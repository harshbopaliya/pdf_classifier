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C2947" w14:textId="77777777" w:rsidR="00B07707" w:rsidRDefault="00B07707" w:rsidP="005729F7">
      <w:pPr>
        <w:pStyle w:val="BodyText"/>
        <w:ind w:left="3042" w:right="3442"/>
        <w:jc w:val="center"/>
      </w:pPr>
    </w:p>
    <w:p w14:paraId="63685FA2" w14:textId="77777777" w:rsidR="005B46E4" w:rsidRDefault="005B46E4" w:rsidP="005729F7">
      <w:pPr>
        <w:pStyle w:val="BodyText"/>
        <w:ind w:left="3042" w:right="3442"/>
        <w:jc w:val="center"/>
      </w:pPr>
    </w:p>
    <w:p w14:paraId="3629B7B3" w14:textId="77777777" w:rsidR="005B46E4" w:rsidRDefault="005B46E4" w:rsidP="005729F7">
      <w:pPr>
        <w:pStyle w:val="BodyText"/>
        <w:ind w:left="3042" w:right="3442"/>
        <w:jc w:val="center"/>
      </w:pPr>
    </w:p>
    <w:p w14:paraId="79790C70" w14:textId="77777777" w:rsidR="005B46E4" w:rsidRDefault="005B46E4" w:rsidP="005729F7">
      <w:pPr>
        <w:pStyle w:val="BodyText"/>
        <w:ind w:left="3042" w:right="3442"/>
        <w:jc w:val="center"/>
      </w:pPr>
    </w:p>
    <w:p w14:paraId="33DF30A8" w14:textId="77777777" w:rsidR="005B46E4" w:rsidRDefault="005B46E4" w:rsidP="005729F7">
      <w:pPr>
        <w:pStyle w:val="BodyText"/>
        <w:ind w:left="3042" w:right="3442"/>
        <w:jc w:val="center"/>
      </w:pPr>
    </w:p>
    <w:p w14:paraId="145A5C33" w14:textId="77777777" w:rsidR="005B46E4" w:rsidRDefault="005B46E4" w:rsidP="005729F7">
      <w:pPr>
        <w:pStyle w:val="BodyText"/>
        <w:ind w:left="3042" w:right="3442"/>
        <w:jc w:val="center"/>
      </w:pPr>
    </w:p>
    <w:p w14:paraId="698FC8B9" w14:textId="77777777" w:rsidR="005B46E4" w:rsidRDefault="005B46E4" w:rsidP="005729F7">
      <w:pPr>
        <w:pStyle w:val="BodyText"/>
        <w:ind w:left="3042" w:right="3442"/>
        <w:jc w:val="center"/>
      </w:pPr>
    </w:p>
    <w:p w14:paraId="4C1443E3" w14:textId="77777777" w:rsidR="005B46E4" w:rsidRDefault="005B46E4" w:rsidP="005729F7">
      <w:pPr>
        <w:pStyle w:val="BodyText"/>
        <w:ind w:left="3042" w:right="3442"/>
        <w:jc w:val="center"/>
      </w:pPr>
    </w:p>
    <w:p w14:paraId="407D3DC5" w14:textId="77777777" w:rsidR="00B07707" w:rsidRDefault="00B07707" w:rsidP="005729F7">
      <w:pPr>
        <w:pStyle w:val="BodyText"/>
        <w:ind w:left="3042" w:right="3442"/>
        <w:jc w:val="center"/>
      </w:pPr>
    </w:p>
    <w:p w14:paraId="1FB79465" w14:textId="77777777" w:rsidR="00B07707" w:rsidRDefault="00B07707" w:rsidP="005729F7">
      <w:pPr>
        <w:pStyle w:val="BodyText"/>
        <w:ind w:left="3042" w:right="3442"/>
        <w:jc w:val="center"/>
      </w:pPr>
    </w:p>
    <w:p w14:paraId="60C4BAC2" w14:textId="77777777" w:rsidR="00B07707" w:rsidRDefault="00B07707" w:rsidP="005729F7">
      <w:pPr>
        <w:pStyle w:val="BodyText"/>
        <w:ind w:left="3042" w:right="3442"/>
        <w:jc w:val="center"/>
      </w:pPr>
    </w:p>
    <w:p w14:paraId="763D9D08" w14:textId="77777777" w:rsidR="00B07707" w:rsidRDefault="00B07707" w:rsidP="005729F7">
      <w:pPr>
        <w:pStyle w:val="BodyText"/>
        <w:ind w:left="3042" w:right="3442"/>
        <w:jc w:val="center"/>
      </w:pPr>
    </w:p>
    <w:p w14:paraId="34BE4613" w14:textId="77777777" w:rsidR="00135FBC" w:rsidRDefault="00F7300E" w:rsidP="005729F7">
      <w:pPr>
        <w:pStyle w:val="BodyText"/>
        <w:ind w:left="3042" w:right="3442"/>
        <w:jc w:val="center"/>
      </w:pPr>
      <w:r>
        <w:t xml:space="preserve">   </w:t>
      </w:r>
      <w:r w:rsidR="00135FBC">
        <w:t>AGREEMENT</w:t>
      </w:r>
    </w:p>
    <w:p w14:paraId="02931EA6" w14:textId="77777777" w:rsidR="00135FBC" w:rsidRDefault="00135FBC" w:rsidP="005729F7">
      <w:pPr>
        <w:spacing w:after="0" w:line="240" w:lineRule="auto"/>
        <w:rPr>
          <w:rFonts w:ascii="Arial" w:eastAsia="Arial" w:hAnsi="Arial" w:cs="Arial"/>
          <w:szCs w:val="24"/>
        </w:rPr>
      </w:pPr>
    </w:p>
    <w:p w14:paraId="610B6E51" w14:textId="77777777" w:rsidR="00135FBC" w:rsidRDefault="00135FBC" w:rsidP="005729F7">
      <w:pPr>
        <w:spacing w:after="0" w:line="240" w:lineRule="auto"/>
        <w:rPr>
          <w:rFonts w:ascii="Arial" w:eastAsia="Arial" w:hAnsi="Arial" w:cs="Arial"/>
          <w:szCs w:val="24"/>
        </w:rPr>
      </w:pPr>
    </w:p>
    <w:p w14:paraId="0E93F31F" w14:textId="77777777" w:rsidR="00135FBC" w:rsidRDefault="00B07707" w:rsidP="005729F7">
      <w:pPr>
        <w:pStyle w:val="BodyText"/>
        <w:ind w:left="3042" w:right="3437"/>
        <w:jc w:val="center"/>
      </w:pPr>
      <w:r>
        <w:t>b</w:t>
      </w:r>
      <w:r w:rsidR="00135FBC">
        <w:t>etween</w:t>
      </w:r>
    </w:p>
    <w:p w14:paraId="5CE2A0A3" w14:textId="77777777" w:rsidR="00B07707" w:rsidRDefault="00B07707" w:rsidP="005729F7">
      <w:pPr>
        <w:pStyle w:val="BodyText"/>
        <w:ind w:left="3042" w:right="3437"/>
        <w:jc w:val="center"/>
      </w:pPr>
    </w:p>
    <w:p w14:paraId="7D3965C7" w14:textId="77777777" w:rsidR="00B07707" w:rsidRDefault="00B07707" w:rsidP="005729F7">
      <w:pPr>
        <w:pStyle w:val="BodyText"/>
        <w:ind w:left="3042" w:right="3437"/>
        <w:jc w:val="center"/>
      </w:pPr>
    </w:p>
    <w:p w14:paraId="1E0277F5" w14:textId="77777777" w:rsidR="00B07707" w:rsidRDefault="00B07707" w:rsidP="005729F7">
      <w:pPr>
        <w:pStyle w:val="BodyText"/>
        <w:ind w:left="3042" w:right="3437"/>
        <w:jc w:val="center"/>
      </w:pPr>
    </w:p>
    <w:p w14:paraId="5FC0C4CC" w14:textId="77777777" w:rsidR="00135FBC" w:rsidRDefault="00135FBC" w:rsidP="005729F7">
      <w:pPr>
        <w:pStyle w:val="BodyText"/>
        <w:ind w:left="3042" w:right="3440"/>
        <w:jc w:val="center"/>
      </w:pPr>
      <w:r>
        <w:t>City of Fort</w:t>
      </w:r>
      <w:r>
        <w:rPr>
          <w:spacing w:val="-11"/>
        </w:rPr>
        <w:t xml:space="preserve"> </w:t>
      </w:r>
      <w:r>
        <w:t>Lauderdale and</w:t>
      </w:r>
    </w:p>
    <w:p w14:paraId="014ABB4D" w14:textId="77777777" w:rsidR="00135FBC" w:rsidRDefault="00135FBC" w:rsidP="005729F7">
      <w:pPr>
        <w:spacing w:after="0" w:line="240" w:lineRule="auto"/>
        <w:rPr>
          <w:rFonts w:ascii="Arial" w:eastAsia="Arial" w:hAnsi="Arial" w:cs="Arial"/>
          <w:szCs w:val="24"/>
        </w:rPr>
      </w:pPr>
    </w:p>
    <w:p w14:paraId="2B002FBF" w14:textId="77777777" w:rsidR="00135FBC" w:rsidRPr="004A51D7" w:rsidRDefault="001313C9" w:rsidP="005729F7">
      <w:pPr>
        <w:spacing w:after="0" w:line="240" w:lineRule="auto"/>
        <w:rPr>
          <w:rFonts w:ascii="Arial" w:eastAsia="Arial" w:hAnsi="Arial"/>
          <w:szCs w:val="24"/>
          <w:u w:val="single"/>
        </w:rPr>
      </w:pPr>
      <w:r w:rsidRPr="001313C9">
        <w:rPr>
          <w:rFonts w:ascii="Arial" w:eastAsia="Arial" w:hAnsi="Arial"/>
          <w:b/>
          <w:szCs w:val="24"/>
        </w:rPr>
        <w:t xml:space="preserve">                                  </w:t>
      </w:r>
      <w:r w:rsidR="00463E0A">
        <w:rPr>
          <w:rFonts w:ascii="Arial" w:eastAsia="Arial" w:hAnsi="Arial"/>
          <w:b/>
          <w:szCs w:val="24"/>
        </w:rPr>
        <w:t xml:space="preserve">  </w:t>
      </w:r>
      <w:r w:rsidRPr="001313C9">
        <w:rPr>
          <w:rFonts w:ascii="Arial" w:eastAsia="Arial" w:hAnsi="Arial"/>
          <w:b/>
          <w:szCs w:val="24"/>
        </w:rPr>
        <w:t xml:space="preserve">  </w:t>
      </w:r>
      <w:r w:rsidR="004A51D7">
        <w:rPr>
          <w:rFonts w:ascii="Arial" w:eastAsia="Arial" w:hAnsi="Arial"/>
          <w:b/>
          <w:szCs w:val="24"/>
          <w:u w:val="single"/>
        </w:rPr>
        <w:t>______________________________</w:t>
      </w:r>
    </w:p>
    <w:p w14:paraId="413483C3" w14:textId="77777777" w:rsidR="001313C9" w:rsidRDefault="001313C9" w:rsidP="005729F7">
      <w:pPr>
        <w:spacing w:after="0" w:line="240" w:lineRule="auto"/>
        <w:rPr>
          <w:rFonts w:ascii="Arial" w:eastAsia="Arial" w:hAnsi="Arial" w:cs="Arial"/>
          <w:szCs w:val="24"/>
        </w:rPr>
      </w:pPr>
    </w:p>
    <w:p w14:paraId="16AF98DC" w14:textId="77777777" w:rsidR="00135FBC" w:rsidRDefault="00135FBC" w:rsidP="005729F7">
      <w:pPr>
        <w:pStyle w:val="BodyText"/>
        <w:ind w:left="3042" w:right="3440"/>
        <w:jc w:val="center"/>
      </w:pPr>
      <w:r>
        <w:t>for</w:t>
      </w:r>
    </w:p>
    <w:p w14:paraId="6987F6F4" w14:textId="77777777" w:rsidR="00135FBC" w:rsidRDefault="00135FBC" w:rsidP="005729F7">
      <w:pPr>
        <w:spacing w:after="0" w:line="240" w:lineRule="auto"/>
        <w:rPr>
          <w:rFonts w:ascii="Arial" w:eastAsia="Arial" w:hAnsi="Arial" w:cs="Arial"/>
          <w:szCs w:val="24"/>
        </w:rPr>
      </w:pPr>
    </w:p>
    <w:p w14:paraId="2019CFFA" w14:textId="77777777" w:rsidR="00135FBC" w:rsidRDefault="00135FBC" w:rsidP="005729F7">
      <w:pPr>
        <w:spacing w:after="0" w:line="240" w:lineRule="auto"/>
        <w:rPr>
          <w:rFonts w:ascii="Arial" w:eastAsia="Arial" w:hAnsi="Arial" w:cs="Arial"/>
          <w:szCs w:val="24"/>
        </w:rPr>
      </w:pPr>
    </w:p>
    <w:p w14:paraId="194C5B6D" w14:textId="77777777" w:rsidR="001D4081" w:rsidRPr="001D4081" w:rsidRDefault="00463E0A" w:rsidP="001D4081">
      <w:pPr>
        <w:jc w:val="center"/>
        <w:rPr>
          <w:rFonts w:ascii="Arial" w:hAnsi="Arial" w:cs="Arial"/>
          <w:iCs/>
          <w:noProof/>
          <w:sz w:val="40"/>
          <w:szCs w:val="40"/>
        </w:rPr>
      </w:pPr>
      <w:r>
        <w:rPr>
          <w:b/>
        </w:rPr>
        <w:t xml:space="preserve">   </w:t>
      </w:r>
      <w:r w:rsidR="001D4081" w:rsidRPr="001D4081">
        <w:rPr>
          <w:rFonts w:ascii="Arial" w:hAnsi="Arial" w:cs="Arial"/>
          <w:iCs/>
          <w:noProof/>
          <w:sz w:val="40"/>
          <w:szCs w:val="40"/>
        </w:rPr>
        <w:t>General Enviromental Enginnering Consulting Services</w:t>
      </w:r>
    </w:p>
    <w:p w14:paraId="215C2184" w14:textId="77777777" w:rsidR="00135FBC" w:rsidRPr="008052D5" w:rsidRDefault="00135FBC" w:rsidP="005729F7">
      <w:pPr>
        <w:pStyle w:val="BodyText"/>
        <w:ind w:left="988" w:right="1386"/>
        <w:jc w:val="center"/>
        <w:rPr>
          <w:b/>
          <w:sz w:val="36"/>
          <w:szCs w:val="36"/>
        </w:rPr>
      </w:pPr>
    </w:p>
    <w:p w14:paraId="667E9247" w14:textId="77777777" w:rsidR="00135FBC" w:rsidRPr="00905E3D" w:rsidRDefault="00135FBC" w:rsidP="005729F7">
      <w:pPr>
        <w:spacing w:after="0" w:line="240" w:lineRule="auto"/>
        <w:rPr>
          <w:rFonts w:ascii="Arial" w:eastAsia="Arial" w:hAnsi="Arial" w:cs="Arial"/>
          <w:b/>
          <w:szCs w:val="24"/>
        </w:rPr>
      </w:pPr>
    </w:p>
    <w:p w14:paraId="20BE9905" w14:textId="77777777" w:rsidR="00135FBC" w:rsidRPr="00905E3D" w:rsidRDefault="00135FBC" w:rsidP="005729F7">
      <w:pPr>
        <w:spacing w:after="0" w:line="240" w:lineRule="auto"/>
        <w:rPr>
          <w:rFonts w:ascii="Arial" w:eastAsia="Arial" w:hAnsi="Arial" w:cs="Arial"/>
          <w:b/>
          <w:szCs w:val="24"/>
        </w:rPr>
      </w:pPr>
    </w:p>
    <w:p w14:paraId="4B010585" w14:textId="77777777" w:rsidR="00135FBC" w:rsidRPr="00905E3D" w:rsidRDefault="00135FBC" w:rsidP="005729F7">
      <w:pPr>
        <w:spacing w:after="0" w:line="240" w:lineRule="auto"/>
        <w:rPr>
          <w:rFonts w:ascii="Arial" w:eastAsia="Arial" w:hAnsi="Arial" w:cs="Arial"/>
          <w:b/>
          <w:szCs w:val="24"/>
        </w:rPr>
      </w:pPr>
    </w:p>
    <w:p w14:paraId="013D9BB5" w14:textId="77777777" w:rsidR="00135FBC" w:rsidRPr="001D4081" w:rsidRDefault="001D4081" w:rsidP="001D4081">
      <w:pPr>
        <w:pStyle w:val="BodyText"/>
        <w:ind w:left="3042" w:right="2830"/>
        <w:jc w:val="center"/>
        <w:rPr>
          <w:b/>
          <w:sz w:val="32"/>
          <w:szCs w:val="32"/>
        </w:rPr>
      </w:pPr>
      <w:r>
        <w:rPr>
          <w:b/>
          <w:sz w:val="32"/>
          <w:szCs w:val="32"/>
        </w:rPr>
        <w:t xml:space="preserve"> </w:t>
      </w:r>
      <w:r w:rsidR="00135FBC" w:rsidRPr="001D4081">
        <w:rPr>
          <w:b/>
          <w:sz w:val="32"/>
          <w:szCs w:val="32"/>
        </w:rPr>
        <w:t>RFQ No.</w:t>
      </w:r>
      <w:r w:rsidR="00135FBC" w:rsidRPr="001D4081">
        <w:rPr>
          <w:b/>
          <w:spacing w:val="-8"/>
          <w:sz w:val="32"/>
          <w:szCs w:val="32"/>
        </w:rPr>
        <w:t xml:space="preserve"> </w:t>
      </w:r>
      <w:r w:rsidR="004A51D7" w:rsidRPr="001D4081">
        <w:rPr>
          <w:b/>
          <w:sz w:val="32"/>
          <w:szCs w:val="32"/>
        </w:rPr>
        <w:t>12</w:t>
      </w:r>
      <w:r w:rsidRPr="001D4081">
        <w:rPr>
          <w:b/>
          <w:sz w:val="32"/>
          <w:szCs w:val="32"/>
        </w:rPr>
        <w:t>355</w:t>
      </w:r>
      <w:r w:rsidR="001313C9" w:rsidRPr="001D4081">
        <w:rPr>
          <w:b/>
          <w:sz w:val="32"/>
          <w:szCs w:val="32"/>
        </w:rPr>
        <w:t>-1</w:t>
      </w:r>
      <w:r w:rsidRPr="001D4081">
        <w:rPr>
          <w:b/>
          <w:sz w:val="32"/>
          <w:szCs w:val="32"/>
        </w:rPr>
        <w:t>06</w:t>
      </w:r>
    </w:p>
    <w:p w14:paraId="338B20CF" w14:textId="77777777" w:rsidR="00135FBC" w:rsidRDefault="00135FBC" w:rsidP="004F1F1F">
      <w:pPr>
        <w:spacing w:after="0" w:line="240" w:lineRule="auto"/>
        <w:jc w:val="both"/>
      </w:pPr>
      <w:r>
        <w:br w:type="page"/>
      </w:r>
    </w:p>
    <w:p w14:paraId="7B76658F" w14:textId="77777777" w:rsidR="00135FBC" w:rsidRDefault="00135FBC" w:rsidP="004F1F1F">
      <w:pPr>
        <w:pStyle w:val="Heading1"/>
        <w:ind w:left="813" w:right="1113"/>
        <w:jc w:val="center"/>
        <w:rPr>
          <w:b w:val="0"/>
          <w:bCs w:val="0"/>
        </w:rPr>
      </w:pPr>
      <w:r>
        <w:lastRenderedPageBreak/>
        <w:t>AGREEMENT</w:t>
      </w:r>
    </w:p>
    <w:p w14:paraId="08232BC8" w14:textId="77777777" w:rsidR="00135FBC" w:rsidRDefault="00135FBC" w:rsidP="005729F7">
      <w:pPr>
        <w:spacing w:after="0" w:line="240" w:lineRule="auto"/>
        <w:jc w:val="both"/>
        <w:rPr>
          <w:rFonts w:ascii="Arial" w:eastAsia="Arial" w:hAnsi="Arial" w:cs="Arial"/>
          <w:b/>
          <w:bCs/>
          <w:szCs w:val="24"/>
        </w:rPr>
      </w:pPr>
    </w:p>
    <w:p w14:paraId="48534716" w14:textId="77777777" w:rsidR="00135FBC" w:rsidRDefault="005B46E4" w:rsidP="005B46E4">
      <w:pPr>
        <w:pStyle w:val="BodyText"/>
        <w:tabs>
          <w:tab w:val="left" w:pos="810"/>
          <w:tab w:val="left" w:pos="6523"/>
          <w:tab w:val="left" w:pos="8965"/>
        </w:tabs>
        <w:ind w:left="100" w:right="394"/>
        <w:jc w:val="both"/>
      </w:pPr>
      <w:r>
        <w:tab/>
      </w:r>
      <w:r w:rsidR="00135FBC">
        <w:t xml:space="preserve">THIS IS AN </w:t>
      </w:r>
      <w:r w:rsidR="00B07707">
        <w:t xml:space="preserve">AGREEMENT made and entered into </w:t>
      </w:r>
      <w:r w:rsidR="00135FBC">
        <w:t xml:space="preserve">this </w:t>
      </w:r>
      <w:r w:rsidR="004A51D7">
        <w:rPr>
          <w:b/>
          <w:u w:val="single"/>
        </w:rPr>
        <w:t>______________</w:t>
      </w:r>
      <w:r w:rsidR="0013660E" w:rsidRPr="0056437E">
        <w:rPr>
          <w:b/>
          <w:u w:val="single"/>
        </w:rPr>
        <w:t>,</w:t>
      </w:r>
      <w:r w:rsidR="00135FBC" w:rsidRPr="0056437E">
        <w:rPr>
          <w:b/>
          <w:u w:val="single"/>
        </w:rPr>
        <w:t xml:space="preserve"> 20</w:t>
      </w:r>
      <w:r w:rsidR="001D4081">
        <w:rPr>
          <w:b/>
          <w:u w:val="single"/>
        </w:rPr>
        <w:t>20</w:t>
      </w:r>
      <w:r w:rsidR="00135FBC">
        <w:t>, by and</w:t>
      </w:r>
      <w:r w:rsidR="00135FBC">
        <w:rPr>
          <w:spacing w:val="-10"/>
        </w:rPr>
        <w:t xml:space="preserve"> </w:t>
      </w:r>
      <w:r w:rsidR="00135FBC">
        <w:t>between:</w:t>
      </w:r>
    </w:p>
    <w:p w14:paraId="3DDAF002" w14:textId="77777777" w:rsidR="00135FBC" w:rsidRDefault="00135FBC" w:rsidP="005729F7">
      <w:pPr>
        <w:spacing w:after="0" w:line="240" w:lineRule="auto"/>
        <w:jc w:val="both"/>
        <w:rPr>
          <w:rFonts w:ascii="Arial" w:eastAsia="Arial" w:hAnsi="Arial" w:cs="Arial"/>
          <w:szCs w:val="24"/>
        </w:rPr>
      </w:pPr>
    </w:p>
    <w:p w14:paraId="13364E7A" w14:textId="77777777" w:rsidR="00135FBC" w:rsidRDefault="00135FBC" w:rsidP="005729F7">
      <w:pPr>
        <w:pStyle w:val="BodyText"/>
        <w:ind w:left="1890" w:right="2090"/>
        <w:jc w:val="both"/>
      </w:pPr>
      <w:r>
        <w:t xml:space="preserve">CITY OF FORT LAUDERDALE, a  </w:t>
      </w:r>
      <w:r>
        <w:rPr>
          <w:spacing w:val="10"/>
        </w:rPr>
        <w:t xml:space="preserve"> </w:t>
      </w:r>
      <w:r>
        <w:t>Florida</w:t>
      </w:r>
    </w:p>
    <w:p w14:paraId="256D5851" w14:textId="77777777" w:rsidR="00135FBC" w:rsidRDefault="00135FBC" w:rsidP="005729F7">
      <w:pPr>
        <w:pStyle w:val="BodyText"/>
        <w:ind w:left="1890" w:right="2090"/>
        <w:jc w:val="both"/>
      </w:pPr>
      <w:r>
        <w:t>municipality, (hereinafter referred to</w:t>
      </w:r>
      <w:r>
        <w:rPr>
          <w:spacing w:val="33"/>
        </w:rPr>
        <w:t xml:space="preserve"> </w:t>
      </w:r>
      <w:r>
        <w:t>as "CITY")</w:t>
      </w:r>
    </w:p>
    <w:p w14:paraId="6EE1E587" w14:textId="77777777" w:rsidR="00135FBC" w:rsidRDefault="00135FBC" w:rsidP="005729F7">
      <w:pPr>
        <w:pStyle w:val="BodyText"/>
        <w:ind w:left="1890" w:right="2090"/>
        <w:jc w:val="both"/>
      </w:pPr>
    </w:p>
    <w:p w14:paraId="6B2F5E88" w14:textId="77777777" w:rsidR="00135FBC" w:rsidRDefault="00135FBC" w:rsidP="005B46E4">
      <w:pPr>
        <w:pStyle w:val="BodyText"/>
        <w:ind w:left="1890" w:right="2090"/>
        <w:jc w:val="center"/>
      </w:pPr>
      <w:r>
        <w:t>and</w:t>
      </w:r>
    </w:p>
    <w:p w14:paraId="134A763A" w14:textId="77777777" w:rsidR="00135FBC" w:rsidRDefault="00135FBC" w:rsidP="005729F7">
      <w:pPr>
        <w:spacing w:after="0" w:line="240" w:lineRule="auto"/>
        <w:ind w:left="1890" w:right="2090"/>
        <w:jc w:val="both"/>
        <w:rPr>
          <w:rFonts w:ascii="Arial" w:eastAsia="Arial" w:hAnsi="Arial" w:cs="Arial"/>
          <w:szCs w:val="24"/>
        </w:rPr>
      </w:pPr>
    </w:p>
    <w:p w14:paraId="2AA65B6D" w14:textId="77777777" w:rsidR="00135FBC" w:rsidRDefault="004A51D7" w:rsidP="005F0796">
      <w:pPr>
        <w:pStyle w:val="BodyText"/>
        <w:ind w:left="1890" w:right="1386"/>
        <w:jc w:val="both"/>
      </w:pPr>
      <w:r>
        <w:rPr>
          <w:b/>
          <w:u w:val="single"/>
        </w:rPr>
        <w:t>________________________________</w:t>
      </w:r>
      <w:r w:rsidR="0013660E" w:rsidRPr="00AE4593">
        <w:rPr>
          <w:b/>
        </w:rPr>
        <w:t>.,</w:t>
      </w:r>
      <w:r w:rsidR="005F0796">
        <w:rPr>
          <w:b/>
        </w:rPr>
        <w:t xml:space="preserve"> </w:t>
      </w:r>
      <w:r w:rsidR="00135FBC" w:rsidRPr="00AE4593">
        <w:rPr>
          <w:b/>
        </w:rPr>
        <w:t>a</w:t>
      </w:r>
      <w:r w:rsidR="00135FBC" w:rsidRPr="00AE4593">
        <w:rPr>
          <w:b/>
          <w:spacing w:val="-15"/>
        </w:rPr>
        <w:t xml:space="preserve"> </w:t>
      </w:r>
      <w:r w:rsidR="00AE4593" w:rsidRPr="00AE4593">
        <w:rPr>
          <w:b/>
        </w:rPr>
        <w:t>Florida</w:t>
      </w:r>
      <w:r w:rsidR="00135FBC" w:rsidRPr="00AE4593">
        <w:rPr>
          <w:b/>
        </w:rPr>
        <w:t xml:space="preserve"> corporation</w:t>
      </w:r>
      <w:r w:rsidR="00135FBC" w:rsidRPr="00AE4593">
        <w:t xml:space="preserve"> authorized to transact business in the State of Florida,</w:t>
      </w:r>
      <w:r w:rsidR="00135FBC" w:rsidRPr="00AE4593">
        <w:rPr>
          <w:spacing w:val="-13"/>
        </w:rPr>
        <w:t xml:space="preserve"> </w:t>
      </w:r>
      <w:r w:rsidR="00135FBC" w:rsidRPr="00AE4593">
        <w:t>(hereinafter referred to as</w:t>
      </w:r>
      <w:r w:rsidR="00135FBC" w:rsidRPr="00AE4593">
        <w:rPr>
          <w:spacing w:val="-12"/>
        </w:rPr>
        <w:t xml:space="preserve"> </w:t>
      </w:r>
      <w:r w:rsidR="00135FBC" w:rsidRPr="00AE4593">
        <w:t>"CONSULTANT").</w:t>
      </w:r>
    </w:p>
    <w:p w14:paraId="4B0E1B98" w14:textId="77777777" w:rsidR="00135FBC" w:rsidRDefault="00135FBC" w:rsidP="005729F7">
      <w:pPr>
        <w:spacing w:after="0" w:line="240" w:lineRule="auto"/>
        <w:jc w:val="both"/>
        <w:rPr>
          <w:rFonts w:ascii="Arial" w:eastAsia="Arial" w:hAnsi="Arial" w:cs="Arial"/>
          <w:szCs w:val="24"/>
        </w:rPr>
      </w:pPr>
    </w:p>
    <w:p w14:paraId="77457C7E" w14:textId="77777777" w:rsidR="00135FBC" w:rsidRDefault="00135FBC" w:rsidP="005729F7">
      <w:pPr>
        <w:pStyle w:val="BodyText"/>
        <w:tabs>
          <w:tab w:val="left" w:pos="4351"/>
        </w:tabs>
        <w:ind w:left="100" w:right="394" w:firstLine="720"/>
        <w:jc w:val="both"/>
      </w:pPr>
      <w:r>
        <w:t>WHEREAS,</w:t>
      </w:r>
      <w:r>
        <w:rPr>
          <w:spacing w:val="24"/>
        </w:rPr>
        <w:t xml:space="preserve"> </w:t>
      </w:r>
      <w:r>
        <w:t>the</w:t>
      </w:r>
      <w:r>
        <w:rPr>
          <w:spacing w:val="24"/>
        </w:rPr>
        <w:t xml:space="preserve"> </w:t>
      </w:r>
      <w:r>
        <w:t>City</w:t>
      </w:r>
      <w:r>
        <w:rPr>
          <w:spacing w:val="23"/>
        </w:rPr>
        <w:t xml:space="preserve"> </w:t>
      </w:r>
      <w:r>
        <w:t>Commission</w:t>
      </w:r>
      <w:r>
        <w:rPr>
          <w:spacing w:val="24"/>
        </w:rPr>
        <w:t xml:space="preserve"> </w:t>
      </w:r>
      <w:r>
        <w:t>of</w:t>
      </w:r>
      <w:r>
        <w:rPr>
          <w:spacing w:val="26"/>
        </w:rPr>
        <w:t xml:space="preserve"> </w:t>
      </w:r>
      <w:r>
        <w:t>the</w:t>
      </w:r>
      <w:r>
        <w:rPr>
          <w:spacing w:val="24"/>
        </w:rPr>
        <w:t xml:space="preserve"> </w:t>
      </w:r>
      <w:r>
        <w:t>City</w:t>
      </w:r>
      <w:r>
        <w:rPr>
          <w:spacing w:val="21"/>
        </w:rPr>
        <w:t xml:space="preserve"> </w:t>
      </w:r>
      <w:r>
        <w:t>of</w:t>
      </w:r>
      <w:r>
        <w:rPr>
          <w:spacing w:val="26"/>
        </w:rPr>
        <w:t xml:space="preserve"> </w:t>
      </w:r>
      <w:r>
        <w:t>Fort</w:t>
      </w:r>
      <w:r>
        <w:rPr>
          <w:spacing w:val="24"/>
        </w:rPr>
        <w:t xml:space="preserve"> </w:t>
      </w:r>
      <w:r>
        <w:t>Lauderdale,</w:t>
      </w:r>
      <w:r>
        <w:rPr>
          <w:spacing w:val="24"/>
        </w:rPr>
        <w:t xml:space="preserve"> </w:t>
      </w:r>
      <w:r>
        <w:t>Florida</w:t>
      </w:r>
      <w:r>
        <w:rPr>
          <w:spacing w:val="24"/>
        </w:rPr>
        <w:t xml:space="preserve"> </w:t>
      </w:r>
      <w:r>
        <w:t>at its meeting</w:t>
      </w:r>
      <w:r>
        <w:rPr>
          <w:spacing w:val="51"/>
        </w:rPr>
        <w:t xml:space="preserve"> </w:t>
      </w:r>
      <w:r>
        <w:t xml:space="preserve">of </w:t>
      </w:r>
      <w:r w:rsidR="004A51D7">
        <w:rPr>
          <w:b/>
          <w:u w:val="single"/>
        </w:rPr>
        <w:t>_______________</w:t>
      </w:r>
      <w:r w:rsidR="00AE4593">
        <w:rPr>
          <w:b/>
        </w:rPr>
        <w:t>,</w:t>
      </w:r>
      <w:r>
        <w:t xml:space="preserve"> authorized by motion the  </w:t>
      </w:r>
      <w:r>
        <w:rPr>
          <w:spacing w:val="18"/>
        </w:rPr>
        <w:t xml:space="preserve"> </w:t>
      </w:r>
      <w:r>
        <w:t>execution of this Agreement between CONSULTANT and CITY authorizing the</w:t>
      </w:r>
      <w:r>
        <w:rPr>
          <w:spacing w:val="27"/>
        </w:rPr>
        <w:t xml:space="preserve"> </w:t>
      </w:r>
      <w:r>
        <w:t xml:space="preserve">performance of </w:t>
      </w:r>
      <w:r w:rsidR="001D4081" w:rsidRPr="001D4081">
        <w:rPr>
          <w:rFonts w:cs="Arial"/>
          <w:b/>
          <w:color w:val="333333"/>
          <w:spacing w:val="-5"/>
          <w:u w:val="single"/>
          <w:shd w:val="clear" w:color="auto" w:fill="FFFFFF"/>
        </w:rPr>
        <w:t>General Environmental Engin</w:t>
      </w:r>
      <w:r w:rsidR="001D4081">
        <w:rPr>
          <w:rFonts w:cs="Arial"/>
          <w:b/>
          <w:color w:val="333333"/>
          <w:spacing w:val="-5"/>
          <w:u w:val="single"/>
          <w:shd w:val="clear" w:color="auto" w:fill="FFFFFF"/>
        </w:rPr>
        <w:t>e</w:t>
      </w:r>
      <w:r w:rsidR="001D4081" w:rsidRPr="001D4081">
        <w:rPr>
          <w:rFonts w:cs="Arial"/>
          <w:b/>
          <w:color w:val="333333"/>
          <w:spacing w:val="-5"/>
          <w:u w:val="single"/>
          <w:shd w:val="clear" w:color="auto" w:fill="FFFFFF"/>
        </w:rPr>
        <w:t>ering Consulting Services</w:t>
      </w:r>
      <w:r w:rsidRPr="0056437E">
        <w:rPr>
          <w:b/>
          <w:u w:val="single"/>
        </w:rPr>
        <w:t xml:space="preserve">, RFQ No. </w:t>
      </w:r>
      <w:r w:rsidR="00F03B7C">
        <w:rPr>
          <w:b/>
          <w:u w:val="single"/>
        </w:rPr>
        <w:t>12</w:t>
      </w:r>
      <w:r w:rsidR="001D4081">
        <w:rPr>
          <w:b/>
          <w:u w:val="single"/>
        </w:rPr>
        <w:t>355</w:t>
      </w:r>
      <w:r w:rsidR="00463E0A" w:rsidRPr="0056437E">
        <w:rPr>
          <w:b/>
          <w:u w:val="single"/>
        </w:rPr>
        <w:t>-</w:t>
      </w:r>
      <w:r w:rsidR="001D4081">
        <w:rPr>
          <w:b/>
          <w:u w:val="single"/>
        </w:rPr>
        <w:t>106</w:t>
      </w:r>
      <w:r>
        <w:t>, (the “Agreement”);</w:t>
      </w:r>
      <w:r>
        <w:rPr>
          <w:spacing w:val="-12"/>
        </w:rPr>
        <w:t xml:space="preserve"> </w:t>
      </w:r>
      <w:r>
        <w:t>and</w:t>
      </w:r>
    </w:p>
    <w:p w14:paraId="3FC5EBA7" w14:textId="77777777" w:rsidR="00135FBC" w:rsidRDefault="00135FBC" w:rsidP="005729F7">
      <w:pPr>
        <w:spacing w:after="0" w:line="240" w:lineRule="auto"/>
        <w:jc w:val="both"/>
        <w:rPr>
          <w:rFonts w:ascii="Arial" w:eastAsia="Arial" w:hAnsi="Arial" w:cs="Arial"/>
          <w:szCs w:val="24"/>
        </w:rPr>
      </w:pPr>
    </w:p>
    <w:p w14:paraId="26EE4581" w14:textId="77777777" w:rsidR="00135FBC" w:rsidRDefault="00135FBC" w:rsidP="005729F7">
      <w:pPr>
        <w:pStyle w:val="BodyText"/>
        <w:ind w:left="100" w:right="392" w:firstLine="720"/>
        <w:jc w:val="both"/>
      </w:pPr>
      <w:r>
        <w:t>WHEREAS, the CONSULTANT is willing and able to render</w:t>
      </w:r>
      <w:r>
        <w:rPr>
          <w:spacing w:val="23"/>
        </w:rPr>
        <w:t xml:space="preserve"> </w:t>
      </w:r>
      <w:r>
        <w:t>professional services for such project for the compensation and on the terms hereinafter</w:t>
      </w:r>
      <w:r>
        <w:rPr>
          <w:spacing w:val="10"/>
        </w:rPr>
        <w:t xml:space="preserve"> </w:t>
      </w:r>
      <w:r>
        <w:t>set forth;</w:t>
      </w:r>
    </w:p>
    <w:p w14:paraId="1DED258E" w14:textId="77777777" w:rsidR="00135FBC" w:rsidRDefault="00135FBC" w:rsidP="005729F7">
      <w:pPr>
        <w:pStyle w:val="BodyText"/>
        <w:ind w:left="100" w:right="392" w:firstLine="720"/>
        <w:jc w:val="both"/>
      </w:pPr>
    </w:p>
    <w:p w14:paraId="2DC67B33" w14:textId="77777777" w:rsidR="00135FBC" w:rsidRDefault="00135FBC" w:rsidP="005729F7">
      <w:pPr>
        <w:pStyle w:val="BodyText"/>
        <w:ind w:left="100" w:right="394" w:firstLine="720"/>
        <w:jc w:val="both"/>
      </w:pPr>
      <w:r>
        <w:t>NOW, THEREFORE, in consideration of the mutual covenants,</w:t>
      </w:r>
      <w:r>
        <w:rPr>
          <w:spacing w:val="32"/>
        </w:rPr>
        <w:t xml:space="preserve"> </w:t>
      </w:r>
      <w:r>
        <w:t>agreements, terms, and conditions contained herein, the parties hereto, do agree as</w:t>
      </w:r>
      <w:r>
        <w:rPr>
          <w:spacing w:val="-42"/>
        </w:rPr>
        <w:t xml:space="preserve"> </w:t>
      </w:r>
      <w:r>
        <w:t>follows:</w:t>
      </w:r>
    </w:p>
    <w:p w14:paraId="3271195D" w14:textId="77777777" w:rsidR="00135FBC" w:rsidRDefault="00135FBC" w:rsidP="005729F7">
      <w:pPr>
        <w:spacing w:after="0" w:line="240" w:lineRule="auto"/>
        <w:jc w:val="both"/>
        <w:rPr>
          <w:rFonts w:ascii="Arial" w:eastAsia="Arial" w:hAnsi="Arial" w:cs="Arial"/>
          <w:szCs w:val="24"/>
        </w:rPr>
      </w:pPr>
    </w:p>
    <w:p w14:paraId="37E6C35A" w14:textId="77777777" w:rsidR="00135FBC" w:rsidRDefault="00135FBC" w:rsidP="00B85A5C">
      <w:pPr>
        <w:pStyle w:val="BodyText"/>
        <w:ind w:left="0" w:right="40"/>
        <w:jc w:val="center"/>
      </w:pPr>
      <w:r>
        <w:rPr>
          <w:u w:val="single" w:color="000000"/>
        </w:rPr>
        <w:t>ARTICLE 1</w:t>
      </w:r>
    </w:p>
    <w:p w14:paraId="2AE120E0" w14:textId="77777777" w:rsidR="00135FBC" w:rsidRDefault="00135FBC" w:rsidP="00B85A5C">
      <w:pPr>
        <w:pStyle w:val="BodyText"/>
        <w:ind w:left="0" w:right="40"/>
        <w:jc w:val="center"/>
      </w:pPr>
      <w:r>
        <w:rPr>
          <w:u w:val="single" w:color="000000"/>
        </w:rPr>
        <w:t xml:space="preserve">DEFINITIONS </w:t>
      </w:r>
      <w:proofErr w:type="gramStart"/>
      <w:r>
        <w:rPr>
          <w:u w:val="single" w:color="000000"/>
        </w:rPr>
        <w:t>AND</w:t>
      </w:r>
      <w:r>
        <w:rPr>
          <w:spacing w:val="-15"/>
          <w:u w:val="single" w:color="000000"/>
        </w:rPr>
        <w:t xml:space="preserve">  ID</w:t>
      </w:r>
      <w:r>
        <w:rPr>
          <w:u w:val="single" w:color="000000"/>
        </w:rPr>
        <w:t>ENTIFICATIONS</w:t>
      </w:r>
      <w:proofErr w:type="gramEnd"/>
    </w:p>
    <w:p w14:paraId="19B6E84D" w14:textId="77777777" w:rsidR="00135FBC" w:rsidRDefault="00135FBC" w:rsidP="005729F7">
      <w:pPr>
        <w:spacing w:after="0" w:line="240" w:lineRule="auto"/>
        <w:jc w:val="both"/>
        <w:rPr>
          <w:rFonts w:ascii="Arial" w:eastAsia="Arial" w:hAnsi="Arial" w:cs="Arial"/>
          <w:sz w:val="17"/>
          <w:szCs w:val="17"/>
        </w:rPr>
      </w:pPr>
    </w:p>
    <w:p w14:paraId="18FA8AEC" w14:textId="77777777" w:rsidR="00135FBC" w:rsidRDefault="00135FBC" w:rsidP="005729F7">
      <w:pPr>
        <w:pStyle w:val="BodyText"/>
        <w:ind w:left="100" w:right="393"/>
        <w:jc w:val="both"/>
      </w:pPr>
      <w:r>
        <w:t>For</w:t>
      </w:r>
      <w:r>
        <w:rPr>
          <w:spacing w:val="23"/>
        </w:rPr>
        <w:t xml:space="preserve"> </w:t>
      </w:r>
      <w:r>
        <w:t>the</w:t>
      </w:r>
      <w:r>
        <w:rPr>
          <w:spacing w:val="24"/>
        </w:rPr>
        <w:t xml:space="preserve"> </w:t>
      </w:r>
      <w:r>
        <w:t>purposes</w:t>
      </w:r>
      <w:r>
        <w:rPr>
          <w:spacing w:val="23"/>
        </w:rPr>
        <w:t xml:space="preserve"> </w:t>
      </w:r>
      <w:r>
        <w:t>of</w:t>
      </w:r>
      <w:r>
        <w:rPr>
          <w:spacing w:val="26"/>
        </w:rPr>
        <w:t xml:space="preserve"> </w:t>
      </w:r>
      <w:r>
        <w:t>this</w:t>
      </w:r>
      <w:r>
        <w:rPr>
          <w:spacing w:val="23"/>
        </w:rPr>
        <w:t xml:space="preserve"> </w:t>
      </w:r>
      <w:r>
        <w:t>Agreement</w:t>
      </w:r>
      <w:r>
        <w:rPr>
          <w:spacing w:val="24"/>
        </w:rPr>
        <w:t xml:space="preserve"> </w:t>
      </w:r>
      <w:r>
        <w:t>and</w:t>
      </w:r>
      <w:r>
        <w:rPr>
          <w:spacing w:val="24"/>
        </w:rPr>
        <w:t xml:space="preserve"> </w:t>
      </w:r>
      <w:r>
        <w:t>the</w:t>
      </w:r>
      <w:r>
        <w:rPr>
          <w:spacing w:val="24"/>
        </w:rPr>
        <w:t xml:space="preserve"> </w:t>
      </w:r>
      <w:r>
        <w:t>various</w:t>
      </w:r>
      <w:r>
        <w:rPr>
          <w:spacing w:val="23"/>
        </w:rPr>
        <w:t xml:space="preserve"> </w:t>
      </w:r>
      <w:r>
        <w:t>covenants,</w:t>
      </w:r>
      <w:r>
        <w:rPr>
          <w:spacing w:val="21"/>
        </w:rPr>
        <w:t xml:space="preserve"> </w:t>
      </w:r>
      <w:r>
        <w:t>conditions,</w:t>
      </w:r>
      <w:r>
        <w:rPr>
          <w:spacing w:val="24"/>
        </w:rPr>
        <w:t xml:space="preserve"> </w:t>
      </w:r>
      <w:r>
        <w:t>terms and</w:t>
      </w:r>
      <w:r>
        <w:rPr>
          <w:spacing w:val="37"/>
        </w:rPr>
        <w:t xml:space="preserve"> </w:t>
      </w:r>
      <w:r>
        <w:t>provisions</w:t>
      </w:r>
      <w:r>
        <w:rPr>
          <w:spacing w:val="38"/>
        </w:rPr>
        <w:t xml:space="preserve"> </w:t>
      </w:r>
      <w:r>
        <w:t>which</w:t>
      </w:r>
      <w:r>
        <w:rPr>
          <w:spacing w:val="37"/>
        </w:rPr>
        <w:t xml:space="preserve"> </w:t>
      </w:r>
      <w:r>
        <w:t>follow,</w:t>
      </w:r>
      <w:r>
        <w:rPr>
          <w:spacing w:val="39"/>
        </w:rPr>
        <w:t xml:space="preserve"> </w:t>
      </w:r>
      <w:r>
        <w:t>the</w:t>
      </w:r>
      <w:r>
        <w:rPr>
          <w:spacing w:val="39"/>
        </w:rPr>
        <w:t xml:space="preserve"> </w:t>
      </w:r>
      <w:r>
        <w:t>DEFINITIONS</w:t>
      </w:r>
      <w:r>
        <w:rPr>
          <w:spacing w:val="39"/>
        </w:rPr>
        <w:t xml:space="preserve"> </w:t>
      </w:r>
      <w:r>
        <w:t>and</w:t>
      </w:r>
      <w:r>
        <w:rPr>
          <w:spacing w:val="39"/>
        </w:rPr>
        <w:t xml:space="preserve"> </w:t>
      </w:r>
      <w:r>
        <w:t>IDENTIFICATIONS</w:t>
      </w:r>
      <w:r>
        <w:rPr>
          <w:spacing w:val="39"/>
        </w:rPr>
        <w:t xml:space="preserve"> </w:t>
      </w:r>
      <w:r>
        <w:t>set</w:t>
      </w:r>
      <w:r>
        <w:rPr>
          <w:spacing w:val="37"/>
        </w:rPr>
        <w:t xml:space="preserve"> </w:t>
      </w:r>
      <w:r>
        <w:t>forth below</w:t>
      </w:r>
      <w:r>
        <w:rPr>
          <w:spacing w:val="24"/>
        </w:rPr>
        <w:t xml:space="preserve"> </w:t>
      </w:r>
      <w:r>
        <w:t>are</w:t>
      </w:r>
      <w:r>
        <w:rPr>
          <w:spacing w:val="28"/>
        </w:rPr>
        <w:t xml:space="preserve"> </w:t>
      </w:r>
      <w:r>
        <w:t>assumed</w:t>
      </w:r>
      <w:r>
        <w:rPr>
          <w:spacing w:val="28"/>
        </w:rPr>
        <w:t xml:space="preserve"> </w:t>
      </w:r>
      <w:r>
        <w:t>to</w:t>
      </w:r>
      <w:r>
        <w:rPr>
          <w:spacing w:val="25"/>
        </w:rPr>
        <w:t xml:space="preserve"> </w:t>
      </w:r>
      <w:r>
        <w:t>be</w:t>
      </w:r>
      <w:r>
        <w:rPr>
          <w:spacing w:val="28"/>
        </w:rPr>
        <w:t xml:space="preserve"> </w:t>
      </w:r>
      <w:r>
        <w:t>true</w:t>
      </w:r>
      <w:r>
        <w:rPr>
          <w:spacing w:val="28"/>
        </w:rPr>
        <w:t xml:space="preserve"> </w:t>
      </w:r>
      <w:r>
        <w:t>and</w:t>
      </w:r>
      <w:r>
        <w:rPr>
          <w:spacing w:val="28"/>
        </w:rPr>
        <w:t xml:space="preserve"> </w:t>
      </w:r>
      <w:r>
        <w:t>correct</w:t>
      </w:r>
      <w:r>
        <w:rPr>
          <w:spacing w:val="25"/>
        </w:rPr>
        <w:t xml:space="preserve"> </w:t>
      </w:r>
      <w:r>
        <w:t>and</w:t>
      </w:r>
      <w:r>
        <w:rPr>
          <w:spacing w:val="28"/>
        </w:rPr>
        <w:t xml:space="preserve"> </w:t>
      </w:r>
      <w:r>
        <w:t>are</w:t>
      </w:r>
      <w:r>
        <w:rPr>
          <w:spacing w:val="25"/>
        </w:rPr>
        <w:t xml:space="preserve"> </w:t>
      </w:r>
      <w:r>
        <w:t>therefore</w:t>
      </w:r>
      <w:r>
        <w:rPr>
          <w:spacing w:val="25"/>
        </w:rPr>
        <w:t xml:space="preserve"> </w:t>
      </w:r>
      <w:r>
        <w:t>agreed</w:t>
      </w:r>
      <w:r>
        <w:rPr>
          <w:spacing w:val="28"/>
        </w:rPr>
        <w:t xml:space="preserve"> </w:t>
      </w:r>
      <w:r>
        <w:t>upon</w:t>
      </w:r>
      <w:r>
        <w:rPr>
          <w:spacing w:val="25"/>
        </w:rPr>
        <w:t xml:space="preserve"> </w:t>
      </w:r>
      <w:r>
        <w:t>by</w:t>
      </w:r>
      <w:r>
        <w:rPr>
          <w:spacing w:val="24"/>
        </w:rPr>
        <w:t xml:space="preserve"> </w:t>
      </w:r>
      <w:r>
        <w:t>the parties.</w:t>
      </w:r>
    </w:p>
    <w:p w14:paraId="5EB03502" w14:textId="77777777" w:rsidR="00135FBC" w:rsidRDefault="00135FBC" w:rsidP="005729F7">
      <w:pPr>
        <w:spacing w:after="0" w:line="240" w:lineRule="auto"/>
        <w:jc w:val="both"/>
        <w:rPr>
          <w:rFonts w:ascii="Arial" w:eastAsia="Arial" w:hAnsi="Arial" w:cs="Arial"/>
          <w:szCs w:val="24"/>
        </w:rPr>
      </w:pPr>
    </w:p>
    <w:p w14:paraId="28EE6D30" w14:textId="77777777" w:rsidR="00135FBC" w:rsidRPr="00680577" w:rsidRDefault="00135FBC" w:rsidP="005729F7">
      <w:pPr>
        <w:pStyle w:val="ListParagraph"/>
        <w:numPr>
          <w:ilvl w:val="1"/>
          <w:numId w:val="1"/>
        </w:numPr>
        <w:tabs>
          <w:tab w:val="left" w:pos="821"/>
          <w:tab w:val="left" w:pos="3561"/>
        </w:tabs>
        <w:ind w:right="394"/>
        <w:jc w:val="both"/>
        <w:rPr>
          <w:rFonts w:ascii="Arial" w:eastAsia="Arial" w:hAnsi="Arial" w:cs="Arial"/>
          <w:szCs w:val="24"/>
        </w:rPr>
      </w:pPr>
      <w:r w:rsidRPr="00680577">
        <w:rPr>
          <w:rFonts w:ascii="Arial"/>
          <w:sz w:val="24"/>
          <w:u w:val="single" w:color="000000"/>
        </w:rPr>
        <w:t>AGREEMENT</w:t>
      </w:r>
      <w:r w:rsidRPr="00680577">
        <w:rPr>
          <w:rFonts w:ascii="Arial"/>
          <w:sz w:val="24"/>
        </w:rPr>
        <w:t>: Means this document between the CITY and</w:t>
      </w:r>
      <w:r w:rsidRPr="00680577">
        <w:rPr>
          <w:rFonts w:ascii="Arial"/>
          <w:spacing w:val="50"/>
          <w:sz w:val="24"/>
        </w:rPr>
        <w:t xml:space="preserve"> </w:t>
      </w:r>
      <w:r w:rsidRPr="00680577">
        <w:rPr>
          <w:rFonts w:ascii="Arial"/>
          <w:sz w:val="24"/>
        </w:rPr>
        <w:t xml:space="preserve">CONSULTANT </w:t>
      </w:r>
      <w:r w:rsidR="00905E3D" w:rsidRPr="00680577">
        <w:rPr>
          <w:rFonts w:ascii="Arial"/>
          <w:spacing w:val="-1"/>
          <w:sz w:val="24"/>
        </w:rPr>
        <w:t>dated</w:t>
      </w:r>
      <w:r w:rsidR="00463E0A">
        <w:rPr>
          <w:rFonts w:ascii="Arial"/>
          <w:b/>
          <w:spacing w:val="-1"/>
          <w:sz w:val="24"/>
        </w:rPr>
        <w:t xml:space="preserve"> </w:t>
      </w:r>
      <w:r w:rsidR="00F03B7C">
        <w:rPr>
          <w:rFonts w:ascii="Arial"/>
          <w:b/>
          <w:spacing w:val="-1"/>
          <w:sz w:val="24"/>
          <w:u w:val="single"/>
        </w:rPr>
        <w:t>_______________</w:t>
      </w:r>
      <w:r w:rsidR="0013660E">
        <w:rPr>
          <w:rFonts w:ascii="Arial"/>
          <w:b/>
          <w:spacing w:val="-1"/>
          <w:sz w:val="24"/>
        </w:rPr>
        <w:t>,</w:t>
      </w:r>
      <w:r w:rsidRPr="00680577">
        <w:rPr>
          <w:rFonts w:ascii="Arial"/>
          <w:b/>
          <w:sz w:val="24"/>
        </w:rPr>
        <w:t xml:space="preserve"> </w:t>
      </w:r>
      <w:r w:rsidRPr="00680577">
        <w:rPr>
          <w:rFonts w:ascii="Arial"/>
          <w:spacing w:val="-1"/>
          <w:sz w:val="24"/>
        </w:rPr>
        <w:t>and</w:t>
      </w:r>
      <w:r w:rsidRPr="00680577">
        <w:rPr>
          <w:rFonts w:ascii="Arial"/>
          <w:sz w:val="24"/>
        </w:rPr>
        <w:t xml:space="preserve"> any </w:t>
      </w:r>
      <w:r w:rsidRPr="00680577">
        <w:rPr>
          <w:rFonts w:ascii="Arial"/>
          <w:spacing w:val="-1"/>
          <w:sz w:val="24"/>
        </w:rPr>
        <w:t>duly</w:t>
      </w:r>
      <w:r w:rsidRPr="00680577">
        <w:rPr>
          <w:rFonts w:ascii="Arial"/>
          <w:sz w:val="24"/>
        </w:rPr>
        <w:t xml:space="preserve"> </w:t>
      </w:r>
      <w:r w:rsidRPr="00680577">
        <w:rPr>
          <w:rFonts w:ascii="Arial"/>
          <w:spacing w:val="-1"/>
          <w:sz w:val="24"/>
        </w:rPr>
        <w:t>authorized</w:t>
      </w:r>
      <w:r w:rsidRPr="00680577">
        <w:rPr>
          <w:rFonts w:ascii="Arial"/>
          <w:sz w:val="24"/>
        </w:rPr>
        <w:t xml:space="preserve"> and</w:t>
      </w:r>
      <w:r w:rsidRPr="00680577">
        <w:rPr>
          <w:rFonts w:ascii="Arial"/>
          <w:spacing w:val="31"/>
          <w:sz w:val="24"/>
        </w:rPr>
        <w:t xml:space="preserve"> </w:t>
      </w:r>
      <w:r w:rsidRPr="00680577">
        <w:rPr>
          <w:rFonts w:ascii="Arial"/>
          <w:spacing w:val="-1"/>
          <w:sz w:val="24"/>
        </w:rPr>
        <w:t>executed</w:t>
      </w:r>
      <w:r w:rsidRPr="00680577">
        <w:rPr>
          <w:rFonts w:ascii="Arial"/>
          <w:sz w:val="24"/>
        </w:rPr>
        <w:t xml:space="preserve"> Amendments to Agreement.</w:t>
      </w:r>
      <w:r w:rsidR="00680577">
        <w:rPr>
          <w:rFonts w:ascii="Arial"/>
          <w:sz w:val="24"/>
        </w:rPr>
        <w:t xml:space="preserve">     </w:t>
      </w:r>
    </w:p>
    <w:p w14:paraId="5DDF8DA6" w14:textId="77777777" w:rsidR="00680577" w:rsidRDefault="00680577" w:rsidP="00680577">
      <w:pPr>
        <w:widowControl w:val="0"/>
        <w:tabs>
          <w:tab w:val="left" w:pos="720"/>
        </w:tabs>
        <w:autoSpaceDE w:val="0"/>
        <w:autoSpaceDN w:val="0"/>
        <w:adjustRightInd w:val="0"/>
        <w:spacing w:after="0" w:line="240" w:lineRule="auto"/>
        <w:ind w:left="720" w:hanging="720"/>
        <w:jc w:val="both"/>
        <w:rPr>
          <w:rFonts w:ascii="Arial" w:eastAsia="Times New Roman" w:hAnsi="Arial" w:cs="Arial"/>
          <w:bCs/>
          <w:szCs w:val="24"/>
        </w:rPr>
      </w:pPr>
    </w:p>
    <w:p w14:paraId="6449F085" w14:textId="77777777" w:rsidR="00680577" w:rsidRPr="00680577" w:rsidRDefault="00680577" w:rsidP="00680577">
      <w:pPr>
        <w:pStyle w:val="ListParagraph"/>
        <w:numPr>
          <w:ilvl w:val="1"/>
          <w:numId w:val="1"/>
        </w:numPr>
        <w:tabs>
          <w:tab w:val="left" w:pos="720"/>
        </w:tabs>
        <w:autoSpaceDE w:val="0"/>
        <w:autoSpaceDN w:val="0"/>
        <w:adjustRightInd w:val="0"/>
        <w:jc w:val="both"/>
        <w:rPr>
          <w:rFonts w:ascii="Arial" w:eastAsia="Times New Roman" w:hAnsi="Arial" w:cs="Arial"/>
          <w:sz w:val="24"/>
          <w:szCs w:val="24"/>
        </w:rPr>
      </w:pPr>
      <w:r w:rsidRPr="00680577">
        <w:rPr>
          <w:rFonts w:ascii="Arial" w:eastAsia="Times New Roman" w:hAnsi="Arial" w:cs="Arial"/>
          <w:bCs/>
          <w:sz w:val="24"/>
          <w:szCs w:val="24"/>
          <w:u w:val="words"/>
        </w:rPr>
        <w:t>BASIC SERVICES</w:t>
      </w:r>
      <w:r w:rsidRPr="00680577">
        <w:rPr>
          <w:rFonts w:ascii="Arial" w:eastAsia="Times New Roman" w:hAnsi="Arial" w:cs="Arial"/>
          <w:b/>
          <w:bCs/>
          <w:sz w:val="24"/>
          <w:szCs w:val="24"/>
          <w:u w:val="words"/>
        </w:rPr>
        <w:t>:</w:t>
      </w:r>
      <w:r w:rsidRPr="00680577">
        <w:rPr>
          <w:rFonts w:ascii="Arial" w:eastAsia="Times New Roman" w:hAnsi="Arial" w:cs="Arial"/>
          <w:sz w:val="24"/>
          <w:szCs w:val="24"/>
        </w:rPr>
        <w:t xml:space="preserve">  Services performed by the CONSULTANT for authorized scope of work for the Project phase described in this Agreement and listed in Exhibit “A”, Scope of Services.</w:t>
      </w:r>
    </w:p>
    <w:p w14:paraId="039D08A5" w14:textId="77777777" w:rsidR="00680577" w:rsidRPr="00680577" w:rsidRDefault="00680577" w:rsidP="00680577">
      <w:pPr>
        <w:pStyle w:val="ListParagraph"/>
        <w:rPr>
          <w:rFonts w:ascii="Arial" w:eastAsia="Times New Roman" w:hAnsi="Arial" w:cs="Arial"/>
          <w:szCs w:val="24"/>
        </w:rPr>
      </w:pPr>
    </w:p>
    <w:p w14:paraId="3A614BC1" w14:textId="77777777" w:rsidR="00135FBC" w:rsidRPr="00680577" w:rsidRDefault="00135FBC" w:rsidP="00680577">
      <w:pPr>
        <w:pStyle w:val="ListParagraph"/>
        <w:numPr>
          <w:ilvl w:val="1"/>
          <w:numId w:val="1"/>
        </w:numPr>
        <w:tabs>
          <w:tab w:val="left" w:pos="720"/>
        </w:tabs>
        <w:autoSpaceDE w:val="0"/>
        <w:autoSpaceDN w:val="0"/>
        <w:adjustRightInd w:val="0"/>
        <w:jc w:val="both"/>
        <w:rPr>
          <w:rFonts w:ascii="Arial" w:eastAsia="Times New Roman" w:hAnsi="Arial" w:cs="Arial"/>
          <w:szCs w:val="24"/>
        </w:rPr>
      </w:pPr>
      <w:r w:rsidRPr="00680577">
        <w:rPr>
          <w:rFonts w:ascii="Arial"/>
          <w:sz w:val="24"/>
          <w:u w:val="single" w:color="000000"/>
        </w:rPr>
        <w:t>CERTIFICATE</w:t>
      </w:r>
      <w:r w:rsidRPr="00680577">
        <w:rPr>
          <w:rFonts w:ascii="Arial"/>
          <w:spacing w:val="33"/>
          <w:sz w:val="24"/>
          <w:u w:val="single" w:color="000000"/>
        </w:rPr>
        <w:t xml:space="preserve"> </w:t>
      </w:r>
      <w:r w:rsidRPr="00680577">
        <w:rPr>
          <w:rFonts w:ascii="Arial"/>
          <w:sz w:val="24"/>
          <w:u w:val="single" w:color="000000"/>
        </w:rPr>
        <w:t>FOR</w:t>
      </w:r>
      <w:r w:rsidRPr="00680577">
        <w:rPr>
          <w:rFonts w:ascii="Arial"/>
          <w:spacing w:val="34"/>
          <w:sz w:val="24"/>
          <w:u w:val="single" w:color="000000"/>
        </w:rPr>
        <w:t xml:space="preserve"> </w:t>
      </w:r>
      <w:r w:rsidRPr="00680577">
        <w:rPr>
          <w:rFonts w:ascii="Arial"/>
          <w:sz w:val="24"/>
          <w:u w:val="single" w:color="000000"/>
        </w:rPr>
        <w:t>PAYMENT</w:t>
      </w:r>
      <w:r w:rsidRPr="00680577">
        <w:rPr>
          <w:rFonts w:ascii="Arial"/>
          <w:sz w:val="24"/>
        </w:rPr>
        <w:t>:</w:t>
      </w:r>
      <w:r w:rsidRPr="00680577">
        <w:rPr>
          <w:rFonts w:ascii="Arial"/>
          <w:spacing w:val="35"/>
          <w:sz w:val="24"/>
        </w:rPr>
        <w:t xml:space="preserve"> </w:t>
      </w:r>
      <w:r w:rsidRPr="00680577">
        <w:rPr>
          <w:rFonts w:ascii="Arial"/>
          <w:sz w:val="24"/>
        </w:rPr>
        <w:t>A</w:t>
      </w:r>
      <w:r w:rsidRPr="00680577">
        <w:rPr>
          <w:rFonts w:ascii="Arial"/>
          <w:spacing w:val="35"/>
          <w:sz w:val="24"/>
        </w:rPr>
        <w:t xml:space="preserve"> </w:t>
      </w:r>
      <w:r w:rsidRPr="00680577">
        <w:rPr>
          <w:rFonts w:ascii="Arial"/>
          <w:sz w:val="24"/>
        </w:rPr>
        <w:t>statement</w:t>
      </w:r>
      <w:r w:rsidRPr="00680577">
        <w:rPr>
          <w:rFonts w:ascii="Arial"/>
          <w:spacing w:val="35"/>
          <w:sz w:val="24"/>
        </w:rPr>
        <w:t xml:space="preserve"> </w:t>
      </w:r>
      <w:r w:rsidRPr="00680577">
        <w:rPr>
          <w:rFonts w:ascii="Arial"/>
          <w:sz w:val="24"/>
        </w:rPr>
        <w:t>by</w:t>
      </w:r>
      <w:r w:rsidRPr="00680577">
        <w:rPr>
          <w:rFonts w:ascii="Arial"/>
          <w:spacing w:val="32"/>
          <w:sz w:val="24"/>
        </w:rPr>
        <w:t xml:space="preserve"> </w:t>
      </w:r>
      <w:r w:rsidRPr="00680577">
        <w:rPr>
          <w:rFonts w:ascii="Arial"/>
          <w:sz w:val="24"/>
        </w:rPr>
        <w:t>CONSULTANT</w:t>
      </w:r>
      <w:r w:rsidRPr="00680577">
        <w:rPr>
          <w:rFonts w:ascii="Arial"/>
          <w:spacing w:val="34"/>
          <w:sz w:val="24"/>
        </w:rPr>
        <w:t xml:space="preserve"> </w:t>
      </w:r>
      <w:r w:rsidRPr="00680577">
        <w:rPr>
          <w:rFonts w:ascii="Arial"/>
          <w:sz w:val="24"/>
        </w:rPr>
        <w:t>based</w:t>
      </w:r>
      <w:r w:rsidRPr="00680577">
        <w:rPr>
          <w:rFonts w:ascii="Arial"/>
          <w:spacing w:val="33"/>
          <w:sz w:val="24"/>
        </w:rPr>
        <w:t xml:space="preserve"> </w:t>
      </w:r>
      <w:r w:rsidRPr="00680577">
        <w:rPr>
          <w:rFonts w:ascii="Arial"/>
          <w:sz w:val="24"/>
        </w:rPr>
        <w:t>on observations</w:t>
      </w:r>
      <w:r w:rsidRPr="00680577">
        <w:rPr>
          <w:rFonts w:ascii="Arial"/>
          <w:spacing w:val="30"/>
          <w:sz w:val="24"/>
        </w:rPr>
        <w:t xml:space="preserve"> </w:t>
      </w:r>
      <w:r w:rsidRPr="00680577">
        <w:rPr>
          <w:rFonts w:ascii="Arial"/>
          <w:sz w:val="24"/>
        </w:rPr>
        <w:t>at</w:t>
      </w:r>
      <w:r w:rsidRPr="00680577">
        <w:rPr>
          <w:rFonts w:ascii="Arial"/>
          <w:spacing w:val="33"/>
          <w:sz w:val="24"/>
        </w:rPr>
        <w:t xml:space="preserve"> </w:t>
      </w:r>
      <w:r w:rsidRPr="00680577">
        <w:rPr>
          <w:rFonts w:ascii="Arial"/>
          <w:sz w:val="24"/>
        </w:rPr>
        <w:t>the</w:t>
      </w:r>
      <w:r w:rsidRPr="00680577">
        <w:rPr>
          <w:rFonts w:ascii="Arial"/>
          <w:spacing w:val="33"/>
          <w:sz w:val="24"/>
        </w:rPr>
        <w:t xml:space="preserve"> </w:t>
      </w:r>
      <w:r w:rsidRPr="00680577">
        <w:rPr>
          <w:rFonts w:ascii="Arial"/>
          <w:sz w:val="24"/>
        </w:rPr>
        <w:t>site</w:t>
      </w:r>
      <w:r w:rsidRPr="00680577">
        <w:rPr>
          <w:rFonts w:ascii="Arial"/>
          <w:spacing w:val="33"/>
          <w:sz w:val="24"/>
        </w:rPr>
        <w:t xml:space="preserve"> </w:t>
      </w:r>
      <w:r w:rsidRPr="00680577">
        <w:rPr>
          <w:rFonts w:ascii="Arial"/>
          <w:sz w:val="24"/>
        </w:rPr>
        <w:t>and</w:t>
      </w:r>
      <w:r w:rsidRPr="00680577">
        <w:rPr>
          <w:rFonts w:ascii="Arial"/>
          <w:spacing w:val="33"/>
          <w:sz w:val="24"/>
        </w:rPr>
        <w:t xml:space="preserve"> </w:t>
      </w:r>
      <w:r w:rsidRPr="00680577">
        <w:rPr>
          <w:rFonts w:ascii="Arial"/>
          <w:sz w:val="24"/>
        </w:rPr>
        <w:t>on</w:t>
      </w:r>
      <w:r w:rsidRPr="00680577">
        <w:rPr>
          <w:rFonts w:ascii="Arial"/>
          <w:spacing w:val="33"/>
          <w:sz w:val="24"/>
        </w:rPr>
        <w:t xml:space="preserve"> </w:t>
      </w:r>
      <w:r w:rsidRPr="00680577">
        <w:rPr>
          <w:rFonts w:ascii="Arial"/>
          <w:sz w:val="24"/>
        </w:rPr>
        <w:t>review</w:t>
      </w:r>
      <w:r w:rsidRPr="00680577">
        <w:rPr>
          <w:rFonts w:ascii="Arial"/>
          <w:spacing w:val="29"/>
          <w:sz w:val="24"/>
        </w:rPr>
        <w:t xml:space="preserve"> </w:t>
      </w:r>
      <w:r w:rsidRPr="00680577">
        <w:rPr>
          <w:rFonts w:ascii="Arial"/>
          <w:sz w:val="24"/>
        </w:rPr>
        <w:t>of</w:t>
      </w:r>
      <w:r w:rsidRPr="00680577">
        <w:rPr>
          <w:rFonts w:ascii="Arial"/>
          <w:spacing w:val="35"/>
          <w:sz w:val="24"/>
        </w:rPr>
        <w:t xml:space="preserve"> </w:t>
      </w:r>
      <w:r w:rsidRPr="00680577">
        <w:rPr>
          <w:rFonts w:ascii="Arial"/>
          <w:sz w:val="24"/>
        </w:rPr>
        <w:t>documentation</w:t>
      </w:r>
      <w:r w:rsidRPr="00680577">
        <w:rPr>
          <w:rFonts w:ascii="Arial"/>
          <w:spacing w:val="33"/>
          <w:sz w:val="24"/>
        </w:rPr>
        <w:t xml:space="preserve"> </w:t>
      </w:r>
      <w:r w:rsidRPr="00680577">
        <w:rPr>
          <w:rFonts w:ascii="Arial"/>
          <w:sz w:val="24"/>
        </w:rPr>
        <w:t>submitted</w:t>
      </w:r>
      <w:r w:rsidRPr="00680577">
        <w:rPr>
          <w:rFonts w:ascii="Arial"/>
          <w:spacing w:val="33"/>
          <w:sz w:val="24"/>
        </w:rPr>
        <w:t xml:space="preserve"> </w:t>
      </w:r>
      <w:r w:rsidRPr="00680577">
        <w:rPr>
          <w:rFonts w:ascii="Arial"/>
          <w:sz w:val="24"/>
        </w:rPr>
        <w:t>by</w:t>
      </w:r>
      <w:r w:rsidRPr="00680577">
        <w:rPr>
          <w:rFonts w:ascii="Arial"/>
          <w:spacing w:val="30"/>
          <w:sz w:val="24"/>
        </w:rPr>
        <w:t xml:space="preserve"> </w:t>
      </w:r>
      <w:r w:rsidRPr="00680577">
        <w:rPr>
          <w:rFonts w:ascii="Arial"/>
          <w:sz w:val="24"/>
        </w:rPr>
        <w:t>the Contractor that by its issuance recommends that CITY pay</w:t>
      </w:r>
      <w:r w:rsidRPr="00680577">
        <w:rPr>
          <w:rFonts w:ascii="Arial"/>
          <w:spacing w:val="17"/>
          <w:sz w:val="24"/>
        </w:rPr>
        <w:t xml:space="preserve"> </w:t>
      </w:r>
      <w:r w:rsidRPr="00680577">
        <w:rPr>
          <w:rFonts w:ascii="Arial"/>
          <w:sz w:val="24"/>
        </w:rPr>
        <w:t>identified amounts</w:t>
      </w:r>
      <w:r w:rsidRPr="00680577">
        <w:rPr>
          <w:rFonts w:ascii="Arial"/>
          <w:spacing w:val="29"/>
          <w:sz w:val="24"/>
        </w:rPr>
        <w:t xml:space="preserve"> </w:t>
      </w:r>
      <w:r w:rsidRPr="00680577">
        <w:rPr>
          <w:rFonts w:ascii="Arial"/>
          <w:sz w:val="24"/>
        </w:rPr>
        <w:t>to</w:t>
      </w:r>
      <w:r w:rsidRPr="00680577">
        <w:rPr>
          <w:rFonts w:ascii="Arial"/>
          <w:spacing w:val="30"/>
          <w:sz w:val="24"/>
        </w:rPr>
        <w:t xml:space="preserve"> </w:t>
      </w:r>
      <w:r w:rsidRPr="00680577">
        <w:rPr>
          <w:rFonts w:ascii="Arial"/>
          <w:sz w:val="24"/>
        </w:rPr>
        <w:t>the</w:t>
      </w:r>
      <w:r w:rsidRPr="00680577">
        <w:rPr>
          <w:rFonts w:ascii="Arial"/>
          <w:spacing w:val="30"/>
          <w:sz w:val="24"/>
        </w:rPr>
        <w:t xml:space="preserve"> </w:t>
      </w:r>
      <w:r w:rsidRPr="00680577">
        <w:rPr>
          <w:rFonts w:ascii="Arial"/>
          <w:sz w:val="24"/>
        </w:rPr>
        <w:t>Contractor</w:t>
      </w:r>
      <w:r w:rsidRPr="00680577">
        <w:rPr>
          <w:rFonts w:ascii="Arial"/>
          <w:spacing w:val="26"/>
          <w:sz w:val="24"/>
        </w:rPr>
        <w:t xml:space="preserve"> </w:t>
      </w:r>
      <w:r w:rsidRPr="00680577">
        <w:rPr>
          <w:rFonts w:ascii="Arial"/>
          <w:sz w:val="24"/>
        </w:rPr>
        <w:t>for</w:t>
      </w:r>
      <w:r w:rsidRPr="00680577">
        <w:rPr>
          <w:rFonts w:ascii="Arial"/>
          <w:spacing w:val="28"/>
          <w:sz w:val="24"/>
        </w:rPr>
        <w:t xml:space="preserve"> </w:t>
      </w:r>
      <w:r w:rsidRPr="00680577">
        <w:rPr>
          <w:rFonts w:ascii="Arial"/>
          <w:sz w:val="24"/>
        </w:rPr>
        <w:t>services</w:t>
      </w:r>
      <w:r w:rsidRPr="00680577">
        <w:rPr>
          <w:rFonts w:ascii="Arial"/>
          <w:spacing w:val="29"/>
          <w:sz w:val="24"/>
        </w:rPr>
        <w:t xml:space="preserve"> </w:t>
      </w:r>
      <w:r w:rsidRPr="00680577">
        <w:rPr>
          <w:rFonts w:ascii="Arial"/>
          <w:sz w:val="24"/>
        </w:rPr>
        <w:t>performed</w:t>
      </w:r>
      <w:r w:rsidRPr="00680577">
        <w:rPr>
          <w:rFonts w:ascii="Arial"/>
          <w:spacing w:val="30"/>
          <w:sz w:val="24"/>
        </w:rPr>
        <w:t xml:space="preserve"> </w:t>
      </w:r>
      <w:r w:rsidRPr="00680577">
        <w:rPr>
          <w:rFonts w:ascii="Arial"/>
          <w:sz w:val="24"/>
        </w:rPr>
        <w:t>by</w:t>
      </w:r>
      <w:r w:rsidRPr="00680577">
        <w:rPr>
          <w:rFonts w:ascii="Arial"/>
          <w:spacing w:val="27"/>
          <w:sz w:val="24"/>
        </w:rPr>
        <w:t xml:space="preserve"> </w:t>
      </w:r>
      <w:r w:rsidRPr="00680577">
        <w:rPr>
          <w:rFonts w:ascii="Arial"/>
          <w:sz w:val="24"/>
        </w:rPr>
        <w:t>the</w:t>
      </w:r>
      <w:r w:rsidRPr="00680577">
        <w:rPr>
          <w:rFonts w:ascii="Arial"/>
          <w:spacing w:val="30"/>
          <w:sz w:val="24"/>
        </w:rPr>
        <w:t xml:space="preserve"> </w:t>
      </w:r>
      <w:r w:rsidRPr="00680577">
        <w:rPr>
          <w:rFonts w:ascii="Arial"/>
          <w:sz w:val="24"/>
        </w:rPr>
        <w:t>Contractor</w:t>
      </w:r>
      <w:r w:rsidRPr="00680577">
        <w:rPr>
          <w:rFonts w:ascii="Arial"/>
          <w:spacing w:val="28"/>
          <w:sz w:val="24"/>
        </w:rPr>
        <w:t xml:space="preserve"> </w:t>
      </w:r>
      <w:r w:rsidRPr="00680577">
        <w:rPr>
          <w:rFonts w:ascii="Arial"/>
          <w:sz w:val="24"/>
        </w:rPr>
        <w:t>at</w:t>
      </w:r>
      <w:r w:rsidRPr="00680577">
        <w:rPr>
          <w:rFonts w:ascii="Arial"/>
          <w:spacing w:val="30"/>
          <w:sz w:val="24"/>
        </w:rPr>
        <w:t xml:space="preserve"> </w:t>
      </w:r>
      <w:r w:rsidRPr="00680577">
        <w:rPr>
          <w:rFonts w:ascii="Arial"/>
          <w:sz w:val="24"/>
        </w:rPr>
        <w:t>the Project.</w:t>
      </w:r>
    </w:p>
    <w:p w14:paraId="41A3EC3A" w14:textId="77777777" w:rsidR="00135FBC" w:rsidRPr="00135FBC" w:rsidRDefault="00135FBC" w:rsidP="005729F7">
      <w:pPr>
        <w:pStyle w:val="ListParagraph"/>
        <w:jc w:val="both"/>
        <w:rPr>
          <w:rFonts w:ascii="Arial" w:eastAsia="Arial" w:hAnsi="Arial" w:cs="Arial"/>
          <w:sz w:val="24"/>
          <w:szCs w:val="24"/>
        </w:rPr>
      </w:pPr>
    </w:p>
    <w:p w14:paraId="48AA40FD" w14:textId="77777777" w:rsidR="00135FBC" w:rsidRPr="005729F7" w:rsidRDefault="00135FBC" w:rsidP="005729F7">
      <w:pPr>
        <w:pStyle w:val="ListParagraph"/>
        <w:numPr>
          <w:ilvl w:val="1"/>
          <w:numId w:val="1"/>
        </w:numPr>
        <w:ind w:right="393"/>
        <w:jc w:val="both"/>
        <w:rPr>
          <w:rFonts w:ascii="Arial" w:eastAsia="Arial" w:hAnsi="Arial" w:cs="Arial"/>
          <w:sz w:val="24"/>
          <w:szCs w:val="24"/>
        </w:rPr>
      </w:pPr>
      <w:r>
        <w:rPr>
          <w:rFonts w:ascii="Arial"/>
          <w:sz w:val="24"/>
          <w:u w:val="single" w:color="000000"/>
        </w:rPr>
        <w:t>CHANGE ORDER</w:t>
      </w:r>
      <w:r>
        <w:rPr>
          <w:rFonts w:ascii="Arial"/>
          <w:sz w:val="24"/>
        </w:rPr>
        <w:t>: A written order to the CONSULTANT approved by</w:t>
      </w:r>
      <w:r>
        <w:rPr>
          <w:rFonts w:ascii="Arial"/>
          <w:spacing w:val="-4"/>
          <w:sz w:val="24"/>
        </w:rPr>
        <w:t xml:space="preserve"> </w:t>
      </w:r>
      <w:r>
        <w:rPr>
          <w:rFonts w:ascii="Arial"/>
          <w:sz w:val="24"/>
        </w:rPr>
        <w:t xml:space="preserve">the </w:t>
      </w:r>
      <w:r>
        <w:rPr>
          <w:rFonts w:ascii="Arial"/>
          <w:sz w:val="24"/>
        </w:rPr>
        <w:lastRenderedPageBreak/>
        <w:t>CITY</w:t>
      </w:r>
      <w:r>
        <w:rPr>
          <w:rFonts w:ascii="Arial"/>
          <w:spacing w:val="40"/>
          <w:sz w:val="24"/>
        </w:rPr>
        <w:t xml:space="preserve"> </w:t>
      </w:r>
      <w:r>
        <w:rPr>
          <w:rFonts w:ascii="Arial"/>
          <w:sz w:val="24"/>
        </w:rPr>
        <w:t>authorizing</w:t>
      </w:r>
      <w:r>
        <w:rPr>
          <w:rFonts w:ascii="Arial"/>
          <w:spacing w:val="40"/>
          <w:sz w:val="24"/>
        </w:rPr>
        <w:t xml:space="preserve"> </w:t>
      </w:r>
      <w:r>
        <w:rPr>
          <w:rFonts w:ascii="Arial"/>
          <w:sz w:val="24"/>
        </w:rPr>
        <w:t>a</w:t>
      </w:r>
      <w:r>
        <w:rPr>
          <w:rFonts w:ascii="Arial"/>
          <w:spacing w:val="43"/>
          <w:sz w:val="24"/>
        </w:rPr>
        <w:t xml:space="preserve"> </w:t>
      </w:r>
      <w:r>
        <w:rPr>
          <w:rFonts w:ascii="Arial"/>
          <w:sz w:val="24"/>
        </w:rPr>
        <w:t>revision</w:t>
      </w:r>
      <w:r>
        <w:rPr>
          <w:rFonts w:ascii="Arial"/>
          <w:spacing w:val="43"/>
          <w:sz w:val="24"/>
        </w:rPr>
        <w:t xml:space="preserve"> </w:t>
      </w:r>
      <w:r>
        <w:rPr>
          <w:rFonts w:ascii="Arial"/>
          <w:sz w:val="24"/>
        </w:rPr>
        <w:t>of</w:t>
      </w:r>
      <w:r>
        <w:rPr>
          <w:rFonts w:ascii="Arial"/>
          <w:spacing w:val="45"/>
          <w:sz w:val="24"/>
        </w:rPr>
        <w:t xml:space="preserve"> </w:t>
      </w:r>
      <w:r>
        <w:rPr>
          <w:rFonts w:ascii="Arial"/>
          <w:sz w:val="24"/>
        </w:rPr>
        <w:t>this</w:t>
      </w:r>
      <w:r>
        <w:rPr>
          <w:rFonts w:ascii="Arial"/>
          <w:spacing w:val="42"/>
          <w:sz w:val="24"/>
        </w:rPr>
        <w:t xml:space="preserve"> </w:t>
      </w:r>
      <w:r>
        <w:rPr>
          <w:rFonts w:ascii="Arial"/>
          <w:sz w:val="24"/>
        </w:rPr>
        <w:t>agreement</w:t>
      </w:r>
      <w:r>
        <w:rPr>
          <w:rFonts w:ascii="Arial"/>
          <w:spacing w:val="40"/>
          <w:sz w:val="24"/>
        </w:rPr>
        <w:t xml:space="preserve"> </w:t>
      </w:r>
      <w:r>
        <w:rPr>
          <w:rFonts w:ascii="Arial"/>
          <w:sz w:val="24"/>
        </w:rPr>
        <w:t>between</w:t>
      </w:r>
      <w:r>
        <w:rPr>
          <w:rFonts w:ascii="Arial"/>
          <w:spacing w:val="43"/>
          <w:sz w:val="24"/>
        </w:rPr>
        <w:t xml:space="preserve"> </w:t>
      </w:r>
      <w:r>
        <w:rPr>
          <w:rFonts w:ascii="Arial"/>
          <w:sz w:val="24"/>
        </w:rPr>
        <w:t>the</w:t>
      </w:r>
      <w:r>
        <w:rPr>
          <w:rFonts w:ascii="Arial"/>
          <w:spacing w:val="43"/>
          <w:sz w:val="24"/>
        </w:rPr>
        <w:t xml:space="preserve"> </w:t>
      </w:r>
      <w:r>
        <w:rPr>
          <w:rFonts w:ascii="Arial"/>
          <w:sz w:val="24"/>
        </w:rPr>
        <w:t>CITY</w:t>
      </w:r>
      <w:r>
        <w:rPr>
          <w:rFonts w:ascii="Arial"/>
          <w:spacing w:val="40"/>
          <w:sz w:val="24"/>
        </w:rPr>
        <w:t xml:space="preserve"> </w:t>
      </w:r>
      <w:r>
        <w:rPr>
          <w:rFonts w:ascii="Arial"/>
          <w:sz w:val="24"/>
        </w:rPr>
        <w:t>and</w:t>
      </w:r>
      <w:r>
        <w:rPr>
          <w:rFonts w:ascii="Arial"/>
          <w:spacing w:val="43"/>
          <w:sz w:val="24"/>
        </w:rPr>
        <w:t xml:space="preserve"> </w:t>
      </w:r>
      <w:r>
        <w:rPr>
          <w:rFonts w:ascii="Arial"/>
          <w:sz w:val="24"/>
        </w:rPr>
        <w:t>the CONSULTANT</w:t>
      </w:r>
      <w:r>
        <w:rPr>
          <w:rFonts w:ascii="Arial"/>
          <w:spacing w:val="43"/>
          <w:sz w:val="24"/>
        </w:rPr>
        <w:t xml:space="preserve"> </w:t>
      </w:r>
      <w:r>
        <w:rPr>
          <w:rFonts w:ascii="Arial"/>
          <w:sz w:val="24"/>
        </w:rPr>
        <w:t>that</w:t>
      </w:r>
      <w:r>
        <w:rPr>
          <w:rFonts w:ascii="Arial"/>
          <w:spacing w:val="41"/>
          <w:sz w:val="24"/>
        </w:rPr>
        <w:t xml:space="preserve"> </w:t>
      </w:r>
      <w:r>
        <w:rPr>
          <w:rFonts w:ascii="Arial"/>
          <w:sz w:val="24"/>
        </w:rPr>
        <w:t>is</w:t>
      </w:r>
      <w:r>
        <w:rPr>
          <w:rFonts w:ascii="Arial"/>
          <w:spacing w:val="38"/>
          <w:sz w:val="24"/>
        </w:rPr>
        <w:t xml:space="preserve"> </w:t>
      </w:r>
      <w:r>
        <w:rPr>
          <w:rFonts w:ascii="Arial"/>
          <w:sz w:val="24"/>
        </w:rPr>
        <w:t>directly</w:t>
      </w:r>
      <w:r>
        <w:rPr>
          <w:rFonts w:ascii="Arial"/>
          <w:spacing w:val="38"/>
          <w:sz w:val="24"/>
        </w:rPr>
        <w:t xml:space="preserve"> </w:t>
      </w:r>
      <w:r>
        <w:rPr>
          <w:rFonts w:ascii="Arial"/>
          <w:sz w:val="24"/>
        </w:rPr>
        <w:t>related</w:t>
      </w:r>
      <w:r>
        <w:rPr>
          <w:rFonts w:ascii="Arial"/>
          <w:spacing w:val="41"/>
          <w:sz w:val="24"/>
        </w:rPr>
        <w:t xml:space="preserve"> </w:t>
      </w:r>
      <w:r>
        <w:rPr>
          <w:rFonts w:ascii="Arial"/>
          <w:sz w:val="24"/>
        </w:rPr>
        <w:t>to</w:t>
      </w:r>
      <w:r>
        <w:rPr>
          <w:rFonts w:ascii="Arial"/>
          <w:spacing w:val="41"/>
          <w:sz w:val="24"/>
        </w:rPr>
        <w:t xml:space="preserve"> </w:t>
      </w:r>
      <w:r>
        <w:rPr>
          <w:rFonts w:ascii="Arial"/>
          <w:sz w:val="24"/>
        </w:rPr>
        <w:t>the</w:t>
      </w:r>
      <w:r>
        <w:rPr>
          <w:rFonts w:ascii="Arial"/>
          <w:spacing w:val="41"/>
          <w:sz w:val="24"/>
        </w:rPr>
        <w:t xml:space="preserve"> </w:t>
      </w:r>
      <w:r>
        <w:rPr>
          <w:rFonts w:ascii="Arial"/>
          <w:sz w:val="24"/>
        </w:rPr>
        <w:t>original</w:t>
      </w:r>
      <w:r>
        <w:rPr>
          <w:rFonts w:ascii="Arial"/>
          <w:spacing w:val="40"/>
          <w:sz w:val="24"/>
        </w:rPr>
        <w:t xml:space="preserve"> </w:t>
      </w:r>
      <w:r>
        <w:rPr>
          <w:rFonts w:ascii="Arial"/>
          <w:sz w:val="24"/>
        </w:rPr>
        <w:t>scope</w:t>
      </w:r>
      <w:r>
        <w:rPr>
          <w:rFonts w:ascii="Arial"/>
          <w:spacing w:val="41"/>
          <w:sz w:val="24"/>
        </w:rPr>
        <w:t xml:space="preserve"> </w:t>
      </w:r>
      <w:r>
        <w:rPr>
          <w:rFonts w:ascii="Arial"/>
          <w:sz w:val="24"/>
        </w:rPr>
        <w:t>of</w:t>
      </w:r>
      <w:r>
        <w:rPr>
          <w:rFonts w:ascii="Arial"/>
          <w:spacing w:val="43"/>
          <w:sz w:val="24"/>
        </w:rPr>
        <w:t xml:space="preserve"> </w:t>
      </w:r>
      <w:r>
        <w:rPr>
          <w:rFonts w:ascii="Arial"/>
          <w:sz w:val="24"/>
        </w:rPr>
        <w:t>work</w:t>
      </w:r>
      <w:r>
        <w:rPr>
          <w:rFonts w:ascii="Arial"/>
          <w:spacing w:val="40"/>
          <w:sz w:val="24"/>
        </w:rPr>
        <w:t xml:space="preserve"> </w:t>
      </w:r>
      <w:r>
        <w:rPr>
          <w:rFonts w:ascii="Arial"/>
          <w:sz w:val="24"/>
        </w:rPr>
        <w:t>or</w:t>
      </w:r>
      <w:r>
        <w:rPr>
          <w:rFonts w:ascii="Arial"/>
          <w:spacing w:val="40"/>
          <w:sz w:val="24"/>
        </w:rPr>
        <w:t xml:space="preserve"> </w:t>
      </w:r>
      <w:r>
        <w:rPr>
          <w:rFonts w:ascii="Arial"/>
          <w:sz w:val="24"/>
        </w:rPr>
        <w:t>an adjustment in the original contract price or the contract time directly related to</w:t>
      </w:r>
      <w:r>
        <w:rPr>
          <w:rFonts w:ascii="Arial"/>
          <w:spacing w:val="39"/>
          <w:sz w:val="24"/>
        </w:rPr>
        <w:t xml:space="preserve"> </w:t>
      </w:r>
      <w:r>
        <w:rPr>
          <w:rFonts w:ascii="Arial"/>
          <w:sz w:val="24"/>
        </w:rPr>
        <w:t>the</w:t>
      </w:r>
      <w:r>
        <w:rPr>
          <w:rFonts w:ascii="Arial"/>
          <w:spacing w:val="37"/>
          <w:sz w:val="24"/>
        </w:rPr>
        <w:t xml:space="preserve"> </w:t>
      </w:r>
      <w:r>
        <w:rPr>
          <w:rFonts w:ascii="Arial"/>
          <w:sz w:val="24"/>
        </w:rPr>
        <w:t>original</w:t>
      </w:r>
      <w:r>
        <w:rPr>
          <w:rFonts w:ascii="Arial"/>
          <w:spacing w:val="38"/>
          <w:sz w:val="24"/>
        </w:rPr>
        <w:t xml:space="preserve"> </w:t>
      </w:r>
      <w:r>
        <w:rPr>
          <w:rFonts w:ascii="Arial"/>
          <w:sz w:val="24"/>
        </w:rPr>
        <w:t>scope</w:t>
      </w:r>
      <w:r>
        <w:rPr>
          <w:rFonts w:ascii="Arial"/>
          <w:spacing w:val="37"/>
          <w:sz w:val="24"/>
        </w:rPr>
        <w:t xml:space="preserve"> </w:t>
      </w:r>
      <w:r>
        <w:rPr>
          <w:rFonts w:ascii="Arial"/>
          <w:sz w:val="24"/>
        </w:rPr>
        <w:t>of</w:t>
      </w:r>
      <w:r>
        <w:rPr>
          <w:rFonts w:ascii="Arial"/>
          <w:spacing w:val="41"/>
          <w:sz w:val="24"/>
        </w:rPr>
        <w:t xml:space="preserve"> </w:t>
      </w:r>
      <w:r>
        <w:rPr>
          <w:rFonts w:ascii="Arial"/>
          <w:sz w:val="24"/>
        </w:rPr>
        <w:t>work,</w:t>
      </w:r>
      <w:r>
        <w:rPr>
          <w:rFonts w:ascii="Arial"/>
          <w:spacing w:val="39"/>
          <w:sz w:val="24"/>
        </w:rPr>
        <w:t xml:space="preserve"> </w:t>
      </w:r>
      <w:r>
        <w:rPr>
          <w:rFonts w:ascii="Arial"/>
          <w:sz w:val="24"/>
        </w:rPr>
        <w:t>issued</w:t>
      </w:r>
      <w:r>
        <w:rPr>
          <w:rFonts w:ascii="Arial"/>
          <w:spacing w:val="39"/>
          <w:sz w:val="24"/>
        </w:rPr>
        <w:t xml:space="preserve"> </w:t>
      </w:r>
      <w:r>
        <w:rPr>
          <w:rFonts w:ascii="Arial"/>
          <w:sz w:val="24"/>
        </w:rPr>
        <w:t>on</w:t>
      </w:r>
      <w:r>
        <w:rPr>
          <w:rFonts w:ascii="Arial"/>
          <w:spacing w:val="39"/>
          <w:sz w:val="24"/>
        </w:rPr>
        <w:t xml:space="preserve"> </w:t>
      </w:r>
      <w:r>
        <w:rPr>
          <w:rFonts w:ascii="Arial"/>
          <w:sz w:val="24"/>
        </w:rPr>
        <w:t>or</w:t>
      </w:r>
      <w:r>
        <w:rPr>
          <w:rFonts w:ascii="Arial"/>
          <w:spacing w:val="35"/>
          <w:sz w:val="24"/>
        </w:rPr>
        <w:t xml:space="preserve"> </w:t>
      </w:r>
      <w:r>
        <w:rPr>
          <w:rFonts w:ascii="Arial"/>
          <w:sz w:val="24"/>
        </w:rPr>
        <w:t>after</w:t>
      </w:r>
      <w:r>
        <w:rPr>
          <w:rFonts w:ascii="Arial"/>
          <w:spacing w:val="37"/>
          <w:sz w:val="24"/>
        </w:rPr>
        <w:t xml:space="preserve"> </w:t>
      </w:r>
      <w:r>
        <w:rPr>
          <w:rFonts w:ascii="Arial"/>
          <w:sz w:val="24"/>
        </w:rPr>
        <w:t>the</w:t>
      </w:r>
      <w:r>
        <w:rPr>
          <w:rFonts w:ascii="Arial"/>
          <w:spacing w:val="39"/>
          <w:sz w:val="24"/>
        </w:rPr>
        <w:t xml:space="preserve"> </w:t>
      </w:r>
      <w:r>
        <w:rPr>
          <w:rFonts w:ascii="Arial"/>
          <w:sz w:val="24"/>
        </w:rPr>
        <w:t>effective</w:t>
      </w:r>
      <w:r>
        <w:rPr>
          <w:rFonts w:ascii="Arial"/>
          <w:spacing w:val="39"/>
          <w:sz w:val="24"/>
        </w:rPr>
        <w:t xml:space="preserve"> </w:t>
      </w:r>
      <w:r>
        <w:rPr>
          <w:rFonts w:ascii="Arial"/>
          <w:sz w:val="24"/>
        </w:rPr>
        <w:t>date</w:t>
      </w:r>
      <w:r>
        <w:rPr>
          <w:rFonts w:ascii="Arial"/>
          <w:spacing w:val="39"/>
          <w:sz w:val="24"/>
        </w:rPr>
        <w:t xml:space="preserve"> </w:t>
      </w:r>
      <w:r>
        <w:rPr>
          <w:rFonts w:ascii="Arial"/>
          <w:sz w:val="24"/>
        </w:rPr>
        <w:t>of</w:t>
      </w:r>
      <w:r>
        <w:rPr>
          <w:rFonts w:ascii="Arial"/>
          <w:spacing w:val="41"/>
          <w:sz w:val="24"/>
        </w:rPr>
        <w:t xml:space="preserve"> </w:t>
      </w:r>
      <w:r>
        <w:rPr>
          <w:rFonts w:ascii="Arial"/>
          <w:sz w:val="24"/>
        </w:rPr>
        <w:t>this Agreement.</w:t>
      </w:r>
    </w:p>
    <w:p w14:paraId="468C1488" w14:textId="77777777" w:rsidR="005729F7" w:rsidRDefault="005729F7" w:rsidP="005729F7">
      <w:pPr>
        <w:pStyle w:val="ListParagraph"/>
        <w:ind w:left="820" w:right="393"/>
        <w:jc w:val="both"/>
        <w:rPr>
          <w:rFonts w:ascii="Arial" w:eastAsia="Arial" w:hAnsi="Arial" w:cs="Arial"/>
          <w:sz w:val="24"/>
          <w:szCs w:val="24"/>
        </w:rPr>
      </w:pPr>
    </w:p>
    <w:p w14:paraId="06FC9175" w14:textId="77777777" w:rsidR="00135FBC" w:rsidRDefault="00135FBC" w:rsidP="005729F7">
      <w:pPr>
        <w:pStyle w:val="BodyText"/>
        <w:ind w:right="394"/>
        <w:jc w:val="both"/>
      </w:pPr>
      <w:r>
        <w:t>The CONSULTANT may review and make recommendations to the CITY</w:t>
      </w:r>
      <w:r>
        <w:rPr>
          <w:spacing w:val="36"/>
        </w:rPr>
        <w:t xml:space="preserve"> </w:t>
      </w:r>
      <w:r>
        <w:t>on any</w:t>
      </w:r>
      <w:r>
        <w:rPr>
          <w:spacing w:val="33"/>
        </w:rPr>
        <w:t xml:space="preserve"> </w:t>
      </w:r>
      <w:r>
        <w:t>proposed</w:t>
      </w:r>
      <w:r>
        <w:rPr>
          <w:spacing w:val="37"/>
        </w:rPr>
        <w:t xml:space="preserve"> </w:t>
      </w:r>
      <w:r>
        <w:t>Change</w:t>
      </w:r>
      <w:r>
        <w:rPr>
          <w:spacing w:val="34"/>
        </w:rPr>
        <w:t xml:space="preserve"> </w:t>
      </w:r>
      <w:r>
        <w:t>Orders,</w:t>
      </w:r>
      <w:r>
        <w:rPr>
          <w:spacing w:val="36"/>
        </w:rPr>
        <w:t xml:space="preserve"> </w:t>
      </w:r>
      <w:r>
        <w:t>for</w:t>
      </w:r>
      <w:r>
        <w:rPr>
          <w:spacing w:val="35"/>
        </w:rPr>
        <w:t xml:space="preserve"> </w:t>
      </w:r>
      <w:r>
        <w:t>approval</w:t>
      </w:r>
      <w:r>
        <w:rPr>
          <w:spacing w:val="35"/>
        </w:rPr>
        <w:t xml:space="preserve"> </w:t>
      </w:r>
      <w:r>
        <w:t>or</w:t>
      </w:r>
      <w:r>
        <w:rPr>
          <w:spacing w:val="35"/>
        </w:rPr>
        <w:t xml:space="preserve"> </w:t>
      </w:r>
      <w:r>
        <w:t>other</w:t>
      </w:r>
      <w:r>
        <w:rPr>
          <w:spacing w:val="35"/>
        </w:rPr>
        <w:t xml:space="preserve"> </w:t>
      </w:r>
      <w:r>
        <w:t>appropriate</w:t>
      </w:r>
      <w:r>
        <w:rPr>
          <w:spacing w:val="37"/>
        </w:rPr>
        <w:t xml:space="preserve"> </w:t>
      </w:r>
      <w:r>
        <w:t>action</w:t>
      </w:r>
      <w:r>
        <w:rPr>
          <w:spacing w:val="37"/>
        </w:rPr>
        <w:t xml:space="preserve"> </w:t>
      </w:r>
      <w:r>
        <w:t>by the</w:t>
      </w:r>
      <w:r>
        <w:rPr>
          <w:spacing w:val="-2"/>
        </w:rPr>
        <w:t xml:space="preserve"> </w:t>
      </w:r>
      <w:r>
        <w:t>CITY.</w:t>
      </w:r>
    </w:p>
    <w:p w14:paraId="2264E622" w14:textId="77777777" w:rsidR="00135FBC" w:rsidRDefault="00135FBC" w:rsidP="005729F7">
      <w:pPr>
        <w:spacing w:after="0" w:line="240" w:lineRule="auto"/>
        <w:jc w:val="both"/>
        <w:rPr>
          <w:rFonts w:ascii="Arial" w:eastAsia="Arial" w:hAnsi="Arial" w:cs="Arial"/>
          <w:szCs w:val="24"/>
        </w:rPr>
      </w:pPr>
    </w:p>
    <w:p w14:paraId="13DD7BC6" w14:textId="77777777" w:rsidR="00135FBC" w:rsidRDefault="00135FBC" w:rsidP="005729F7">
      <w:pPr>
        <w:pStyle w:val="ListParagraph"/>
        <w:numPr>
          <w:ilvl w:val="1"/>
          <w:numId w:val="1"/>
        </w:numPr>
        <w:tabs>
          <w:tab w:val="left" w:pos="821"/>
        </w:tabs>
        <w:ind w:right="394"/>
        <w:jc w:val="both"/>
        <w:rPr>
          <w:rFonts w:ascii="Arial" w:eastAsia="Arial" w:hAnsi="Arial" w:cs="Arial"/>
          <w:sz w:val="24"/>
          <w:szCs w:val="24"/>
        </w:rPr>
      </w:pPr>
      <w:r>
        <w:rPr>
          <w:rFonts w:ascii="Arial"/>
          <w:sz w:val="24"/>
          <w:u w:val="single" w:color="000000"/>
        </w:rPr>
        <w:t>CITY</w:t>
      </w:r>
      <w:r>
        <w:rPr>
          <w:rFonts w:ascii="Arial"/>
          <w:sz w:val="24"/>
        </w:rPr>
        <w:t>: The City of Fort Lauderdale, a Florida</w:t>
      </w:r>
      <w:r>
        <w:rPr>
          <w:rFonts w:ascii="Arial"/>
          <w:spacing w:val="-9"/>
          <w:sz w:val="24"/>
        </w:rPr>
        <w:t xml:space="preserve"> </w:t>
      </w:r>
      <w:r>
        <w:rPr>
          <w:rFonts w:ascii="Arial"/>
          <w:sz w:val="24"/>
        </w:rPr>
        <w:t>municipality.</w:t>
      </w:r>
    </w:p>
    <w:p w14:paraId="32E2111B" w14:textId="77777777" w:rsidR="00135FBC" w:rsidRDefault="00135FBC" w:rsidP="005729F7">
      <w:pPr>
        <w:spacing w:after="0" w:line="240" w:lineRule="auto"/>
        <w:jc w:val="both"/>
        <w:rPr>
          <w:rFonts w:ascii="Arial" w:eastAsia="Arial" w:hAnsi="Arial" w:cs="Arial"/>
          <w:sz w:val="17"/>
          <w:szCs w:val="17"/>
        </w:rPr>
      </w:pPr>
    </w:p>
    <w:p w14:paraId="25B6F8CD" w14:textId="77777777" w:rsidR="00135FBC" w:rsidRDefault="00135FBC" w:rsidP="005729F7">
      <w:pPr>
        <w:pStyle w:val="ListParagraph"/>
        <w:numPr>
          <w:ilvl w:val="1"/>
          <w:numId w:val="1"/>
        </w:numPr>
        <w:tabs>
          <w:tab w:val="left" w:pos="821"/>
        </w:tabs>
        <w:ind w:right="394"/>
        <w:jc w:val="both"/>
        <w:rPr>
          <w:rFonts w:ascii="Arial" w:eastAsia="Arial" w:hAnsi="Arial" w:cs="Arial"/>
          <w:sz w:val="24"/>
          <w:szCs w:val="24"/>
        </w:rPr>
      </w:pPr>
      <w:r>
        <w:rPr>
          <w:rFonts w:ascii="Arial"/>
          <w:sz w:val="24"/>
          <w:u w:val="single" w:color="000000"/>
        </w:rPr>
        <w:t>CITY MANAGER</w:t>
      </w:r>
      <w:r>
        <w:rPr>
          <w:rFonts w:ascii="Arial"/>
          <w:sz w:val="24"/>
        </w:rPr>
        <w:t>: The City Manager of the City of Fort Lauderdale,</w:t>
      </w:r>
      <w:r>
        <w:rPr>
          <w:rFonts w:ascii="Arial"/>
          <w:spacing w:val="-22"/>
          <w:sz w:val="24"/>
        </w:rPr>
        <w:t xml:space="preserve"> </w:t>
      </w:r>
      <w:r>
        <w:rPr>
          <w:rFonts w:ascii="Arial"/>
          <w:sz w:val="24"/>
        </w:rPr>
        <w:t>Florida.</w:t>
      </w:r>
    </w:p>
    <w:p w14:paraId="77738897" w14:textId="77777777" w:rsidR="00135FBC" w:rsidRDefault="00135FBC" w:rsidP="005729F7">
      <w:pPr>
        <w:spacing w:after="0" w:line="240" w:lineRule="auto"/>
        <w:jc w:val="both"/>
        <w:rPr>
          <w:rFonts w:ascii="Arial" w:eastAsia="Arial" w:hAnsi="Arial" w:cs="Arial"/>
          <w:sz w:val="17"/>
          <w:szCs w:val="17"/>
        </w:rPr>
      </w:pPr>
    </w:p>
    <w:p w14:paraId="264C0AEF" w14:textId="77777777" w:rsidR="00135FBC" w:rsidRDefault="00135FBC" w:rsidP="005729F7">
      <w:pPr>
        <w:pStyle w:val="ListParagraph"/>
        <w:numPr>
          <w:ilvl w:val="1"/>
          <w:numId w:val="1"/>
        </w:numPr>
        <w:tabs>
          <w:tab w:val="left" w:pos="821"/>
        </w:tabs>
        <w:ind w:right="393"/>
        <w:jc w:val="both"/>
        <w:rPr>
          <w:rFonts w:ascii="Arial" w:eastAsia="Arial" w:hAnsi="Arial" w:cs="Arial"/>
          <w:sz w:val="24"/>
          <w:szCs w:val="24"/>
        </w:rPr>
      </w:pPr>
      <w:r>
        <w:rPr>
          <w:rFonts w:ascii="Arial"/>
          <w:sz w:val="24"/>
          <w:u w:val="single" w:color="000000"/>
        </w:rPr>
        <w:t>COMMISSION</w:t>
      </w:r>
      <w:r>
        <w:rPr>
          <w:rFonts w:ascii="Arial"/>
          <w:sz w:val="24"/>
        </w:rPr>
        <w:t>: The City Commission of the City of Fort Lauderdale,</w:t>
      </w:r>
      <w:r>
        <w:rPr>
          <w:rFonts w:ascii="Arial"/>
          <w:spacing w:val="31"/>
          <w:sz w:val="24"/>
        </w:rPr>
        <w:t xml:space="preserve"> </w:t>
      </w:r>
      <w:r>
        <w:rPr>
          <w:rFonts w:ascii="Arial"/>
          <w:sz w:val="24"/>
        </w:rPr>
        <w:t>Florida, which is the governing body of the CITY</w:t>
      </w:r>
      <w:r>
        <w:rPr>
          <w:rFonts w:ascii="Arial"/>
          <w:spacing w:val="-4"/>
          <w:sz w:val="24"/>
        </w:rPr>
        <w:t xml:space="preserve"> </w:t>
      </w:r>
      <w:r>
        <w:rPr>
          <w:rFonts w:ascii="Arial"/>
          <w:sz w:val="24"/>
        </w:rPr>
        <w:t>government.</w:t>
      </w:r>
    </w:p>
    <w:p w14:paraId="4E4C32E3" w14:textId="77777777" w:rsidR="00135FBC" w:rsidRDefault="00135FBC" w:rsidP="005729F7">
      <w:pPr>
        <w:spacing w:after="0" w:line="240" w:lineRule="auto"/>
        <w:jc w:val="both"/>
        <w:rPr>
          <w:rFonts w:ascii="Arial" w:eastAsia="Arial" w:hAnsi="Arial" w:cs="Arial"/>
          <w:sz w:val="23"/>
          <w:szCs w:val="23"/>
        </w:rPr>
      </w:pPr>
    </w:p>
    <w:p w14:paraId="5C4913EB" w14:textId="77777777" w:rsidR="00135FBC" w:rsidRDefault="00135FBC" w:rsidP="005729F7">
      <w:pPr>
        <w:pStyle w:val="ListParagraph"/>
        <w:numPr>
          <w:ilvl w:val="1"/>
          <w:numId w:val="1"/>
        </w:numPr>
        <w:tabs>
          <w:tab w:val="left" w:pos="821"/>
        </w:tabs>
        <w:ind w:right="393"/>
        <w:jc w:val="both"/>
        <w:rPr>
          <w:rFonts w:ascii="Arial" w:eastAsia="Arial" w:hAnsi="Arial" w:cs="Arial"/>
          <w:sz w:val="24"/>
          <w:szCs w:val="24"/>
        </w:rPr>
      </w:pPr>
      <w:r>
        <w:rPr>
          <w:rFonts w:ascii="Arial"/>
          <w:sz w:val="24"/>
          <w:u w:val="single" w:color="000000"/>
        </w:rPr>
        <w:t>CONSTRUCTION COST</w:t>
      </w:r>
      <w:r>
        <w:rPr>
          <w:rFonts w:ascii="Arial"/>
          <w:sz w:val="24"/>
        </w:rPr>
        <w:t>: The total construction cost to CITY of all</w:t>
      </w:r>
      <w:r>
        <w:rPr>
          <w:rFonts w:ascii="Arial"/>
          <w:spacing w:val="36"/>
          <w:sz w:val="24"/>
        </w:rPr>
        <w:t xml:space="preserve"> </w:t>
      </w:r>
      <w:r>
        <w:rPr>
          <w:rFonts w:ascii="Arial"/>
          <w:sz w:val="24"/>
        </w:rPr>
        <w:t>elements of the Project designed or specified by the</w:t>
      </w:r>
      <w:r>
        <w:rPr>
          <w:rFonts w:ascii="Arial"/>
          <w:spacing w:val="-4"/>
          <w:sz w:val="24"/>
        </w:rPr>
        <w:t xml:space="preserve"> </w:t>
      </w:r>
      <w:r>
        <w:rPr>
          <w:rFonts w:ascii="Arial"/>
          <w:sz w:val="24"/>
        </w:rPr>
        <w:t>CONSULTANT.</w:t>
      </w:r>
    </w:p>
    <w:p w14:paraId="7A8DF5F6" w14:textId="77777777" w:rsidR="00135FBC" w:rsidRDefault="00135FBC" w:rsidP="005729F7">
      <w:pPr>
        <w:spacing w:after="0" w:line="240" w:lineRule="auto"/>
        <w:jc w:val="both"/>
        <w:rPr>
          <w:rFonts w:ascii="Arial" w:eastAsia="Arial" w:hAnsi="Arial" w:cs="Arial"/>
          <w:szCs w:val="24"/>
        </w:rPr>
      </w:pPr>
    </w:p>
    <w:p w14:paraId="3321C52B" w14:textId="77777777" w:rsidR="00135FBC" w:rsidRDefault="00135FBC" w:rsidP="005729F7">
      <w:pPr>
        <w:pStyle w:val="ListParagraph"/>
        <w:numPr>
          <w:ilvl w:val="1"/>
          <w:numId w:val="1"/>
        </w:numPr>
        <w:tabs>
          <w:tab w:val="left" w:pos="821"/>
        </w:tabs>
        <w:ind w:right="394"/>
        <w:jc w:val="both"/>
        <w:rPr>
          <w:rFonts w:ascii="Arial" w:eastAsia="Arial" w:hAnsi="Arial" w:cs="Arial"/>
          <w:sz w:val="24"/>
          <w:szCs w:val="24"/>
        </w:rPr>
      </w:pPr>
      <w:r>
        <w:rPr>
          <w:rFonts w:ascii="Arial"/>
          <w:sz w:val="24"/>
          <w:u w:val="single" w:color="000000"/>
        </w:rPr>
        <w:t>CONSTRUCTION COST LIMIT</w:t>
      </w:r>
      <w:r>
        <w:rPr>
          <w:rFonts w:ascii="Arial"/>
          <w:sz w:val="24"/>
        </w:rPr>
        <w:t>: A maximum construction cost</w:t>
      </w:r>
      <w:r>
        <w:rPr>
          <w:rFonts w:ascii="Arial"/>
          <w:spacing w:val="29"/>
          <w:sz w:val="24"/>
        </w:rPr>
        <w:t xml:space="preserve"> </w:t>
      </w:r>
      <w:r>
        <w:rPr>
          <w:rFonts w:ascii="Arial"/>
          <w:sz w:val="24"/>
        </w:rPr>
        <w:t>limit established by the CITY defining the maximum budget amount to which</w:t>
      </w:r>
      <w:r>
        <w:rPr>
          <w:rFonts w:ascii="Arial"/>
          <w:spacing w:val="14"/>
          <w:sz w:val="24"/>
        </w:rPr>
        <w:t xml:space="preserve"> </w:t>
      </w:r>
      <w:r>
        <w:rPr>
          <w:rFonts w:ascii="Arial"/>
          <w:sz w:val="24"/>
        </w:rPr>
        <w:t>the final construction documents should be designed so as not to</w:t>
      </w:r>
      <w:r>
        <w:rPr>
          <w:rFonts w:ascii="Arial"/>
          <w:spacing w:val="-15"/>
          <w:sz w:val="24"/>
        </w:rPr>
        <w:t xml:space="preserve"> </w:t>
      </w:r>
      <w:r>
        <w:rPr>
          <w:rFonts w:ascii="Arial"/>
          <w:sz w:val="24"/>
        </w:rPr>
        <w:t>exceed.</w:t>
      </w:r>
    </w:p>
    <w:p w14:paraId="3195E48E" w14:textId="77777777" w:rsidR="00135FBC" w:rsidRDefault="00135FBC" w:rsidP="005729F7">
      <w:pPr>
        <w:spacing w:after="0" w:line="240" w:lineRule="auto"/>
        <w:jc w:val="both"/>
        <w:rPr>
          <w:rFonts w:ascii="Arial" w:eastAsia="Arial" w:hAnsi="Arial" w:cs="Arial"/>
          <w:szCs w:val="24"/>
        </w:rPr>
      </w:pPr>
    </w:p>
    <w:p w14:paraId="5E6DDE92" w14:textId="77777777" w:rsidR="00135FBC" w:rsidRDefault="00135FBC" w:rsidP="005729F7">
      <w:pPr>
        <w:pStyle w:val="ListParagraph"/>
        <w:numPr>
          <w:ilvl w:val="1"/>
          <w:numId w:val="1"/>
        </w:numPr>
        <w:tabs>
          <w:tab w:val="left" w:pos="821"/>
        </w:tabs>
        <w:ind w:right="392"/>
        <w:jc w:val="both"/>
        <w:rPr>
          <w:rFonts w:ascii="Arial" w:eastAsia="Arial" w:hAnsi="Arial" w:cs="Arial"/>
          <w:sz w:val="24"/>
          <w:szCs w:val="24"/>
        </w:rPr>
      </w:pPr>
      <w:r>
        <w:rPr>
          <w:rFonts w:ascii="Arial"/>
          <w:sz w:val="24"/>
          <w:u w:val="single" w:color="000000"/>
        </w:rPr>
        <w:t>CONSTRUCTION</w:t>
      </w:r>
      <w:r>
        <w:rPr>
          <w:rFonts w:ascii="Arial"/>
          <w:spacing w:val="66"/>
          <w:sz w:val="24"/>
          <w:u w:val="single" w:color="000000"/>
        </w:rPr>
        <w:t xml:space="preserve"> </w:t>
      </w:r>
      <w:r>
        <w:rPr>
          <w:rFonts w:ascii="Arial"/>
          <w:sz w:val="24"/>
          <w:u w:val="single" w:color="000000"/>
        </w:rPr>
        <w:t>DOCUMENTS</w:t>
      </w:r>
      <w:r>
        <w:rPr>
          <w:rFonts w:ascii="Arial"/>
          <w:sz w:val="24"/>
        </w:rPr>
        <w:t>:</w:t>
      </w:r>
      <w:r>
        <w:rPr>
          <w:rFonts w:ascii="Arial"/>
          <w:spacing w:val="66"/>
          <w:sz w:val="24"/>
        </w:rPr>
        <w:t xml:space="preserve"> </w:t>
      </w:r>
      <w:r>
        <w:rPr>
          <w:rFonts w:ascii="Arial"/>
          <w:sz w:val="24"/>
        </w:rPr>
        <w:t>Those</w:t>
      </w:r>
      <w:r>
        <w:rPr>
          <w:rFonts w:ascii="Arial"/>
          <w:spacing w:val="66"/>
          <w:sz w:val="24"/>
        </w:rPr>
        <w:t xml:space="preserve"> </w:t>
      </w:r>
      <w:r>
        <w:rPr>
          <w:rFonts w:ascii="Arial"/>
          <w:sz w:val="24"/>
        </w:rPr>
        <w:t>working</w:t>
      </w:r>
      <w:r>
        <w:rPr>
          <w:rFonts w:ascii="Arial"/>
          <w:spacing w:val="66"/>
          <w:sz w:val="24"/>
        </w:rPr>
        <w:t xml:space="preserve"> </w:t>
      </w:r>
      <w:r>
        <w:rPr>
          <w:rFonts w:ascii="Arial"/>
          <w:sz w:val="24"/>
        </w:rPr>
        <w:t>drawings</w:t>
      </w:r>
      <w:r>
        <w:rPr>
          <w:rFonts w:ascii="Arial"/>
          <w:spacing w:val="4"/>
          <w:sz w:val="24"/>
        </w:rPr>
        <w:t xml:space="preserve"> </w:t>
      </w:r>
      <w:r>
        <w:rPr>
          <w:rFonts w:ascii="Arial"/>
          <w:sz w:val="24"/>
        </w:rPr>
        <w:t>and specifications and other writings setting forth in detail and prescribing</w:t>
      </w:r>
      <w:r>
        <w:rPr>
          <w:rFonts w:ascii="Arial"/>
          <w:spacing w:val="66"/>
          <w:sz w:val="24"/>
        </w:rPr>
        <w:t xml:space="preserve"> </w:t>
      </w:r>
      <w:r>
        <w:rPr>
          <w:rFonts w:ascii="Arial"/>
          <w:sz w:val="24"/>
        </w:rPr>
        <w:t>the work to be done, the materials, workmanship and other requirements</w:t>
      </w:r>
      <w:r>
        <w:rPr>
          <w:rFonts w:ascii="Arial"/>
          <w:spacing w:val="5"/>
          <w:sz w:val="24"/>
        </w:rPr>
        <w:t xml:space="preserve"> </w:t>
      </w:r>
      <w:r>
        <w:rPr>
          <w:rFonts w:ascii="Arial"/>
          <w:sz w:val="24"/>
        </w:rPr>
        <w:t>for construction of the entire Project, including any bidding</w:t>
      </w:r>
      <w:r>
        <w:rPr>
          <w:rFonts w:ascii="Arial"/>
          <w:spacing w:val="-12"/>
          <w:sz w:val="24"/>
        </w:rPr>
        <w:t xml:space="preserve"> </w:t>
      </w:r>
      <w:r>
        <w:rPr>
          <w:rFonts w:ascii="Arial"/>
          <w:sz w:val="24"/>
        </w:rPr>
        <w:t>information.</w:t>
      </w:r>
    </w:p>
    <w:p w14:paraId="38006FB7" w14:textId="77777777" w:rsidR="00135FBC" w:rsidRDefault="00135FBC" w:rsidP="005729F7">
      <w:pPr>
        <w:spacing w:after="0" w:line="240" w:lineRule="auto"/>
        <w:jc w:val="both"/>
        <w:rPr>
          <w:rFonts w:ascii="Arial" w:eastAsia="Arial" w:hAnsi="Arial" w:cs="Arial"/>
          <w:szCs w:val="24"/>
        </w:rPr>
      </w:pPr>
    </w:p>
    <w:p w14:paraId="03CA8FCF" w14:textId="77777777" w:rsidR="00135FBC" w:rsidRDefault="00135FBC" w:rsidP="00463E0A">
      <w:pPr>
        <w:pStyle w:val="ListParagraph"/>
        <w:numPr>
          <w:ilvl w:val="1"/>
          <w:numId w:val="1"/>
        </w:numPr>
        <w:tabs>
          <w:tab w:val="left" w:pos="821"/>
        </w:tabs>
        <w:ind w:right="394"/>
        <w:jc w:val="both"/>
        <w:rPr>
          <w:rFonts w:ascii="Arial" w:eastAsia="Arial" w:hAnsi="Arial" w:cs="Arial"/>
          <w:sz w:val="24"/>
          <w:szCs w:val="24"/>
        </w:rPr>
      </w:pPr>
      <w:r>
        <w:rPr>
          <w:rFonts w:ascii="Arial"/>
          <w:sz w:val="24"/>
          <w:u w:val="single" w:color="000000"/>
        </w:rPr>
        <w:t>CONSULTANT</w:t>
      </w:r>
      <w:r w:rsidRPr="0063550E">
        <w:rPr>
          <w:rFonts w:ascii="Arial" w:hAnsi="Arial" w:cs="Arial"/>
          <w:sz w:val="24"/>
        </w:rPr>
        <w:t xml:space="preserve">: </w:t>
      </w:r>
      <w:r w:rsidR="00F03B7C">
        <w:rPr>
          <w:rFonts w:ascii="Arial" w:hAnsi="Arial" w:cs="Arial"/>
          <w:b/>
          <w:sz w:val="24"/>
          <w:szCs w:val="24"/>
          <w:u w:val="single"/>
        </w:rPr>
        <w:t>_________________________</w:t>
      </w:r>
      <w:r w:rsidR="0013660E" w:rsidRPr="0061186E">
        <w:rPr>
          <w:rFonts w:ascii="Arial" w:hAnsi="Arial" w:cs="Arial"/>
          <w:b/>
          <w:sz w:val="24"/>
          <w:szCs w:val="24"/>
          <w:u w:val="single"/>
        </w:rPr>
        <w:t>.</w:t>
      </w:r>
      <w:r w:rsidRPr="000B479F">
        <w:rPr>
          <w:rFonts w:ascii="Arial" w:hAnsi="Arial" w:cs="Arial"/>
          <w:b/>
          <w:sz w:val="24"/>
          <w:szCs w:val="24"/>
        </w:rPr>
        <w:t xml:space="preserve">, </w:t>
      </w:r>
      <w:r w:rsidRPr="0063550E">
        <w:rPr>
          <w:rFonts w:ascii="Arial" w:hAnsi="Arial" w:cs="Arial"/>
          <w:sz w:val="24"/>
        </w:rPr>
        <w:t>the</w:t>
      </w:r>
      <w:r>
        <w:rPr>
          <w:rFonts w:ascii="Arial"/>
          <w:sz w:val="24"/>
        </w:rPr>
        <w:t xml:space="preserve"> CONSULTANT selected</w:t>
      </w:r>
      <w:r>
        <w:rPr>
          <w:rFonts w:ascii="Arial"/>
          <w:spacing w:val="11"/>
          <w:sz w:val="24"/>
        </w:rPr>
        <w:t xml:space="preserve"> </w:t>
      </w:r>
      <w:r>
        <w:rPr>
          <w:rFonts w:ascii="Arial"/>
          <w:sz w:val="24"/>
        </w:rPr>
        <w:t>to perform professional services pursuant to this</w:t>
      </w:r>
      <w:r>
        <w:rPr>
          <w:rFonts w:ascii="Arial"/>
          <w:spacing w:val="-7"/>
          <w:sz w:val="24"/>
        </w:rPr>
        <w:t xml:space="preserve"> </w:t>
      </w:r>
      <w:r>
        <w:rPr>
          <w:rFonts w:ascii="Arial"/>
          <w:sz w:val="24"/>
        </w:rPr>
        <w:t>Agreement.</w:t>
      </w:r>
    </w:p>
    <w:p w14:paraId="0CFBA0E4" w14:textId="77777777" w:rsidR="00135FBC" w:rsidRDefault="00135FBC" w:rsidP="005729F7">
      <w:pPr>
        <w:spacing w:after="0" w:line="240" w:lineRule="auto"/>
        <w:jc w:val="both"/>
        <w:rPr>
          <w:rFonts w:ascii="Arial" w:eastAsia="Arial" w:hAnsi="Arial" w:cs="Arial"/>
          <w:szCs w:val="24"/>
        </w:rPr>
      </w:pPr>
    </w:p>
    <w:p w14:paraId="2C57F025" w14:textId="77777777" w:rsidR="00135FBC" w:rsidRDefault="00135FBC" w:rsidP="005729F7">
      <w:pPr>
        <w:pStyle w:val="ListParagraph"/>
        <w:numPr>
          <w:ilvl w:val="1"/>
          <w:numId w:val="1"/>
        </w:numPr>
        <w:tabs>
          <w:tab w:val="left" w:pos="821"/>
        </w:tabs>
        <w:ind w:right="394"/>
        <w:jc w:val="both"/>
        <w:rPr>
          <w:rFonts w:ascii="Arial" w:eastAsia="Arial" w:hAnsi="Arial" w:cs="Arial"/>
          <w:sz w:val="24"/>
          <w:szCs w:val="24"/>
        </w:rPr>
      </w:pPr>
      <w:r>
        <w:rPr>
          <w:rFonts w:ascii="Arial"/>
          <w:sz w:val="24"/>
          <w:u w:val="single" w:color="000000"/>
        </w:rPr>
        <w:t>CONTRACT ADMINISTRATOR</w:t>
      </w:r>
      <w:r>
        <w:rPr>
          <w:rFonts w:ascii="Arial"/>
          <w:sz w:val="24"/>
        </w:rPr>
        <w:t>: The Public Works Director of the City of Fort Lauderdale, or his designee. In the administration of this Agreement,</w:t>
      </w:r>
      <w:r>
        <w:rPr>
          <w:rFonts w:ascii="Arial"/>
          <w:spacing w:val="38"/>
          <w:sz w:val="24"/>
        </w:rPr>
        <w:t xml:space="preserve"> </w:t>
      </w:r>
      <w:r>
        <w:rPr>
          <w:rFonts w:ascii="Arial"/>
          <w:sz w:val="24"/>
        </w:rPr>
        <w:t>as contrasted</w:t>
      </w:r>
      <w:r>
        <w:rPr>
          <w:rFonts w:ascii="Arial"/>
          <w:spacing w:val="37"/>
          <w:sz w:val="24"/>
        </w:rPr>
        <w:t xml:space="preserve"> </w:t>
      </w:r>
      <w:r>
        <w:rPr>
          <w:rFonts w:ascii="Arial"/>
          <w:sz w:val="24"/>
        </w:rPr>
        <w:t>with</w:t>
      </w:r>
      <w:r>
        <w:rPr>
          <w:rFonts w:ascii="Arial"/>
          <w:spacing w:val="37"/>
          <w:sz w:val="24"/>
        </w:rPr>
        <w:t xml:space="preserve"> </w:t>
      </w:r>
      <w:r>
        <w:rPr>
          <w:rFonts w:ascii="Arial"/>
          <w:sz w:val="24"/>
        </w:rPr>
        <w:t>matters</w:t>
      </w:r>
      <w:r>
        <w:rPr>
          <w:rFonts w:ascii="Arial"/>
          <w:spacing w:val="36"/>
          <w:sz w:val="24"/>
        </w:rPr>
        <w:t xml:space="preserve"> </w:t>
      </w:r>
      <w:r>
        <w:rPr>
          <w:rFonts w:ascii="Arial"/>
          <w:sz w:val="24"/>
        </w:rPr>
        <w:t>of</w:t>
      </w:r>
      <w:r>
        <w:rPr>
          <w:rFonts w:ascii="Arial"/>
          <w:spacing w:val="39"/>
          <w:sz w:val="24"/>
        </w:rPr>
        <w:t xml:space="preserve"> </w:t>
      </w:r>
      <w:r>
        <w:rPr>
          <w:rFonts w:ascii="Arial"/>
          <w:sz w:val="24"/>
        </w:rPr>
        <w:t>policy,</w:t>
      </w:r>
      <w:r>
        <w:rPr>
          <w:rFonts w:ascii="Arial"/>
          <w:spacing w:val="36"/>
          <w:sz w:val="24"/>
        </w:rPr>
        <w:t xml:space="preserve"> </w:t>
      </w:r>
      <w:r>
        <w:rPr>
          <w:rFonts w:ascii="Arial"/>
          <w:sz w:val="24"/>
        </w:rPr>
        <w:t>all</w:t>
      </w:r>
      <w:r>
        <w:rPr>
          <w:rFonts w:ascii="Arial"/>
          <w:spacing w:val="35"/>
          <w:sz w:val="24"/>
        </w:rPr>
        <w:t xml:space="preserve"> </w:t>
      </w:r>
      <w:r>
        <w:rPr>
          <w:rFonts w:ascii="Arial"/>
          <w:sz w:val="24"/>
        </w:rPr>
        <w:t>parties</w:t>
      </w:r>
      <w:r>
        <w:rPr>
          <w:rFonts w:ascii="Arial"/>
          <w:spacing w:val="36"/>
          <w:sz w:val="24"/>
        </w:rPr>
        <w:t xml:space="preserve"> </w:t>
      </w:r>
      <w:r>
        <w:rPr>
          <w:rFonts w:ascii="Arial"/>
          <w:sz w:val="24"/>
        </w:rPr>
        <w:t>may</w:t>
      </w:r>
      <w:r>
        <w:rPr>
          <w:rFonts w:ascii="Arial"/>
          <w:spacing w:val="33"/>
          <w:sz w:val="24"/>
        </w:rPr>
        <w:t xml:space="preserve"> </w:t>
      </w:r>
      <w:r>
        <w:rPr>
          <w:rFonts w:ascii="Arial"/>
          <w:sz w:val="24"/>
        </w:rPr>
        <w:t>rely</w:t>
      </w:r>
      <w:r>
        <w:rPr>
          <w:rFonts w:ascii="Arial"/>
          <w:spacing w:val="33"/>
          <w:sz w:val="24"/>
        </w:rPr>
        <w:t xml:space="preserve"> </w:t>
      </w:r>
      <w:r>
        <w:rPr>
          <w:rFonts w:ascii="Arial"/>
          <w:sz w:val="24"/>
        </w:rPr>
        <w:t>upon</w:t>
      </w:r>
      <w:r>
        <w:rPr>
          <w:rFonts w:ascii="Arial"/>
          <w:spacing w:val="37"/>
          <w:sz w:val="24"/>
        </w:rPr>
        <w:t xml:space="preserve"> </w:t>
      </w:r>
      <w:r>
        <w:rPr>
          <w:rFonts w:ascii="Arial"/>
          <w:sz w:val="24"/>
        </w:rPr>
        <w:t>instructions</w:t>
      </w:r>
      <w:r>
        <w:rPr>
          <w:rFonts w:ascii="Arial"/>
          <w:spacing w:val="36"/>
          <w:sz w:val="24"/>
        </w:rPr>
        <w:t xml:space="preserve"> </w:t>
      </w:r>
      <w:r>
        <w:rPr>
          <w:rFonts w:ascii="Arial"/>
          <w:sz w:val="24"/>
        </w:rPr>
        <w:t>or determinations made by the Contract</w:t>
      </w:r>
      <w:r>
        <w:rPr>
          <w:rFonts w:ascii="Arial"/>
          <w:spacing w:val="-9"/>
          <w:sz w:val="24"/>
        </w:rPr>
        <w:t xml:space="preserve"> </w:t>
      </w:r>
      <w:r>
        <w:rPr>
          <w:rFonts w:ascii="Arial"/>
          <w:sz w:val="24"/>
        </w:rPr>
        <w:t>Administrator.</w:t>
      </w:r>
    </w:p>
    <w:p w14:paraId="44A48073" w14:textId="77777777" w:rsidR="00135FBC" w:rsidRDefault="00135FBC" w:rsidP="005729F7">
      <w:pPr>
        <w:spacing w:after="0" w:line="240" w:lineRule="auto"/>
        <w:jc w:val="both"/>
        <w:rPr>
          <w:rFonts w:ascii="Arial" w:eastAsia="Arial" w:hAnsi="Arial" w:cs="Arial"/>
          <w:szCs w:val="24"/>
        </w:rPr>
      </w:pPr>
    </w:p>
    <w:p w14:paraId="75E0A0C7" w14:textId="77777777" w:rsidR="00135FBC" w:rsidRPr="00680577" w:rsidRDefault="00135FBC" w:rsidP="005729F7">
      <w:pPr>
        <w:pStyle w:val="ListParagraph"/>
        <w:numPr>
          <w:ilvl w:val="1"/>
          <w:numId w:val="1"/>
        </w:numPr>
        <w:tabs>
          <w:tab w:val="left" w:pos="821"/>
        </w:tabs>
        <w:ind w:right="393"/>
        <w:jc w:val="both"/>
        <w:rPr>
          <w:rFonts w:ascii="Arial" w:eastAsia="Arial" w:hAnsi="Arial" w:cs="Arial"/>
          <w:sz w:val="24"/>
          <w:szCs w:val="24"/>
        </w:rPr>
      </w:pPr>
      <w:r>
        <w:rPr>
          <w:rFonts w:ascii="Arial"/>
          <w:sz w:val="24"/>
          <w:u w:val="single" w:color="000000"/>
        </w:rPr>
        <w:t>CONTRACTOR</w:t>
      </w:r>
      <w:r>
        <w:rPr>
          <w:rFonts w:ascii="Arial"/>
          <w:sz w:val="24"/>
        </w:rPr>
        <w:t xml:space="preserve">: One or more individuals, firms, corporations or </w:t>
      </w:r>
      <w:r>
        <w:rPr>
          <w:rFonts w:ascii="Arial"/>
          <w:spacing w:val="34"/>
          <w:sz w:val="24"/>
        </w:rPr>
        <w:t xml:space="preserve"> </w:t>
      </w:r>
      <w:r>
        <w:rPr>
          <w:rFonts w:ascii="Arial"/>
          <w:sz w:val="24"/>
        </w:rPr>
        <w:t>other entities</w:t>
      </w:r>
      <w:r>
        <w:rPr>
          <w:rFonts w:ascii="Arial"/>
          <w:spacing w:val="31"/>
          <w:sz w:val="24"/>
        </w:rPr>
        <w:t xml:space="preserve"> </w:t>
      </w:r>
      <w:r>
        <w:rPr>
          <w:rFonts w:ascii="Arial"/>
          <w:sz w:val="24"/>
        </w:rPr>
        <w:t>identified</w:t>
      </w:r>
      <w:r>
        <w:rPr>
          <w:rFonts w:ascii="Arial"/>
          <w:spacing w:val="32"/>
          <w:sz w:val="24"/>
        </w:rPr>
        <w:t xml:space="preserve"> </w:t>
      </w:r>
      <w:r>
        <w:rPr>
          <w:rFonts w:ascii="Arial"/>
          <w:sz w:val="24"/>
        </w:rPr>
        <w:t>as</w:t>
      </w:r>
      <w:r>
        <w:rPr>
          <w:rFonts w:ascii="Arial"/>
          <w:spacing w:val="31"/>
          <w:sz w:val="24"/>
        </w:rPr>
        <w:t xml:space="preserve"> </w:t>
      </w:r>
      <w:r>
        <w:rPr>
          <w:rFonts w:ascii="Arial"/>
          <w:sz w:val="24"/>
        </w:rPr>
        <w:t>such</w:t>
      </w:r>
      <w:r>
        <w:rPr>
          <w:rFonts w:ascii="Arial"/>
          <w:spacing w:val="32"/>
          <w:sz w:val="24"/>
        </w:rPr>
        <w:t xml:space="preserve"> </w:t>
      </w:r>
      <w:r>
        <w:rPr>
          <w:rFonts w:ascii="Arial"/>
          <w:sz w:val="24"/>
        </w:rPr>
        <w:t>by</w:t>
      </w:r>
      <w:r>
        <w:rPr>
          <w:rFonts w:ascii="Arial"/>
          <w:spacing w:val="28"/>
          <w:sz w:val="24"/>
        </w:rPr>
        <w:t xml:space="preserve"> </w:t>
      </w:r>
      <w:r>
        <w:rPr>
          <w:rFonts w:ascii="Arial"/>
          <w:sz w:val="24"/>
        </w:rPr>
        <w:t>a</w:t>
      </w:r>
      <w:r>
        <w:rPr>
          <w:rFonts w:ascii="Arial"/>
          <w:spacing w:val="32"/>
          <w:sz w:val="24"/>
        </w:rPr>
        <w:t xml:space="preserve"> </w:t>
      </w:r>
      <w:r>
        <w:rPr>
          <w:rFonts w:ascii="Arial"/>
          <w:sz w:val="24"/>
        </w:rPr>
        <w:t>written</w:t>
      </w:r>
      <w:r>
        <w:rPr>
          <w:rFonts w:ascii="Arial"/>
          <w:spacing w:val="32"/>
          <w:sz w:val="24"/>
        </w:rPr>
        <w:t xml:space="preserve"> </w:t>
      </w:r>
      <w:r>
        <w:rPr>
          <w:rFonts w:ascii="Arial"/>
          <w:sz w:val="24"/>
        </w:rPr>
        <w:t>agreement</w:t>
      </w:r>
      <w:r>
        <w:rPr>
          <w:rFonts w:ascii="Arial"/>
          <w:spacing w:val="31"/>
          <w:sz w:val="24"/>
        </w:rPr>
        <w:t xml:space="preserve"> </w:t>
      </w:r>
      <w:r>
        <w:rPr>
          <w:rFonts w:ascii="Arial"/>
          <w:sz w:val="24"/>
        </w:rPr>
        <w:t>with</w:t>
      </w:r>
      <w:r>
        <w:rPr>
          <w:rFonts w:ascii="Arial"/>
          <w:spacing w:val="32"/>
          <w:sz w:val="24"/>
        </w:rPr>
        <w:t xml:space="preserve"> </w:t>
      </w:r>
      <w:r>
        <w:rPr>
          <w:rFonts w:ascii="Arial"/>
          <w:sz w:val="24"/>
        </w:rPr>
        <w:t>CITY</w:t>
      </w:r>
      <w:r>
        <w:rPr>
          <w:rFonts w:ascii="Arial"/>
          <w:spacing w:val="29"/>
          <w:sz w:val="24"/>
        </w:rPr>
        <w:t xml:space="preserve"> </w:t>
      </w:r>
      <w:r>
        <w:rPr>
          <w:rFonts w:ascii="Arial"/>
          <w:sz w:val="24"/>
        </w:rPr>
        <w:t>("Contract</w:t>
      </w:r>
      <w:r>
        <w:rPr>
          <w:rFonts w:ascii="Arial"/>
          <w:spacing w:val="29"/>
          <w:sz w:val="24"/>
        </w:rPr>
        <w:t xml:space="preserve"> </w:t>
      </w:r>
      <w:r>
        <w:rPr>
          <w:rFonts w:ascii="Arial"/>
          <w:sz w:val="24"/>
        </w:rPr>
        <w:t>for Construction") to perform the construction services required to complete</w:t>
      </w:r>
      <w:r>
        <w:rPr>
          <w:rFonts w:ascii="Arial"/>
          <w:spacing w:val="25"/>
          <w:sz w:val="24"/>
        </w:rPr>
        <w:t xml:space="preserve"> </w:t>
      </w:r>
      <w:r>
        <w:rPr>
          <w:rFonts w:ascii="Arial"/>
          <w:sz w:val="24"/>
        </w:rPr>
        <w:t>the Project.</w:t>
      </w:r>
    </w:p>
    <w:p w14:paraId="4584ECCD" w14:textId="77777777" w:rsidR="00680577" w:rsidRPr="00680577" w:rsidRDefault="00680577" w:rsidP="00680577">
      <w:pPr>
        <w:pStyle w:val="ListParagraph"/>
        <w:rPr>
          <w:rFonts w:ascii="Arial" w:eastAsia="Arial" w:hAnsi="Arial" w:cs="Arial"/>
          <w:sz w:val="24"/>
          <w:szCs w:val="24"/>
        </w:rPr>
      </w:pPr>
    </w:p>
    <w:p w14:paraId="177D4DB7" w14:textId="77777777" w:rsidR="00680577" w:rsidRDefault="00680577" w:rsidP="005729F7">
      <w:pPr>
        <w:pStyle w:val="ListParagraph"/>
        <w:numPr>
          <w:ilvl w:val="1"/>
          <w:numId w:val="1"/>
        </w:numPr>
        <w:tabs>
          <w:tab w:val="left" w:pos="821"/>
        </w:tabs>
        <w:ind w:right="393"/>
        <w:jc w:val="both"/>
        <w:rPr>
          <w:rFonts w:ascii="Arial" w:eastAsia="Arial" w:hAnsi="Arial" w:cs="Arial"/>
          <w:sz w:val="24"/>
          <w:szCs w:val="24"/>
        </w:rPr>
      </w:pPr>
      <w:r w:rsidRPr="00680577">
        <w:rPr>
          <w:rFonts w:ascii="Arial" w:hAnsi="Arial" w:cs="Arial"/>
          <w:bCs/>
          <w:sz w:val="24"/>
          <w:u w:val="words"/>
        </w:rPr>
        <w:t>DEPARTMENT DIRECTOR</w:t>
      </w:r>
      <w:r w:rsidRPr="0007475F">
        <w:rPr>
          <w:rFonts w:ascii="Arial" w:hAnsi="Arial" w:cs="Arial"/>
          <w:b/>
          <w:bCs/>
          <w:sz w:val="24"/>
        </w:rPr>
        <w:t xml:space="preserve">: </w:t>
      </w:r>
      <w:r w:rsidRPr="0007475F">
        <w:rPr>
          <w:rFonts w:ascii="Arial" w:hAnsi="Arial" w:cs="Arial"/>
          <w:sz w:val="24"/>
        </w:rPr>
        <w:t xml:space="preserve">The director of the </w:t>
      </w:r>
      <w:r>
        <w:rPr>
          <w:rFonts w:ascii="Arial" w:hAnsi="Arial" w:cs="Arial"/>
          <w:sz w:val="24"/>
        </w:rPr>
        <w:t>Transportation and Mobility</w:t>
      </w:r>
      <w:r w:rsidRPr="0007475F">
        <w:rPr>
          <w:rFonts w:ascii="Arial" w:hAnsi="Arial" w:cs="Arial"/>
          <w:sz w:val="24"/>
        </w:rPr>
        <w:t xml:space="preserve"> Department for the City of Fort Lauderdale.</w:t>
      </w:r>
    </w:p>
    <w:p w14:paraId="3D1B25C5" w14:textId="77777777" w:rsidR="00135FBC" w:rsidRDefault="00135FBC" w:rsidP="005729F7">
      <w:pPr>
        <w:spacing w:after="0" w:line="240" w:lineRule="auto"/>
        <w:rPr>
          <w:rFonts w:ascii="Arial" w:eastAsia="Arial" w:hAnsi="Arial" w:cs="Arial"/>
          <w:szCs w:val="24"/>
        </w:rPr>
      </w:pPr>
    </w:p>
    <w:p w14:paraId="5584CA8F" w14:textId="77777777" w:rsidR="00135FBC" w:rsidRDefault="00135FBC" w:rsidP="005729F7">
      <w:pPr>
        <w:pStyle w:val="BodyText"/>
        <w:numPr>
          <w:ilvl w:val="1"/>
          <w:numId w:val="1"/>
        </w:numPr>
        <w:ind w:right="392"/>
        <w:jc w:val="both"/>
      </w:pPr>
      <w:r>
        <w:rPr>
          <w:u w:val="single" w:color="000000"/>
        </w:rPr>
        <w:t>ERROR</w:t>
      </w:r>
      <w:r>
        <w:t>: A mistake in design, plans and/or specifications that</w:t>
      </w:r>
      <w:r>
        <w:rPr>
          <w:spacing w:val="30"/>
        </w:rPr>
        <w:t xml:space="preserve"> </w:t>
      </w:r>
      <w:r>
        <w:t>incorporates into</w:t>
      </w:r>
      <w:r>
        <w:rPr>
          <w:spacing w:val="24"/>
        </w:rPr>
        <w:t xml:space="preserve"> </w:t>
      </w:r>
      <w:r>
        <w:t>those</w:t>
      </w:r>
      <w:r>
        <w:rPr>
          <w:spacing w:val="22"/>
        </w:rPr>
        <w:t xml:space="preserve"> </w:t>
      </w:r>
      <w:r>
        <w:t>documents</w:t>
      </w:r>
      <w:r>
        <w:rPr>
          <w:spacing w:val="19"/>
        </w:rPr>
        <w:t xml:space="preserve"> </w:t>
      </w:r>
      <w:r>
        <w:t>an</w:t>
      </w:r>
      <w:r>
        <w:rPr>
          <w:spacing w:val="24"/>
        </w:rPr>
        <w:t xml:space="preserve"> </w:t>
      </w:r>
      <w:r>
        <w:t>element</w:t>
      </w:r>
      <w:r>
        <w:rPr>
          <w:spacing w:val="21"/>
        </w:rPr>
        <w:t xml:space="preserve"> </w:t>
      </w:r>
      <w:r>
        <w:t>that</w:t>
      </w:r>
      <w:r>
        <w:rPr>
          <w:spacing w:val="24"/>
        </w:rPr>
        <w:t xml:space="preserve"> </w:t>
      </w:r>
      <w:r>
        <w:t>is</w:t>
      </w:r>
      <w:r>
        <w:rPr>
          <w:spacing w:val="23"/>
        </w:rPr>
        <w:t xml:space="preserve"> </w:t>
      </w:r>
      <w:r>
        <w:t>incorrect</w:t>
      </w:r>
      <w:r>
        <w:rPr>
          <w:spacing w:val="24"/>
        </w:rPr>
        <w:t xml:space="preserve"> </w:t>
      </w:r>
      <w:r>
        <w:t>and</w:t>
      </w:r>
      <w:r>
        <w:rPr>
          <w:spacing w:val="24"/>
        </w:rPr>
        <w:t xml:space="preserve"> </w:t>
      </w:r>
      <w:r>
        <w:t>is</w:t>
      </w:r>
      <w:r>
        <w:rPr>
          <w:spacing w:val="23"/>
        </w:rPr>
        <w:t xml:space="preserve"> </w:t>
      </w:r>
      <w:r>
        <w:t>deficient</w:t>
      </w:r>
      <w:r>
        <w:rPr>
          <w:spacing w:val="21"/>
        </w:rPr>
        <w:t xml:space="preserve"> </w:t>
      </w:r>
      <w:r>
        <w:t>from</w:t>
      </w:r>
      <w:r>
        <w:rPr>
          <w:spacing w:val="25"/>
        </w:rPr>
        <w:t xml:space="preserve"> </w:t>
      </w:r>
      <w:r>
        <w:t>the standard of care that a professional engineer in similar</w:t>
      </w:r>
      <w:r>
        <w:rPr>
          <w:spacing w:val="19"/>
        </w:rPr>
        <w:t xml:space="preserve"> </w:t>
      </w:r>
      <w:r>
        <w:t xml:space="preserve">circumstances, working </w:t>
      </w:r>
      <w:r>
        <w:lastRenderedPageBreak/>
        <w:t>on a similar project and location would have exercised.</w:t>
      </w:r>
      <w:r>
        <w:rPr>
          <w:spacing w:val="12"/>
        </w:rPr>
        <w:t xml:space="preserve"> </w:t>
      </w:r>
      <w:r>
        <w:t>Also includes mistakes in design, plans, specifications and/or shop</w:t>
      </w:r>
      <w:r>
        <w:rPr>
          <w:spacing w:val="24"/>
        </w:rPr>
        <w:t xml:space="preserve"> </w:t>
      </w:r>
      <w:r>
        <w:t>drawings review that lead to materials and/or equipment being ordered</w:t>
      </w:r>
      <w:r>
        <w:rPr>
          <w:spacing w:val="40"/>
        </w:rPr>
        <w:t xml:space="preserve"> </w:t>
      </w:r>
      <w:r>
        <w:t>and/or delivered where additional costs are</w:t>
      </w:r>
      <w:r>
        <w:rPr>
          <w:spacing w:val="-24"/>
        </w:rPr>
        <w:t xml:space="preserve"> </w:t>
      </w:r>
      <w:r>
        <w:t>incurred.</w:t>
      </w:r>
    </w:p>
    <w:p w14:paraId="625BC18A" w14:textId="77777777" w:rsidR="00135FBC" w:rsidRDefault="00135FBC" w:rsidP="005729F7">
      <w:pPr>
        <w:pStyle w:val="ListParagraph"/>
        <w:jc w:val="both"/>
        <w:rPr>
          <w:u w:val="single" w:color="000000"/>
        </w:rPr>
      </w:pPr>
    </w:p>
    <w:p w14:paraId="751CB30E" w14:textId="77777777" w:rsidR="00135FBC" w:rsidRDefault="00135FBC" w:rsidP="005729F7">
      <w:pPr>
        <w:pStyle w:val="BodyText"/>
        <w:numPr>
          <w:ilvl w:val="1"/>
          <w:numId w:val="1"/>
        </w:numPr>
        <w:ind w:right="392"/>
        <w:jc w:val="both"/>
        <w:rPr>
          <w:rFonts w:cs="Arial"/>
        </w:rPr>
      </w:pPr>
      <w:r>
        <w:rPr>
          <w:u w:val="single" w:color="000000"/>
        </w:rPr>
        <w:t>FINAL STATEMENT OF PROBABLE CONSTRUCTION COSTS</w:t>
      </w:r>
      <w:r>
        <w:t xml:space="preserve">: </w:t>
      </w:r>
      <w:proofErr w:type="gramStart"/>
      <w:r>
        <w:t xml:space="preserve">A </w:t>
      </w:r>
      <w:r>
        <w:rPr>
          <w:spacing w:val="17"/>
        </w:rPr>
        <w:t xml:space="preserve"> </w:t>
      </w:r>
      <w:r>
        <w:t>final</w:t>
      </w:r>
      <w:proofErr w:type="gramEnd"/>
      <w:r>
        <w:t xml:space="preserve"> cost estimate prepared by CONSULTANT during the Final Design Phase</w:t>
      </w:r>
      <w:r>
        <w:rPr>
          <w:spacing w:val="56"/>
        </w:rPr>
        <w:t xml:space="preserve"> </w:t>
      </w:r>
      <w:r>
        <w:t>of the</w:t>
      </w:r>
      <w:r>
        <w:rPr>
          <w:spacing w:val="41"/>
        </w:rPr>
        <w:t xml:space="preserve"> </w:t>
      </w:r>
      <w:r>
        <w:t>Project,</w:t>
      </w:r>
      <w:r>
        <w:rPr>
          <w:spacing w:val="41"/>
        </w:rPr>
        <w:t xml:space="preserve"> </w:t>
      </w:r>
      <w:r>
        <w:t>based</w:t>
      </w:r>
      <w:r>
        <w:rPr>
          <w:spacing w:val="41"/>
        </w:rPr>
        <w:t xml:space="preserve"> </w:t>
      </w:r>
      <w:r>
        <w:t>upon</w:t>
      </w:r>
      <w:r>
        <w:rPr>
          <w:spacing w:val="41"/>
        </w:rPr>
        <w:t xml:space="preserve"> </w:t>
      </w:r>
      <w:r>
        <w:t>the</w:t>
      </w:r>
      <w:r>
        <w:rPr>
          <w:spacing w:val="39"/>
        </w:rPr>
        <w:t xml:space="preserve"> </w:t>
      </w:r>
      <w:r>
        <w:t>final</w:t>
      </w:r>
      <w:r>
        <w:rPr>
          <w:spacing w:val="40"/>
        </w:rPr>
        <w:t xml:space="preserve"> </w:t>
      </w:r>
      <w:r>
        <w:t>detailed</w:t>
      </w:r>
      <w:r>
        <w:rPr>
          <w:spacing w:val="41"/>
        </w:rPr>
        <w:t xml:space="preserve"> </w:t>
      </w:r>
      <w:r>
        <w:t>Construction</w:t>
      </w:r>
      <w:r>
        <w:rPr>
          <w:spacing w:val="41"/>
        </w:rPr>
        <w:t xml:space="preserve"> </w:t>
      </w:r>
      <w:r>
        <w:t>Documents</w:t>
      </w:r>
      <w:r>
        <w:rPr>
          <w:spacing w:val="40"/>
        </w:rPr>
        <w:t xml:space="preserve"> </w:t>
      </w:r>
      <w:r>
        <w:t>of</w:t>
      </w:r>
      <w:r>
        <w:rPr>
          <w:spacing w:val="43"/>
        </w:rPr>
        <w:t xml:space="preserve"> </w:t>
      </w:r>
      <w:r>
        <w:t>the Project.</w:t>
      </w:r>
    </w:p>
    <w:p w14:paraId="690E1DD0" w14:textId="77777777" w:rsidR="00135FBC" w:rsidRDefault="00135FBC" w:rsidP="005729F7">
      <w:pPr>
        <w:spacing w:after="0" w:line="240" w:lineRule="auto"/>
        <w:jc w:val="both"/>
        <w:rPr>
          <w:rFonts w:ascii="Arial" w:eastAsia="Arial" w:hAnsi="Arial" w:cs="Arial"/>
          <w:szCs w:val="24"/>
        </w:rPr>
      </w:pPr>
    </w:p>
    <w:p w14:paraId="5D9AACF9" w14:textId="77777777" w:rsidR="00135FBC" w:rsidRDefault="00135FBC" w:rsidP="005729F7">
      <w:pPr>
        <w:pStyle w:val="ListParagraph"/>
        <w:numPr>
          <w:ilvl w:val="1"/>
          <w:numId w:val="1"/>
        </w:numPr>
        <w:tabs>
          <w:tab w:val="left" w:pos="821"/>
        </w:tabs>
        <w:ind w:right="396"/>
        <w:jc w:val="both"/>
        <w:rPr>
          <w:rFonts w:ascii="Arial" w:eastAsia="Arial" w:hAnsi="Arial" w:cs="Arial"/>
          <w:sz w:val="24"/>
          <w:szCs w:val="24"/>
        </w:rPr>
      </w:pPr>
      <w:r>
        <w:rPr>
          <w:rFonts w:ascii="Arial"/>
          <w:sz w:val="24"/>
          <w:u w:val="single" w:color="000000"/>
        </w:rPr>
        <w:t>NOTICE TO PROCEED</w:t>
      </w:r>
      <w:r>
        <w:rPr>
          <w:rFonts w:ascii="Arial"/>
          <w:sz w:val="24"/>
        </w:rPr>
        <w:t>: A written Notice to Proceed with the Project</w:t>
      </w:r>
      <w:r>
        <w:rPr>
          <w:rFonts w:ascii="Arial"/>
          <w:spacing w:val="61"/>
          <w:sz w:val="24"/>
        </w:rPr>
        <w:t xml:space="preserve"> </w:t>
      </w:r>
      <w:r>
        <w:rPr>
          <w:rFonts w:ascii="Arial"/>
          <w:sz w:val="24"/>
        </w:rPr>
        <w:t>issued by the Contract</w:t>
      </w:r>
      <w:r>
        <w:rPr>
          <w:rFonts w:ascii="Arial"/>
          <w:spacing w:val="-2"/>
          <w:sz w:val="24"/>
        </w:rPr>
        <w:t xml:space="preserve"> </w:t>
      </w:r>
      <w:r>
        <w:rPr>
          <w:rFonts w:ascii="Arial"/>
          <w:sz w:val="24"/>
        </w:rPr>
        <w:t>Administrator.</w:t>
      </w:r>
    </w:p>
    <w:p w14:paraId="11EAA254" w14:textId="77777777" w:rsidR="00135FBC" w:rsidRDefault="00135FBC" w:rsidP="005729F7">
      <w:pPr>
        <w:spacing w:after="0" w:line="240" w:lineRule="auto"/>
        <w:jc w:val="both"/>
        <w:rPr>
          <w:rFonts w:ascii="Arial" w:eastAsia="Arial" w:hAnsi="Arial" w:cs="Arial"/>
          <w:szCs w:val="24"/>
        </w:rPr>
      </w:pPr>
    </w:p>
    <w:p w14:paraId="71622A22" w14:textId="77777777" w:rsidR="00135FBC" w:rsidRDefault="00135FBC" w:rsidP="005729F7">
      <w:pPr>
        <w:pStyle w:val="ListParagraph"/>
        <w:numPr>
          <w:ilvl w:val="1"/>
          <w:numId w:val="1"/>
        </w:numPr>
        <w:tabs>
          <w:tab w:val="left" w:pos="821"/>
        </w:tabs>
        <w:ind w:right="391"/>
        <w:jc w:val="both"/>
        <w:rPr>
          <w:rFonts w:ascii="Arial" w:eastAsia="Arial" w:hAnsi="Arial" w:cs="Arial"/>
          <w:sz w:val="24"/>
          <w:szCs w:val="24"/>
        </w:rPr>
      </w:pPr>
      <w:r>
        <w:rPr>
          <w:rFonts w:ascii="Arial"/>
          <w:sz w:val="24"/>
          <w:u w:val="single" w:color="000000"/>
        </w:rPr>
        <w:t>OMISSION</w:t>
      </w:r>
      <w:r>
        <w:rPr>
          <w:rFonts w:ascii="Arial"/>
          <w:sz w:val="24"/>
        </w:rPr>
        <w:t>: A scope of work missed by the CONSULTANT that is</w:t>
      </w:r>
      <w:r>
        <w:rPr>
          <w:rFonts w:ascii="Arial"/>
          <w:spacing w:val="-14"/>
          <w:sz w:val="24"/>
        </w:rPr>
        <w:t xml:space="preserve"> </w:t>
      </w:r>
      <w:r>
        <w:rPr>
          <w:rFonts w:ascii="Arial"/>
          <w:sz w:val="24"/>
        </w:rPr>
        <w:t>necessary for the Project, including a quantity miscalculation, which was</w:t>
      </w:r>
      <w:r>
        <w:rPr>
          <w:rFonts w:ascii="Arial"/>
          <w:spacing w:val="28"/>
          <w:sz w:val="24"/>
        </w:rPr>
        <w:t xml:space="preserve"> </w:t>
      </w:r>
      <w:r>
        <w:rPr>
          <w:rFonts w:ascii="Arial"/>
          <w:sz w:val="24"/>
        </w:rPr>
        <w:t>later discovered</w:t>
      </w:r>
      <w:r>
        <w:rPr>
          <w:rFonts w:ascii="Arial"/>
          <w:spacing w:val="51"/>
          <w:sz w:val="24"/>
        </w:rPr>
        <w:t xml:space="preserve"> </w:t>
      </w:r>
      <w:r>
        <w:rPr>
          <w:rFonts w:ascii="Arial"/>
          <w:sz w:val="24"/>
        </w:rPr>
        <w:t>and</w:t>
      </w:r>
      <w:r>
        <w:rPr>
          <w:rFonts w:ascii="Arial"/>
          <w:spacing w:val="51"/>
          <w:sz w:val="24"/>
        </w:rPr>
        <w:t xml:space="preserve"> </w:t>
      </w:r>
      <w:r>
        <w:rPr>
          <w:rFonts w:ascii="Arial"/>
          <w:sz w:val="24"/>
        </w:rPr>
        <w:t>added</w:t>
      </w:r>
      <w:r>
        <w:rPr>
          <w:rFonts w:ascii="Arial"/>
          <w:spacing w:val="51"/>
          <w:sz w:val="24"/>
        </w:rPr>
        <w:t xml:space="preserve"> </w:t>
      </w:r>
      <w:r>
        <w:rPr>
          <w:rFonts w:ascii="Arial"/>
          <w:sz w:val="24"/>
        </w:rPr>
        <w:t>by</w:t>
      </w:r>
      <w:r>
        <w:rPr>
          <w:rFonts w:ascii="Arial"/>
          <w:spacing w:val="48"/>
          <w:sz w:val="24"/>
        </w:rPr>
        <w:t xml:space="preserve"> </w:t>
      </w:r>
      <w:r>
        <w:rPr>
          <w:rFonts w:ascii="Arial"/>
          <w:sz w:val="24"/>
        </w:rPr>
        <w:t>Change</w:t>
      </w:r>
      <w:r>
        <w:rPr>
          <w:rFonts w:ascii="Arial"/>
          <w:spacing w:val="51"/>
          <w:sz w:val="24"/>
        </w:rPr>
        <w:t xml:space="preserve"> </w:t>
      </w:r>
      <w:r>
        <w:rPr>
          <w:rFonts w:ascii="Arial"/>
          <w:sz w:val="24"/>
        </w:rPr>
        <w:t>Order</w:t>
      </w:r>
      <w:r>
        <w:rPr>
          <w:rFonts w:ascii="Arial"/>
          <w:spacing w:val="52"/>
          <w:sz w:val="24"/>
        </w:rPr>
        <w:t xml:space="preserve"> </w:t>
      </w:r>
      <w:r>
        <w:rPr>
          <w:rFonts w:ascii="Arial"/>
          <w:sz w:val="24"/>
        </w:rPr>
        <w:t>and</w:t>
      </w:r>
      <w:r>
        <w:rPr>
          <w:rFonts w:ascii="Arial"/>
          <w:spacing w:val="51"/>
          <w:sz w:val="24"/>
        </w:rPr>
        <w:t xml:space="preserve"> </w:t>
      </w:r>
      <w:r>
        <w:rPr>
          <w:rFonts w:ascii="Arial"/>
          <w:sz w:val="24"/>
        </w:rPr>
        <w:t>which</w:t>
      </w:r>
      <w:r>
        <w:rPr>
          <w:rFonts w:ascii="Arial"/>
          <w:spacing w:val="51"/>
          <w:sz w:val="24"/>
        </w:rPr>
        <w:t xml:space="preserve"> </w:t>
      </w:r>
      <w:r>
        <w:rPr>
          <w:rFonts w:ascii="Arial"/>
          <w:sz w:val="24"/>
        </w:rPr>
        <w:t>is</w:t>
      </w:r>
      <w:r>
        <w:rPr>
          <w:rFonts w:ascii="Arial"/>
          <w:spacing w:val="50"/>
          <w:sz w:val="24"/>
        </w:rPr>
        <w:t xml:space="preserve"> </w:t>
      </w:r>
      <w:r>
        <w:rPr>
          <w:rFonts w:ascii="Arial"/>
          <w:sz w:val="24"/>
        </w:rPr>
        <w:t>deficient</w:t>
      </w:r>
      <w:r>
        <w:rPr>
          <w:rFonts w:ascii="Arial"/>
          <w:spacing w:val="48"/>
          <w:sz w:val="24"/>
        </w:rPr>
        <w:t xml:space="preserve"> </w:t>
      </w:r>
      <w:r>
        <w:rPr>
          <w:rFonts w:ascii="Arial"/>
          <w:sz w:val="24"/>
        </w:rPr>
        <w:t>from</w:t>
      </w:r>
      <w:r>
        <w:rPr>
          <w:rFonts w:ascii="Arial"/>
          <w:spacing w:val="52"/>
          <w:sz w:val="24"/>
        </w:rPr>
        <w:t xml:space="preserve"> </w:t>
      </w:r>
      <w:r>
        <w:rPr>
          <w:rFonts w:ascii="Arial"/>
          <w:sz w:val="24"/>
        </w:rPr>
        <w:t>the standard of care that a professional engineer in similar</w:t>
      </w:r>
      <w:r>
        <w:rPr>
          <w:rFonts w:ascii="Arial"/>
          <w:spacing w:val="19"/>
          <w:sz w:val="24"/>
        </w:rPr>
        <w:t xml:space="preserve"> </w:t>
      </w:r>
      <w:r>
        <w:rPr>
          <w:rFonts w:ascii="Arial"/>
          <w:sz w:val="24"/>
        </w:rPr>
        <w:t xml:space="preserve">circumstances, working on a similar project and location would have exercised. </w:t>
      </w:r>
      <w:r>
        <w:rPr>
          <w:rFonts w:ascii="Arial"/>
          <w:spacing w:val="15"/>
          <w:sz w:val="24"/>
        </w:rPr>
        <w:t xml:space="preserve"> </w:t>
      </w:r>
      <w:r>
        <w:rPr>
          <w:rFonts w:ascii="Arial"/>
          <w:sz w:val="24"/>
        </w:rPr>
        <w:t>Also</w:t>
      </w:r>
      <w:r>
        <w:rPr>
          <w:rFonts w:ascii="Arial"/>
          <w:spacing w:val="-3"/>
          <w:sz w:val="24"/>
        </w:rPr>
        <w:t xml:space="preserve"> </w:t>
      </w:r>
      <w:r>
        <w:rPr>
          <w:rFonts w:ascii="Arial"/>
          <w:sz w:val="24"/>
        </w:rPr>
        <w:t>includes design that was wrong, but was corrected after award to</w:t>
      </w:r>
      <w:r>
        <w:rPr>
          <w:rFonts w:ascii="Arial"/>
          <w:spacing w:val="30"/>
          <w:sz w:val="24"/>
        </w:rPr>
        <w:t xml:space="preserve"> </w:t>
      </w:r>
      <w:r>
        <w:rPr>
          <w:rFonts w:ascii="Arial"/>
          <w:sz w:val="24"/>
        </w:rPr>
        <w:t>the Contractor, but before the construction process was materially</w:t>
      </w:r>
      <w:r>
        <w:rPr>
          <w:rFonts w:ascii="Arial"/>
          <w:spacing w:val="-18"/>
          <w:sz w:val="24"/>
        </w:rPr>
        <w:t xml:space="preserve"> </w:t>
      </w:r>
      <w:r>
        <w:rPr>
          <w:rFonts w:ascii="Arial"/>
          <w:sz w:val="24"/>
        </w:rPr>
        <w:t>affected.</w:t>
      </w:r>
    </w:p>
    <w:p w14:paraId="5DF74E57" w14:textId="77777777" w:rsidR="00135FBC" w:rsidRDefault="00135FBC" w:rsidP="005729F7">
      <w:pPr>
        <w:spacing w:after="0" w:line="240" w:lineRule="auto"/>
        <w:jc w:val="both"/>
        <w:rPr>
          <w:rFonts w:ascii="Arial" w:eastAsia="Arial" w:hAnsi="Arial" w:cs="Arial"/>
          <w:szCs w:val="24"/>
        </w:rPr>
      </w:pPr>
    </w:p>
    <w:p w14:paraId="73854056" w14:textId="77777777" w:rsidR="00135FBC" w:rsidRDefault="00135FBC" w:rsidP="005729F7">
      <w:pPr>
        <w:pStyle w:val="ListParagraph"/>
        <w:numPr>
          <w:ilvl w:val="1"/>
          <w:numId w:val="1"/>
        </w:numPr>
        <w:tabs>
          <w:tab w:val="left" w:pos="821"/>
        </w:tabs>
        <w:ind w:right="393"/>
        <w:jc w:val="both"/>
        <w:rPr>
          <w:rFonts w:ascii="Arial" w:eastAsia="Arial" w:hAnsi="Arial" w:cs="Arial"/>
          <w:sz w:val="24"/>
          <w:szCs w:val="24"/>
        </w:rPr>
      </w:pPr>
      <w:r>
        <w:rPr>
          <w:rFonts w:ascii="Arial" w:eastAsia="Arial" w:hAnsi="Arial" w:cs="Arial"/>
          <w:sz w:val="24"/>
          <w:szCs w:val="24"/>
          <w:u w:val="single" w:color="000000"/>
        </w:rPr>
        <w:t>ORIGINAL CONTRACT PRICE</w:t>
      </w:r>
      <w:r>
        <w:rPr>
          <w:rFonts w:ascii="Arial" w:eastAsia="Arial" w:hAnsi="Arial" w:cs="Arial"/>
          <w:sz w:val="24"/>
          <w:szCs w:val="24"/>
        </w:rPr>
        <w:t>: The original bid and/or contract price</w:t>
      </w:r>
      <w:r>
        <w:rPr>
          <w:rFonts w:ascii="Arial" w:eastAsia="Arial" w:hAnsi="Arial" w:cs="Arial"/>
          <w:spacing w:val="36"/>
          <w:sz w:val="24"/>
          <w:szCs w:val="24"/>
        </w:rPr>
        <w:t xml:space="preserve"> </w:t>
      </w:r>
      <w:r>
        <w:rPr>
          <w:rFonts w:ascii="Arial" w:eastAsia="Arial" w:hAnsi="Arial" w:cs="Arial"/>
          <w:sz w:val="24"/>
          <w:szCs w:val="24"/>
        </w:rPr>
        <w:t>as awarded to a Contractor based upon the CONSULTANT’S final</w:t>
      </w:r>
      <w:r>
        <w:rPr>
          <w:rFonts w:ascii="Arial" w:eastAsia="Arial" w:hAnsi="Arial" w:cs="Arial"/>
          <w:spacing w:val="-23"/>
          <w:sz w:val="24"/>
          <w:szCs w:val="24"/>
        </w:rPr>
        <w:t xml:space="preserve"> </w:t>
      </w:r>
      <w:r>
        <w:rPr>
          <w:rFonts w:ascii="Arial" w:eastAsia="Arial" w:hAnsi="Arial" w:cs="Arial"/>
          <w:sz w:val="24"/>
          <w:szCs w:val="24"/>
        </w:rPr>
        <w:t>detailed Construction Documents of the</w:t>
      </w:r>
      <w:r>
        <w:rPr>
          <w:rFonts w:ascii="Arial" w:eastAsia="Arial" w:hAnsi="Arial" w:cs="Arial"/>
          <w:spacing w:val="1"/>
          <w:sz w:val="24"/>
          <w:szCs w:val="24"/>
        </w:rPr>
        <w:t xml:space="preserve"> </w:t>
      </w:r>
      <w:r>
        <w:rPr>
          <w:rFonts w:ascii="Arial" w:eastAsia="Arial" w:hAnsi="Arial" w:cs="Arial"/>
          <w:sz w:val="24"/>
          <w:szCs w:val="24"/>
        </w:rPr>
        <w:t>Project.</w:t>
      </w:r>
    </w:p>
    <w:p w14:paraId="5A021030" w14:textId="77777777" w:rsidR="00135FBC" w:rsidRDefault="00135FBC" w:rsidP="005729F7">
      <w:pPr>
        <w:spacing w:after="0" w:line="240" w:lineRule="auto"/>
        <w:jc w:val="both"/>
        <w:rPr>
          <w:rFonts w:ascii="Arial" w:eastAsia="Arial" w:hAnsi="Arial" w:cs="Arial"/>
          <w:szCs w:val="24"/>
        </w:rPr>
      </w:pPr>
    </w:p>
    <w:p w14:paraId="1C33DF7A" w14:textId="77777777" w:rsidR="00135FBC" w:rsidRDefault="00135FBC" w:rsidP="005729F7">
      <w:pPr>
        <w:pStyle w:val="ListParagraph"/>
        <w:numPr>
          <w:ilvl w:val="1"/>
          <w:numId w:val="1"/>
        </w:numPr>
        <w:tabs>
          <w:tab w:val="left" w:pos="821"/>
        </w:tabs>
        <w:ind w:right="392"/>
        <w:jc w:val="both"/>
        <w:rPr>
          <w:rFonts w:ascii="Arial" w:eastAsia="Arial" w:hAnsi="Arial" w:cs="Arial"/>
          <w:sz w:val="24"/>
          <w:szCs w:val="24"/>
        </w:rPr>
      </w:pPr>
      <w:r>
        <w:rPr>
          <w:rFonts w:ascii="Arial"/>
          <w:sz w:val="24"/>
          <w:u w:val="single" w:color="000000"/>
        </w:rPr>
        <w:t>PLANS AND SPECIFICATIONS</w:t>
      </w:r>
      <w:r>
        <w:rPr>
          <w:rFonts w:ascii="Arial"/>
          <w:sz w:val="24"/>
        </w:rPr>
        <w:t>: The documents setting forth the</w:t>
      </w:r>
      <w:r>
        <w:rPr>
          <w:rFonts w:ascii="Arial"/>
          <w:spacing w:val="23"/>
          <w:sz w:val="24"/>
        </w:rPr>
        <w:t xml:space="preserve"> </w:t>
      </w:r>
      <w:r>
        <w:rPr>
          <w:rFonts w:ascii="Arial"/>
          <w:sz w:val="24"/>
        </w:rPr>
        <w:t>final design</w:t>
      </w:r>
      <w:r>
        <w:rPr>
          <w:rFonts w:ascii="Arial"/>
          <w:spacing w:val="30"/>
          <w:sz w:val="24"/>
        </w:rPr>
        <w:t xml:space="preserve"> </w:t>
      </w:r>
      <w:r>
        <w:rPr>
          <w:rFonts w:ascii="Arial"/>
          <w:sz w:val="24"/>
        </w:rPr>
        <w:t>plans</w:t>
      </w:r>
      <w:r>
        <w:rPr>
          <w:rFonts w:ascii="Arial"/>
          <w:spacing w:val="26"/>
          <w:sz w:val="24"/>
        </w:rPr>
        <w:t xml:space="preserve"> </w:t>
      </w:r>
      <w:r>
        <w:rPr>
          <w:rFonts w:ascii="Arial"/>
          <w:sz w:val="24"/>
        </w:rPr>
        <w:t>and</w:t>
      </w:r>
      <w:r>
        <w:rPr>
          <w:rFonts w:ascii="Arial"/>
          <w:spacing w:val="30"/>
          <w:sz w:val="24"/>
        </w:rPr>
        <w:t xml:space="preserve"> </w:t>
      </w:r>
      <w:r>
        <w:rPr>
          <w:rFonts w:ascii="Arial"/>
          <w:sz w:val="24"/>
        </w:rPr>
        <w:t>specifications</w:t>
      </w:r>
      <w:r>
        <w:rPr>
          <w:rFonts w:ascii="Arial"/>
          <w:spacing w:val="29"/>
          <w:sz w:val="24"/>
        </w:rPr>
        <w:t xml:space="preserve"> </w:t>
      </w:r>
      <w:r>
        <w:rPr>
          <w:rFonts w:ascii="Arial"/>
          <w:sz w:val="24"/>
        </w:rPr>
        <w:t>of</w:t>
      </w:r>
      <w:r>
        <w:rPr>
          <w:rFonts w:ascii="Arial"/>
          <w:spacing w:val="29"/>
          <w:sz w:val="24"/>
        </w:rPr>
        <w:t xml:space="preserve"> </w:t>
      </w:r>
      <w:r>
        <w:rPr>
          <w:rFonts w:ascii="Arial"/>
          <w:sz w:val="24"/>
        </w:rPr>
        <w:t>the</w:t>
      </w:r>
      <w:r>
        <w:rPr>
          <w:rFonts w:ascii="Arial"/>
          <w:spacing w:val="30"/>
          <w:sz w:val="24"/>
        </w:rPr>
        <w:t xml:space="preserve"> </w:t>
      </w:r>
      <w:r>
        <w:rPr>
          <w:rFonts w:ascii="Arial"/>
          <w:sz w:val="24"/>
        </w:rPr>
        <w:t>Project,</w:t>
      </w:r>
      <w:r>
        <w:rPr>
          <w:rFonts w:ascii="Arial"/>
          <w:spacing w:val="29"/>
          <w:sz w:val="24"/>
        </w:rPr>
        <w:t xml:space="preserve"> </w:t>
      </w:r>
      <w:r>
        <w:rPr>
          <w:rFonts w:ascii="Arial"/>
          <w:sz w:val="24"/>
        </w:rPr>
        <w:t>including</w:t>
      </w:r>
      <w:r>
        <w:rPr>
          <w:rFonts w:ascii="Arial"/>
          <w:spacing w:val="27"/>
          <w:sz w:val="24"/>
        </w:rPr>
        <w:t xml:space="preserve"> </w:t>
      </w:r>
      <w:r>
        <w:rPr>
          <w:rFonts w:ascii="Arial"/>
          <w:sz w:val="24"/>
        </w:rPr>
        <w:t>architectural,</w:t>
      </w:r>
      <w:r>
        <w:rPr>
          <w:rFonts w:ascii="Arial"/>
          <w:spacing w:val="29"/>
          <w:sz w:val="24"/>
        </w:rPr>
        <w:t xml:space="preserve"> </w:t>
      </w:r>
      <w:r>
        <w:rPr>
          <w:rFonts w:ascii="Arial"/>
          <w:sz w:val="24"/>
        </w:rPr>
        <w:t>civil, structural, mechanical, electrical, communications and security</w:t>
      </w:r>
      <w:r>
        <w:rPr>
          <w:rFonts w:ascii="Arial"/>
          <w:spacing w:val="4"/>
          <w:sz w:val="24"/>
        </w:rPr>
        <w:t xml:space="preserve"> </w:t>
      </w:r>
      <w:r>
        <w:rPr>
          <w:rFonts w:ascii="Arial"/>
          <w:sz w:val="24"/>
        </w:rPr>
        <w:t>systems, materials, lighting equipment, site and landscape design, and</w:t>
      </w:r>
      <w:r>
        <w:rPr>
          <w:rFonts w:ascii="Arial"/>
          <w:spacing w:val="18"/>
          <w:sz w:val="24"/>
        </w:rPr>
        <w:t xml:space="preserve"> </w:t>
      </w:r>
      <w:r>
        <w:rPr>
          <w:rFonts w:ascii="Arial"/>
          <w:sz w:val="24"/>
        </w:rPr>
        <w:t>other essentials</w:t>
      </w:r>
      <w:r>
        <w:rPr>
          <w:rFonts w:ascii="Arial"/>
          <w:spacing w:val="29"/>
          <w:sz w:val="24"/>
        </w:rPr>
        <w:t xml:space="preserve"> </w:t>
      </w:r>
      <w:r>
        <w:rPr>
          <w:rFonts w:ascii="Arial"/>
          <w:sz w:val="24"/>
        </w:rPr>
        <w:t>as</w:t>
      </w:r>
      <w:r>
        <w:rPr>
          <w:rFonts w:ascii="Arial"/>
          <w:spacing w:val="29"/>
          <w:sz w:val="24"/>
        </w:rPr>
        <w:t xml:space="preserve"> </w:t>
      </w:r>
      <w:r>
        <w:rPr>
          <w:rFonts w:ascii="Arial"/>
          <w:sz w:val="24"/>
        </w:rPr>
        <w:t>may</w:t>
      </w:r>
      <w:r>
        <w:rPr>
          <w:rFonts w:ascii="Arial"/>
          <w:spacing w:val="27"/>
          <w:sz w:val="24"/>
        </w:rPr>
        <w:t xml:space="preserve"> </w:t>
      </w:r>
      <w:r>
        <w:rPr>
          <w:rFonts w:ascii="Arial"/>
          <w:sz w:val="24"/>
        </w:rPr>
        <w:t>be</w:t>
      </w:r>
      <w:r>
        <w:rPr>
          <w:rFonts w:ascii="Arial"/>
          <w:spacing w:val="30"/>
          <w:sz w:val="24"/>
        </w:rPr>
        <w:t xml:space="preserve"> </w:t>
      </w:r>
      <w:r>
        <w:rPr>
          <w:rFonts w:ascii="Arial"/>
          <w:sz w:val="24"/>
        </w:rPr>
        <w:t>appropriate,</w:t>
      </w:r>
      <w:r>
        <w:rPr>
          <w:rFonts w:ascii="Arial"/>
          <w:spacing w:val="27"/>
          <w:sz w:val="24"/>
        </w:rPr>
        <w:t xml:space="preserve"> </w:t>
      </w:r>
      <w:r>
        <w:rPr>
          <w:rFonts w:ascii="Arial"/>
          <w:sz w:val="24"/>
        </w:rPr>
        <w:t>all</w:t>
      </w:r>
      <w:r>
        <w:rPr>
          <w:rFonts w:ascii="Arial"/>
          <w:spacing w:val="29"/>
          <w:sz w:val="24"/>
        </w:rPr>
        <w:t xml:space="preserve"> </w:t>
      </w:r>
      <w:r>
        <w:rPr>
          <w:rFonts w:ascii="Arial"/>
          <w:sz w:val="24"/>
        </w:rPr>
        <w:t>as</w:t>
      </w:r>
      <w:r>
        <w:rPr>
          <w:rFonts w:ascii="Arial"/>
          <w:spacing w:val="29"/>
          <w:sz w:val="24"/>
        </w:rPr>
        <w:t xml:space="preserve"> </w:t>
      </w:r>
      <w:r>
        <w:rPr>
          <w:rFonts w:ascii="Arial"/>
          <w:sz w:val="24"/>
        </w:rPr>
        <w:t>approved</w:t>
      </w:r>
      <w:r>
        <w:rPr>
          <w:rFonts w:ascii="Arial"/>
          <w:spacing w:val="30"/>
          <w:sz w:val="24"/>
        </w:rPr>
        <w:t xml:space="preserve"> </w:t>
      </w:r>
      <w:r>
        <w:rPr>
          <w:rFonts w:ascii="Arial"/>
          <w:sz w:val="24"/>
        </w:rPr>
        <w:t>by</w:t>
      </w:r>
      <w:r>
        <w:rPr>
          <w:rFonts w:ascii="Arial"/>
          <w:spacing w:val="27"/>
          <w:sz w:val="24"/>
        </w:rPr>
        <w:t xml:space="preserve"> </w:t>
      </w:r>
      <w:r>
        <w:rPr>
          <w:rFonts w:ascii="Arial"/>
          <w:sz w:val="24"/>
        </w:rPr>
        <w:t>CITY</w:t>
      </w:r>
      <w:r>
        <w:rPr>
          <w:rFonts w:ascii="Arial"/>
          <w:spacing w:val="28"/>
          <w:sz w:val="24"/>
        </w:rPr>
        <w:t xml:space="preserve"> </w:t>
      </w:r>
      <w:r>
        <w:rPr>
          <w:rFonts w:ascii="Arial"/>
          <w:sz w:val="24"/>
        </w:rPr>
        <w:t>as</w:t>
      </w:r>
      <w:r>
        <w:rPr>
          <w:rFonts w:ascii="Arial"/>
          <w:spacing w:val="29"/>
          <w:sz w:val="24"/>
        </w:rPr>
        <w:t xml:space="preserve"> </w:t>
      </w:r>
      <w:r>
        <w:rPr>
          <w:rFonts w:ascii="Arial"/>
          <w:sz w:val="24"/>
        </w:rPr>
        <w:t>provided</w:t>
      </w:r>
      <w:r>
        <w:rPr>
          <w:rFonts w:ascii="Arial"/>
          <w:spacing w:val="30"/>
          <w:sz w:val="24"/>
        </w:rPr>
        <w:t xml:space="preserve"> </w:t>
      </w:r>
      <w:r>
        <w:rPr>
          <w:rFonts w:ascii="Arial"/>
          <w:sz w:val="24"/>
        </w:rPr>
        <w:t>in this</w:t>
      </w:r>
      <w:r>
        <w:rPr>
          <w:rFonts w:ascii="Arial"/>
          <w:spacing w:val="-1"/>
          <w:sz w:val="24"/>
        </w:rPr>
        <w:t xml:space="preserve"> </w:t>
      </w:r>
      <w:r>
        <w:rPr>
          <w:rFonts w:ascii="Arial"/>
          <w:sz w:val="24"/>
        </w:rPr>
        <w:t>Agreement.</w:t>
      </w:r>
    </w:p>
    <w:p w14:paraId="0D10FD3A" w14:textId="77777777" w:rsidR="00135FBC" w:rsidRDefault="00135FBC" w:rsidP="005729F7">
      <w:pPr>
        <w:spacing w:after="0" w:line="240" w:lineRule="auto"/>
        <w:jc w:val="both"/>
        <w:rPr>
          <w:rFonts w:ascii="Arial" w:eastAsia="Arial" w:hAnsi="Arial" w:cs="Arial"/>
          <w:szCs w:val="24"/>
        </w:rPr>
      </w:pPr>
    </w:p>
    <w:p w14:paraId="5FCF4C7F" w14:textId="77777777" w:rsidR="00135FBC" w:rsidRDefault="00135FBC" w:rsidP="005729F7">
      <w:pPr>
        <w:pStyle w:val="ListParagraph"/>
        <w:numPr>
          <w:ilvl w:val="1"/>
          <w:numId w:val="1"/>
        </w:numPr>
        <w:tabs>
          <w:tab w:val="left" w:pos="821"/>
        </w:tabs>
        <w:ind w:right="393"/>
        <w:jc w:val="both"/>
        <w:rPr>
          <w:rFonts w:ascii="Arial" w:eastAsia="Arial" w:hAnsi="Arial" w:cs="Arial"/>
          <w:sz w:val="24"/>
          <w:szCs w:val="24"/>
        </w:rPr>
      </w:pPr>
      <w:r>
        <w:rPr>
          <w:rFonts w:ascii="Arial"/>
          <w:sz w:val="24"/>
          <w:u w:val="single" w:color="000000"/>
        </w:rPr>
        <w:t>PRELIMINARY PLANS</w:t>
      </w:r>
      <w:r>
        <w:rPr>
          <w:rFonts w:ascii="Arial"/>
          <w:sz w:val="24"/>
        </w:rPr>
        <w:t>: The documents prepared by the</w:t>
      </w:r>
      <w:r>
        <w:rPr>
          <w:rFonts w:ascii="Arial"/>
          <w:spacing w:val="22"/>
          <w:sz w:val="24"/>
        </w:rPr>
        <w:t xml:space="preserve"> </w:t>
      </w:r>
      <w:r>
        <w:rPr>
          <w:rFonts w:ascii="Arial"/>
          <w:sz w:val="24"/>
        </w:rPr>
        <w:t>CONSULTANT consisting of preliminary design drawings, renderings and other</w:t>
      </w:r>
      <w:r>
        <w:rPr>
          <w:rFonts w:ascii="Arial"/>
          <w:spacing w:val="31"/>
          <w:sz w:val="24"/>
        </w:rPr>
        <w:t xml:space="preserve"> </w:t>
      </w:r>
      <w:r>
        <w:rPr>
          <w:rFonts w:ascii="Arial"/>
          <w:sz w:val="24"/>
        </w:rPr>
        <w:t>documents to</w:t>
      </w:r>
      <w:r>
        <w:rPr>
          <w:rFonts w:ascii="Arial"/>
          <w:spacing w:val="50"/>
          <w:sz w:val="24"/>
        </w:rPr>
        <w:t xml:space="preserve"> </w:t>
      </w:r>
      <w:r>
        <w:rPr>
          <w:rFonts w:ascii="Arial"/>
          <w:sz w:val="24"/>
        </w:rPr>
        <w:t>fix</w:t>
      </w:r>
      <w:r>
        <w:rPr>
          <w:rFonts w:ascii="Arial"/>
          <w:spacing w:val="49"/>
          <w:sz w:val="24"/>
        </w:rPr>
        <w:t xml:space="preserve"> </w:t>
      </w:r>
      <w:r>
        <w:rPr>
          <w:rFonts w:ascii="Arial"/>
          <w:sz w:val="24"/>
        </w:rPr>
        <w:t>and</w:t>
      </w:r>
      <w:r>
        <w:rPr>
          <w:rFonts w:ascii="Arial"/>
          <w:spacing w:val="52"/>
          <w:sz w:val="24"/>
        </w:rPr>
        <w:t xml:space="preserve"> </w:t>
      </w:r>
      <w:r>
        <w:rPr>
          <w:rFonts w:ascii="Arial"/>
          <w:sz w:val="24"/>
        </w:rPr>
        <w:t>describe</w:t>
      </w:r>
      <w:r>
        <w:rPr>
          <w:rFonts w:ascii="Arial"/>
          <w:spacing w:val="52"/>
          <w:sz w:val="24"/>
        </w:rPr>
        <w:t xml:space="preserve"> </w:t>
      </w:r>
      <w:r>
        <w:rPr>
          <w:rFonts w:ascii="Arial"/>
          <w:sz w:val="24"/>
        </w:rPr>
        <w:t>the</w:t>
      </w:r>
      <w:r>
        <w:rPr>
          <w:rFonts w:ascii="Arial"/>
          <w:spacing w:val="52"/>
          <w:sz w:val="24"/>
        </w:rPr>
        <w:t xml:space="preserve"> </w:t>
      </w:r>
      <w:r>
        <w:rPr>
          <w:rFonts w:ascii="Arial"/>
          <w:sz w:val="24"/>
        </w:rPr>
        <w:t>size</w:t>
      </w:r>
      <w:r>
        <w:rPr>
          <w:rFonts w:ascii="Arial"/>
          <w:spacing w:val="52"/>
          <w:sz w:val="24"/>
        </w:rPr>
        <w:t xml:space="preserve"> </w:t>
      </w:r>
      <w:r>
        <w:rPr>
          <w:rFonts w:ascii="Arial"/>
          <w:sz w:val="24"/>
        </w:rPr>
        <w:t>and</w:t>
      </w:r>
      <w:r>
        <w:rPr>
          <w:rFonts w:ascii="Arial"/>
          <w:spacing w:val="52"/>
          <w:sz w:val="24"/>
        </w:rPr>
        <w:t xml:space="preserve"> </w:t>
      </w:r>
      <w:r>
        <w:rPr>
          <w:rFonts w:ascii="Arial"/>
          <w:sz w:val="24"/>
        </w:rPr>
        <w:t>character</w:t>
      </w:r>
      <w:r>
        <w:rPr>
          <w:rFonts w:ascii="Arial"/>
          <w:spacing w:val="48"/>
          <w:sz w:val="24"/>
        </w:rPr>
        <w:t xml:space="preserve"> </w:t>
      </w:r>
      <w:r>
        <w:rPr>
          <w:rFonts w:ascii="Arial"/>
          <w:sz w:val="24"/>
        </w:rPr>
        <w:t>of</w:t>
      </w:r>
      <w:r>
        <w:rPr>
          <w:rFonts w:ascii="Arial"/>
          <w:spacing w:val="54"/>
          <w:sz w:val="24"/>
        </w:rPr>
        <w:t xml:space="preserve"> </w:t>
      </w:r>
      <w:r>
        <w:rPr>
          <w:rFonts w:ascii="Arial"/>
          <w:sz w:val="24"/>
        </w:rPr>
        <w:t>the</w:t>
      </w:r>
      <w:r>
        <w:rPr>
          <w:rFonts w:ascii="Arial"/>
          <w:spacing w:val="52"/>
          <w:sz w:val="24"/>
        </w:rPr>
        <w:t xml:space="preserve"> </w:t>
      </w:r>
      <w:r>
        <w:rPr>
          <w:rFonts w:ascii="Arial"/>
          <w:sz w:val="24"/>
        </w:rPr>
        <w:t>entire</w:t>
      </w:r>
      <w:r>
        <w:rPr>
          <w:rFonts w:ascii="Arial"/>
          <w:spacing w:val="52"/>
          <w:sz w:val="24"/>
        </w:rPr>
        <w:t xml:space="preserve"> </w:t>
      </w:r>
      <w:r>
        <w:rPr>
          <w:rFonts w:ascii="Arial"/>
          <w:sz w:val="24"/>
        </w:rPr>
        <w:t>Project,</w:t>
      </w:r>
      <w:r>
        <w:rPr>
          <w:rFonts w:ascii="Arial"/>
          <w:spacing w:val="49"/>
          <w:sz w:val="24"/>
        </w:rPr>
        <w:t xml:space="preserve"> </w:t>
      </w:r>
      <w:r>
        <w:rPr>
          <w:rFonts w:ascii="Arial"/>
          <w:sz w:val="24"/>
        </w:rPr>
        <w:t>and</w:t>
      </w:r>
      <w:r>
        <w:rPr>
          <w:rFonts w:ascii="Arial"/>
          <w:spacing w:val="52"/>
          <w:sz w:val="24"/>
        </w:rPr>
        <w:t xml:space="preserve"> </w:t>
      </w:r>
      <w:r>
        <w:rPr>
          <w:rFonts w:ascii="Arial"/>
          <w:sz w:val="24"/>
        </w:rPr>
        <w:t>the relationship of Project components to one another and existing</w:t>
      </w:r>
      <w:r>
        <w:rPr>
          <w:rFonts w:ascii="Arial"/>
          <w:spacing w:val="-24"/>
          <w:sz w:val="24"/>
        </w:rPr>
        <w:t xml:space="preserve"> </w:t>
      </w:r>
      <w:r>
        <w:rPr>
          <w:rFonts w:ascii="Arial"/>
          <w:sz w:val="24"/>
        </w:rPr>
        <w:t>features.</w:t>
      </w:r>
    </w:p>
    <w:p w14:paraId="2EB68758" w14:textId="77777777" w:rsidR="00135FBC" w:rsidRDefault="00135FBC" w:rsidP="005729F7">
      <w:pPr>
        <w:spacing w:after="0" w:line="240" w:lineRule="auto"/>
        <w:jc w:val="both"/>
        <w:rPr>
          <w:rFonts w:ascii="Arial" w:eastAsia="Arial" w:hAnsi="Arial" w:cs="Arial"/>
          <w:szCs w:val="24"/>
        </w:rPr>
      </w:pPr>
    </w:p>
    <w:p w14:paraId="2B730154" w14:textId="77777777" w:rsidR="00135FBC" w:rsidRDefault="00135FBC" w:rsidP="005729F7">
      <w:pPr>
        <w:pStyle w:val="ListParagraph"/>
        <w:numPr>
          <w:ilvl w:val="1"/>
          <w:numId w:val="1"/>
        </w:numPr>
        <w:tabs>
          <w:tab w:val="left" w:pos="821"/>
        </w:tabs>
        <w:ind w:right="392"/>
        <w:jc w:val="both"/>
        <w:rPr>
          <w:rFonts w:ascii="Arial" w:eastAsia="Arial" w:hAnsi="Arial" w:cs="Arial"/>
          <w:sz w:val="24"/>
          <w:szCs w:val="24"/>
        </w:rPr>
      </w:pPr>
      <w:r>
        <w:rPr>
          <w:rFonts w:ascii="Arial"/>
          <w:sz w:val="24"/>
          <w:u w:val="single" w:color="000000"/>
        </w:rPr>
        <w:t>PROJECT</w:t>
      </w:r>
      <w:r>
        <w:rPr>
          <w:rFonts w:ascii="Arial"/>
          <w:sz w:val="24"/>
        </w:rPr>
        <w:t>:</w:t>
      </w:r>
      <w:r>
        <w:rPr>
          <w:rFonts w:ascii="Arial"/>
          <w:spacing w:val="37"/>
          <w:sz w:val="24"/>
        </w:rPr>
        <w:t xml:space="preserve"> </w:t>
      </w:r>
      <w:r>
        <w:rPr>
          <w:rFonts w:ascii="Arial"/>
          <w:sz w:val="24"/>
        </w:rPr>
        <w:t>An</w:t>
      </w:r>
      <w:r>
        <w:rPr>
          <w:rFonts w:ascii="Arial"/>
          <w:spacing w:val="38"/>
          <w:sz w:val="24"/>
        </w:rPr>
        <w:t xml:space="preserve"> </w:t>
      </w:r>
      <w:r>
        <w:rPr>
          <w:rFonts w:ascii="Arial"/>
          <w:sz w:val="24"/>
        </w:rPr>
        <w:t>agreed</w:t>
      </w:r>
      <w:r>
        <w:rPr>
          <w:rFonts w:ascii="Arial"/>
          <w:spacing w:val="38"/>
          <w:sz w:val="24"/>
        </w:rPr>
        <w:t xml:space="preserve"> </w:t>
      </w:r>
      <w:r>
        <w:rPr>
          <w:rFonts w:ascii="Arial"/>
          <w:sz w:val="24"/>
        </w:rPr>
        <w:t>scope</w:t>
      </w:r>
      <w:r>
        <w:rPr>
          <w:rFonts w:ascii="Arial"/>
          <w:spacing w:val="38"/>
          <w:sz w:val="24"/>
        </w:rPr>
        <w:t xml:space="preserve"> </w:t>
      </w:r>
      <w:r>
        <w:rPr>
          <w:rFonts w:ascii="Arial"/>
          <w:sz w:val="24"/>
        </w:rPr>
        <w:t>of</w:t>
      </w:r>
      <w:r>
        <w:rPr>
          <w:rFonts w:ascii="Arial"/>
          <w:spacing w:val="42"/>
          <w:sz w:val="24"/>
        </w:rPr>
        <w:t xml:space="preserve"> </w:t>
      </w:r>
      <w:r>
        <w:rPr>
          <w:rFonts w:ascii="Arial"/>
          <w:sz w:val="24"/>
        </w:rPr>
        <w:t>work</w:t>
      </w:r>
      <w:r>
        <w:rPr>
          <w:rFonts w:ascii="Arial"/>
          <w:spacing w:val="39"/>
          <w:sz w:val="24"/>
        </w:rPr>
        <w:t xml:space="preserve"> </w:t>
      </w:r>
      <w:r>
        <w:rPr>
          <w:rFonts w:ascii="Arial"/>
          <w:sz w:val="24"/>
        </w:rPr>
        <w:t>for</w:t>
      </w:r>
      <w:r>
        <w:rPr>
          <w:rFonts w:ascii="Arial"/>
          <w:spacing w:val="38"/>
          <w:sz w:val="24"/>
        </w:rPr>
        <w:t xml:space="preserve"> </w:t>
      </w:r>
      <w:r>
        <w:rPr>
          <w:rFonts w:ascii="Arial"/>
          <w:sz w:val="24"/>
        </w:rPr>
        <w:t>accomplishing</w:t>
      </w:r>
      <w:r>
        <w:rPr>
          <w:rFonts w:ascii="Arial"/>
          <w:spacing w:val="38"/>
          <w:sz w:val="24"/>
        </w:rPr>
        <w:t xml:space="preserve"> </w:t>
      </w:r>
      <w:r>
        <w:rPr>
          <w:rFonts w:ascii="Arial"/>
          <w:sz w:val="24"/>
        </w:rPr>
        <w:t>a</w:t>
      </w:r>
      <w:r>
        <w:rPr>
          <w:rFonts w:ascii="Arial"/>
          <w:spacing w:val="40"/>
          <w:sz w:val="24"/>
        </w:rPr>
        <w:t xml:space="preserve"> </w:t>
      </w:r>
      <w:r>
        <w:rPr>
          <w:rFonts w:ascii="Arial"/>
          <w:sz w:val="24"/>
        </w:rPr>
        <w:t>specific</w:t>
      </w:r>
      <w:r>
        <w:rPr>
          <w:rFonts w:ascii="Arial"/>
          <w:spacing w:val="37"/>
          <w:sz w:val="24"/>
        </w:rPr>
        <w:t xml:space="preserve"> </w:t>
      </w:r>
      <w:r>
        <w:rPr>
          <w:rFonts w:ascii="Arial"/>
          <w:sz w:val="24"/>
        </w:rPr>
        <w:t>plan</w:t>
      </w:r>
      <w:r>
        <w:rPr>
          <w:rFonts w:ascii="Arial"/>
          <w:spacing w:val="38"/>
          <w:sz w:val="24"/>
        </w:rPr>
        <w:t xml:space="preserve"> </w:t>
      </w:r>
      <w:r>
        <w:rPr>
          <w:rFonts w:ascii="Arial"/>
          <w:sz w:val="24"/>
        </w:rPr>
        <w:t>or development. This may include, but is not limited to, planning,</w:t>
      </w:r>
      <w:r>
        <w:rPr>
          <w:rFonts w:ascii="Arial"/>
          <w:spacing w:val="62"/>
          <w:sz w:val="24"/>
        </w:rPr>
        <w:t xml:space="preserve"> </w:t>
      </w:r>
      <w:r>
        <w:rPr>
          <w:rFonts w:ascii="Arial"/>
          <w:sz w:val="24"/>
        </w:rPr>
        <w:t>architectural, engineering, and construction support services. The services to be</w:t>
      </w:r>
      <w:r>
        <w:rPr>
          <w:rFonts w:ascii="Arial"/>
          <w:spacing w:val="15"/>
          <w:sz w:val="24"/>
        </w:rPr>
        <w:t xml:space="preserve"> </w:t>
      </w:r>
      <w:r>
        <w:rPr>
          <w:rFonts w:ascii="Arial"/>
          <w:sz w:val="24"/>
        </w:rPr>
        <w:t>provided by</w:t>
      </w:r>
      <w:r>
        <w:rPr>
          <w:rFonts w:ascii="Arial"/>
          <w:spacing w:val="48"/>
          <w:sz w:val="24"/>
        </w:rPr>
        <w:t xml:space="preserve"> </w:t>
      </w:r>
      <w:r>
        <w:rPr>
          <w:rFonts w:ascii="Arial"/>
          <w:sz w:val="24"/>
        </w:rPr>
        <w:t>the</w:t>
      </w:r>
      <w:r>
        <w:rPr>
          <w:rFonts w:ascii="Arial"/>
          <w:spacing w:val="51"/>
          <w:sz w:val="24"/>
        </w:rPr>
        <w:t xml:space="preserve"> </w:t>
      </w:r>
      <w:r>
        <w:rPr>
          <w:rFonts w:ascii="Arial"/>
          <w:sz w:val="24"/>
        </w:rPr>
        <w:t>CONSULTANT</w:t>
      </w:r>
      <w:r>
        <w:rPr>
          <w:rFonts w:ascii="Arial"/>
          <w:spacing w:val="50"/>
          <w:sz w:val="24"/>
        </w:rPr>
        <w:t xml:space="preserve"> </w:t>
      </w:r>
      <w:r>
        <w:rPr>
          <w:rFonts w:ascii="Arial"/>
          <w:sz w:val="24"/>
        </w:rPr>
        <w:t>shall</w:t>
      </w:r>
      <w:r>
        <w:rPr>
          <w:rFonts w:ascii="Arial"/>
          <w:spacing w:val="50"/>
          <w:sz w:val="24"/>
        </w:rPr>
        <w:t xml:space="preserve"> </w:t>
      </w:r>
      <w:r>
        <w:rPr>
          <w:rFonts w:ascii="Arial"/>
          <w:sz w:val="24"/>
        </w:rPr>
        <w:t>be</w:t>
      </w:r>
      <w:r>
        <w:rPr>
          <w:rFonts w:ascii="Arial"/>
          <w:spacing w:val="49"/>
          <w:sz w:val="24"/>
        </w:rPr>
        <w:t xml:space="preserve"> </w:t>
      </w:r>
      <w:r>
        <w:rPr>
          <w:rFonts w:ascii="Arial"/>
          <w:sz w:val="24"/>
        </w:rPr>
        <w:t>as</w:t>
      </w:r>
      <w:r>
        <w:rPr>
          <w:rFonts w:ascii="Arial"/>
          <w:spacing w:val="50"/>
          <w:sz w:val="24"/>
        </w:rPr>
        <w:t xml:space="preserve"> </w:t>
      </w:r>
      <w:r>
        <w:rPr>
          <w:rFonts w:ascii="Arial"/>
          <w:sz w:val="24"/>
        </w:rPr>
        <w:t>defined</w:t>
      </w:r>
      <w:r>
        <w:rPr>
          <w:rFonts w:ascii="Arial"/>
          <w:spacing w:val="51"/>
          <w:sz w:val="24"/>
        </w:rPr>
        <w:t xml:space="preserve"> </w:t>
      </w:r>
      <w:r>
        <w:rPr>
          <w:rFonts w:ascii="Arial"/>
          <w:sz w:val="24"/>
        </w:rPr>
        <w:t>in</w:t>
      </w:r>
      <w:r>
        <w:rPr>
          <w:rFonts w:ascii="Arial"/>
          <w:spacing w:val="51"/>
          <w:sz w:val="24"/>
        </w:rPr>
        <w:t xml:space="preserve"> </w:t>
      </w:r>
      <w:r>
        <w:rPr>
          <w:rFonts w:ascii="Arial"/>
          <w:sz w:val="24"/>
        </w:rPr>
        <w:t>this</w:t>
      </w:r>
      <w:r>
        <w:rPr>
          <w:rFonts w:ascii="Arial"/>
          <w:spacing w:val="50"/>
          <w:sz w:val="24"/>
        </w:rPr>
        <w:t xml:space="preserve"> </w:t>
      </w:r>
      <w:r>
        <w:rPr>
          <w:rFonts w:ascii="Arial"/>
          <w:sz w:val="24"/>
        </w:rPr>
        <w:t>Agreement</w:t>
      </w:r>
      <w:r>
        <w:rPr>
          <w:rFonts w:ascii="Arial"/>
          <w:spacing w:val="51"/>
          <w:sz w:val="24"/>
        </w:rPr>
        <w:t xml:space="preserve"> </w:t>
      </w:r>
      <w:r>
        <w:rPr>
          <w:rFonts w:ascii="Arial"/>
          <w:sz w:val="24"/>
        </w:rPr>
        <w:t>and</w:t>
      </w:r>
      <w:r>
        <w:rPr>
          <w:rFonts w:ascii="Arial"/>
          <w:spacing w:val="49"/>
          <w:sz w:val="24"/>
        </w:rPr>
        <w:t xml:space="preserve"> </w:t>
      </w:r>
      <w:r>
        <w:rPr>
          <w:rFonts w:ascii="Arial"/>
          <w:sz w:val="24"/>
        </w:rPr>
        <w:t>further detailed</w:t>
      </w:r>
      <w:r>
        <w:rPr>
          <w:rFonts w:ascii="Arial"/>
          <w:spacing w:val="33"/>
          <w:sz w:val="24"/>
        </w:rPr>
        <w:t xml:space="preserve"> </w:t>
      </w:r>
      <w:r>
        <w:rPr>
          <w:rFonts w:ascii="Arial"/>
          <w:sz w:val="24"/>
        </w:rPr>
        <w:t>in</w:t>
      </w:r>
      <w:r>
        <w:rPr>
          <w:rFonts w:ascii="Arial"/>
          <w:spacing w:val="31"/>
          <w:sz w:val="24"/>
        </w:rPr>
        <w:t xml:space="preserve"> </w:t>
      </w:r>
      <w:r>
        <w:rPr>
          <w:rFonts w:ascii="Arial"/>
          <w:sz w:val="24"/>
        </w:rPr>
        <w:t>Task</w:t>
      </w:r>
      <w:r>
        <w:rPr>
          <w:rFonts w:ascii="Arial"/>
          <w:spacing w:val="32"/>
          <w:sz w:val="24"/>
        </w:rPr>
        <w:t xml:space="preserve"> </w:t>
      </w:r>
      <w:r>
        <w:rPr>
          <w:rFonts w:ascii="Arial"/>
          <w:sz w:val="24"/>
        </w:rPr>
        <w:t>Orders</w:t>
      </w:r>
      <w:r>
        <w:rPr>
          <w:rFonts w:ascii="Arial"/>
          <w:spacing w:val="32"/>
          <w:sz w:val="24"/>
        </w:rPr>
        <w:t xml:space="preserve"> </w:t>
      </w:r>
      <w:r>
        <w:rPr>
          <w:rFonts w:ascii="Arial"/>
          <w:sz w:val="24"/>
        </w:rPr>
        <w:t>for</w:t>
      </w:r>
      <w:r>
        <w:rPr>
          <w:rFonts w:ascii="Arial"/>
          <w:spacing w:val="32"/>
          <w:sz w:val="24"/>
        </w:rPr>
        <w:t xml:space="preserve"> </w:t>
      </w:r>
      <w:r>
        <w:rPr>
          <w:rFonts w:ascii="Arial"/>
          <w:sz w:val="24"/>
        </w:rPr>
        <w:t>individual</w:t>
      </w:r>
      <w:r>
        <w:rPr>
          <w:rFonts w:ascii="Arial"/>
          <w:spacing w:val="32"/>
          <w:sz w:val="24"/>
        </w:rPr>
        <w:t xml:space="preserve"> </w:t>
      </w:r>
      <w:r>
        <w:rPr>
          <w:rFonts w:ascii="Arial"/>
          <w:sz w:val="24"/>
        </w:rPr>
        <w:t>projects</w:t>
      </w:r>
      <w:r>
        <w:rPr>
          <w:rFonts w:ascii="Arial"/>
          <w:spacing w:val="32"/>
          <w:sz w:val="24"/>
        </w:rPr>
        <w:t xml:space="preserve"> </w:t>
      </w:r>
      <w:r>
        <w:rPr>
          <w:rFonts w:ascii="Arial"/>
          <w:sz w:val="24"/>
        </w:rPr>
        <w:t>or</w:t>
      </w:r>
      <w:r>
        <w:rPr>
          <w:rFonts w:ascii="Arial"/>
          <w:spacing w:val="32"/>
          <w:sz w:val="24"/>
        </w:rPr>
        <w:t xml:space="preserve"> </w:t>
      </w:r>
      <w:r>
        <w:rPr>
          <w:rFonts w:ascii="Arial"/>
          <w:sz w:val="24"/>
        </w:rPr>
        <w:t>combinations</w:t>
      </w:r>
      <w:r>
        <w:rPr>
          <w:rFonts w:ascii="Arial"/>
          <w:spacing w:val="30"/>
          <w:sz w:val="24"/>
        </w:rPr>
        <w:t xml:space="preserve"> </w:t>
      </w:r>
      <w:r>
        <w:rPr>
          <w:rFonts w:ascii="Arial"/>
          <w:sz w:val="24"/>
        </w:rPr>
        <w:t>of</w:t>
      </w:r>
      <w:r>
        <w:rPr>
          <w:rFonts w:ascii="Arial"/>
          <w:spacing w:val="33"/>
          <w:sz w:val="24"/>
        </w:rPr>
        <w:t xml:space="preserve"> </w:t>
      </w:r>
      <w:r>
        <w:rPr>
          <w:rFonts w:ascii="Arial"/>
          <w:sz w:val="24"/>
        </w:rPr>
        <w:t>projects. The Project planning, design and construction may occur in separate</w:t>
      </w:r>
      <w:r>
        <w:rPr>
          <w:rFonts w:ascii="Arial"/>
          <w:spacing w:val="-10"/>
          <w:sz w:val="24"/>
        </w:rPr>
        <w:t xml:space="preserve"> </w:t>
      </w:r>
      <w:r>
        <w:rPr>
          <w:rFonts w:ascii="Arial"/>
          <w:sz w:val="24"/>
        </w:rPr>
        <w:t>phases and Task Orders at the CITY's</w:t>
      </w:r>
      <w:r>
        <w:rPr>
          <w:rFonts w:ascii="Arial"/>
          <w:spacing w:val="-4"/>
          <w:sz w:val="24"/>
        </w:rPr>
        <w:t xml:space="preserve"> </w:t>
      </w:r>
      <w:r>
        <w:rPr>
          <w:rFonts w:ascii="Arial"/>
          <w:sz w:val="24"/>
        </w:rPr>
        <w:t>discretion.</w:t>
      </w:r>
    </w:p>
    <w:p w14:paraId="7606BC7E" w14:textId="77777777" w:rsidR="00135FBC" w:rsidRDefault="00135FBC" w:rsidP="005729F7">
      <w:pPr>
        <w:spacing w:after="0" w:line="240" w:lineRule="auto"/>
        <w:jc w:val="both"/>
        <w:rPr>
          <w:rFonts w:ascii="Arial" w:eastAsia="Arial" w:hAnsi="Arial" w:cs="Arial"/>
          <w:szCs w:val="24"/>
        </w:rPr>
      </w:pPr>
    </w:p>
    <w:p w14:paraId="7B7A2AD3" w14:textId="77777777" w:rsidR="00135FBC" w:rsidRPr="005729F7" w:rsidRDefault="00135FBC" w:rsidP="005729F7">
      <w:pPr>
        <w:pStyle w:val="ListParagraph"/>
        <w:numPr>
          <w:ilvl w:val="1"/>
          <w:numId w:val="1"/>
        </w:numPr>
        <w:tabs>
          <w:tab w:val="left" w:pos="821"/>
        </w:tabs>
        <w:ind w:right="393"/>
        <w:jc w:val="both"/>
        <w:rPr>
          <w:rFonts w:ascii="Arial" w:eastAsia="Arial" w:hAnsi="Arial" w:cs="Arial"/>
          <w:sz w:val="24"/>
          <w:szCs w:val="24"/>
        </w:rPr>
      </w:pPr>
      <w:r>
        <w:rPr>
          <w:rFonts w:ascii="Arial"/>
          <w:sz w:val="24"/>
          <w:u w:val="single" w:color="000000"/>
        </w:rPr>
        <w:t>RESIDENT PROJECT REPRESENTATIVE</w:t>
      </w:r>
      <w:r>
        <w:rPr>
          <w:rFonts w:ascii="Arial"/>
          <w:sz w:val="24"/>
        </w:rPr>
        <w:t>: Individuals or entities</w:t>
      </w:r>
      <w:r>
        <w:rPr>
          <w:rFonts w:ascii="Arial"/>
          <w:spacing w:val="34"/>
          <w:sz w:val="24"/>
        </w:rPr>
        <w:t xml:space="preserve"> </w:t>
      </w:r>
      <w:r>
        <w:rPr>
          <w:rFonts w:ascii="Arial"/>
          <w:sz w:val="24"/>
        </w:rPr>
        <w:t>selected, employed,</w:t>
      </w:r>
      <w:r>
        <w:rPr>
          <w:rFonts w:ascii="Arial"/>
          <w:spacing w:val="38"/>
          <w:sz w:val="24"/>
        </w:rPr>
        <w:t xml:space="preserve"> </w:t>
      </w:r>
      <w:r>
        <w:rPr>
          <w:rFonts w:ascii="Arial"/>
          <w:sz w:val="24"/>
        </w:rPr>
        <w:t>compensated</w:t>
      </w:r>
      <w:r>
        <w:rPr>
          <w:rFonts w:ascii="Arial"/>
          <w:spacing w:val="38"/>
          <w:sz w:val="24"/>
        </w:rPr>
        <w:t xml:space="preserve"> </w:t>
      </w:r>
      <w:r>
        <w:rPr>
          <w:rFonts w:ascii="Arial"/>
          <w:sz w:val="24"/>
        </w:rPr>
        <w:t>by</w:t>
      </w:r>
      <w:r>
        <w:rPr>
          <w:rFonts w:ascii="Arial"/>
          <w:spacing w:val="35"/>
          <w:sz w:val="24"/>
        </w:rPr>
        <w:t xml:space="preserve"> </w:t>
      </w:r>
      <w:r>
        <w:rPr>
          <w:rFonts w:ascii="Arial"/>
          <w:sz w:val="24"/>
        </w:rPr>
        <w:t>and</w:t>
      </w:r>
      <w:r>
        <w:rPr>
          <w:rFonts w:ascii="Arial"/>
          <w:spacing w:val="38"/>
          <w:sz w:val="24"/>
        </w:rPr>
        <w:t xml:space="preserve"> </w:t>
      </w:r>
      <w:r>
        <w:rPr>
          <w:rFonts w:ascii="Arial"/>
          <w:sz w:val="24"/>
        </w:rPr>
        <w:t>directed</w:t>
      </w:r>
      <w:r>
        <w:rPr>
          <w:rFonts w:ascii="Arial"/>
          <w:spacing w:val="38"/>
          <w:sz w:val="24"/>
        </w:rPr>
        <w:t xml:space="preserve"> </w:t>
      </w:r>
      <w:r>
        <w:rPr>
          <w:rFonts w:ascii="Arial"/>
          <w:sz w:val="24"/>
        </w:rPr>
        <w:t>to</w:t>
      </w:r>
      <w:r>
        <w:rPr>
          <w:rFonts w:ascii="Arial"/>
          <w:spacing w:val="36"/>
          <w:sz w:val="24"/>
        </w:rPr>
        <w:t xml:space="preserve"> </w:t>
      </w:r>
      <w:r>
        <w:rPr>
          <w:rFonts w:ascii="Arial"/>
          <w:sz w:val="24"/>
        </w:rPr>
        <w:t>perform</w:t>
      </w:r>
      <w:r>
        <w:rPr>
          <w:rFonts w:ascii="Arial"/>
          <w:spacing w:val="39"/>
          <w:sz w:val="24"/>
        </w:rPr>
        <w:t xml:space="preserve"> </w:t>
      </w:r>
      <w:r>
        <w:rPr>
          <w:rFonts w:ascii="Arial"/>
          <w:sz w:val="24"/>
        </w:rPr>
        <w:t>services</w:t>
      </w:r>
      <w:r>
        <w:rPr>
          <w:rFonts w:ascii="Arial"/>
          <w:spacing w:val="37"/>
          <w:sz w:val="24"/>
        </w:rPr>
        <w:t xml:space="preserve"> </w:t>
      </w:r>
      <w:r>
        <w:rPr>
          <w:rFonts w:ascii="Arial"/>
          <w:sz w:val="24"/>
        </w:rPr>
        <w:t>on</w:t>
      </w:r>
      <w:r>
        <w:rPr>
          <w:rFonts w:ascii="Arial"/>
          <w:spacing w:val="36"/>
          <w:sz w:val="24"/>
        </w:rPr>
        <w:t xml:space="preserve"> </w:t>
      </w:r>
      <w:r>
        <w:rPr>
          <w:rFonts w:ascii="Arial"/>
          <w:sz w:val="24"/>
        </w:rPr>
        <w:t>behalf</w:t>
      </w:r>
      <w:r>
        <w:rPr>
          <w:rFonts w:ascii="Arial"/>
          <w:spacing w:val="40"/>
          <w:sz w:val="24"/>
        </w:rPr>
        <w:t xml:space="preserve"> </w:t>
      </w:r>
      <w:r>
        <w:rPr>
          <w:rFonts w:ascii="Arial"/>
          <w:sz w:val="24"/>
        </w:rPr>
        <w:t xml:space="preserve">of </w:t>
      </w:r>
      <w:r>
        <w:rPr>
          <w:rFonts w:ascii="Arial"/>
          <w:sz w:val="24"/>
        </w:rPr>
        <w:lastRenderedPageBreak/>
        <w:t>CITY, in monitoring the Construction Phase of the Project to</w:t>
      </w:r>
      <w:r>
        <w:rPr>
          <w:rFonts w:ascii="Arial"/>
          <w:spacing w:val="-19"/>
          <w:sz w:val="24"/>
        </w:rPr>
        <w:t xml:space="preserve"> </w:t>
      </w:r>
      <w:r>
        <w:rPr>
          <w:rFonts w:ascii="Arial"/>
          <w:sz w:val="24"/>
        </w:rPr>
        <w:t>completion.</w:t>
      </w:r>
    </w:p>
    <w:p w14:paraId="18C9E700" w14:textId="77777777" w:rsidR="005729F7" w:rsidRPr="00135FBC" w:rsidRDefault="005729F7" w:rsidP="005729F7">
      <w:pPr>
        <w:pStyle w:val="ListParagraph"/>
        <w:tabs>
          <w:tab w:val="left" w:pos="821"/>
        </w:tabs>
        <w:ind w:left="820" w:right="393"/>
        <w:jc w:val="both"/>
        <w:rPr>
          <w:rFonts w:ascii="Arial" w:eastAsia="Arial" w:hAnsi="Arial" w:cs="Arial"/>
          <w:sz w:val="24"/>
          <w:szCs w:val="24"/>
        </w:rPr>
      </w:pPr>
    </w:p>
    <w:p w14:paraId="14AFB8B4" w14:textId="77777777" w:rsidR="00135FBC" w:rsidRDefault="00135FBC" w:rsidP="005729F7">
      <w:pPr>
        <w:pStyle w:val="ListParagraph"/>
        <w:numPr>
          <w:ilvl w:val="1"/>
          <w:numId w:val="1"/>
        </w:numPr>
        <w:tabs>
          <w:tab w:val="left" w:pos="821"/>
        </w:tabs>
        <w:ind w:right="394"/>
        <w:jc w:val="both"/>
        <w:rPr>
          <w:rFonts w:ascii="Arial" w:eastAsia="Arial" w:hAnsi="Arial" w:cs="Arial"/>
          <w:sz w:val="24"/>
          <w:szCs w:val="24"/>
        </w:rPr>
      </w:pPr>
      <w:r>
        <w:rPr>
          <w:rFonts w:ascii="Arial"/>
          <w:sz w:val="24"/>
          <w:u w:val="single" w:color="000000"/>
        </w:rPr>
        <w:t>TASK ORDER</w:t>
      </w:r>
      <w:r>
        <w:rPr>
          <w:rFonts w:ascii="Arial"/>
          <w:sz w:val="24"/>
        </w:rPr>
        <w:t>: A document setting forth a negotiated detailed scope</w:t>
      </w:r>
      <w:r>
        <w:rPr>
          <w:rFonts w:ascii="Arial"/>
          <w:spacing w:val="27"/>
          <w:sz w:val="24"/>
        </w:rPr>
        <w:t xml:space="preserve"> </w:t>
      </w:r>
      <w:r>
        <w:rPr>
          <w:rFonts w:ascii="Arial"/>
          <w:sz w:val="24"/>
        </w:rPr>
        <w:t>of</w:t>
      </w:r>
      <w:r>
        <w:rPr>
          <w:rFonts w:ascii="Arial"/>
          <w:spacing w:val="-2"/>
          <w:sz w:val="24"/>
        </w:rPr>
        <w:t xml:space="preserve"> </w:t>
      </w:r>
      <w:r>
        <w:rPr>
          <w:rFonts w:ascii="Arial"/>
          <w:sz w:val="24"/>
        </w:rPr>
        <w:t>services</w:t>
      </w:r>
      <w:r>
        <w:rPr>
          <w:rFonts w:ascii="Arial"/>
          <w:spacing w:val="32"/>
          <w:sz w:val="24"/>
        </w:rPr>
        <w:t xml:space="preserve"> </w:t>
      </w:r>
      <w:r>
        <w:rPr>
          <w:rFonts w:ascii="Arial"/>
          <w:sz w:val="24"/>
        </w:rPr>
        <w:t>to</w:t>
      </w:r>
      <w:r>
        <w:rPr>
          <w:rFonts w:ascii="Arial"/>
          <w:spacing w:val="33"/>
          <w:sz w:val="24"/>
        </w:rPr>
        <w:t xml:space="preserve"> </w:t>
      </w:r>
      <w:r>
        <w:rPr>
          <w:rFonts w:ascii="Arial"/>
          <w:sz w:val="24"/>
        </w:rPr>
        <w:t>be</w:t>
      </w:r>
      <w:r>
        <w:rPr>
          <w:rFonts w:ascii="Arial"/>
          <w:spacing w:val="33"/>
          <w:sz w:val="24"/>
        </w:rPr>
        <w:t xml:space="preserve"> </w:t>
      </w:r>
      <w:r>
        <w:rPr>
          <w:rFonts w:ascii="Arial"/>
          <w:sz w:val="24"/>
        </w:rPr>
        <w:t>performed</w:t>
      </w:r>
      <w:r>
        <w:rPr>
          <w:rFonts w:ascii="Arial"/>
          <w:spacing w:val="30"/>
          <w:sz w:val="24"/>
        </w:rPr>
        <w:t xml:space="preserve"> </w:t>
      </w:r>
      <w:r>
        <w:rPr>
          <w:rFonts w:ascii="Arial"/>
          <w:sz w:val="24"/>
        </w:rPr>
        <w:t>by</w:t>
      </w:r>
      <w:r>
        <w:rPr>
          <w:rFonts w:ascii="Arial"/>
          <w:spacing w:val="29"/>
          <w:sz w:val="24"/>
        </w:rPr>
        <w:t xml:space="preserve"> </w:t>
      </w:r>
      <w:r>
        <w:rPr>
          <w:rFonts w:ascii="Arial"/>
          <w:sz w:val="24"/>
        </w:rPr>
        <w:t>the</w:t>
      </w:r>
      <w:r>
        <w:rPr>
          <w:rFonts w:ascii="Arial"/>
          <w:spacing w:val="33"/>
          <w:sz w:val="24"/>
        </w:rPr>
        <w:t xml:space="preserve"> </w:t>
      </w:r>
      <w:r>
        <w:rPr>
          <w:rFonts w:ascii="Arial"/>
          <w:sz w:val="24"/>
        </w:rPr>
        <w:t>CONSULTANT</w:t>
      </w:r>
      <w:r>
        <w:rPr>
          <w:rFonts w:ascii="Arial"/>
          <w:spacing w:val="34"/>
          <w:sz w:val="24"/>
        </w:rPr>
        <w:t xml:space="preserve"> </w:t>
      </w:r>
      <w:r>
        <w:rPr>
          <w:rFonts w:ascii="Arial"/>
          <w:sz w:val="24"/>
        </w:rPr>
        <w:t>at</w:t>
      </w:r>
      <w:r>
        <w:rPr>
          <w:rFonts w:ascii="Arial"/>
          <w:spacing w:val="30"/>
          <w:sz w:val="24"/>
        </w:rPr>
        <w:t xml:space="preserve"> </w:t>
      </w:r>
      <w:r>
        <w:rPr>
          <w:rFonts w:ascii="Arial"/>
          <w:sz w:val="24"/>
        </w:rPr>
        <w:t>fixed</w:t>
      </w:r>
      <w:r>
        <w:rPr>
          <w:rFonts w:ascii="Arial"/>
          <w:spacing w:val="33"/>
          <w:sz w:val="24"/>
        </w:rPr>
        <w:t xml:space="preserve"> </w:t>
      </w:r>
      <w:r>
        <w:rPr>
          <w:rFonts w:ascii="Arial"/>
          <w:sz w:val="24"/>
        </w:rPr>
        <w:t>contract</w:t>
      </w:r>
      <w:r>
        <w:rPr>
          <w:rFonts w:ascii="Arial"/>
          <w:spacing w:val="32"/>
          <w:sz w:val="24"/>
        </w:rPr>
        <w:t xml:space="preserve"> </w:t>
      </w:r>
      <w:r>
        <w:rPr>
          <w:rFonts w:ascii="Arial"/>
          <w:sz w:val="24"/>
        </w:rPr>
        <w:t>prices</w:t>
      </w:r>
      <w:r>
        <w:rPr>
          <w:rFonts w:ascii="Arial"/>
          <w:spacing w:val="32"/>
          <w:sz w:val="24"/>
        </w:rPr>
        <w:t xml:space="preserve"> </w:t>
      </w:r>
      <w:r>
        <w:rPr>
          <w:rFonts w:ascii="Arial"/>
          <w:sz w:val="24"/>
        </w:rPr>
        <w:t>in accordance with this Agreement between the CITY and the</w:t>
      </w:r>
      <w:r>
        <w:rPr>
          <w:rFonts w:ascii="Arial"/>
          <w:spacing w:val="-21"/>
          <w:sz w:val="24"/>
        </w:rPr>
        <w:t xml:space="preserve"> </w:t>
      </w:r>
      <w:r>
        <w:rPr>
          <w:rFonts w:ascii="Arial"/>
          <w:sz w:val="24"/>
        </w:rPr>
        <w:t>CONSULTANT.</w:t>
      </w:r>
    </w:p>
    <w:p w14:paraId="344D92BB" w14:textId="77777777" w:rsidR="00135FBC" w:rsidRDefault="00135FBC" w:rsidP="005729F7">
      <w:pPr>
        <w:spacing w:after="0" w:line="240" w:lineRule="auto"/>
        <w:rPr>
          <w:rFonts w:ascii="Arial" w:eastAsia="Arial" w:hAnsi="Arial" w:cs="Arial"/>
          <w:szCs w:val="24"/>
        </w:rPr>
      </w:pPr>
    </w:p>
    <w:p w14:paraId="1F02D266" w14:textId="77777777" w:rsidR="00135FBC" w:rsidRDefault="00135FBC" w:rsidP="005B46E4">
      <w:pPr>
        <w:pStyle w:val="ListParagraph"/>
        <w:numPr>
          <w:ilvl w:val="1"/>
          <w:numId w:val="1"/>
        </w:numPr>
        <w:tabs>
          <w:tab w:val="left" w:pos="821"/>
        </w:tabs>
        <w:ind w:right="394"/>
        <w:jc w:val="both"/>
        <w:rPr>
          <w:rFonts w:ascii="Arial" w:eastAsia="Arial" w:hAnsi="Arial" w:cs="Arial"/>
          <w:sz w:val="24"/>
          <w:szCs w:val="24"/>
        </w:rPr>
      </w:pPr>
      <w:r>
        <w:rPr>
          <w:rFonts w:ascii="Arial"/>
          <w:sz w:val="24"/>
          <w:u w:val="single" w:color="000000"/>
        </w:rPr>
        <w:t>TIME OF COMPLETION</w:t>
      </w:r>
      <w:r>
        <w:rPr>
          <w:rFonts w:ascii="Arial"/>
          <w:sz w:val="24"/>
        </w:rPr>
        <w:t>: Time in which the entire work shall be</w:t>
      </w:r>
      <w:r>
        <w:rPr>
          <w:rFonts w:ascii="Arial"/>
          <w:spacing w:val="63"/>
          <w:sz w:val="24"/>
        </w:rPr>
        <w:t xml:space="preserve"> </w:t>
      </w:r>
      <w:r>
        <w:rPr>
          <w:rFonts w:ascii="Arial"/>
          <w:sz w:val="24"/>
        </w:rPr>
        <w:t>completed for each Task</w:t>
      </w:r>
      <w:r>
        <w:rPr>
          <w:rFonts w:ascii="Arial"/>
          <w:spacing w:val="-5"/>
          <w:sz w:val="24"/>
        </w:rPr>
        <w:t xml:space="preserve"> </w:t>
      </w:r>
      <w:r>
        <w:rPr>
          <w:rFonts w:ascii="Arial"/>
          <w:sz w:val="24"/>
        </w:rPr>
        <w:t>Order.</w:t>
      </w:r>
    </w:p>
    <w:p w14:paraId="4A4E4AF3" w14:textId="77777777" w:rsidR="00135FBC" w:rsidRDefault="00135FBC" w:rsidP="005729F7">
      <w:pPr>
        <w:spacing w:after="0" w:line="240" w:lineRule="auto"/>
        <w:rPr>
          <w:rFonts w:ascii="Arial" w:eastAsia="Arial" w:hAnsi="Arial" w:cs="Arial"/>
          <w:szCs w:val="24"/>
        </w:rPr>
      </w:pPr>
    </w:p>
    <w:p w14:paraId="389E3973" w14:textId="77777777" w:rsidR="00B85A5C" w:rsidRDefault="00135FBC" w:rsidP="00B85A5C">
      <w:pPr>
        <w:pStyle w:val="BodyText"/>
        <w:ind w:left="0" w:right="40" w:firstLine="2"/>
        <w:jc w:val="center"/>
        <w:rPr>
          <w:u w:val="single" w:color="000000"/>
        </w:rPr>
      </w:pPr>
      <w:r>
        <w:rPr>
          <w:u w:val="single" w:color="000000"/>
        </w:rPr>
        <w:t>ARTICLE</w:t>
      </w:r>
      <w:r>
        <w:rPr>
          <w:spacing w:val="-1"/>
          <w:u w:val="single" w:color="000000"/>
        </w:rPr>
        <w:t xml:space="preserve"> </w:t>
      </w:r>
      <w:r>
        <w:rPr>
          <w:u w:val="single" w:color="000000"/>
        </w:rPr>
        <w:t>2</w:t>
      </w:r>
    </w:p>
    <w:p w14:paraId="290EBD35" w14:textId="77777777" w:rsidR="00135FBC" w:rsidRDefault="00135FBC" w:rsidP="00B85A5C">
      <w:pPr>
        <w:pStyle w:val="BodyText"/>
        <w:ind w:left="0" w:right="40" w:firstLine="2"/>
        <w:jc w:val="center"/>
        <w:rPr>
          <w:u w:val="single" w:color="000000"/>
        </w:rPr>
      </w:pPr>
      <w:r>
        <w:rPr>
          <w:u w:val="single" w:color="000000"/>
        </w:rPr>
        <w:t>PREAMBLE</w:t>
      </w:r>
    </w:p>
    <w:p w14:paraId="357D5838" w14:textId="77777777" w:rsidR="00135FBC" w:rsidRDefault="00135FBC" w:rsidP="005729F7">
      <w:pPr>
        <w:pStyle w:val="BodyText"/>
        <w:ind w:left="3885" w:right="4181" w:firstLine="2"/>
        <w:jc w:val="center"/>
      </w:pPr>
    </w:p>
    <w:p w14:paraId="24AE3E80" w14:textId="77777777" w:rsidR="00135FBC" w:rsidRDefault="00135FBC" w:rsidP="005729F7">
      <w:pPr>
        <w:pStyle w:val="BodyText"/>
        <w:ind w:left="100" w:right="393"/>
        <w:jc w:val="both"/>
      </w:pPr>
      <w:r>
        <w:t>In order to establish the background, context and frame of reference for</w:t>
      </w:r>
      <w:r>
        <w:rPr>
          <w:spacing w:val="27"/>
        </w:rPr>
        <w:t xml:space="preserve"> </w:t>
      </w:r>
      <w:r>
        <w:t>this Agreement and to generally express the objectives and intentions of the</w:t>
      </w:r>
      <w:r>
        <w:rPr>
          <w:spacing w:val="62"/>
        </w:rPr>
        <w:t xml:space="preserve"> </w:t>
      </w:r>
      <w:r>
        <w:t>respective parties hereto, the following statements, representations and explanations shall</w:t>
      </w:r>
      <w:r>
        <w:rPr>
          <w:spacing w:val="29"/>
        </w:rPr>
        <w:t xml:space="preserve"> </w:t>
      </w:r>
      <w:r>
        <w:t>be accepted as predicates for the undertakings and commitments included within</w:t>
      </w:r>
      <w:r>
        <w:rPr>
          <w:spacing w:val="53"/>
        </w:rPr>
        <w:t xml:space="preserve"> </w:t>
      </w:r>
      <w:r>
        <w:t>the provisions of</w:t>
      </w:r>
      <w:r>
        <w:rPr>
          <w:spacing w:val="-6"/>
        </w:rPr>
        <w:t xml:space="preserve"> </w:t>
      </w:r>
      <w:r>
        <w:t>this Agreement which follow and may be relied upon by the parties as</w:t>
      </w:r>
      <w:r>
        <w:rPr>
          <w:spacing w:val="28"/>
        </w:rPr>
        <w:t xml:space="preserve"> </w:t>
      </w:r>
      <w:r>
        <w:t>essential elements of the mutual considerations upon which this Agreement is</w:t>
      </w:r>
      <w:r>
        <w:rPr>
          <w:spacing w:val="-34"/>
        </w:rPr>
        <w:t xml:space="preserve"> </w:t>
      </w:r>
      <w:r>
        <w:t>based.</w:t>
      </w:r>
    </w:p>
    <w:p w14:paraId="4BA08C64" w14:textId="77777777" w:rsidR="00135FBC" w:rsidRDefault="00135FBC" w:rsidP="005729F7">
      <w:pPr>
        <w:tabs>
          <w:tab w:val="left" w:pos="1090"/>
        </w:tabs>
        <w:spacing w:after="0" w:line="240" w:lineRule="auto"/>
        <w:rPr>
          <w:rFonts w:ascii="Arial" w:eastAsia="Arial" w:hAnsi="Arial" w:cs="Arial"/>
          <w:sz w:val="23"/>
          <w:szCs w:val="23"/>
        </w:rPr>
      </w:pPr>
      <w:r>
        <w:rPr>
          <w:rFonts w:ascii="Arial" w:eastAsia="Arial" w:hAnsi="Arial" w:cs="Arial"/>
          <w:sz w:val="23"/>
          <w:szCs w:val="23"/>
        </w:rPr>
        <w:tab/>
      </w:r>
    </w:p>
    <w:p w14:paraId="6936B4A3" w14:textId="77777777" w:rsidR="00135FBC" w:rsidRDefault="00135FBC" w:rsidP="005729F7">
      <w:pPr>
        <w:pStyle w:val="BodyText"/>
        <w:ind w:right="393" w:hanging="720"/>
        <w:jc w:val="both"/>
      </w:pPr>
      <w:r>
        <w:t xml:space="preserve">2.1 </w:t>
      </w:r>
      <w:r w:rsidR="005B46E4">
        <w:tab/>
      </w:r>
      <w:r>
        <w:t>Pursuant to Section 287.055, Florida Statutes, CITY has formed</w:t>
      </w:r>
      <w:r>
        <w:rPr>
          <w:spacing w:val="57"/>
        </w:rPr>
        <w:t xml:space="preserve"> </w:t>
      </w:r>
      <w:r>
        <w:t>a Committee to evaluate the CONSULTANT’s statement of qualifications</w:t>
      </w:r>
      <w:r>
        <w:rPr>
          <w:spacing w:val="17"/>
        </w:rPr>
        <w:t xml:space="preserve"> </w:t>
      </w:r>
      <w:r>
        <w:t>and performance data to ensure that the CONSULTANT has met</w:t>
      </w:r>
      <w:r>
        <w:rPr>
          <w:spacing w:val="34"/>
        </w:rPr>
        <w:t xml:space="preserve"> </w:t>
      </w:r>
      <w:r>
        <w:t>the requirements of the Consultants’ Competitive Negotiation Act, as set forth</w:t>
      </w:r>
      <w:r>
        <w:rPr>
          <w:spacing w:val="1"/>
        </w:rPr>
        <w:t xml:space="preserve"> </w:t>
      </w:r>
      <w:r>
        <w:t>in Section 287.055, Florida Statutes, and has selected CONSULTANT</w:t>
      </w:r>
      <w:r>
        <w:rPr>
          <w:spacing w:val="6"/>
        </w:rPr>
        <w:t xml:space="preserve"> </w:t>
      </w:r>
      <w:r>
        <w:t>to perform services</w:t>
      </w:r>
      <w:r>
        <w:rPr>
          <w:spacing w:val="-13"/>
        </w:rPr>
        <w:t xml:space="preserve"> </w:t>
      </w:r>
      <w:r>
        <w:t>hereunder.</w:t>
      </w:r>
    </w:p>
    <w:p w14:paraId="72BCC906" w14:textId="77777777" w:rsidR="00135FBC" w:rsidRDefault="00135FBC" w:rsidP="005729F7">
      <w:pPr>
        <w:spacing w:after="0" w:line="240" w:lineRule="auto"/>
        <w:rPr>
          <w:rFonts w:ascii="Arial" w:eastAsia="Arial" w:hAnsi="Arial" w:cs="Arial"/>
          <w:szCs w:val="24"/>
        </w:rPr>
      </w:pPr>
    </w:p>
    <w:p w14:paraId="4F78D607" w14:textId="77777777" w:rsidR="00B85A5C" w:rsidRDefault="00135FBC" w:rsidP="00B85A5C">
      <w:pPr>
        <w:pStyle w:val="BodyText"/>
        <w:ind w:left="0" w:right="40"/>
        <w:jc w:val="center"/>
      </w:pPr>
      <w:r>
        <w:rPr>
          <w:u w:val="single" w:color="000000"/>
        </w:rPr>
        <w:t>ARTICLE 3</w:t>
      </w:r>
    </w:p>
    <w:p w14:paraId="69B7A547" w14:textId="77777777" w:rsidR="00135FBC" w:rsidRDefault="00135FBC" w:rsidP="00B85A5C">
      <w:pPr>
        <w:pStyle w:val="BodyText"/>
        <w:ind w:left="0" w:right="40"/>
        <w:jc w:val="center"/>
      </w:pPr>
      <w:r>
        <w:rPr>
          <w:u w:val="single" w:color="000000"/>
        </w:rPr>
        <w:t>SCOPE OF</w:t>
      </w:r>
      <w:r>
        <w:rPr>
          <w:spacing w:val="-8"/>
          <w:u w:val="single" w:color="000000"/>
        </w:rPr>
        <w:t xml:space="preserve"> </w:t>
      </w:r>
      <w:r>
        <w:rPr>
          <w:u w:val="single" w:color="000000"/>
        </w:rPr>
        <w:t>SERVICES</w:t>
      </w:r>
    </w:p>
    <w:p w14:paraId="454C93B9" w14:textId="77777777" w:rsidR="00135FBC" w:rsidRDefault="00135FBC" w:rsidP="005729F7">
      <w:pPr>
        <w:spacing w:after="0" w:line="240" w:lineRule="auto"/>
        <w:rPr>
          <w:rFonts w:ascii="Arial" w:eastAsia="Arial" w:hAnsi="Arial" w:cs="Arial"/>
          <w:sz w:val="17"/>
          <w:szCs w:val="17"/>
        </w:rPr>
      </w:pPr>
    </w:p>
    <w:p w14:paraId="25CBEE82" w14:textId="77777777" w:rsidR="00135FBC" w:rsidRDefault="00135FBC" w:rsidP="00463E0A">
      <w:pPr>
        <w:pStyle w:val="ListParagraph"/>
        <w:numPr>
          <w:ilvl w:val="1"/>
          <w:numId w:val="2"/>
        </w:numPr>
        <w:tabs>
          <w:tab w:val="left" w:pos="821"/>
        </w:tabs>
        <w:ind w:right="425"/>
        <w:jc w:val="both"/>
        <w:rPr>
          <w:rFonts w:ascii="Arial" w:eastAsia="Arial" w:hAnsi="Arial" w:cs="Arial"/>
          <w:sz w:val="24"/>
          <w:szCs w:val="24"/>
        </w:rPr>
      </w:pPr>
      <w:r>
        <w:rPr>
          <w:rFonts w:ascii="Arial" w:eastAsia="Arial" w:hAnsi="Arial" w:cs="Arial"/>
          <w:sz w:val="24"/>
          <w:szCs w:val="24"/>
        </w:rPr>
        <w:t>The CONSULTANT shall perform the following professional</w:t>
      </w:r>
      <w:r>
        <w:rPr>
          <w:rFonts w:ascii="Arial" w:eastAsia="Arial" w:hAnsi="Arial" w:cs="Arial"/>
          <w:spacing w:val="-9"/>
          <w:sz w:val="24"/>
          <w:szCs w:val="24"/>
        </w:rPr>
        <w:t xml:space="preserve"> </w:t>
      </w:r>
      <w:r>
        <w:rPr>
          <w:rFonts w:ascii="Arial" w:eastAsia="Arial" w:hAnsi="Arial" w:cs="Arial"/>
          <w:sz w:val="24"/>
          <w:szCs w:val="24"/>
        </w:rPr>
        <w:t xml:space="preserve">services: </w:t>
      </w:r>
      <w:r w:rsidR="00F03B7C">
        <w:rPr>
          <w:rFonts w:ascii="Arial" w:eastAsia="Arial" w:hAnsi="Arial" w:cs="Arial"/>
          <w:b/>
          <w:sz w:val="24"/>
          <w:szCs w:val="24"/>
          <w:u w:val="single"/>
        </w:rPr>
        <w:t>Cost Estimate</w:t>
      </w:r>
      <w:r w:rsidR="00463E0A" w:rsidRPr="00463E0A">
        <w:rPr>
          <w:rFonts w:ascii="Arial" w:eastAsia="Arial" w:hAnsi="Arial" w:cs="Arial"/>
          <w:b/>
          <w:sz w:val="24"/>
          <w:szCs w:val="24"/>
          <w:u w:val="single"/>
        </w:rPr>
        <w:t xml:space="preserve"> Consulting Services</w:t>
      </w:r>
      <w:r>
        <w:rPr>
          <w:rFonts w:ascii="Arial" w:eastAsia="Arial" w:hAnsi="Arial" w:cs="Arial"/>
          <w:sz w:val="24"/>
          <w:szCs w:val="24"/>
        </w:rPr>
        <w:t>, Continuing Contract as</w:t>
      </w:r>
      <w:r>
        <w:rPr>
          <w:rFonts w:ascii="Arial" w:eastAsia="Arial" w:hAnsi="Arial" w:cs="Arial"/>
          <w:spacing w:val="-25"/>
          <w:sz w:val="24"/>
          <w:szCs w:val="24"/>
        </w:rPr>
        <w:t xml:space="preserve"> </w:t>
      </w:r>
      <w:r>
        <w:rPr>
          <w:rFonts w:ascii="Arial" w:eastAsia="Arial" w:hAnsi="Arial" w:cs="Arial"/>
          <w:sz w:val="24"/>
          <w:szCs w:val="24"/>
        </w:rPr>
        <w:t>more specifically described in Exhibit “A,” Scope of Services, attached hereto</w:t>
      </w:r>
      <w:r>
        <w:rPr>
          <w:rFonts w:ascii="Arial" w:eastAsia="Arial" w:hAnsi="Arial" w:cs="Arial"/>
          <w:spacing w:val="-30"/>
          <w:sz w:val="24"/>
          <w:szCs w:val="24"/>
        </w:rPr>
        <w:t xml:space="preserve"> </w:t>
      </w:r>
      <w:r>
        <w:rPr>
          <w:rFonts w:ascii="Arial" w:eastAsia="Arial" w:hAnsi="Arial" w:cs="Arial"/>
          <w:sz w:val="24"/>
          <w:szCs w:val="24"/>
        </w:rPr>
        <w:t>and incorporated herein, and shall include, but not be limited to, services</w:t>
      </w:r>
      <w:r>
        <w:rPr>
          <w:rFonts w:ascii="Arial" w:eastAsia="Arial" w:hAnsi="Arial" w:cs="Arial"/>
          <w:spacing w:val="-22"/>
          <w:sz w:val="24"/>
          <w:szCs w:val="24"/>
        </w:rPr>
        <w:t xml:space="preserve"> </w:t>
      </w:r>
      <w:r>
        <w:rPr>
          <w:rFonts w:ascii="Arial" w:eastAsia="Arial" w:hAnsi="Arial" w:cs="Arial"/>
          <w:sz w:val="24"/>
          <w:szCs w:val="24"/>
        </w:rPr>
        <w:t>as applicable and authorized by individual Task Orders for the</w:t>
      </w:r>
      <w:r>
        <w:rPr>
          <w:rFonts w:ascii="Arial" w:eastAsia="Arial" w:hAnsi="Arial" w:cs="Arial"/>
          <w:spacing w:val="-17"/>
          <w:sz w:val="24"/>
          <w:szCs w:val="24"/>
        </w:rPr>
        <w:t xml:space="preserve"> </w:t>
      </w:r>
      <w:r>
        <w:rPr>
          <w:rFonts w:ascii="Arial" w:eastAsia="Arial" w:hAnsi="Arial" w:cs="Arial"/>
          <w:sz w:val="24"/>
          <w:szCs w:val="24"/>
        </w:rPr>
        <w:t>individual projects in accordance with Article 5 herein. CONSULTANT shall provide</w:t>
      </w:r>
      <w:r>
        <w:rPr>
          <w:rFonts w:ascii="Arial" w:eastAsia="Arial" w:hAnsi="Arial" w:cs="Arial"/>
          <w:spacing w:val="-26"/>
          <w:sz w:val="24"/>
          <w:szCs w:val="24"/>
        </w:rPr>
        <w:t xml:space="preserve"> </w:t>
      </w:r>
      <w:r>
        <w:rPr>
          <w:rFonts w:ascii="Arial" w:eastAsia="Arial" w:hAnsi="Arial" w:cs="Arial"/>
          <w:sz w:val="24"/>
          <w:szCs w:val="24"/>
        </w:rPr>
        <w:t>all services set forth in Exhibit “A” including all necessary, incidental and</w:t>
      </w:r>
      <w:r>
        <w:rPr>
          <w:rFonts w:ascii="Arial" w:eastAsia="Arial" w:hAnsi="Arial" w:cs="Arial"/>
          <w:spacing w:val="-36"/>
          <w:sz w:val="24"/>
          <w:szCs w:val="24"/>
        </w:rPr>
        <w:t xml:space="preserve"> </w:t>
      </w:r>
      <w:r>
        <w:rPr>
          <w:rFonts w:ascii="Arial" w:eastAsia="Arial" w:hAnsi="Arial" w:cs="Arial"/>
          <w:sz w:val="24"/>
          <w:szCs w:val="24"/>
        </w:rPr>
        <w:t>related activities and services required by the Scope of Services and</w:t>
      </w:r>
      <w:r>
        <w:rPr>
          <w:rFonts w:ascii="Arial" w:eastAsia="Arial" w:hAnsi="Arial" w:cs="Arial"/>
          <w:spacing w:val="-22"/>
          <w:sz w:val="24"/>
          <w:szCs w:val="24"/>
        </w:rPr>
        <w:t xml:space="preserve"> </w:t>
      </w:r>
      <w:r>
        <w:rPr>
          <w:rFonts w:ascii="Arial" w:eastAsia="Arial" w:hAnsi="Arial" w:cs="Arial"/>
          <w:sz w:val="24"/>
          <w:szCs w:val="24"/>
        </w:rPr>
        <w:t>contemplated in CONSULTANT’s level of effort.</w:t>
      </w:r>
    </w:p>
    <w:p w14:paraId="1B89C3F3" w14:textId="77777777" w:rsidR="00135FBC" w:rsidRDefault="00135FBC" w:rsidP="005729F7">
      <w:pPr>
        <w:spacing w:after="0" w:line="240" w:lineRule="auto"/>
        <w:rPr>
          <w:rFonts w:ascii="Arial" w:eastAsia="Arial" w:hAnsi="Arial" w:cs="Arial"/>
          <w:szCs w:val="24"/>
        </w:rPr>
      </w:pPr>
    </w:p>
    <w:p w14:paraId="0F2F0923" w14:textId="77777777" w:rsidR="00135FBC" w:rsidRDefault="00135FBC" w:rsidP="005729F7">
      <w:pPr>
        <w:pStyle w:val="BodyText"/>
        <w:ind w:right="392"/>
        <w:jc w:val="both"/>
      </w:pPr>
      <w:r>
        <w:rPr>
          <w:rFonts w:cs="Arial"/>
        </w:rPr>
        <w:t>CITY and CONSULTANT acknowledge that the Scope of Services does</w:t>
      </w:r>
      <w:r>
        <w:rPr>
          <w:rFonts w:cs="Arial"/>
          <w:spacing w:val="32"/>
        </w:rPr>
        <w:t xml:space="preserve"> </w:t>
      </w:r>
      <w:r>
        <w:rPr>
          <w:rFonts w:cs="Arial"/>
        </w:rPr>
        <w:t>not delineate</w:t>
      </w:r>
      <w:r>
        <w:rPr>
          <w:rFonts w:cs="Arial"/>
          <w:spacing w:val="44"/>
        </w:rPr>
        <w:t xml:space="preserve"> </w:t>
      </w:r>
      <w:r>
        <w:rPr>
          <w:rFonts w:cs="Arial"/>
        </w:rPr>
        <w:t>every</w:t>
      </w:r>
      <w:r>
        <w:rPr>
          <w:rFonts w:cs="Arial"/>
          <w:spacing w:val="43"/>
        </w:rPr>
        <w:t xml:space="preserve"> </w:t>
      </w:r>
      <w:r>
        <w:rPr>
          <w:rFonts w:cs="Arial"/>
        </w:rPr>
        <w:t>detail</w:t>
      </w:r>
      <w:r>
        <w:rPr>
          <w:rFonts w:cs="Arial"/>
          <w:spacing w:val="45"/>
        </w:rPr>
        <w:t xml:space="preserve"> </w:t>
      </w:r>
      <w:r>
        <w:rPr>
          <w:rFonts w:cs="Arial"/>
        </w:rPr>
        <w:t>and</w:t>
      </w:r>
      <w:r>
        <w:rPr>
          <w:rFonts w:cs="Arial"/>
          <w:spacing w:val="44"/>
        </w:rPr>
        <w:t xml:space="preserve"> </w:t>
      </w:r>
      <w:r>
        <w:rPr>
          <w:rFonts w:cs="Arial"/>
        </w:rPr>
        <w:t>minor</w:t>
      </w:r>
      <w:r>
        <w:rPr>
          <w:rFonts w:cs="Arial"/>
          <w:spacing w:val="45"/>
        </w:rPr>
        <w:t xml:space="preserve"> </w:t>
      </w:r>
      <w:r>
        <w:rPr>
          <w:rFonts w:cs="Arial"/>
        </w:rPr>
        <w:t>work</w:t>
      </w:r>
      <w:r>
        <w:rPr>
          <w:rFonts w:cs="Arial"/>
          <w:spacing w:val="45"/>
        </w:rPr>
        <w:t xml:space="preserve"> </w:t>
      </w:r>
      <w:r>
        <w:rPr>
          <w:rFonts w:cs="Arial"/>
        </w:rPr>
        <w:t>tasks</w:t>
      </w:r>
      <w:r>
        <w:rPr>
          <w:rFonts w:cs="Arial"/>
          <w:spacing w:val="45"/>
        </w:rPr>
        <w:t xml:space="preserve"> </w:t>
      </w:r>
      <w:r>
        <w:rPr>
          <w:rFonts w:cs="Arial"/>
        </w:rPr>
        <w:t>required</w:t>
      </w:r>
      <w:r>
        <w:rPr>
          <w:rFonts w:cs="Arial"/>
          <w:spacing w:val="46"/>
        </w:rPr>
        <w:t xml:space="preserve"> </w:t>
      </w:r>
      <w:r>
        <w:rPr>
          <w:rFonts w:cs="Arial"/>
        </w:rPr>
        <w:t>to</w:t>
      </w:r>
      <w:r>
        <w:rPr>
          <w:rFonts w:cs="Arial"/>
          <w:spacing w:val="44"/>
        </w:rPr>
        <w:t xml:space="preserve"> </w:t>
      </w:r>
      <w:r>
        <w:rPr>
          <w:rFonts w:cs="Arial"/>
        </w:rPr>
        <w:t>be</w:t>
      </w:r>
      <w:r>
        <w:rPr>
          <w:rFonts w:cs="Arial"/>
          <w:spacing w:val="46"/>
        </w:rPr>
        <w:t xml:space="preserve"> </w:t>
      </w:r>
      <w:r>
        <w:rPr>
          <w:rFonts w:cs="Arial"/>
        </w:rPr>
        <w:t>performed</w:t>
      </w:r>
      <w:r>
        <w:rPr>
          <w:rFonts w:cs="Arial"/>
          <w:spacing w:val="46"/>
        </w:rPr>
        <w:t xml:space="preserve"> </w:t>
      </w:r>
      <w:r>
        <w:rPr>
          <w:rFonts w:cs="Arial"/>
        </w:rPr>
        <w:t>by CONSULTANT to complete the Project.</w:t>
      </w:r>
      <w:r>
        <w:rPr>
          <w:rFonts w:cs="Arial"/>
          <w:spacing w:val="66"/>
        </w:rPr>
        <w:t xml:space="preserve"> </w:t>
      </w:r>
      <w:r>
        <w:rPr>
          <w:rFonts w:cs="Arial"/>
        </w:rPr>
        <w:t>If, during the course of</w:t>
      </w:r>
      <w:r>
        <w:rPr>
          <w:rFonts w:cs="Arial"/>
          <w:spacing w:val="62"/>
        </w:rPr>
        <w:t xml:space="preserve"> </w:t>
      </w:r>
      <w:r>
        <w:rPr>
          <w:rFonts w:cs="Arial"/>
        </w:rPr>
        <w:t>the performance of the services included in this Agreement,</w:t>
      </w:r>
      <w:r>
        <w:rPr>
          <w:rFonts w:cs="Arial"/>
          <w:spacing w:val="41"/>
        </w:rPr>
        <w:t xml:space="preserve"> </w:t>
      </w:r>
      <w:r>
        <w:rPr>
          <w:rFonts w:cs="Arial"/>
        </w:rPr>
        <w:t>CONSULTANT determines that work should be performed to complete the Project which</w:t>
      </w:r>
      <w:r>
        <w:rPr>
          <w:rFonts w:cs="Arial"/>
          <w:spacing w:val="50"/>
        </w:rPr>
        <w:t xml:space="preserve"> </w:t>
      </w:r>
      <w:r>
        <w:rPr>
          <w:rFonts w:cs="Arial"/>
        </w:rPr>
        <w:t>is in the CONSULTANT’s opinion, outside the level of effort</w:t>
      </w:r>
      <w:r>
        <w:rPr>
          <w:rFonts w:cs="Arial"/>
          <w:spacing w:val="3"/>
        </w:rPr>
        <w:t xml:space="preserve"> </w:t>
      </w:r>
      <w:r>
        <w:rPr>
          <w:rFonts w:cs="Arial"/>
        </w:rPr>
        <w:t>originally anticipated, whether or not the Scope of Services identifies the work</w:t>
      </w:r>
      <w:r>
        <w:rPr>
          <w:rFonts w:cs="Arial"/>
          <w:spacing w:val="2"/>
        </w:rPr>
        <w:t xml:space="preserve"> </w:t>
      </w:r>
      <w:r>
        <w:rPr>
          <w:rFonts w:cs="Arial"/>
        </w:rPr>
        <w:t>items,</w:t>
      </w:r>
      <w:r w:rsidRPr="00135FBC">
        <w:t xml:space="preserve"> </w:t>
      </w:r>
      <w:r>
        <w:t>CONSULTANT shall notify Contract Administrator and obtain</w:t>
      </w:r>
      <w:r>
        <w:rPr>
          <w:spacing w:val="16"/>
        </w:rPr>
        <w:t xml:space="preserve"> </w:t>
      </w:r>
      <w:r>
        <w:t>written approval by the CITY in a timely manner before proceeding with the work.</w:t>
      </w:r>
      <w:r>
        <w:rPr>
          <w:spacing w:val="41"/>
        </w:rPr>
        <w:t xml:space="preserve"> </w:t>
      </w:r>
      <w:r>
        <w:t xml:space="preserve">If CONSULTANT proceeds </w:t>
      </w:r>
      <w:r>
        <w:lastRenderedPageBreak/>
        <w:t>with said work without notifying the</w:t>
      </w:r>
      <w:r>
        <w:rPr>
          <w:spacing w:val="46"/>
        </w:rPr>
        <w:t xml:space="preserve"> </w:t>
      </w:r>
      <w:r>
        <w:t>Contract Administrator,</w:t>
      </w:r>
      <w:r>
        <w:rPr>
          <w:spacing w:val="31"/>
        </w:rPr>
        <w:t xml:space="preserve"> </w:t>
      </w:r>
      <w:r>
        <w:t>said</w:t>
      </w:r>
      <w:r>
        <w:rPr>
          <w:spacing w:val="32"/>
        </w:rPr>
        <w:t xml:space="preserve"> </w:t>
      </w:r>
      <w:r>
        <w:t>work</w:t>
      </w:r>
      <w:r>
        <w:rPr>
          <w:spacing w:val="31"/>
        </w:rPr>
        <w:t xml:space="preserve"> </w:t>
      </w:r>
      <w:r>
        <w:t>shall</w:t>
      </w:r>
      <w:r>
        <w:rPr>
          <w:spacing w:val="30"/>
        </w:rPr>
        <w:t xml:space="preserve"> </w:t>
      </w:r>
      <w:r>
        <w:t>be</w:t>
      </w:r>
      <w:r>
        <w:rPr>
          <w:spacing w:val="32"/>
        </w:rPr>
        <w:t xml:space="preserve"> </w:t>
      </w:r>
      <w:r>
        <w:t>deemed</w:t>
      </w:r>
      <w:r>
        <w:rPr>
          <w:spacing w:val="32"/>
        </w:rPr>
        <w:t xml:space="preserve"> </w:t>
      </w:r>
      <w:r>
        <w:t>to</w:t>
      </w:r>
      <w:r>
        <w:rPr>
          <w:spacing w:val="30"/>
        </w:rPr>
        <w:t xml:space="preserve"> </w:t>
      </w:r>
      <w:r>
        <w:t>be</w:t>
      </w:r>
      <w:r>
        <w:rPr>
          <w:spacing w:val="32"/>
        </w:rPr>
        <w:t xml:space="preserve"> </w:t>
      </w:r>
      <w:r>
        <w:t>within</w:t>
      </w:r>
      <w:r>
        <w:rPr>
          <w:spacing w:val="32"/>
        </w:rPr>
        <w:t xml:space="preserve"> </w:t>
      </w:r>
      <w:r>
        <w:t>the</w:t>
      </w:r>
      <w:r>
        <w:rPr>
          <w:spacing w:val="32"/>
        </w:rPr>
        <w:t xml:space="preserve"> </w:t>
      </w:r>
      <w:r>
        <w:t>original</w:t>
      </w:r>
      <w:r>
        <w:rPr>
          <w:spacing w:val="30"/>
        </w:rPr>
        <w:t xml:space="preserve"> </w:t>
      </w:r>
      <w:r>
        <w:t>level</w:t>
      </w:r>
      <w:r>
        <w:rPr>
          <w:spacing w:val="33"/>
        </w:rPr>
        <w:t xml:space="preserve"> </w:t>
      </w:r>
      <w:r>
        <w:t>of effort, whether or not specifically addressed in the Scope of Services. Notice to Contract Administrator does not constitute authorization</w:t>
      </w:r>
      <w:r>
        <w:rPr>
          <w:spacing w:val="59"/>
        </w:rPr>
        <w:t xml:space="preserve"> </w:t>
      </w:r>
      <w:r>
        <w:t>or approval by CITY to perform the work. Performance of work</w:t>
      </w:r>
      <w:r>
        <w:rPr>
          <w:spacing w:val="10"/>
        </w:rPr>
        <w:t xml:space="preserve"> </w:t>
      </w:r>
      <w:r>
        <w:t>by CONSULTANT outside the originally anticipated level of effort without</w:t>
      </w:r>
      <w:r>
        <w:rPr>
          <w:spacing w:val="1"/>
        </w:rPr>
        <w:t xml:space="preserve"> </w:t>
      </w:r>
      <w:r>
        <w:t>prior written CITY approval is at CONSULTANT’s sole</w:t>
      </w:r>
      <w:r>
        <w:rPr>
          <w:spacing w:val="-20"/>
        </w:rPr>
        <w:t xml:space="preserve"> </w:t>
      </w:r>
      <w:r>
        <w:t>risk.</w:t>
      </w:r>
    </w:p>
    <w:p w14:paraId="1A7E3E9C" w14:textId="77777777" w:rsidR="00135FBC" w:rsidRDefault="00135FBC" w:rsidP="005729F7">
      <w:pPr>
        <w:spacing w:after="0" w:line="240" w:lineRule="auto"/>
        <w:rPr>
          <w:rFonts w:ascii="Arial" w:eastAsia="Arial" w:hAnsi="Arial" w:cs="Arial"/>
          <w:szCs w:val="24"/>
        </w:rPr>
      </w:pPr>
    </w:p>
    <w:p w14:paraId="7834B7AB" w14:textId="77777777" w:rsidR="00B85A5C" w:rsidRDefault="00135FBC" w:rsidP="00B85A5C">
      <w:pPr>
        <w:pStyle w:val="BodyText"/>
        <w:ind w:left="0" w:right="40"/>
        <w:jc w:val="center"/>
      </w:pPr>
      <w:r>
        <w:rPr>
          <w:u w:val="single" w:color="000000"/>
        </w:rPr>
        <w:t>ARTICLE 4</w:t>
      </w:r>
    </w:p>
    <w:p w14:paraId="19770286" w14:textId="77777777" w:rsidR="00135FBC" w:rsidRDefault="00135FBC" w:rsidP="00B85A5C">
      <w:pPr>
        <w:pStyle w:val="BodyText"/>
        <w:ind w:left="0" w:right="40"/>
        <w:jc w:val="center"/>
      </w:pPr>
      <w:r>
        <w:rPr>
          <w:u w:val="single" w:color="000000"/>
        </w:rPr>
        <w:t>GENERAL</w:t>
      </w:r>
      <w:r>
        <w:rPr>
          <w:spacing w:val="-10"/>
          <w:u w:val="single" w:color="000000"/>
        </w:rPr>
        <w:t xml:space="preserve"> </w:t>
      </w:r>
      <w:r>
        <w:rPr>
          <w:u w:val="single" w:color="000000"/>
        </w:rPr>
        <w:t>PROVISIONS</w:t>
      </w:r>
    </w:p>
    <w:p w14:paraId="05A89BA3" w14:textId="77777777" w:rsidR="00135FBC" w:rsidRDefault="00135FBC" w:rsidP="005729F7">
      <w:pPr>
        <w:spacing w:after="0" w:line="240" w:lineRule="auto"/>
        <w:rPr>
          <w:rFonts w:ascii="Arial" w:eastAsia="Arial" w:hAnsi="Arial" w:cs="Arial"/>
          <w:sz w:val="17"/>
          <w:szCs w:val="17"/>
        </w:rPr>
      </w:pPr>
    </w:p>
    <w:p w14:paraId="30675E3C" w14:textId="77777777" w:rsidR="00135FBC" w:rsidRDefault="00135FBC" w:rsidP="005729F7">
      <w:pPr>
        <w:pStyle w:val="ListParagraph"/>
        <w:numPr>
          <w:ilvl w:val="1"/>
          <w:numId w:val="4"/>
        </w:numPr>
        <w:tabs>
          <w:tab w:val="left" w:pos="821"/>
        </w:tabs>
        <w:ind w:right="393"/>
        <w:jc w:val="both"/>
        <w:rPr>
          <w:rFonts w:ascii="Arial" w:eastAsia="Arial" w:hAnsi="Arial" w:cs="Arial"/>
          <w:sz w:val="24"/>
          <w:szCs w:val="24"/>
        </w:rPr>
      </w:pPr>
      <w:r>
        <w:rPr>
          <w:rFonts w:ascii="Arial"/>
          <w:sz w:val="24"/>
        </w:rPr>
        <w:t>Negotiations pertaining to the Cost Estimating and project</w:t>
      </w:r>
      <w:r>
        <w:rPr>
          <w:rFonts w:ascii="Arial"/>
          <w:spacing w:val="66"/>
          <w:sz w:val="24"/>
        </w:rPr>
        <w:t xml:space="preserve"> </w:t>
      </w:r>
      <w:r>
        <w:rPr>
          <w:rFonts w:ascii="Arial"/>
          <w:sz w:val="24"/>
        </w:rPr>
        <w:t>management services to be performed by the CONSULTANT have been</w:t>
      </w:r>
      <w:r>
        <w:rPr>
          <w:rFonts w:ascii="Arial"/>
          <w:spacing w:val="16"/>
          <w:sz w:val="24"/>
        </w:rPr>
        <w:t xml:space="preserve"> </w:t>
      </w:r>
      <w:r>
        <w:rPr>
          <w:rFonts w:ascii="Arial"/>
          <w:sz w:val="24"/>
        </w:rPr>
        <w:t>undertaken between CONSULTANT and a committee of CITY representatives</w:t>
      </w:r>
      <w:r>
        <w:rPr>
          <w:rFonts w:ascii="Arial"/>
          <w:spacing w:val="32"/>
          <w:sz w:val="24"/>
        </w:rPr>
        <w:t xml:space="preserve"> </w:t>
      </w:r>
      <w:r>
        <w:rPr>
          <w:rFonts w:ascii="Arial"/>
          <w:sz w:val="24"/>
        </w:rPr>
        <w:t>pursuant to Section 287.055, Florida Statutes, and this Agreement incorporates</w:t>
      </w:r>
      <w:r>
        <w:rPr>
          <w:rFonts w:ascii="Arial"/>
          <w:spacing w:val="42"/>
          <w:sz w:val="24"/>
        </w:rPr>
        <w:t xml:space="preserve"> </w:t>
      </w:r>
      <w:r>
        <w:rPr>
          <w:rFonts w:ascii="Arial"/>
          <w:sz w:val="24"/>
        </w:rPr>
        <w:t>the results of such</w:t>
      </w:r>
      <w:r>
        <w:rPr>
          <w:rFonts w:ascii="Arial"/>
          <w:spacing w:val="1"/>
          <w:sz w:val="24"/>
        </w:rPr>
        <w:t xml:space="preserve"> </w:t>
      </w:r>
      <w:r>
        <w:rPr>
          <w:rFonts w:ascii="Arial"/>
          <w:sz w:val="24"/>
        </w:rPr>
        <w:t>negotiation.</w:t>
      </w:r>
    </w:p>
    <w:p w14:paraId="0896E91C" w14:textId="77777777" w:rsidR="00135FBC" w:rsidRDefault="00135FBC" w:rsidP="005729F7">
      <w:pPr>
        <w:spacing w:after="0" w:line="240" w:lineRule="auto"/>
        <w:rPr>
          <w:rFonts w:ascii="Arial" w:eastAsia="Arial" w:hAnsi="Arial" w:cs="Arial"/>
          <w:szCs w:val="24"/>
        </w:rPr>
      </w:pPr>
    </w:p>
    <w:p w14:paraId="20798B53" w14:textId="77777777" w:rsidR="00135FBC" w:rsidRDefault="00135FBC" w:rsidP="005729F7">
      <w:pPr>
        <w:pStyle w:val="ListParagraph"/>
        <w:numPr>
          <w:ilvl w:val="1"/>
          <w:numId w:val="4"/>
        </w:numPr>
        <w:tabs>
          <w:tab w:val="left" w:pos="821"/>
        </w:tabs>
        <w:ind w:right="395"/>
        <w:jc w:val="both"/>
        <w:rPr>
          <w:rFonts w:ascii="Arial" w:eastAsia="Arial" w:hAnsi="Arial" w:cs="Arial"/>
          <w:sz w:val="24"/>
          <w:szCs w:val="24"/>
        </w:rPr>
      </w:pPr>
      <w:r>
        <w:rPr>
          <w:rFonts w:ascii="Arial" w:eastAsia="Arial" w:hAnsi="Arial" w:cs="Arial"/>
          <w:sz w:val="24"/>
          <w:szCs w:val="24"/>
        </w:rPr>
        <w:t>CONSULTANT</w:t>
      </w:r>
      <w:r>
        <w:rPr>
          <w:rFonts w:ascii="Arial" w:eastAsia="Arial" w:hAnsi="Arial" w:cs="Arial"/>
          <w:spacing w:val="27"/>
          <w:sz w:val="24"/>
          <w:szCs w:val="24"/>
        </w:rPr>
        <w:t xml:space="preserve"> </w:t>
      </w:r>
      <w:r>
        <w:rPr>
          <w:rFonts w:ascii="Arial" w:eastAsia="Arial" w:hAnsi="Arial" w:cs="Arial"/>
          <w:sz w:val="24"/>
          <w:szCs w:val="24"/>
        </w:rPr>
        <w:t>shall</w:t>
      </w:r>
      <w:r>
        <w:rPr>
          <w:rFonts w:ascii="Arial" w:eastAsia="Arial" w:hAnsi="Arial" w:cs="Arial"/>
          <w:spacing w:val="24"/>
          <w:sz w:val="24"/>
          <w:szCs w:val="24"/>
        </w:rPr>
        <w:t xml:space="preserve"> </w:t>
      </w:r>
      <w:r>
        <w:rPr>
          <w:rFonts w:ascii="Arial" w:eastAsia="Arial" w:hAnsi="Arial" w:cs="Arial"/>
          <w:sz w:val="24"/>
          <w:szCs w:val="24"/>
        </w:rPr>
        <w:t>include</w:t>
      </w:r>
      <w:r>
        <w:rPr>
          <w:rFonts w:ascii="Arial" w:eastAsia="Arial" w:hAnsi="Arial" w:cs="Arial"/>
          <w:spacing w:val="25"/>
          <w:sz w:val="24"/>
          <w:szCs w:val="24"/>
        </w:rPr>
        <w:t xml:space="preserve"> </w:t>
      </w:r>
      <w:r>
        <w:rPr>
          <w:rFonts w:ascii="Arial" w:eastAsia="Arial" w:hAnsi="Arial" w:cs="Arial"/>
          <w:sz w:val="24"/>
          <w:szCs w:val="24"/>
        </w:rPr>
        <w:t>CITY’s</w:t>
      </w:r>
      <w:r>
        <w:rPr>
          <w:rFonts w:ascii="Arial" w:eastAsia="Arial" w:hAnsi="Arial" w:cs="Arial"/>
          <w:spacing w:val="24"/>
          <w:sz w:val="24"/>
          <w:szCs w:val="24"/>
        </w:rPr>
        <w:t xml:space="preserve"> </w:t>
      </w:r>
      <w:r>
        <w:rPr>
          <w:rFonts w:ascii="Arial" w:eastAsia="Arial" w:hAnsi="Arial" w:cs="Arial"/>
          <w:sz w:val="24"/>
          <w:szCs w:val="24"/>
        </w:rPr>
        <w:t>specific</w:t>
      </w:r>
      <w:r>
        <w:rPr>
          <w:rFonts w:ascii="Arial" w:eastAsia="Arial" w:hAnsi="Arial" w:cs="Arial"/>
          <w:spacing w:val="22"/>
          <w:sz w:val="24"/>
          <w:szCs w:val="24"/>
        </w:rPr>
        <w:t xml:space="preserve"> </w:t>
      </w:r>
      <w:r>
        <w:rPr>
          <w:rFonts w:ascii="Arial" w:eastAsia="Arial" w:hAnsi="Arial" w:cs="Arial"/>
          <w:sz w:val="24"/>
          <w:szCs w:val="24"/>
        </w:rPr>
        <w:t>Task</w:t>
      </w:r>
      <w:r>
        <w:rPr>
          <w:rFonts w:ascii="Arial" w:eastAsia="Arial" w:hAnsi="Arial" w:cs="Arial"/>
          <w:spacing w:val="24"/>
          <w:sz w:val="24"/>
          <w:szCs w:val="24"/>
        </w:rPr>
        <w:t xml:space="preserve"> </w:t>
      </w:r>
      <w:r>
        <w:rPr>
          <w:rFonts w:ascii="Arial" w:eastAsia="Arial" w:hAnsi="Arial" w:cs="Arial"/>
          <w:sz w:val="24"/>
          <w:szCs w:val="24"/>
        </w:rPr>
        <w:t>Order</w:t>
      </w:r>
      <w:r>
        <w:rPr>
          <w:rFonts w:ascii="Arial" w:eastAsia="Arial" w:hAnsi="Arial" w:cs="Arial"/>
          <w:spacing w:val="24"/>
          <w:sz w:val="24"/>
          <w:szCs w:val="24"/>
        </w:rPr>
        <w:t xml:space="preserve"> </w:t>
      </w:r>
      <w:r>
        <w:rPr>
          <w:rFonts w:ascii="Arial" w:eastAsia="Arial" w:hAnsi="Arial" w:cs="Arial"/>
          <w:sz w:val="24"/>
          <w:szCs w:val="24"/>
        </w:rPr>
        <w:t>number</w:t>
      </w:r>
      <w:r>
        <w:rPr>
          <w:rFonts w:ascii="Arial" w:eastAsia="Arial" w:hAnsi="Arial" w:cs="Arial"/>
          <w:spacing w:val="24"/>
          <w:sz w:val="24"/>
          <w:szCs w:val="24"/>
        </w:rPr>
        <w:t xml:space="preserve"> </w:t>
      </w:r>
      <w:r>
        <w:rPr>
          <w:rFonts w:ascii="Arial" w:eastAsia="Arial" w:hAnsi="Arial" w:cs="Arial"/>
          <w:sz w:val="24"/>
          <w:szCs w:val="24"/>
        </w:rPr>
        <w:t>as</w:t>
      </w:r>
      <w:r>
        <w:rPr>
          <w:rFonts w:ascii="Arial" w:eastAsia="Arial" w:hAnsi="Arial" w:cs="Arial"/>
          <w:spacing w:val="24"/>
          <w:sz w:val="24"/>
          <w:szCs w:val="24"/>
        </w:rPr>
        <w:t xml:space="preserve"> </w:t>
      </w:r>
      <w:r>
        <w:rPr>
          <w:rFonts w:ascii="Arial" w:eastAsia="Arial" w:hAnsi="Arial" w:cs="Arial"/>
          <w:sz w:val="24"/>
          <w:szCs w:val="24"/>
        </w:rPr>
        <w:t>part</w:t>
      </w:r>
      <w:r>
        <w:rPr>
          <w:rFonts w:ascii="Arial" w:eastAsia="Arial" w:hAnsi="Arial" w:cs="Arial"/>
          <w:spacing w:val="25"/>
          <w:sz w:val="24"/>
          <w:szCs w:val="24"/>
        </w:rPr>
        <w:t xml:space="preserve"> </w:t>
      </w:r>
      <w:r>
        <w:rPr>
          <w:rFonts w:ascii="Arial" w:eastAsia="Arial" w:hAnsi="Arial" w:cs="Arial"/>
          <w:sz w:val="24"/>
          <w:szCs w:val="24"/>
        </w:rPr>
        <w:t>of the heading on all correspondence, invoices and drawings.</w:t>
      </w:r>
      <w:r>
        <w:rPr>
          <w:rFonts w:ascii="Arial" w:eastAsia="Arial" w:hAnsi="Arial" w:cs="Arial"/>
          <w:spacing w:val="17"/>
          <w:sz w:val="24"/>
          <w:szCs w:val="24"/>
        </w:rPr>
        <w:t xml:space="preserve"> </w:t>
      </w:r>
      <w:r>
        <w:rPr>
          <w:rFonts w:ascii="Arial" w:eastAsia="Arial" w:hAnsi="Arial" w:cs="Arial"/>
          <w:sz w:val="24"/>
          <w:szCs w:val="24"/>
        </w:rPr>
        <w:t>All correspondence shall be directed specifically to the Contract</w:t>
      </w:r>
      <w:r>
        <w:rPr>
          <w:rFonts w:ascii="Arial" w:eastAsia="Arial" w:hAnsi="Arial" w:cs="Arial"/>
          <w:spacing w:val="-25"/>
          <w:sz w:val="24"/>
          <w:szCs w:val="24"/>
        </w:rPr>
        <w:t xml:space="preserve"> </w:t>
      </w:r>
      <w:r>
        <w:rPr>
          <w:rFonts w:ascii="Arial" w:eastAsia="Arial" w:hAnsi="Arial" w:cs="Arial"/>
          <w:sz w:val="24"/>
          <w:szCs w:val="24"/>
        </w:rPr>
        <w:t>Administrator.</w:t>
      </w:r>
    </w:p>
    <w:p w14:paraId="71E2B2CF" w14:textId="77777777" w:rsidR="00135FBC" w:rsidRDefault="00135FBC" w:rsidP="005729F7">
      <w:pPr>
        <w:spacing w:after="0" w:line="240" w:lineRule="auto"/>
        <w:rPr>
          <w:rFonts w:ascii="Arial" w:eastAsia="Arial" w:hAnsi="Arial" w:cs="Arial"/>
          <w:szCs w:val="24"/>
        </w:rPr>
      </w:pPr>
    </w:p>
    <w:p w14:paraId="20F2B03A" w14:textId="77777777" w:rsidR="00135FBC" w:rsidRDefault="00135FBC" w:rsidP="005729F7">
      <w:pPr>
        <w:pStyle w:val="BodyText"/>
        <w:ind w:left="3679" w:right="3976" w:firstLine="2"/>
        <w:jc w:val="center"/>
        <w:rPr>
          <w:u w:val="single" w:color="000000"/>
        </w:rPr>
      </w:pPr>
    </w:p>
    <w:p w14:paraId="195F72D2" w14:textId="77777777" w:rsidR="005729F7" w:rsidRDefault="00135FBC" w:rsidP="00B85A5C">
      <w:pPr>
        <w:pStyle w:val="BodyText"/>
        <w:ind w:left="0" w:right="40" w:firstLine="2"/>
        <w:jc w:val="center"/>
      </w:pPr>
      <w:r>
        <w:rPr>
          <w:u w:val="single" w:color="000000"/>
        </w:rPr>
        <w:t>ARTICLE 5</w:t>
      </w:r>
    </w:p>
    <w:p w14:paraId="7DC49C48" w14:textId="77777777" w:rsidR="00135FBC" w:rsidRDefault="00135FBC" w:rsidP="00B85A5C">
      <w:pPr>
        <w:pStyle w:val="BodyText"/>
        <w:ind w:left="0" w:right="40" w:firstLine="2"/>
        <w:jc w:val="center"/>
      </w:pPr>
      <w:r>
        <w:rPr>
          <w:u w:val="single" w:color="000000"/>
        </w:rPr>
        <w:t>TASK</w:t>
      </w:r>
      <w:r>
        <w:rPr>
          <w:spacing w:val="-3"/>
          <w:u w:val="single" w:color="000000"/>
        </w:rPr>
        <w:t xml:space="preserve"> </w:t>
      </w:r>
      <w:r>
        <w:rPr>
          <w:u w:val="single" w:color="000000"/>
        </w:rPr>
        <w:t>ORDERS</w:t>
      </w:r>
    </w:p>
    <w:p w14:paraId="7AAC669F" w14:textId="77777777" w:rsidR="00135FBC" w:rsidRDefault="00135FBC" w:rsidP="005729F7">
      <w:pPr>
        <w:spacing w:after="0" w:line="240" w:lineRule="auto"/>
        <w:rPr>
          <w:rFonts w:ascii="Arial" w:eastAsia="Arial" w:hAnsi="Arial" w:cs="Arial"/>
          <w:sz w:val="20"/>
          <w:szCs w:val="20"/>
        </w:rPr>
      </w:pPr>
    </w:p>
    <w:p w14:paraId="42E9D454" w14:textId="77777777" w:rsidR="00135FBC" w:rsidRDefault="00135FBC" w:rsidP="005729F7">
      <w:pPr>
        <w:pStyle w:val="ListParagraph"/>
        <w:numPr>
          <w:ilvl w:val="1"/>
          <w:numId w:val="3"/>
        </w:numPr>
        <w:tabs>
          <w:tab w:val="left" w:pos="821"/>
        </w:tabs>
        <w:ind w:right="394"/>
        <w:rPr>
          <w:rFonts w:ascii="Arial" w:eastAsia="Arial" w:hAnsi="Arial" w:cs="Arial"/>
          <w:sz w:val="24"/>
          <w:szCs w:val="24"/>
        </w:rPr>
      </w:pPr>
      <w:r>
        <w:rPr>
          <w:rFonts w:ascii="Arial" w:eastAsia="Arial" w:hAnsi="Arial" w:cs="Arial"/>
          <w:sz w:val="24"/>
          <w:szCs w:val="24"/>
        </w:rPr>
        <w:t>The Project will be divided into</w:t>
      </w:r>
      <w:r>
        <w:rPr>
          <w:rFonts w:ascii="Arial" w:eastAsia="Arial" w:hAnsi="Arial" w:cs="Arial"/>
          <w:spacing w:val="2"/>
          <w:sz w:val="24"/>
          <w:szCs w:val="24"/>
        </w:rPr>
        <w:t xml:space="preserve"> </w:t>
      </w:r>
      <w:r>
        <w:rPr>
          <w:rFonts w:ascii="Arial" w:eastAsia="Arial" w:hAnsi="Arial" w:cs="Arial"/>
          <w:sz w:val="24"/>
          <w:szCs w:val="24"/>
        </w:rPr>
        <w:t>“Tasks.”</w:t>
      </w:r>
    </w:p>
    <w:p w14:paraId="1F836A04" w14:textId="77777777" w:rsidR="00135FBC" w:rsidRDefault="00135FBC" w:rsidP="005729F7">
      <w:pPr>
        <w:spacing w:after="0" w:line="240" w:lineRule="auto"/>
        <w:rPr>
          <w:rFonts w:ascii="Arial" w:eastAsia="Arial" w:hAnsi="Arial" w:cs="Arial"/>
          <w:szCs w:val="24"/>
        </w:rPr>
      </w:pPr>
    </w:p>
    <w:p w14:paraId="0F86EA95" w14:textId="77777777" w:rsidR="00135FBC" w:rsidRDefault="00135FBC" w:rsidP="005729F7">
      <w:pPr>
        <w:pStyle w:val="ListParagraph"/>
        <w:numPr>
          <w:ilvl w:val="1"/>
          <w:numId w:val="3"/>
        </w:numPr>
        <w:tabs>
          <w:tab w:val="left" w:pos="821"/>
        </w:tabs>
        <w:ind w:right="392"/>
        <w:jc w:val="both"/>
        <w:rPr>
          <w:rFonts w:ascii="Arial" w:eastAsia="Arial" w:hAnsi="Arial" w:cs="Arial"/>
          <w:sz w:val="24"/>
          <w:szCs w:val="24"/>
        </w:rPr>
      </w:pPr>
      <w:r>
        <w:rPr>
          <w:rFonts w:ascii="Arial"/>
          <w:sz w:val="24"/>
        </w:rPr>
        <w:t>Task Orders shall be jointly prepared by the CITY and</w:t>
      </w:r>
      <w:r>
        <w:rPr>
          <w:rFonts w:ascii="Arial"/>
          <w:spacing w:val="47"/>
          <w:sz w:val="24"/>
        </w:rPr>
        <w:t xml:space="preserve"> </w:t>
      </w:r>
      <w:r>
        <w:rPr>
          <w:rFonts w:ascii="Arial"/>
          <w:sz w:val="24"/>
        </w:rPr>
        <w:t>CONSULTANT defining the detailed scope of services to be provided for the</w:t>
      </w:r>
      <w:r>
        <w:rPr>
          <w:rFonts w:ascii="Arial"/>
          <w:spacing w:val="3"/>
          <w:sz w:val="24"/>
        </w:rPr>
        <w:t xml:space="preserve"> </w:t>
      </w:r>
      <w:r>
        <w:rPr>
          <w:rFonts w:ascii="Arial"/>
          <w:sz w:val="24"/>
        </w:rPr>
        <w:t>particular Project.</w:t>
      </w:r>
      <w:r>
        <w:rPr>
          <w:rFonts w:ascii="Arial"/>
          <w:spacing w:val="43"/>
          <w:sz w:val="24"/>
        </w:rPr>
        <w:t xml:space="preserve"> </w:t>
      </w:r>
      <w:r>
        <w:rPr>
          <w:rFonts w:ascii="Arial"/>
          <w:sz w:val="24"/>
        </w:rPr>
        <w:t>Each</w:t>
      </w:r>
      <w:r>
        <w:rPr>
          <w:rFonts w:ascii="Arial"/>
          <w:spacing w:val="41"/>
          <w:sz w:val="24"/>
        </w:rPr>
        <w:t xml:space="preserve"> </w:t>
      </w:r>
      <w:r>
        <w:rPr>
          <w:rFonts w:ascii="Arial"/>
          <w:sz w:val="24"/>
        </w:rPr>
        <w:t>Task</w:t>
      </w:r>
      <w:r>
        <w:rPr>
          <w:rFonts w:ascii="Arial"/>
          <w:spacing w:val="43"/>
          <w:sz w:val="24"/>
        </w:rPr>
        <w:t xml:space="preserve"> </w:t>
      </w:r>
      <w:r>
        <w:rPr>
          <w:rFonts w:ascii="Arial"/>
          <w:sz w:val="24"/>
        </w:rPr>
        <w:t>Order</w:t>
      </w:r>
      <w:r>
        <w:rPr>
          <w:rFonts w:ascii="Arial"/>
          <w:spacing w:val="42"/>
          <w:sz w:val="24"/>
        </w:rPr>
        <w:t xml:space="preserve"> </w:t>
      </w:r>
      <w:r>
        <w:rPr>
          <w:rFonts w:ascii="Arial"/>
          <w:sz w:val="24"/>
        </w:rPr>
        <w:t>shall</w:t>
      </w:r>
      <w:r>
        <w:rPr>
          <w:rFonts w:ascii="Arial"/>
          <w:spacing w:val="42"/>
          <w:sz w:val="24"/>
        </w:rPr>
        <w:t xml:space="preserve"> </w:t>
      </w:r>
      <w:r>
        <w:rPr>
          <w:rFonts w:ascii="Arial"/>
          <w:sz w:val="24"/>
        </w:rPr>
        <w:t>be</w:t>
      </w:r>
      <w:r>
        <w:rPr>
          <w:rFonts w:ascii="Arial"/>
          <w:spacing w:val="44"/>
          <w:sz w:val="24"/>
        </w:rPr>
        <w:t xml:space="preserve"> </w:t>
      </w:r>
      <w:r>
        <w:rPr>
          <w:rFonts w:ascii="Arial"/>
          <w:sz w:val="24"/>
        </w:rPr>
        <w:t>separately</w:t>
      </w:r>
      <w:r>
        <w:rPr>
          <w:rFonts w:ascii="Arial"/>
          <w:spacing w:val="40"/>
          <w:sz w:val="24"/>
        </w:rPr>
        <w:t xml:space="preserve"> </w:t>
      </w:r>
      <w:r>
        <w:rPr>
          <w:rFonts w:ascii="Arial"/>
          <w:sz w:val="24"/>
        </w:rPr>
        <w:t>numbered</w:t>
      </w:r>
      <w:r>
        <w:rPr>
          <w:rFonts w:ascii="Arial"/>
          <w:spacing w:val="44"/>
          <w:sz w:val="24"/>
        </w:rPr>
        <w:t xml:space="preserve"> </w:t>
      </w:r>
      <w:r>
        <w:rPr>
          <w:rFonts w:ascii="Arial"/>
          <w:sz w:val="24"/>
        </w:rPr>
        <w:t>and</w:t>
      </w:r>
      <w:r>
        <w:rPr>
          <w:rFonts w:ascii="Arial"/>
          <w:spacing w:val="44"/>
          <w:sz w:val="24"/>
        </w:rPr>
        <w:t xml:space="preserve"> </w:t>
      </w:r>
      <w:r>
        <w:rPr>
          <w:rFonts w:ascii="Arial"/>
          <w:sz w:val="24"/>
        </w:rPr>
        <w:t>approved</w:t>
      </w:r>
      <w:r>
        <w:rPr>
          <w:rFonts w:ascii="Arial"/>
          <w:spacing w:val="44"/>
          <w:sz w:val="24"/>
        </w:rPr>
        <w:t xml:space="preserve"> </w:t>
      </w:r>
      <w:r>
        <w:rPr>
          <w:rFonts w:ascii="Arial"/>
          <w:sz w:val="24"/>
        </w:rPr>
        <w:t>in accordance with this Agreement and all applicable CITY code</w:t>
      </w:r>
      <w:r>
        <w:rPr>
          <w:rFonts w:ascii="Arial"/>
          <w:spacing w:val="-26"/>
          <w:sz w:val="24"/>
        </w:rPr>
        <w:t xml:space="preserve"> </w:t>
      </w:r>
      <w:r>
        <w:rPr>
          <w:rFonts w:ascii="Arial"/>
          <w:sz w:val="24"/>
        </w:rPr>
        <w:t>requirements.</w:t>
      </w:r>
    </w:p>
    <w:p w14:paraId="45E20269" w14:textId="77777777" w:rsidR="00135FBC" w:rsidRDefault="00135FBC" w:rsidP="005729F7">
      <w:pPr>
        <w:spacing w:after="0" w:line="240" w:lineRule="auto"/>
        <w:rPr>
          <w:rFonts w:ascii="Arial" w:eastAsia="Arial" w:hAnsi="Arial" w:cs="Arial"/>
          <w:szCs w:val="24"/>
        </w:rPr>
      </w:pPr>
    </w:p>
    <w:p w14:paraId="0A835D66" w14:textId="77777777" w:rsidR="00135FBC" w:rsidRDefault="00135FBC" w:rsidP="005729F7">
      <w:pPr>
        <w:pStyle w:val="ListParagraph"/>
        <w:numPr>
          <w:ilvl w:val="1"/>
          <w:numId w:val="3"/>
        </w:numPr>
        <w:tabs>
          <w:tab w:val="left" w:pos="821"/>
        </w:tabs>
        <w:ind w:right="392"/>
        <w:jc w:val="both"/>
        <w:rPr>
          <w:rFonts w:ascii="Arial" w:eastAsia="Arial" w:hAnsi="Arial" w:cs="Arial"/>
          <w:sz w:val="24"/>
          <w:szCs w:val="24"/>
        </w:rPr>
      </w:pPr>
      <w:r>
        <w:rPr>
          <w:rFonts w:ascii="Arial"/>
          <w:sz w:val="24"/>
        </w:rPr>
        <w:t>Under all Task Orders and Projects, CITY may require the</w:t>
      </w:r>
      <w:r>
        <w:rPr>
          <w:rFonts w:ascii="Arial"/>
          <w:spacing w:val="8"/>
          <w:sz w:val="24"/>
        </w:rPr>
        <w:t xml:space="preserve"> </w:t>
      </w:r>
      <w:r>
        <w:rPr>
          <w:rFonts w:ascii="Arial"/>
          <w:sz w:val="24"/>
        </w:rPr>
        <w:t>CONSULTANT, by</w:t>
      </w:r>
      <w:r>
        <w:rPr>
          <w:rFonts w:ascii="Arial"/>
          <w:spacing w:val="47"/>
          <w:sz w:val="24"/>
        </w:rPr>
        <w:t xml:space="preserve"> </w:t>
      </w:r>
      <w:r>
        <w:rPr>
          <w:rFonts w:ascii="Arial"/>
          <w:sz w:val="24"/>
        </w:rPr>
        <w:t>specific</w:t>
      </w:r>
      <w:r>
        <w:rPr>
          <w:rFonts w:ascii="Arial"/>
          <w:spacing w:val="49"/>
          <w:sz w:val="24"/>
        </w:rPr>
        <w:t xml:space="preserve"> </w:t>
      </w:r>
      <w:r>
        <w:rPr>
          <w:rFonts w:ascii="Arial"/>
          <w:sz w:val="24"/>
        </w:rPr>
        <w:t>written</w:t>
      </w:r>
      <w:r>
        <w:rPr>
          <w:rFonts w:ascii="Arial"/>
          <w:spacing w:val="50"/>
          <w:sz w:val="24"/>
        </w:rPr>
        <w:t xml:space="preserve"> </w:t>
      </w:r>
      <w:r>
        <w:rPr>
          <w:rFonts w:ascii="Arial"/>
          <w:sz w:val="24"/>
        </w:rPr>
        <w:t>authorization,</w:t>
      </w:r>
      <w:r>
        <w:rPr>
          <w:rFonts w:ascii="Arial"/>
          <w:spacing w:val="50"/>
          <w:sz w:val="24"/>
        </w:rPr>
        <w:t xml:space="preserve"> </w:t>
      </w:r>
      <w:r>
        <w:rPr>
          <w:rFonts w:ascii="Arial"/>
          <w:sz w:val="24"/>
        </w:rPr>
        <w:t>and</w:t>
      </w:r>
      <w:r>
        <w:rPr>
          <w:rFonts w:ascii="Arial"/>
          <w:spacing w:val="48"/>
          <w:sz w:val="24"/>
        </w:rPr>
        <w:t xml:space="preserve"> </w:t>
      </w:r>
      <w:r>
        <w:rPr>
          <w:rFonts w:ascii="Arial"/>
          <w:sz w:val="24"/>
        </w:rPr>
        <w:t>for</w:t>
      </w:r>
      <w:r>
        <w:rPr>
          <w:rFonts w:ascii="Arial"/>
          <w:spacing w:val="48"/>
          <w:sz w:val="24"/>
        </w:rPr>
        <w:t xml:space="preserve"> </w:t>
      </w:r>
      <w:r>
        <w:rPr>
          <w:rFonts w:ascii="Arial"/>
          <w:sz w:val="24"/>
        </w:rPr>
        <w:t>mutually</w:t>
      </w:r>
      <w:r>
        <w:rPr>
          <w:rFonts w:ascii="Arial"/>
          <w:spacing w:val="47"/>
          <w:sz w:val="24"/>
        </w:rPr>
        <w:t xml:space="preserve"> </w:t>
      </w:r>
      <w:r>
        <w:rPr>
          <w:rFonts w:ascii="Arial"/>
          <w:sz w:val="24"/>
        </w:rPr>
        <w:t>agreed</w:t>
      </w:r>
      <w:r>
        <w:rPr>
          <w:rFonts w:ascii="Arial"/>
          <w:spacing w:val="50"/>
          <w:sz w:val="24"/>
        </w:rPr>
        <w:t xml:space="preserve"> </w:t>
      </w:r>
      <w:r>
        <w:rPr>
          <w:rFonts w:ascii="Arial"/>
          <w:sz w:val="24"/>
        </w:rPr>
        <w:t>upon</w:t>
      </w:r>
      <w:r>
        <w:rPr>
          <w:rFonts w:ascii="Arial"/>
          <w:spacing w:val="45"/>
          <w:sz w:val="24"/>
        </w:rPr>
        <w:t xml:space="preserve"> </w:t>
      </w:r>
      <w:r>
        <w:rPr>
          <w:rFonts w:ascii="Arial"/>
          <w:sz w:val="24"/>
        </w:rPr>
        <w:t>additional compensation, to provide or assist in obtaining one or more of the</w:t>
      </w:r>
      <w:r>
        <w:rPr>
          <w:rFonts w:ascii="Arial"/>
          <w:spacing w:val="24"/>
          <w:sz w:val="24"/>
        </w:rPr>
        <w:t xml:space="preserve"> </w:t>
      </w:r>
      <w:r>
        <w:rPr>
          <w:rFonts w:ascii="Arial"/>
          <w:sz w:val="24"/>
        </w:rPr>
        <w:t>following special services. These services may include, at the discretion of the</w:t>
      </w:r>
      <w:r>
        <w:rPr>
          <w:rFonts w:ascii="Arial"/>
          <w:spacing w:val="31"/>
          <w:sz w:val="24"/>
        </w:rPr>
        <w:t xml:space="preserve"> </w:t>
      </w:r>
      <w:r>
        <w:rPr>
          <w:rFonts w:ascii="Arial"/>
          <w:sz w:val="24"/>
        </w:rPr>
        <w:t>CITY, the following</w:t>
      </w:r>
      <w:r>
        <w:rPr>
          <w:rFonts w:ascii="Arial"/>
          <w:spacing w:val="-3"/>
          <w:sz w:val="24"/>
        </w:rPr>
        <w:t xml:space="preserve"> </w:t>
      </w:r>
      <w:r>
        <w:rPr>
          <w:rFonts w:ascii="Arial"/>
          <w:sz w:val="24"/>
        </w:rPr>
        <w:t>items:</w:t>
      </w:r>
    </w:p>
    <w:p w14:paraId="6CA2D111" w14:textId="77777777" w:rsidR="00135FBC" w:rsidRDefault="00135FBC" w:rsidP="005729F7">
      <w:pPr>
        <w:spacing w:after="0" w:line="240" w:lineRule="auto"/>
        <w:rPr>
          <w:rFonts w:ascii="Arial" w:eastAsia="Arial" w:hAnsi="Arial" w:cs="Arial"/>
          <w:szCs w:val="24"/>
        </w:rPr>
      </w:pPr>
    </w:p>
    <w:p w14:paraId="3D3B702A" w14:textId="77777777" w:rsidR="00135FBC" w:rsidRDefault="00135FBC" w:rsidP="005729F7">
      <w:pPr>
        <w:pStyle w:val="ListParagraph"/>
        <w:numPr>
          <w:ilvl w:val="2"/>
          <w:numId w:val="3"/>
        </w:numPr>
        <w:tabs>
          <w:tab w:val="left" w:pos="1541"/>
          <w:tab w:val="left" w:pos="2752"/>
          <w:tab w:val="left" w:pos="3993"/>
          <w:tab w:val="left" w:pos="4900"/>
          <w:tab w:val="left" w:pos="5315"/>
          <w:tab w:val="left" w:pos="6340"/>
          <w:tab w:val="left" w:pos="7408"/>
          <w:tab w:val="left" w:pos="8579"/>
        </w:tabs>
        <w:ind w:right="394"/>
        <w:rPr>
          <w:rFonts w:ascii="Arial" w:eastAsia="Arial" w:hAnsi="Arial" w:cs="Arial"/>
          <w:sz w:val="24"/>
          <w:szCs w:val="24"/>
        </w:rPr>
      </w:pPr>
      <w:r>
        <w:rPr>
          <w:rFonts w:ascii="Arial"/>
          <w:spacing w:val="-1"/>
          <w:sz w:val="24"/>
        </w:rPr>
        <w:t>Providing</w:t>
      </w:r>
      <w:r>
        <w:rPr>
          <w:rFonts w:ascii="Arial"/>
          <w:spacing w:val="-1"/>
          <w:sz w:val="24"/>
        </w:rPr>
        <w:tab/>
        <w:t>additional</w:t>
      </w:r>
      <w:r>
        <w:rPr>
          <w:rFonts w:ascii="Arial"/>
          <w:spacing w:val="-1"/>
          <w:sz w:val="24"/>
        </w:rPr>
        <w:tab/>
        <w:t>copies</w:t>
      </w:r>
      <w:r>
        <w:rPr>
          <w:rFonts w:ascii="Arial"/>
          <w:spacing w:val="-1"/>
          <w:sz w:val="24"/>
        </w:rPr>
        <w:tab/>
        <w:t>of</w:t>
      </w:r>
      <w:r>
        <w:rPr>
          <w:rFonts w:ascii="Arial"/>
          <w:spacing w:val="-1"/>
          <w:sz w:val="24"/>
        </w:rPr>
        <w:tab/>
        <w:t>reports,</w:t>
      </w:r>
      <w:r>
        <w:rPr>
          <w:rFonts w:ascii="Arial"/>
          <w:spacing w:val="-1"/>
          <w:sz w:val="24"/>
        </w:rPr>
        <w:tab/>
        <w:t>contract</w:t>
      </w:r>
      <w:r>
        <w:rPr>
          <w:rFonts w:ascii="Arial"/>
          <w:spacing w:val="-1"/>
          <w:sz w:val="24"/>
        </w:rPr>
        <w:tab/>
        <w:t>drawings</w:t>
      </w:r>
      <w:r>
        <w:rPr>
          <w:rFonts w:ascii="Arial"/>
          <w:spacing w:val="-1"/>
          <w:sz w:val="24"/>
        </w:rPr>
        <w:tab/>
      </w:r>
      <w:r>
        <w:rPr>
          <w:rFonts w:ascii="Arial"/>
          <w:sz w:val="24"/>
        </w:rPr>
        <w:t>and documents;</w:t>
      </w:r>
      <w:r>
        <w:rPr>
          <w:rFonts w:ascii="Arial"/>
          <w:spacing w:val="-3"/>
          <w:sz w:val="24"/>
        </w:rPr>
        <w:t xml:space="preserve"> </w:t>
      </w:r>
      <w:r>
        <w:rPr>
          <w:rFonts w:ascii="Arial"/>
          <w:sz w:val="24"/>
        </w:rPr>
        <w:t>and</w:t>
      </w:r>
    </w:p>
    <w:p w14:paraId="2C4ABFD2" w14:textId="77777777" w:rsidR="00135FBC" w:rsidRDefault="00135FBC" w:rsidP="005729F7">
      <w:pPr>
        <w:spacing w:after="0" w:line="240" w:lineRule="auto"/>
        <w:rPr>
          <w:rFonts w:ascii="Arial" w:eastAsia="Arial" w:hAnsi="Arial" w:cs="Arial"/>
          <w:szCs w:val="24"/>
        </w:rPr>
      </w:pPr>
    </w:p>
    <w:p w14:paraId="4AAD967B" w14:textId="77777777" w:rsidR="00135FBC" w:rsidRPr="00135FBC" w:rsidRDefault="00135FBC" w:rsidP="005729F7">
      <w:pPr>
        <w:pStyle w:val="ListParagraph"/>
        <w:numPr>
          <w:ilvl w:val="2"/>
          <w:numId w:val="3"/>
        </w:numPr>
        <w:tabs>
          <w:tab w:val="left" w:pos="1541"/>
        </w:tabs>
        <w:ind w:right="394"/>
        <w:rPr>
          <w:rFonts w:ascii="Arial" w:eastAsia="Arial" w:hAnsi="Arial" w:cs="Arial"/>
          <w:sz w:val="24"/>
          <w:szCs w:val="24"/>
        </w:rPr>
      </w:pPr>
      <w:r>
        <w:rPr>
          <w:rFonts w:ascii="Arial"/>
          <w:sz w:val="24"/>
        </w:rPr>
        <w:t>Assisting CITY with litigation support services arising from</w:t>
      </w:r>
      <w:r>
        <w:rPr>
          <w:rFonts w:ascii="Arial"/>
          <w:spacing w:val="64"/>
          <w:sz w:val="24"/>
        </w:rPr>
        <w:t xml:space="preserve"> </w:t>
      </w:r>
      <w:r>
        <w:rPr>
          <w:rFonts w:ascii="Arial"/>
          <w:sz w:val="24"/>
        </w:rPr>
        <w:t>the planning, development, or</w:t>
      </w:r>
      <w:r>
        <w:rPr>
          <w:rFonts w:ascii="Arial"/>
          <w:spacing w:val="-5"/>
          <w:sz w:val="24"/>
        </w:rPr>
        <w:t xml:space="preserve"> </w:t>
      </w:r>
      <w:r>
        <w:rPr>
          <w:rFonts w:ascii="Arial"/>
          <w:sz w:val="24"/>
        </w:rPr>
        <w:t>construction.</w:t>
      </w:r>
    </w:p>
    <w:p w14:paraId="0072D98F" w14:textId="77777777" w:rsidR="00135FBC" w:rsidRPr="00135FBC" w:rsidRDefault="00135FBC" w:rsidP="005729F7">
      <w:pPr>
        <w:pStyle w:val="ListParagraph"/>
        <w:tabs>
          <w:tab w:val="left" w:pos="1541"/>
        </w:tabs>
        <w:ind w:left="1540" w:right="394"/>
        <w:rPr>
          <w:rFonts w:ascii="Arial" w:eastAsia="Arial" w:hAnsi="Arial" w:cs="Arial"/>
          <w:sz w:val="24"/>
          <w:szCs w:val="24"/>
        </w:rPr>
      </w:pPr>
    </w:p>
    <w:p w14:paraId="5110F381" w14:textId="77777777" w:rsidR="00135FBC" w:rsidRDefault="00135FBC" w:rsidP="005729F7">
      <w:pPr>
        <w:pStyle w:val="ListParagraph"/>
        <w:numPr>
          <w:ilvl w:val="1"/>
          <w:numId w:val="3"/>
        </w:numPr>
        <w:tabs>
          <w:tab w:val="left" w:pos="821"/>
        </w:tabs>
        <w:ind w:right="394"/>
        <w:jc w:val="both"/>
        <w:rPr>
          <w:rFonts w:ascii="Arial" w:eastAsia="Arial" w:hAnsi="Arial" w:cs="Arial"/>
          <w:sz w:val="24"/>
          <w:szCs w:val="24"/>
        </w:rPr>
      </w:pPr>
      <w:r>
        <w:rPr>
          <w:rFonts w:ascii="Arial"/>
          <w:sz w:val="24"/>
        </w:rPr>
        <w:t>Prior</w:t>
      </w:r>
      <w:r>
        <w:rPr>
          <w:rFonts w:ascii="Arial"/>
          <w:spacing w:val="48"/>
          <w:sz w:val="24"/>
        </w:rPr>
        <w:t xml:space="preserve"> </w:t>
      </w:r>
      <w:r>
        <w:rPr>
          <w:rFonts w:ascii="Arial"/>
          <w:sz w:val="24"/>
        </w:rPr>
        <w:t>to</w:t>
      </w:r>
      <w:r>
        <w:rPr>
          <w:rFonts w:ascii="Arial"/>
          <w:spacing w:val="50"/>
          <w:sz w:val="24"/>
        </w:rPr>
        <w:t xml:space="preserve"> </w:t>
      </w:r>
      <w:r>
        <w:rPr>
          <w:rFonts w:ascii="Arial"/>
          <w:sz w:val="24"/>
        </w:rPr>
        <w:t>initiating</w:t>
      </w:r>
      <w:r>
        <w:rPr>
          <w:rFonts w:ascii="Arial"/>
          <w:spacing w:val="48"/>
          <w:sz w:val="24"/>
        </w:rPr>
        <w:t xml:space="preserve"> </w:t>
      </w:r>
      <w:r>
        <w:rPr>
          <w:rFonts w:ascii="Arial"/>
          <w:sz w:val="24"/>
        </w:rPr>
        <w:t>the</w:t>
      </w:r>
      <w:r>
        <w:rPr>
          <w:rFonts w:ascii="Arial"/>
          <w:spacing w:val="48"/>
          <w:sz w:val="24"/>
        </w:rPr>
        <w:t xml:space="preserve"> </w:t>
      </w:r>
      <w:r>
        <w:rPr>
          <w:rFonts w:ascii="Arial"/>
          <w:sz w:val="24"/>
        </w:rPr>
        <w:t>performance</w:t>
      </w:r>
      <w:r>
        <w:rPr>
          <w:rFonts w:ascii="Arial"/>
          <w:spacing w:val="50"/>
          <w:sz w:val="24"/>
        </w:rPr>
        <w:t xml:space="preserve"> </w:t>
      </w:r>
      <w:r>
        <w:rPr>
          <w:rFonts w:ascii="Arial"/>
          <w:sz w:val="24"/>
        </w:rPr>
        <w:t>of</w:t>
      </w:r>
      <w:r>
        <w:rPr>
          <w:rFonts w:ascii="Arial"/>
          <w:spacing w:val="50"/>
          <w:sz w:val="24"/>
        </w:rPr>
        <w:t xml:space="preserve"> </w:t>
      </w:r>
      <w:r>
        <w:rPr>
          <w:rFonts w:ascii="Arial"/>
          <w:sz w:val="24"/>
        </w:rPr>
        <w:t>any</w:t>
      </w:r>
      <w:r>
        <w:rPr>
          <w:rFonts w:ascii="Arial"/>
          <w:spacing w:val="47"/>
          <w:sz w:val="24"/>
        </w:rPr>
        <w:t xml:space="preserve"> </w:t>
      </w:r>
      <w:r>
        <w:rPr>
          <w:rFonts w:ascii="Arial"/>
          <w:sz w:val="24"/>
        </w:rPr>
        <w:t>services</w:t>
      </w:r>
      <w:r>
        <w:rPr>
          <w:rFonts w:ascii="Arial"/>
          <w:spacing w:val="49"/>
          <w:sz w:val="24"/>
        </w:rPr>
        <w:t xml:space="preserve"> </w:t>
      </w:r>
      <w:r>
        <w:rPr>
          <w:rFonts w:ascii="Arial"/>
          <w:sz w:val="24"/>
        </w:rPr>
        <w:t>under</w:t>
      </w:r>
      <w:r>
        <w:rPr>
          <w:rFonts w:ascii="Arial"/>
          <w:spacing w:val="48"/>
          <w:sz w:val="24"/>
        </w:rPr>
        <w:t xml:space="preserve"> </w:t>
      </w:r>
      <w:r>
        <w:rPr>
          <w:rFonts w:ascii="Arial"/>
          <w:sz w:val="24"/>
        </w:rPr>
        <w:t>this</w:t>
      </w:r>
      <w:r>
        <w:rPr>
          <w:rFonts w:ascii="Arial"/>
          <w:spacing w:val="47"/>
          <w:sz w:val="24"/>
        </w:rPr>
        <w:t xml:space="preserve"> </w:t>
      </w:r>
      <w:r>
        <w:rPr>
          <w:rFonts w:ascii="Arial"/>
          <w:sz w:val="24"/>
        </w:rPr>
        <w:t>Agreement, CONSULTANT must receive a written Notice to Proceed / Purchase</w:t>
      </w:r>
      <w:r>
        <w:rPr>
          <w:rFonts w:ascii="Arial"/>
          <w:spacing w:val="32"/>
          <w:sz w:val="24"/>
        </w:rPr>
        <w:t xml:space="preserve"> </w:t>
      </w:r>
      <w:r>
        <w:rPr>
          <w:rFonts w:ascii="Arial"/>
          <w:sz w:val="24"/>
        </w:rPr>
        <w:t>Order from the CITY. The CONSULTANT must receive the approval of</w:t>
      </w:r>
      <w:r>
        <w:rPr>
          <w:rFonts w:ascii="Arial"/>
          <w:spacing w:val="48"/>
          <w:sz w:val="24"/>
        </w:rPr>
        <w:t xml:space="preserve"> </w:t>
      </w:r>
      <w:r>
        <w:rPr>
          <w:rFonts w:ascii="Arial"/>
          <w:sz w:val="24"/>
        </w:rPr>
        <w:t>the Contract Administrator or his designee in writing prior to beginning</w:t>
      </w:r>
      <w:r>
        <w:rPr>
          <w:rFonts w:ascii="Arial"/>
          <w:spacing w:val="43"/>
          <w:sz w:val="24"/>
        </w:rPr>
        <w:t xml:space="preserve"> </w:t>
      </w:r>
      <w:r>
        <w:rPr>
          <w:rFonts w:ascii="Arial"/>
          <w:sz w:val="24"/>
        </w:rPr>
        <w:t>the performance of services in any subsequent Task Order under</w:t>
      </w:r>
      <w:r>
        <w:rPr>
          <w:rFonts w:ascii="Arial"/>
          <w:spacing w:val="32"/>
          <w:sz w:val="24"/>
        </w:rPr>
        <w:t xml:space="preserve"> </w:t>
      </w:r>
      <w:r>
        <w:rPr>
          <w:rFonts w:ascii="Arial"/>
          <w:sz w:val="24"/>
        </w:rPr>
        <w:t>this Agreement.</w:t>
      </w:r>
    </w:p>
    <w:p w14:paraId="125A6A51" w14:textId="77777777" w:rsidR="00135FBC" w:rsidRDefault="00135FBC" w:rsidP="005729F7">
      <w:pPr>
        <w:spacing w:after="0" w:line="240" w:lineRule="auto"/>
        <w:ind w:firstLine="720"/>
        <w:rPr>
          <w:rFonts w:ascii="Arial" w:eastAsia="Arial" w:hAnsi="Arial" w:cs="Arial"/>
          <w:szCs w:val="24"/>
        </w:rPr>
      </w:pPr>
    </w:p>
    <w:p w14:paraId="31AD6B2F" w14:textId="77777777" w:rsidR="00135FBC" w:rsidRDefault="00135FBC" w:rsidP="005729F7">
      <w:pPr>
        <w:pStyle w:val="ListParagraph"/>
        <w:numPr>
          <w:ilvl w:val="1"/>
          <w:numId w:val="3"/>
        </w:numPr>
        <w:tabs>
          <w:tab w:val="left" w:pos="821"/>
        </w:tabs>
        <w:ind w:right="391"/>
        <w:jc w:val="both"/>
        <w:rPr>
          <w:rFonts w:ascii="Arial" w:eastAsia="Arial" w:hAnsi="Arial" w:cs="Arial"/>
          <w:sz w:val="24"/>
          <w:szCs w:val="24"/>
        </w:rPr>
      </w:pPr>
      <w:r>
        <w:rPr>
          <w:rFonts w:ascii="Arial"/>
          <w:sz w:val="24"/>
        </w:rPr>
        <w:t xml:space="preserve">If, in the opinion of the CITY, the CONSULTANT is improperly </w:t>
      </w:r>
      <w:r>
        <w:rPr>
          <w:rFonts w:ascii="Arial"/>
          <w:spacing w:val="22"/>
          <w:sz w:val="24"/>
        </w:rPr>
        <w:t xml:space="preserve"> </w:t>
      </w:r>
      <w:r>
        <w:rPr>
          <w:rFonts w:ascii="Arial"/>
          <w:sz w:val="24"/>
        </w:rPr>
        <w:t>performing the services under a specific Task Order, or if at any time the CITY shall</w:t>
      </w:r>
      <w:r>
        <w:rPr>
          <w:rFonts w:ascii="Arial"/>
          <w:spacing w:val="19"/>
          <w:sz w:val="24"/>
        </w:rPr>
        <w:t xml:space="preserve"> </w:t>
      </w:r>
      <w:r>
        <w:rPr>
          <w:rFonts w:ascii="Arial"/>
          <w:sz w:val="24"/>
        </w:rPr>
        <w:t>be of</w:t>
      </w:r>
      <w:r>
        <w:rPr>
          <w:rFonts w:ascii="Arial"/>
          <w:spacing w:val="21"/>
          <w:sz w:val="24"/>
        </w:rPr>
        <w:t xml:space="preserve"> </w:t>
      </w:r>
      <w:r>
        <w:rPr>
          <w:rFonts w:ascii="Arial"/>
          <w:sz w:val="24"/>
        </w:rPr>
        <w:t>the</w:t>
      </w:r>
      <w:r>
        <w:rPr>
          <w:rFonts w:ascii="Arial"/>
          <w:spacing w:val="20"/>
          <w:sz w:val="24"/>
        </w:rPr>
        <w:t xml:space="preserve"> </w:t>
      </w:r>
      <w:r>
        <w:rPr>
          <w:rFonts w:ascii="Arial"/>
          <w:sz w:val="24"/>
        </w:rPr>
        <w:t>opinion</w:t>
      </w:r>
      <w:r>
        <w:rPr>
          <w:rFonts w:ascii="Arial"/>
          <w:spacing w:val="20"/>
          <w:sz w:val="24"/>
        </w:rPr>
        <w:t xml:space="preserve"> </w:t>
      </w:r>
      <w:r>
        <w:rPr>
          <w:rFonts w:ascii="Arial"/>
          <w:sz w:val="24"/>
        </w:rPr>
        <w:t>that</w:t>
      </w:r>
      <w:r>
        <w:rPr>
          <w:rFonts w:ascii="Arial"/>
          <w:spacing w:val="19"/>
          <w:sz w:val="24"/>
        </w:rPr>
        <w:t xml:space="preserve"> </w:t>
      </w:r>
      <w:r>
        <w:rPr>
          <w:rFonts w:ascii="Arial"/>
          <w:sz w:val="24"/>
        </w:rPr>
        <w:t>said</w:t>
      </w:r>
      <w:r>
        <w:rPr>
          <w:rFonts w:ascii="Arial"/>
          <w:spacing w:val="20"/>
          <w:sz w:val="24"/>
        </w:rPr>
        <w:t xml:space="preserve"> </w:t>
      </w:r>
      <w:r>
        <w:rPr>
          <w:rFonts w:ascii="Arial"/>
          <w:sz w:val="24"/>
        </w:rPr>
        <w:t>Task</w:t>
      </w:r>
      <w:r>
        <w:rPr>
          <w:rFonts w:ascii="Arial"/>
          <w:spacing w:val="19"/>
          <w:sz w:val="24"/>
        </w:rPr>
        <w:t xml:space="preserve"> </w:t>
      </w:r>
      <w:r>
        <w:rPr>
          <w:rFonts w:ascii="Arial"/>
          <w:sz w:val="24"/>
        </w:rPr>
        <w:t>Order</w:t>
      </w:r>
      <w:r>
        <w:rPr>
          <w:rFonts w:ascii="Arial"/>
          <w:spacing w:val="18"/>
          <w:sz w:val="24"/>
        </w:rPr>
        <w:t xml:space="preserve"> </w:t>
      </w:r>
      <w:r>
        <w:rPr>
          <w:rFonts w:ascii="Arial"/>
          <w:sz w:val="24"/>
        </w:rPr>
        <w:t>is</w:t>
      </w:r>
      <w:r>
        <w:rPr>
          <w:rFonts w:ascii="Arial"/>
          <w:spacing w:val="19"/>
          <w:sz w:val="24"/>
        </w:rPr>
        <w:t xml:space="preserve"> </w:t>
      </w:r>
      <w:r>
        <w:rPr>
          <w:rFonts w:ascii="Arial"/>
          <w:sz w:val="24"/>
        </w:rPr>
        <w:t>being</w:t>
      </w:r>
      <w:r>
        <w:rPr>
          <w:rFonts w:ascii="Arial"/>
          <w:spacing w:val="18"/>
          <w:sz w:val="24"/>
        </w:rPr>
        <w:t xml:space="preserve"> </w:t>
      </w:r>
      <w:r>
        <w:rPr>
          <w:rFonts w:ascii="Arial"/>
          <w:sz w:val="24"/>
        </w:rPr>
        <w:t>unnecessarily</w:t>
      </w:r>
      <w:r>
        <w:rPr>
          <w:rFonts w:ascii="Arial"/>
          <w:spacing w:val="17"/>
          <w:sz w:val="24"/>
        </w:rPr>
        <w:t xml:space="preserve"> </w:t>
      </w:r>
      <w:r>
        <w:rPr>
          <w:rFonts w:ascii="Arial"/>
          <w:sz w:val="24"/>
        </w:rPr>
        <w:t>delayed</w:t>
      </w:r>
      <w:r>
        <w:rPr>
          <w:rFonts w:ascii="Arial"/>
          <w:spacing w:val="20"/>
          <w:sz w:val="24"/>
        </w:rPr>
        <w:t xml:space="preserve"> </w:t>
      </w:r>
      <w:r>
        <w:rPr>
          <w:rFonts w:ascii="Arial"/>
          <w:sz w:val="24"/>
        </w:rPr>
        <w:t>and</w:t>
      </w:r>
      <w:r>
        <w:rPr>
          <w:rFonts w:ascii="Arial"/>
          <w:spacing w:val="20"/>
          <w:sz w:val="24"/>
        </w:rPr>
        <w:t xml:space="preserve"> </w:t>
      </w:r>
      <w:r>
        <w:rPr>
          <w:rFonts w:ascii="Arial"/>
          <w:sz w:val="24"/>
        </w:rPr>
        <w:t>will not</w:t>
      </w:r>
      <w:r>
        <w:rPr>
          <w:rFonts w:ascii="Arial"/>
          <w:spacing w:val="49"/>
          <w:sz w:val="24"/>
        </w:rPr>
        <w:t xml:space="preserve"> </w:t>
      </w:r>
      <w:r>
        <w:rPr>
          <w:rFonts w:ascii="Arial"/>
          <w:sz w:val="24"/>
        </w:rPr>
        <w:t>be</w:t>
      </w:r>
      <w:r>
        <w:rPr>
          <w:rFonts w:ascii="Arial"/>
          <w:spacing w:val="50"/>
          <w:sz w:val="24"/>
        </w:rPr>
        <w:t xml:space="preserve"> </w:t>
      </w:r>
      <w:r>
        <w:rPr>
          <w:rFonts w:ascii="Arial"/>
          <w:sz w:val="24"/>
        </w:rPr>
        <w:t>completed</w:t>
      </w:r>
      <w:r>
        <w:rPr>
          <w:rFonts w:ascii="Arial"/>
          <w:spacing w:val="50"/>
          <w:sz w:val="24"/>
        </w:rPr>
        <w:t xml:space="preserve"> </w:t>
      </w:r>
      <w:r>
        <w:rPr>
          <w:rFonts w:ascii="Arial"/>
          <w:sz w:val="24"/>
        </w:rPr>
        <w:t>within</w:t>
      </w:r>
      <w:r>
        <w:rPr>
          <w:rFonts w:ascii="Arial"/>
          <w:spacing w:val="50"/>
          <w:sz w:val="24"/>
        </w:rPr>
        <w:t xml:space="preserve"> </w:t>
      </w:r>
      <w:r>
        <w:rPr>
          <w:rFonts w:ascii="Arial"/>
          <w:sz w:val="24"/>
        </w:rPr>
        <w:t>the</w:t>
      </w:r>
      <w:r>
        <w:rPr>
          <w:rFonts w:ascii="Arial"/>
          <w:spacing w:val="50"/>
          <w:sz w:val="24"/>
        </w:rPr>
        <w:t xml:space="preserve"> </w:t>
      </w:r>
      <w:r>
        <w:rPr>
          <w:rFonts w:ascii="Arial"/>
          <w:sz w:val="24"/>
        </w:rPr>
        <w:t>agreed</w:t>
      </w:r>
      <w:r>
        <w:rPr>
          <w:rFonts w:ascii="Arial"/>
          <w:spacing w:val="50"/>
          <w:sz w:val="24"/>
        </w:rPr>
        <w:t xml:space="preserve"> </w:t>
      </w:r>
      <w:r>
        <w:rPr>
          <w:rFonts w:ascii="Arial"/>
          <w:sz w:val="24"/>
        </w:rPr>
        <w:t>upon</w:t>
      </w:r>
      <w:r>
        <w:rPr>
          <w:rFonts w:ascii="Arial"/>
          <w:spacing w:val="47"/>
          <w:sz w:val="24"/>
        </w:rPr>
        <w:t xml:space="preserve"> </w:t>
      </w:r>
      <w:r>
        <w:rPr>
          <w:rFonts w:ascii="Arial"/>
          <w:sz w:val="24"/>
        </w:rPr>
        <w:t>time,</w:t>
      </w:r>
      <w:r>
        <w:rPr>
          <w:rFonts w:ascii="Arial"/>
          <w:spacing w:val="49"/>
          <w:sz w:val="24"/>
        </w:rPr>
        <w:t xml:space="preserve"> </w:t>
      </w:r>
      <w:r>
        <w:rPr>
          <w:rFonts w:ascii="Arial"/>
          <w:sz w:val="24"/>
        </w:rPr>
        <w:t>the</w:t>
      </w:r>
      <w:r>
        <w:rPr>
          <w:rFonts w:ascii="Arial"/>
          <w:spacing w:val="50"/>
          <w:sz w:val="24"/>
        </w:rPr>
        <w:t xml:space="preserve"> </w:t>
      </w:r>
      <w:r>
        <w:rPr>
          <w:rFonts w:ascii="Arial"/>
          <w:sz w:val="24"/>
        </w:rPr>
        <w:t>CITY</w:t>
      </w:r>
      <w:r>
        <w:rPr>
          <w:rFonts w:ascii="Arial"/>
          <w:spacing w:val="47"/>
          <w:sz w:val="24"/>
        </w:rPr>
        <w:t xml:space="preserve"> </w:t>
      </w:r>
      <w:r>
        <w:rPr>
          <w:rFonts w:ascii="Arial"/>
          <w:sz w:val="24"/>
        </w:rPr>
        <w:t>shall</w:t>
      </w:r>
      <w:r>
        <w:rPr>
          <w:rFonts w:ascii="Arial"/>
          <w:spacing w:val="48"/>
          <w:sz w:val="24"/>
        </w:rPr>
        <w:t xml:space="preserve"> </w:t>
      </w:r>
      <w:r>
        <w:rPr>
          <w:rFonts w:ascii="Arial"/>
          <w:sz w:val="24"/>
        </w:rPr>
        <w:t>notify</w:t>
      </w:r>
      <w:r>
        <w:rPr>
          <w:rFonts w:ascii="Arial"/>
          <w:spacing w:val="46"/>
          <w:sz w:val="24"/>
        </w:rPr>
        <w:t xml:space="preserve"> </w:t>
      </w:r>
      <w:r>
        <w:rPr>
          <w:rFonts w:ascii="Arial"/>
          <w:sz w:val="24"/>
        </w:rPr>
        <w:t>the CONSULTANT in writing. The CONSULTANT has within ten (10)</w:t>
      </w:r>
      <w:r>
        <w:rPr>
          <w:rFonts w:ascii="Arial"/>
          <w:spacing w:val="64"/>
          <w:sz w:val="24"/>
        </w:rPr>
        <w:t xml:space="preserve"> </w:t>
      </w:r>
      <w:r>
        <w:rPr>
          <w:rFonts w:ascii="Arial"/>
          <w:sz w:val="24"/>
        </w:rPr>
        <w:t>working days thereafter to take such measures as will, in the judgment of the</w:t>
      </w:r>
      <w:r>
        <w:rPr>
          <w:rFonts w:ascii="Arial"/>
          <w:spacing w:val="3"/>
          <w:sz w:val="24"/>
        </w:rPr>
        <w:t xml:space="preserve"> </w:t>
      </w:r>
      <w:r>
        <w:rPr>
          <w:rFonts w:ascii="Arial"/>
          <w:sz w:val="24"/>
        </w:rPr>
        <w:t>CITY, ensure satisfactory performance and completion of the work.</w:t>
      </w:r>
      <w:r>
        <w:rPr>
          <w:rFonts w:ascii="Arial"/>
          <w:spacing w:val="66"/>
          <w:sz w:val="24"/>
        </w:rPr>
        <w:t xml:space="preserve"> </w:t>
      </w:r>
      <w:r>
        <w:rPr>
          <w:rFonts w:ascii="Arial"/>
          <w:sz w:val="24"/>
        </w:rPr>
        <w:t>If</w:t>
      </w:r>
      <w:r>
        <w:rPr>
          <w:rFonts w:ascii="Arial"/>
          <w:spacing w:val="32"/>
          <w:sz w:val="24"/>
        </w:rPr>
        <w:t xml:space="preserve"> </w:t>
      </w:r>
      <w:r>
        <w:rPr>
          <w:rFonts w:ascii="Arial"/>
          <w:sz w:val="24"/>
        </w:rPr>
        <w:t>the CONSULTANT fails to cure within the ten (10) working days, the CITY</w:t>
      </w:r>
      <w:r>
        <w:rPr>
          <w:rFonts w:ascii="Arial"/>
          <w:spacing w:val="35"/>
          <w:sz w:val="24"/>
        </w:rPr>
        <w:t xml:space="preserve"> </w:t>
      </w:r>
      <w:r>
        <w:rPr>
          <w:rFonts w:ascii="Arial"/>
          <w:sz w:val="24"/>
        </w:rPr>
        <w:t>may notify</w:t>
      </w:r>
      <w:r>
        <w:rPr>
          <w:rFonts w:ascii="Arial"/>
          <w:spacing w:val="33"/>
          <w:sz w:val="24"/>
        </w:rPr>
        <w:t xml:space="preserve"> </w:t>
      </w:r>
      <w:r>
        <w:rPr>
          <w:rFonts w:ascii="Arial"/>
          <w:sz w:val="24"/>
        </w:rPr>
        <w:t>the</w:t>
      </w:r>
      <w:r>
        <w:rPr>
          <w:rFonts w:ascii="Arial"/>
          <w:spacing w:val="36"/>
          <w:sz w:val="24"/>
        </w:rPr>
        <w:t xml:space="preserve"> </w:t>
      </w:r>
      <w:r>
        <w:rPr>
          <w:rFonts w:ascii="Arial"/>
          <w:sz w:val="24"/>
        </w:rPr>
        <w:t>CONSULTANT</w:t>
      </w:r>
      <w:r>
        <w:rPr>
          <w:rFonts w:ascii="Arial"/>
          <w:spacing w:val="37"/>
          <w:sz w:val="24"/>
        </w:rPr>
        <w:t xml:space="preserve"> </w:t>
      </w:r>
      <w:r>
        <w:rPr>
          <w:rFonts w:ascii="Arial"/>
          <w:sz w:val="24"/>
        </w:rPr>
        <w:t>to</w:t>
      </w:r>
      <w:r>
        <w:rPr>
          <w:rFonts w:ascii="Arial"/>
          <w:spacing w:val="36"/>
          <w:sz w:val="24"/>
        </w:rPr>
        <w:t xml:space="preserve"> </w:t>
      </w:r>
      <w:r>
        <w:rPr>
          <w:rFonts w:ascii="Arial"/>
          <w:sz w:val="24"/>
        </w:rPr>
        <w:t>discontinue</w:t>
      </w:r>
      <w:r>
        <w:rPr>
          <w:rFonts w:ascii="Arial"/>
          <w:spacing w:val="36"/>
          <w:sz w:val="24"/>
        </w:rPr>
        <w:t xml:space="preserve"> </w:t>
      </w:r>
      <w:r>
        <w:rPr>
          <w:rFonts w:ascii="Arial"/>
          <w:sz w:val="24"/>
        </w:rPr>
        <w:t>all</w:t>
      </w:r>
      <w:r>
        <w:rPr>
          <w:rFonts w:ascii="Arial"/>
          <w:spacing w:val="33"/>
          <w:sz w:val="24"/>
        </w:rPr>
        <w:t xml:space="preserve"> </w:t>
      </w:r>
      <w:r>
        <w:rPr>
          <w:rFonts w:ascii="Arial"/>
          <w:sz w:val="24"/>
        </w:rPr>
        <w:t>work</w:t>
      </w:r>
      <w:r>
        <w:rPr>
          <w:rFonts w:ascii="Arial"/>
          <w:spacing w:val="35"/>
          <w:sz w:val="24"/>
        </w:rPr>
        <w:t xml:space="preserve"> </w:t>
      </w:r>
      <w:r>
        <w:rPr>
          <w:rFonts w:ascii="Arial"/>
          <w:sz w:val="24"/>
        </w:rPr>
        <w:t>under</w:t>
      </w:r>
      <w:r>
        <w:rPr>
          <w:rFonts w:ascii="Arial"/>
          <w:spacing w:val="34"/>
          <w:sz w:val="24"/>
        </w:rPr>
        <w:t xml:space="preserve"> </w:t>
      </w:r>
      <w:r>
        <w:rPr>
          <w:rFonts w:ascii="Arial"/>
          <w:sz w:val="24"/>
        </w:rPr>
        <w:t>the</w:t>
      </w:r>
      <w:r>
        <w:rPr>
          <w:rFonts w:ascii="Arial"/>
          <w:spacing w:val="36"/>
          <w:sz w:val="24"/>
        </w:rPr>
        <w:t xml:space="preserve"> </w:t>
      </w:r>
      <w:r>
        <w:rPr>
          <w:rFonts w:ascii="Arial"/>
          <w:sz w:val="24"/>
        </w:rPr>
        <w:t>specified</w:t>
      </w:r>
      <w:r>
        <w:rPr>
          <w:rFonts w:ascii="Arial"/>
          <w:spacing w:val="33"/>
          <w:sz w:val="24"/>
        </w:rPr>
        <w:t xml:space="preserve"> </w:t>
      </w:r>
      <w:r>
        <w:rPr>
          <w:rFonts w:ascii="Arial"/>
          <w:sz w:val="24"/>
        </w:rPr>
        <w:t>Task Order.</w:t>
      </w:r>
      <w:r>
        <w:rPr>
          <w:rFonts w:ascii="Arial"/>
          <w:spacing w:val="33"/>
          <w:sz w:val="24"/>
        </w:rPr>
        <w:t xml:space="preserve"> </w:t>
      </w:r>
      <w:r>
        <w:rPr>
          <w:rFonts w:ascii="Arial"/>
          <w:sz w:val="24"/>
        </w:rPr>
        <w:t>The</w:t>
      </w:r>
      <w:r>
        <w:rPr>
          <w:rFonts w:ascii="Arial"/>
          <w:spacing w:val="36"/>
          <w:sz w:val="24"/>
        </w:rPr>
        <w:t xml:space="preserve"> </w:t>
      </w:r>
      <w:r>
        <w:rPr>
          <w:rFonts w:ascii="Arial"/>
          <w:sz w:val="24"/>
        </w:rPr>
        <w:t>CONSULTANT</w:t>
      </w:r>
      <w:r>
        <w:rPr>
          <w:rFonts w:ascii="Arial"/>
          <w:spacing w:val="37"/>
          <w:sz w:val="24"/>
        </w:rPr>
        <w:t xml:space="preserve"> </w:t>
      </w:r>
      <w:r>
        <w:rPr>
          <w:rFonts w:ascii="Arial"/>
          <w:sz w:val="24"/>
        </w:rPr>
        <w:t>shall</w:t>
      </w:r>
      <w:r>
        <w:rPr>
          <w:rFonts w:ascii="Arial"/>
          <w:spacing w:val="34"/>
          <w:sz w:val="24"/>
        </w:rPr>
        <w:t xml:space="preserve"> </w:t>
      </w:r>
      <w:r>
        <w:rPr>
          <w:rFonts w:ascii="Arial"/>
          <w:sz w:val="24"/>
        </w:rPr>
        <w:t>immediately</w:t>
      </w:r>
      <w:r>
        <w:rPr>
          <w:rFonts w:ascii="Arial"/>
          <w:spacing w:val="32"/>
          <w:sz w:val="24"/>
        </w:rPr>
        <w:t xml:space="preserve"> </w:t>
      </w:r>
      <w:r>
        <w:rPr>
          <w:rFonts w:ascii="Arial"/>
          <w:sz w:val="24"/>
        </w:rPr>
        <w:t>respect</w:t>
      </w:r>
      <w:r>
        <w:rPr>
          <w:rFonts w:ascii="Arial"/>
          <w:spacing w:val="35"/>
          <w:sz w:val="24"/>
        </w:rPr>
        <w:t xml:space="preserve"> </w:t>
      </w:r>
      <w:r>
        <w:rPr>
          <w:rFonts w:ascii="Arial"/>
          <w:sz w:val="24"/>
        </w:rPr>
        <w:t>said</w:t>
      </w:r>
      <w:r>
        <w:rPr>
          <w:rFonts w:ascii="Arial"/>
          <w:spacing w:val="33"/>
          <w:sz w:val="24"/>
        </w:rPr>
        <w:t xml:space="preserve"> </w:t>
      </w:r>
      <w:r>
        <w:rPr>
          <w:rFonts w:ascii="Arial"/>
          <w:sz w:val="24"/>
        </w:rPr>
        <w:t>notice</w:t>
      </w:r>
      <w:r>
        <w:rPr>
          <w:rFonts w:ascii="Arial"/>
          <w:spacing w:val="33"/>
          <w:sz w:val="24"/>
        </w:rPr>
        <w:t xml:space="preserve"> </w:t>
      </w:r>
      <w:r>
        <w:rPr>
          <w:rFonts w:ascii="Arial"/>
          <w:sz w:val="24"/>
        </w:rPr>
        <w:t>and</w:t>
      </w:r>
      <w:r>
        <w:rPr>
          <w:rFonts w:ascii="Arial"/>
          <w:spacing w:val="36"/>
          <w:sz w:val="24"/>
        </w:rPr>
        <w:t xml:space="preserve"> </w:t>
      </w:r>
      <w:r>
        <w:rPr>
          <w:rFonts w:ascii="Arial"/>
          <w:sz w:val="24"/>
        </w:rPr>
        <w:t>stop said</w:t>
      </w:r>
      <w:r>
        <w:rPr>
          <w:rFonts w:ascii="Arial"/>
          <w:spacing w:val="25"/>
          <w:sz w:val="24"/>
        </w:rPr>
        <w:t xml:space="preserve"> </w:t>
      </w:r>
      <w:r>
        <w:rPr>
          <w:rFonts w:ascii="Arial"/>
          <w:sz w:val="24"/>
        </w:rPr>
        <w:t>work</w:t>
      </w:r>
      <w:r>
        <w:rPr>
          <w:rFonts w:ascii="Arial"/>
          <w:spacing w:val="24"/>
          <w:sz w:val="24"/>
        </w:rPr>
        <w:t xml:space="preserve"> </w:t>
      </w:r>
      <w:r>
        <w:rPr>
          <w:rFonts w:ascii="Arial"/>
          <w:sz w:val="24"/>
        </w:rPr>
        <w:t>and</w:t>
      </w:r>
      <w:r>
        <w:rPr>
          <w:rFonts w:ascii="Arial"/>
          <w:spacing w:val="25"/>
          <w:sz w:val="24"/>
        </w:rPr>
        <w:t xml:space="preserve"> </w:t>
      </w:r>
      <w:r>
        <w:rPr>
          <w:rFonts w:ascii="Arial"/>
          <w:sz w:val="24"/>
        </w:rPr>
        <w:t>cease</w:t>
      </w:r>
      <w:r>
        <w:rPr>
          <w:rFonts w:ascii="Arial"/>
          <w:spacing w:val="25"/>
          <w:sz w:val="24"/>
        </w:rPr>
        <w:t xml:space="preserve"> </w:t>
      </w:r>
      <w:r>
        <w:rPr>
          <w:rFonts w:ascii="Arial"/>
          <w:sz w:val="24"/>
        </w:rPr>
        <w:t>to</w:t>
      </w:r>
      <w:r>
        <w:rPr>
          <w:rFonts w:ascii="Arial"/>
          <w:spacing w:val="25"/>
          <w:sz w:val="24"/>
        </w:rPr>
        <w:t xml:space="preserve"> </w:t>
      </w:r>
      <w:r>
        <w:rPr>
          <w:rFonts w:ascii="Arial"/>
          <w:sz w:val="24"/>
        </w:rPr>
        <w:t>have</w:t>
      </w:r>
      <w:r>
        <w:rPr>
          <w:rFonts w:ascii="Arial"/>
          <w:spacing w:val="25"/>
          <w:sz w:val="24"/>
        </w:rPr>
        <w:t xml:space="preserve"> </w:t>
      </w:r>
      <w:r>
        <w:rPr>
          <w:rFonts w:ascii="Arial"/>
          <w:sz w:val="24"/>
        </w:rPr>
        <w:t>any</w:t>
      </w:r>
      <w:r>
        <w:rPr>
          <w:rFonts w:ascii="Arial"/>
          <w:spacing w:val="22"/>
          <w:sz w:val="24"/>
        </w:rPr>
        <w:t xml:space="preserve"> </w:t>
      </w:r>
      <w:r>
        <w:rPr>
          <w:rFonts w:ascii="Arial"/>
          <w:sz w:val="24"/>
        </w:rPr>
        <w:t>rights</w:t>
      </w:r>
      <w:r>
        <w:rPr>
          <w:rFonts w:ascii="Arial"/>
          <w:spacing w:val="24"/>
          <w:sz w:val="24"/>
        </w:rPr>
        <w:t xml:space="preserve"> </w:t>
      </w:r>
      <w:r>
        <w:rPr>
          <w:rFonts w:ascii="Arial"/>
          <w:sz w:val="24"/>
        </w:rPr>
        <w:t>in</w:t>
      </w:r>
      <w:r>
        <w:rPr>
          <w:rFonts w:ascii="Arial"/>
          <w:spacing w:val="25"/>
          <w:sz w:val="24"/>
        </w:rPr>
        <w:t xml:space="preserve"> </w:t>
      </w:r>
      <w:r>
        <w:rPr>
          <w:rFonts w:ascii="Arial"/>
          <w:sz w:val="24"/>
        </w:rPr>
        <w:t>the</w:t>
      </w:r>
      <w:r>
        <w:rPr>
          <w:rFonts w:ascii="Arial"/>
          <w:spacing w:val="25"/>
          <w:sz w:val="24"/>
        </w:rPr>
        <w:t xml:space="preserve"> </w:t>
      </w:r>
      <w:r>
        <w:rPr>
          <w:rFonts w:ascii="Arial"/>
          <w:sz w:val="24"/>
        </w:rPr>
        <w:t>possession</w:t>
      </w:r>
      <w:r>
        <w:rPr>
          <w:rFonts w:ascii="Arial"/>
          <w:spacing w:val="25"/>
          <w:sz w:val="24"/>
        </w:rPr>
        <w:t xml:space="preserve"> </w:t>
      </w:r>
      <w:r>
        <w:rPr>
          <w:rFonts w:ascii="Arial"/>
          <w:sz w:val="24"/>
        </w:rPr>
        <w:t>of</w:t>
      </w:r>
      <w:r>
        <w:rPr>
          <w:rFonts w:ascii="Arial"/>
          <w:spacing w:val="25"/>
          <w:sz w:val="24"/>
        </w:rPr>
        <w:t xml:space="preserve"> </w:t>
      </w:r>
      <w:r>
        <w:rPr>
          <w:rFonts w:ascii="Arial"/>
          <w:sz w:val="24"/>
        </w:rPr>
        <w:t>the</w:t>
      </w:r>
      <w:r>
        <w:rPr>
          <w:rFonts w:ascii="Arial"/>
          <w:spacing w:val="25"/>
          <w:sz w:val="24"/>
        </w:rPr>
        <w:t xml:space="preserve"> </w:t>
      </w:r>
      <w:r>
        <w:rPr>
          <w:rFonts w:ascii="Arial"/>
          <w:sz w:val="24"/>
        </w:rPr>
        <w:t>work</w:t>
      </w:r>
      <w:r>
        <w:rPr>
          <w:rFonts w:ascii="Arial"/>
          <w:spacing w:val="24"/>
          <w:sz w:val="24"/>
        </w:rPr>
        <w:t xml:space="preserve"> </w:t>
      </w:r>
      <w:r>
        <w:rPr>
          <w:rFonts w:ascii="Arial"/>
          <w:sz w:val="24"/>
        </w:rPr>
        <w:t>and shall forfeit the Task Order and any remaining monies. The CITY may</w:t>
      </w:r>
      <w:r>
        <w:rPr>
          <w:rFonts w:ascii="Arial"/>
          <w:spacing w:val="2"/>
          <w:sz w:val="24"/>
        </w:rPr>
        <w:t xml:space="preserve"> </w:t>
      </w:r>
      <w:r>
        <w:rPr>
          <w:rFonts w:ascii="Arial"/>
          <w:sz w:val="24"/>
        </w:rPr>
        <w:t>then decide,</w:t>
      </w:r>
      <w:r>
        <w:rPr>
          <w:rFonts w:ascii="Arial"/>
          <w:spacing w:val="22"/>
          <w:sz w:val="24"/>
        </w:rPr>
        <w:t xml:space="preserve"> </w:t>
      </w:r>
      <w:r>
        <w:rPr>
          <w:rFonts w:ascii="Arial"/>
          <w:sz w:val="24"/>
        </w:rPr>
        <w:t>after</w:t>
      </w:r>
      <w:r>
        <w:rPr>
          <w:rFonts w:ascii="Arial"/>
          <w:spacing w:val="21"/>
          <w:sz w:val="24"/>
        </w:rPr>
        <w:t xml:space="preserve"> </w:t>
      </w:r>
      <w:r>
        <w:rPr>
          <w:rFonts w:ascii="Arial"/>
          <w:sz w:val="24"/>
        </w:rPr>
        <w:t>City</w:t>
      </w:r>
      <w:r>
        <w:rPr>
          <w:rFonts w:ascii="Arial"/>
          <w:spacing w:val="20"/>
          <w:sz w:val="24"/>
        </w:rPr>
        <w:t xml:space="preserve"> </w:t>
      </w:r>
      <w:r>
        <w:rPr>
          <w:rFonts w:ascii="Arial"/>
          <w:sz w:val="24"/>
        </w:rPr>
        <w:t>Commission</w:t>
      </w:r>
      <w:r>
        <w:rPr>
          <w:rFonts w:ascii="Arial"/>
          <w:spacing w:val="23"/>
          <w:sz w:val="24"/>
        </w:rPr>
        <w:t xml:space="preserve"> </w:t>
      </w:r>
      <w:r>
        <w:rPr>
          <w:rFonts w:ascii="Arial"/>
          <w:sz w:val="24"/>
        </w:rPr>
        <w:t>approval,</w:t>
      </w:r>
      <w:r>
        <w:rPr>
          <w:rFonts w:ascii="Arial"/>
          <w:spacing w:val="22"/>
          <w:sz w:val="24"/>
        </w:rPr>
        <w:t xml:space="preserve"> </w:t>
      </w:r>
      <w:r>
        <w:rPr>
          <w:rFonts w:ascii="Arial"/>
          <w:sz w:val="24"/>
        </w:rPr>
        <w:t>to</w:t>
      </w:r>
      <w:r>
        <w:rPr>
          <w:rFonts w:ascii="Arial"/>
          <w:spacing w:val="23"/>
          <w:sz w:val="24"/>
        </w:rPr>
        <w:t xml:space="preserve"> </w:t>
      </w:r>
      <w:r>
        <w:rPr>
          <w:rFonts w:ascii="Arial"/>
          <w:sz w:val="24"/>
        </w:rPr>
        <w:t>issue</w:t>
      </w:r>
      <w:r>
        <w:rPr>
          <w:rFonts w:ascii="Arial"/>
          <w:spacing w:val="23"/>
          <w:sz w:val="24"/>
        </w:rPr>
        <w:t xml:space="preserve"> </w:t>
      </w:r>
      <w:r>
        <w:rPr>
          <w:rFonts w:ascii="Arial"/>
          <w:sz w:val="24"/>
        </w:rPr>
        <w:t>a</w:t>
      </w:r>
      <w:r>
        <w:rPr>
          <w:rFonts w:ascii="Arial"/>
          <w:spacing w:val="23"/>
          <w:sz w:val="24"/>
        </w:rPr>
        <w:t xml:space="preserve"> </w:t>
      </w:r>
      <w:r>
        <w:rPr>
          <w:rFonts w:ascii="Arial"/>
          <w:sz w:val="24"/>
        </w:rPr>
        <w:t>new</w:t>
      </w:r>
      <w:r>
        <w:rPr>
          <w:rFonts w:ascii="Arial"/>
          <w:spacing w:val="19"/>
          <w:sz w:val="24"/>
        </w:rPr>
        <w:t xml:space="preserve"> </w:t>
      </w:r>
      <w:r>
        <w:rPr>
          <w:rFonts w:ascii="Arial"/>
          <w:sz w:val="24"/>
        </w:rPr>
        <w:t>Task</w:t>
      </w:r>
      <w:r>
        <w:rPr>
          <w:rFonts w:ascii="Arial"/>
          <w:spacing w:val="22"/>
          <w:sz w:val="24"/>
        </w:rPr>
        <w:t xml:space="preserve"> </w:t>
      </w:r>
      <w:r>
        <w:rPr>
          <w:rFonts w:ascii="Arial"/>
          <w:sz w:val="24"/>
        </w:rPr>
        <w:t>Order</w:t>
      </w:r>
      <w:r>
        <w:rPr>
          <w:rFonts w:ascii="Arial"/>
          <w:spacing w:val="21"/>
          <w:sz w:val="24"/>
        </w:rPr>
        <w:t xml:space="preserve"> </w:t>
      </w:r>
      <w:r>
        <w:rPr>
          <w:rFonts w:ascii="Arial"/>
          <w:sz w:val="24"/>
        </w:rPr>
        <w:t>for</w:t>
      </w:r>
      <w:r>
        <w:rPr>
          <w:rFonts w:ascii="Arial"/>
          <w:spacing w:val="21"/>
          <w:sz w:val="24"/>
        </w:rPr>
        <w:t xml:space="preserve"> </w:t>
      </w:r>
      <w:r>
        <w:rPr>
          <w:rFonts w:ascii="Arial"/>
          <w:sz w:val="24"/>
        </w:rPr>
        <w:t>the uncompleted work to another consultant using the remaining funds.</w:t>
      </w:r>
      <w:r>
        <w:rPr>
          <w:rFonts w:ascii="Arial"/>
          <w:spacing w:val="-25"/>
          <w:sz w:val="24"/>
        </w:rPr>
        <w:t xml:space="preserve"> </w:t>
      </w:r>
      <w:r>
        <w:rPr>
          <w:rFonts w:ascii="Arial"/>
          <w:sz w:val="24"/>
        </w:rPr>
        <w:t>Any excess costs arising therefrom over and above the original Task Order</w:t>
      </w:r>
      <w:r>
        <w:rPr>
          <w:rFonts w:ascii="Arial"/>
          <w:spacing w:val="5"/>
          <w:sz w:val="24"/>
        </w:rPr>
        <w:t xml:space="preserve"> </w:t>
      </w:r>
      <w:r>
        <w:rPr>
          <w:rFonts w:ascii="Arial"/>
          <w:sz w:val="24"/>
        </w:rPr>
        <w:t>price shall be charged against CONSULTANT, as the original</w:t>
      </w:r>
      <w:r>
        <w:rPr>
          <w:rFonts w:ascii="Arial"/>
          <w:spacing w:val="-16"/>
          <w:sz w:val="24"/>
        </w:rPr>
        <w:t xml:space="preserve"> </w:t>
      </w:r>
      <w:r>
        <w:rPr>
          <w:rFonts w:ascii="Arial"/>
          <w:sz w:val="24"/>
        </w:rPr>
        <w:t>CONSULTANT.</w:t>
      </w:r>
    </w:p>
    <w:p w14:paraId="64F5C808" w14:textId="77777777" w:rsidR="00135FBC" w:rsidRDefault="00135FBC" w:rsidP="005729F7">
      <w:pPr>
        <w:spacing w:after="0" w:line="240" w:lineRule="auto"/>
        <w:rPr>
          <w:rFonts w:ascii="Arial" w:eastAsia="Arial" w:hAnsi="Arial" w:cs="Arial"/>
          <w:szCs w:val="24"/>
        </w:rPr>
      </w:pPr>
    </w:p>
    <w:p w14:paraId="4407D291" w14:textId="77777777" w:rsidR="00135FBC" w:rsidRDefault="00135FBC" w:rsidP="00B85A5C">
      <w:pPr>
        <w:pStyle w:val="BodyText"/>
        <w:ind w:left="90" w:right="40"/>
        <w:jc w:val="center"/>
      </w:pPr>
      <w:r>
        <w:rPr>
          <w:u w:val="single" w:color="000000"/>
        </w:rPr>
        <w:t>ARTICLE</w:t>
      </w:r>
      <w:r>
        <w:rPr>
          <w:spacing w:val="-1"/>
          <w:u w:val="single" w:color="000000"/>
        </w:rPr>
        <w:t xml:space="preserve"> </w:t>
      </w:r>
      <w:r>
        <w:rPr>
          <w:u w:val="single" w:color="000000"/>
        </w:rPr>
        <w:t>6</w:t>
      </w:r>
    </w:p>
    <w:p w14:paraId="7B25E195" w14:textId="77777777" w:rsidR="00135FBC" w:rsidRDefault="00135FBC" w:rsidP="00B85A5C">
      <w:pPr>
        <w:pStyle w:val="BodyText"/>
        <w:ind w:left="90" w:right="40"/>
        <w:jc w:val="center"/>
      </w:pPr>
      <w:r>
        <w:rPr>
          <w:u w:val="single" w:color="000000"/>
        </w:rPr>
        <w:t>TERM OF AGREEMENT; TIME FOR</w:t>
      </w:r>
      <w:r>
        <w:rPr>
          <w:spacing w:val="-17"/>
          <w:u w:val="single" w:color="000000"/>
        </w:rPr>
        <w:t xml:space="preserve"> </w:t>
      </w:r>
      <w:r>
        <w:rPr>
          <w:u w:val="single" w:color="000000"/>
        </w:rPr>
        <w:t>PERFORMANCE</w:t>
      </w:r>
    </w:p>
    <w:p w14:paraId="774C1A52" w14:textId="77777777" w:rsidR="00135FBC" w:rsidRDefault="00135FBC" w:rsidP="005729F7">
      <w:pPr>
        <w:spacing w:after="0" w:line="240" w:lineRule="auto"/>
        <w:rPr>
          <w:rFonts w:ascii="Arial" w:eastAsia="Arial" w:hAnsi="Arial" w:cs="Arial"/>
          <w:sz w:val="17"/>
          <w:szCs w:val="17"/>
        </w:rPr>
      </w:pPr>
    </w:p>
    <w:p w14:paraId="3D9AAC1B" w14:textId="77777777" w:rsidR="00135FBC" w:rsidRDefault="00135FBC" w:rsidP="005729F7">
      <w:pPr>
        <w:pStyle w:val="ListParagraph"/>
        <w:numPr>
          <w:ilvl w:val="1"/>
          <w:numId w:val="5"/>
        </w:numPr>
        <w:tabs>
          <w:tab w:val="left" w:pos="821"/>
        </w:tabs>
        <w:ind w:right="392"/>
        <w:jc w:val="both"/>
        <w:rPr>
          <w:rFonts w:ascii="Arial" w:eastAsia="Arial" w:hAnsi="Arial" w:cs="Arial"/>
          <w:sz w:val="24"/>
          <w:szCs w:val="24"/>
        </w:rPr>
      </w:pPr>
      <w:r>
        <w:rPr>
          <w:rFonts w:ascii="Arial"/>
          <w:sz w:val="24"/>
        </w:rPr>
        <w:t xml:space="preserve">The initial term of this Agreement shall be for </w:t>
      </w:r>
      <w:r w:rsidRPr="0013660E">
        <w:rPr>
          <w:rFonts w:ascii="Arial"/>
          <w:b/>
          <w:color w:val="C00000"/>
          <w:sz w:val="24"/>
        </w:rPr>
        <w:t>TWO (2)</w:t>
      </w:r>
      <w:r>
        <w:rPr>
          <w:rFonts w:ascii="Arial"/>
          <w:sz w:val="24"/>
        </w:rPr>
        <w:t xml:space="preserve"> years from the date</w:t>
      </w:r>
      <w:r>
        <w:rPr>
          <w:rFonts w:ascii="Arial"/>
          <w:spacing w:val="-24"/>
          <w:sz w:val="24"/>
        </w:rPr>
        <w:t xml:space="preserve"> </w:t>
      </w:r>
      <w:r>
        <w:rPr>
          <w:rFonts w:ascii="Arial"/>
          <w:sz w:val="24"/>
        </w:rPr>
        <w:t>of this Agreement. The CITY shall have the option to renew this Agreement</w:t>
      </w:r>
      <w:r>
        <w:rPr>
          <w:rFonts w:ascii="Arial"/>
          <w:spacing w:val="-1"/>
          <w:sz w:val="24"/>
        </w:rPr>
        <w:t xml:space="preserve"> </w:t>
      </w:r>
      <w:r>
        <w:rPr>
          <w:rFonts w:ascii="Arial"/>
          <w:sz w:val="24"/>
        </w:rPr>
        <w:t xml:space="preserve">for </w:t>
      </w:r>
      <w:r w:rsidRPr="0013660E">
        <w:rPr>
          <w:rFonts w:ascii="Arial"/>
          <w:b/>
          <w:color w:val="C00000"/>
          <w:sz w:val="24"/>
        </w:rPr>
        <w:t>T</w:t>
      </w:r>
      <w:r w:rsidR="00463E0A">
        <w:rPr>
          <w:rFonts w:ascii="Arial"/>
          <w:b/>
          <w:color w:val="C00000"/>
          <w:sz w:val="24"/>
        </w:rPr>
        <w:t>WO</w:t>
      </w:r>
      <w:r w:rsidRPr="0013660E">
        <w:rPr>
          <w:rFonts w:ascii="Arial"/>
          <w:b/>
          <w:color w:val="C00000"/>
          <w:spacing w:val="21"/>
          <w:sz w:val="24"/>
        </w:rPr>
        <w:t xml:space="preserve"> </w:t>
      </w:r>
      <w:r w:rsidRPr="0013660E">
        <w:rPr>
          <w:rFonts w:ascii="Arial"/>
          <w:b/>
          <w:color w:val="C00000"/>
          <w:sz w:val="24"/>
        </w:rPr>
        <w:t>(</w:t>
      </w:r>
      <w:r w:rsidR="00463E0A">
        <w:rPr>
          <w:rFonts w:ascii="Arial"/>
          <w:b/>
          <w:color w:val="C00000"/>
          <w:sz w:val="24"/>
        </w:rPr>
        <w:t>2</w:t>
      </w:r>
      <w:r w:rsidRPr="0013660E">
        <w:rPr>
          <w:rFonts w:ascii="Arial"/>
          <w:b/>
          <w:color w:val="C00000"/>
          <w:sz w:val="24"/>
        </w:rPr>
        <w:t>)</w:t>
      </w:r>
      <w:r>
        <w:rPr>
          <w:rFonts w:ascii="Arial"/>
          <w:spacing w:val="23"/>
          <w:sz w:val="24"/>
        </w:rPr>
        <w:t xml:space="preserve"> </w:t>
      </w:r>
      <w:r>
        <w:rPr>
          <w:rFonts w:ascii="Arial"/>
          <w:sz w:val="24"/>
        </w:rPr>
        <w:t>successive</w:t>
      </w:r>
      <w:r>
        <w:rPr>
          <w:rFonts w:ascii="Arial"/>
          <w:spacing w:val="24"/>
          <w:sz w:val="24"/>
        </w:rPr>
        <w:t xml:space="preserve"> </w:t>
      </w:r>
      <w:r w:rsidR="0022431B">
        <w:rPr>
          <w:rFonts w:ascii="Arial"/>
          <w:b/>
          <w:color w:val="C00000"/>
          <w:sz w:val="24"/>
        </w:rPr>
        <w:t>ONE</w:t>
      </w:r>
      <w:r w:rsidRPr="0013660E">
        <w:rPr>
          <w:rFonts w:ascii="Arial"/>
          <w:b/>
          <w:color w:val="C00000"/>
          <w:spacing w:val="24"/>
          <w:sz w:val="24"/>
        </w:rPr>
        <w:t xml:space="preserve"> </w:t>
      </w:r>
      <w:r w:rsidRPr="0013660E">
        <w:rPr>
          <w:rFonts w:ascii="Arial"/>
          <w:b/>
          <w:color w:val="C00000"/>
          <w:sz w:val="24"/>
        </w:rPr>
        <w:t>(1)</w:t>
      </w:r>
      <w:r>
        <w:rPr>
          <w:rFonts w:ascii="Arial"/>
          <w:spacing w:val="23"/>
          <w:sz w:val="24"/>
        </w:rPr>
        <w:t xml:space="preserve"> </w:t>
      </w:r>
      <w:r>
        <w:rPr>
          <w:rFonts w:ascii="Arial"/>
          <w:sz w:val="24"/>
        </w:rPr>
        <w:t>year</w:t>
      </w:r>
      <w:r>
        <w:rPr>
          <w:rFonts w:ascii="Arial"/>
          <w:spacing w:val="23"/>
          <w:sz w:val="24"/>
        </w:rPr>
        <w:t xml:space="preserve"> </w:t>
      </w:r>
      <w:r>
        <w:rPr>
          <w:rFonts w:ascii="Arial"/>
          <w:sz w:val="24"/>
        </w:rPr>
        <w:t>terms</w:t>
      </w:r>
      <w:r>
        <w:rPr>
          <w:rFonts w:ascii="Arial"/>
          <w:spacing w:val="23"/>
          <w:sz w:val="24"/>
        </w:rPr>
        <w:t xml:space="preserve"> </w:t>
      </w:r>
      <w:r>
        <w:rPr>
          <w:rFonts w:ascii="Arial"/>
          <w:sz w:val="24"/>
        </w:rPr>
        <w:t>under</w:t>
      </w:r>
      <w:r>
        <w:rPr>
          <w:rFonts w:ascii="Arial"/>
          <w:spacing w:val="23"/>
          <w:sz w:val="24"/>
        </w:rPr>
        <w:t xml:space="preserve"> </w:t>
      </w:r>
      <w:r>
        <w:rPr>
          <w:rFonts w:ascii="Arial"/>
          <w:sz w:val="24"/>
        </w:rPr>
        <w:t>the</w:t>
      </w:r>
      <w:r>
        <w:rPr>
          <w:rFonts w:ascii="Arial"/>
          <w:spacing w:val="24"/>
          <w:sz w:val="24"/>
        </w:rPr>
        <w:t xml:space="preserve"> </w:t>
      </w:r>
      <w:r>
        <w:rPr>
          <w:rFonts w:ascii="Arial"/>
          <w:sz w:val="24"/>
        </w:rPr>
        <w:t>same</w:t>
      </w:r>
      <w:r>
        <w:rPr>
          <w:rFonts w:ascii="Arial"/>
          <w:spacing w:val="24"/>
          <w:sz w:val="24"/>
        </w:rPr>
        <w:t xml:space="preserve"> </w:t>
      </w:r>
      <w:r>
        <w:rPr>
          <w:rFonts w:ascii="Arial"/>
          <w:sz w:val="24"/>
        </w:rPr>
        <w:t>terms,</w:t>
      </w:r>
      <w:r>
        <w:rPr>
          <w:rFonts w:ascii="Arial"/>
          <w:spacing w:val="21"/>
          <w:sz w:val="24"/>
        </w:rPr>
        <w:t xml:space="preserve"> </w:t>
      </w:r>
      <w:r>
        <w:rPr>
          <w:rFonts w:ascii="Arial"/>
          <w:sz w:val="24"/>
        </w:rPr>
        <w:t>conditions, and compensation as set forth</w:t>
      </w:r>
      <w:r>
        <w:rPr>
          <w:rFonts w:ascii="Arial"/>
          <w:spacing w:val="-6"/>
          <w:sz w:val="24"/>
        </w:rPr>
        <w:t xml:space="preserve"> </w:t>
      </w:r>
      <w:r>
        <w:rPr>
          <w:rFonts w:ascii="Arial"/>
          <w:sz w:val="24"/>
        </w:rPr>
        <w:t>herein.</w:t>
      </w:r>
    </w:p>
    <w:p w14:paraId="71C96C6F" w14:textId="77777777" w:rsidR="00135FBC" w:rsidRDefault="00135FBC" w:rsidP="005729F7">
      <w:pPr>
        <w:spacing w:after="0" w:line="240" w:lineRule="auto"/>
        <w:rPr>
          <w:rFonts w:ascii="Arial" w:eastAsia="Arial" w:hAnsi="Arial" w:cs="Arial"/>
          <w:szCs w:val="24"/>
        </w:rPr>
      </w:pPr>
    </w:p>
    <w:p w14:paraId="5751DC5A" w14:textId="77777777" w:rsidR="00135FBC" w:rsidRDefault="00135FBC" w:rsidP="005729F7">
      <w:pPr>
        <w:pStyle w:val="ListParagraph"/>
        <w:numPr>
          <w:ilvl w:val="1"/>
          <w:numId w:val="5"/>
        </w:numPr>
        <w:tabs>
          <w:tab w:val="left" w:pos="821"/>
        </w:tabs>
        <w:ind w:right="393"/>
        <w:jc w:val="both"/>
        <w:rPr>
          <w:rFonts w:ascii="Arial" w:eastAsia="Arial" w:hAnsi="Arial" w:cs="Arial"/>
          <w:sz w:val="24"/>
          <w:szCs w:val="24"/>
        </w:rPr>
      </w:pPr>
      <w:r>
        <w:rPr>
          <w:rFonts w:ascii="Arial"/>
          <w:sz w:val="24"/>
        </w:rPr>
        <w:t>CONSULTANT</w:t>
      </w:r>
      <w:r>
        <w:rPr>
          <w:rFonts w:ascii="Arial"/>
          <w:spacing w:val="32"/>
          <w:sz w:val="24"/>
        </w:rPr>
        <w:t xml:space="preserve"> </w:t>
      </w:r>
      <w:r>
        <w:rPr>
          <w:rFonts w:ascii="Arial"/>
          <w:sz w:val="24"/>
        </w:rPr>
        <w:t>shall</w:t>
      </w:r>
      <w:r>
        <w:rPr>
          <w:rFonts w:ascii="Arial"/>
          <w:spacing w:val="29"/>
          <w:sz w:val="24"/>
        </w:rPr>
        <w:t xml:space="preserve"> </w:t>
      </w:r>
      <w:r>
        <w:rPr>
          <w:rFonts w:ascii="Arial"/>
          <w:sz w:val="24"/>
        </w:rPr>
        <w:t>perform</w:t>
      </w:r>
      <w:r>
        <w:rPr>
          <w:rFonts w:ascii="Arial"/>
          <w:spacing w:val="32"/>
          <w:sz w:val="24"/>
        </w:rPr>
        <w:t xml:space="preserve"> </w:t>
      </w:r>
      <w:r>
        <w:rPr>
          <w:rFonts w:ascii="Arial"/>
          <w:sz w:val="24"/>
        </w:rPr>
        <w:t>the</w:t>
      </w:r>
      <w:r>
        <w:rPr>
          <w:rFonts w:ascii="Arial"/>
          <w:spacing w:val="31"/>
          <w:sz w:val="24"/>
        </w:rPr>
        <w:t xml:space="preserve"> </w:t>
      </w:r>
      <w:r>
        <w:rPr>
          <w:rFonts w:ascii="Arial"/>
          <w:sz w:val="24"/>
        </w:rPr>
        <w:t>services</w:t>
      </w:r>
      <w:r>
        <w:rPr>
          <w:rFonts w:ascii="Arial"/>
          <w:spacing w:val="30"/>
          <w:sz w:val="24"/>
        </w:rPr>
        <w:t xml:space="preserve"> </w:t>
      </w:r>
      <w:r>
        <w:rPr>
          <w:rFonts w:ascii="Arial"/>
          <w:sz w:val="24"/>
        </w:rPr>
        <w:t>described</w:t>
      </w:r>
      <w:r>
        <w:rPr>
          <w:rFonts w:ascii="Arial"/>
          <w:spacing w:val="31"/>
          <w:sz w:val="24"/>
        </w:rPr>
        <w:t xml:space="preserve"> </w:t>
      </w:r>
      <w:r>
        <w:rPr>
          <w:rFonts w:ascii="Arial"/>
          <w:sz w:val="24"/>
        </w:rPr>
        <w:t>in</w:t>
      </w:r>
      <w:r>
        <w:rPr>
          <w:rFonts w:ascii="Arial"/>
          <w:spacing w:val="28"/>
          <w:sz w:val="24"/>
        </w:rPr>
        <w:t xml:space="preserve"> </w:t>
      </w:r>
      <w:r>
        <w:rPr>
          <w:rFonts w:ascii="Arial"/>
          <w:sz w:val="24"/>
        </w:rPr>
        <w:t>Task</w:t>
      </w:r>
      <w:r>
        <w:rPr>
          <w:rFonts w:ascii="Arial"/>
          <w:spacing w:val="30"/>
          <w:sz w:val="24"/>
        </w:rPr>
        <w:t xml:space="preserve"> </w:t>
      </w:r>
      <w:r>
        <w:rPr>
          <w:rFonts w:ascii="Arial"/>
          <w:sz w:val="24"/>
        </w:rPr>
        <w:t>Orders</w:t>
      </w:r>
      <w:r>
        <w:rPr>
          <w:rFonts w:ascii="Arial"/>
          <w:spacing w:val="30"/>
          <w:sz w:val="24"/>
        </w:rPr>
        <w:t xml:space="preserve"> </w:t>
      </w:r>
      <w:r>
        <w:rPr>
          <w:rFonts w:ascii="Arial"/>
          <w:sz w:val="24"/>
        </w:rPr>
        <w:t>within</w:t>
      </w:r>
      <w:r>
        <w:rPr>
          <w:rFonts w:ascii="Arial"/>
          <w:spacing w:val="-1"/>
          <w:sz w:val="24"/>
        </w:rPr>
        <w:t xml:space="preserve"> </w:t>
      </w:r>
      <w:r>
        <w:rPr>
          <w:rFonts w:ascii="Arial"/>
          <w:sz w:val="24"/>
        </w:rPr>
        <w:t>the time periods specified in the Task Order. Said time periods</w:t>
      </w:r>
      <w:r>
        <w:rPr>
          <w:rFonts w:ascii="Arial"/>
          <w:spacing w:val="10"/>
          <w:sz w:val="24"/>
        </w:rPr>
        <w:t xml:space="preserve"> </w:t>
      </w:r>
      <w:r>
        <w:rPr>
          <w:rFonts w:ascii="Arial"/>
          <w:sz w:val="24"/>
        </w:rPr>
        <w:t>shall commence from the date of the Notice to Proceed for such</w:t>
      </w:r>
      <w:r>
        <w:rPr>
          <w:rFonts w:ascii="Arial"/>
          <w:spacing w:val="-14"/>
          <w:sz w:val="24"/>
        </w:rPr>
        <w:t xml:space="preserve"> </w:t>
      </w:r>
      <w:r>
        <w:rPr>
          <w:rFonts w:ascii="Arial"/>
          <w:sz w:val="24"/>
        </w:rPr>
        <w:t>services.</w:t>
      </w:r>
    </w:p>
    <w:p w14:paraId="7A7F569D" w14:textId="77777777" w:rsidR="00135FBC" w:rsidRDefault="00135FBC" w:rsidP="005729F7">
      <w:pPr>
        <w:spacing w:after="0" w:line="240" w:lineRule="auto"/>
        <w:rPr>
          <w:rFonts w:ascii="Arial" w:eastAsia="Arial" w:hAnsi="Arial" w:cs="Arial"/>
          <w:szCs w:val="24"/>
        </w:rPr>
      </w:pPr>
    </w:p>
    <w:p w14:paraId="022AB0C9" w14:textId="77777777" w:rsidR="00135FBC" w:rsidRDefault="00135FBC" w:rsidP="005729F7">
      <w:pPr>
        <w:pStyle w:val="BodyText"/>
        <w:ind w:left="1540" w:right="394" w:hanging="720"/>
        <w:jc w:val="both"/>
      </w:pPr>
      <w:r>
        <w:t>6.2.1 Any work pursuant to a Task Order that commences prior to and</w:t>
      </w:r>
      <w:r>
        <w:rPr>
          <w:spacing w:val="27"/>
        </w:rPr>
        <w:t xml:space="preserve"> </w:t>
      </w:r>
      <w:r>
        <w:t>will extend beyond the expiration date of the term of this Agreement</w:t>
      </w:r>
      <w:r>
        <w:rPr>
          <w:spacing w:val="1"/>
        </w:rPr>
        <w:t xml:space="preserve"> </w:t>
      </w:r>
      <w:r>
        <w:t>shall continue until completion at the same prices, terms and conditions</w:t>
      </w:r>
      <w:r>
        <w:rPr>
          <w:spacing w:val="54"/>
        </w:rPr>
        <w:t xml:space="preserve"> </w:t>
      </w:r>
      <w:r>
        <w:t>of this Agreement. All licenses and required insurance shall</w:t>
      </w:r>
      <w:r>
        <w:rPr>
          <w:spacing w:val="-22"/>
        </w:rPr>
        <w:t xml:space="preserve"> </w:t>
      </w:r>
      <w:r>
        <w:t>remain active and in place through completion of work under the Task</w:t>
      </w:r>
      <w:r>
        <w:rPr>
          <w:spacing w:val="-5"/>
        </w:rPr>
        <w:t xml:space="preserve"> </w:t>
      </w:r>
      <w:r>
        <w:t>Order.</w:t>
      </w:r>
    </w:p>
    <w:p w14:paraId="3ACCCA4A" w14:textId="77777777" w:rsidR="00135FBC" w:rsidRDefault="00135FBC" w:rsidP="005729F7">
      <w:pPr>
        <w:spacing w:after="0" w:line="240" w:lineRule="auto"/>
        <w:rPr>
          <w:rFonts w:ascii="Arial" w:eastAsia="Arial" w:hAnsi="Arial" w:cs="Arial"/>
          <w:szCs w:val="24"/>
        </w:rPr>
      </w:pPr>
    </w:p>
    <w:p w14:paraId="5D79465C" w14:textId="77777777" w:rsidR="00135FBC" w:rsidRDefault="00135FBC" w:rsidP="005729F7">
      <w:pPr>
        <w:pStyle w:val="BodyText"/>
        <w:ind w:right="394"/>
        <w:jc w:val="both"/>
      </w:pPr>
      <w:r>
        <w:t>Prior to beginning the performance of any services under this</w:t>
      </w:r>
      <w:r>
        <w:rPr>
          <w:spacing w:val="-1"/>
        </w:rPr>
        <w:t xml:space="preserve"> </w:t>
      </w:r>
      <w:r>
        <w:t>Agreement, CONSULTANT must receive a Notice to Proceed. CONSULTANT</w:t>
      </w:r>
      <w:r>
        <w:rPr>
          <w:spacing w:val="27"/>
        </w:rPr>
        <w:t xml:space="preserve"> </w:t>
      </w:r>
      <w:r>
        <w:t>must receive</w:t>
      </w:r>
      <w:r>
        <w:rPr>
          <w:spacing w:val="31"/>
        </w:rPr>
        <w:t xml:space="preserve"> </w:t>
      </w:r>
      <w:r>
        <w:t>written</w:t>
      </w:r>
      <w:r>
        <w:rPr>
          <w:spacing w:val="31"/>
        </w:rPr>
        <w:t xml:space="preserve"> </w:t>
      </w:r>
      <w:r>
        <w:t>approval</w:t>
      </w:r>
      <w:r>
        <w:rPr>
          <w:spacing w:val="27"/>
        </w:rPr>
        <w:t xml:space="preserve"> </w:t>
      </w:r>
      <w:r>
        <w:t>from</w:t>
      </w:r>
      <w:r>
        <w:rPr>
          <w:spacing w:val="29"/>
        </w:rPr>
        <w:t xml:space="preserve"> </w:t>
      </w:r>
      <w:r>
        <w:t>the</w:t>
      </w:r>
      <w:r>
        <w:rPr>
          <w:spacing w:val="28"/>
        </w:rPr>
        <w:t xml:space="preserve"> </w:t>
      </w:r>
      <w:r>
        <w:t>Contract</w:t>
      </w:r>
      <w:r>
        <w:rPr>
          <w:spacing w:val="28"/>
        </w:rPr>
        <w:t xml:space="preserve"> </w:t>
      </w:r>
      <w:r>
        <w:t>Administrator</w:t>
      </w:r>
      <w:r>
        <w:rPr>
          <w:spacing w:val="29"/>
        </w:rPr>
        <w:t xml:space="preserve"> </w:t>
      </w:r>
      <w:r>
        <w:t>prior</w:t>
      </w:r>
      <w:r>
        <w:rPr>
          <w:spacing w:val="29"/>
        </w:rPr>
        <w:t xml:space="preserve"> </w:t>
      </w:r>
      <w:r>
        <w:t>to</w:t>
      </w:r>
      <w:r>
        <w:rPr>
          <w:spacing w:val="28"/>
        </w:rPr>
        <w:t xml:space="preserve"> </w:t>
      </w:r>
      <w:r>
        <w:t>beginning the performance of services in any subsequent phases of the</w:t>
      </w:r>
      <w:r>
        <w:rPr>
          <w:spacing w:val="3"/>
        </w:rPr>
        <w:t xml:space="preserve"> </w:t>
      </w:r>
      <w:r>
        <w:t>Agreement. Prior</w:t>
      </w:r>
      <w:r>
        <w:rPr>
          <w:spacing w:val="41"/>
        </w:rPr>
        <w:t xml:space="preserve"> </w:t>
      </w:r>
      <w:r>
        <w:t>to</w:t>
      </w:r>
      <w:r>
        <w:rPr>
          <w:spacing w:val="43"/>
        </w:rPr>
        <w:t xml:space="preserve"> </w:t>
      </w:r>
      <w:r>
        <w:t>granting</w:t>
      </w:r>
      <w:r>
        <w:rPr>
          <w:spacing w:val="40"/>
        </w:rPr>
        <w:t xml:space="preserve"> </w:t>
      </w:r>
      <w:r>
        <w:t>approval</w:t>
      </w:r>
      <w:r>
        <w:rPr>
          <w:spacing w:val="41"/>
        </w:rPr>
        <w:t xml:space="preserve"> </w:t>
      </w:r>
      <w:r>
        <w:t>for</w:t>
      </w:r>
      <w:r>
        <w:rPr>
          <w:spacing w:val="41"/>
        </w:rPr>
        <w:t xml:space="preserve"> </w:t>
      </w:r>
      <w:r>
        <w:t>CONSULTANT</w:t>
      </w:r>
      <w:r>
        <w:rPr>
          <w:spacing w:val="42"/>
        </w:rPr>
        <w:t xml:space="preserve"> </w:t>
      </w:r>
      <w:r>
        <w:t>to</w:t>
      </w:r>
      <w:r>
        <w:rPr>
          <w:spacing w:val="40"/>
        </w:rPr>
        <w:t xml:space="preserve"> </w:t>
      </w:r>
      <w:r>
        <w:t>proceed</w:t>
      </w:r>
      <w:r>
        <w:rPr>
          <w:spacing w:val="40"/>
        </w:rPr>
        <w:t xml:space="preserve"> </w:t>
      </w:r>
      <w:r>
        <w:t>to</w:t>
      </w:r>
      <w:r>
        <w:rPr>
          <w:spacing w:val="40"/>
        </w:rPr>
        <w:t xml:space="preserve"> </w:t>
      </w:r>
      <w:r>
        <w:t>a</w:t>
      </w:r>
      <w:r>
        <w:rPr>
          <w:spacing w:val="40"/>
        </w:rPr>
        <w:t xml:space="preserve"> </w:t>
      </w:r>
      <w:r>
        <w:t>subsequent phase, the Contract Administrator may, at his or her sole option,</w:t>
      </w:r>
      <w:r>
        <w:rPr>
          <w:spacing w:val="55"/>
        </w:rPr>
        <w:t xml:space="preserve"> </w:t>
      </w:r>
      <w:r>
        <w:t>require CONSULTANT to submit itemized deliverables/documents for the</w:t>
      </w:r>
      <w:r>
        <w:rPr>
          <w:spacing w:val="57"/>
        </w:rPr>
        <w:t xml:space="preserve"> </w:t>
      </w:r>
      <w:r>
        <w:t>Contract Administrator’s</w:t>
      </w:r>
      <w:r>
        <w:rPr>
          <w:spacing w:val="-14"/>
        </w:rPr>
        <w:t xml:space="preserve"> </w:t>
      </w:r>
      <w:r>
        <w:t>review.</w:t>
      </w:r>
    </w:p>
    <w:p w14:paraId="108D2139" w14:textId="77777777" w:rsidR="00135FBC" w:rsidRDefault="00135FBC" w:rsidP="005729F7">
      <w:pPr>
        <w:spacing w:after="0" w:line="240" w:lineRule="auto"/>
        <w:rPr>
          <w:rFonts w:ascii="Arial" w:eastAsia="Arial" w:hAnsi="Arial" w:cs="Arial"/>
          <w:szCs w:val="24"/>
        </w:rPr>
      </w:pPr>
    </w:p>
    <w:p w14:paraId="11404D78" w14:textId="77777777" w:rsidR="00135FBC" w:rsidRDefault="00135FBC" w:rsidP="005729F7">
      <w:pPr>
        <w:pStyle w:val="ListParagraph"/>
        <w:numPr>
          <w:ilvl w:val="1"/>
          <w:numId w:val="5"/>
        </w:numPr>
        <w:tabs>
          <w:tab w:val="left" w:pos="821"/>
        </w:tabs>
        <w:ind w:right="393"/>
        <w:jc w:val="both"/>
        <w:rPr>
          <w:rFonts w:ascii="Arial" w:eastAsia="Arial" w:hAnsi="Arial" w:cs="Arial"/>
          <w:sz w:val="24"/>
          <w:szCs w:val="24"/>
        </w:rPr>
      </w:pPr>
      <w:r>
        <w:rPr>
          <w:rFonts w:ascii="Arial"/>
          <w:sz w:val="24"/>
        </w:rPr>
        <w:t>In the event CONSULTANT is unable to complete any services because</w:t>
      </w:r>
      <w:r>
        <w:rPr>
          <w:rFonts w:ascii="Arial"/>
          <w:spacing w:val="7"/>
          <w:sz w:val="24"/>
        </w:rPr>
        <w:t xml:space="preserve"> </w:t>
      </w:r>
      <w:r>
        <w:rPr>
          <w:rFonts w:ascii="Arial"/>
          <w:sz w:val="24"/>
        </w:rPr>
        <w:t>of delays resulting from untimely review by CITY or other</w:t>
      </w:r>
      <w:r>
        <w:rPr>
          <w:rFonts w:ascii="Arial"/>
          <w:spacing w:val="43"/>
          <w:sz w:val="24"/>
        </w:rPr>
        <w:t xml:space="preserve"> </w:t>
      </w:r>
      <w:r>
        <w:rPr>
          <w:rFonts w:ascii="Arial"/>
          <w:sz w:val="24"/>
        </w:rPr>
        <w:t>governmental authorities having jurisdiction over the Project, and such delays are not</w:t>
      </w:r>
      <w:r>
        <w:rPr>
          <w:rFonts w:ascii="Arial"/>
          <w:spacing w:val="13"/>
          <w:sz w:val="24"/>
        </w:rPr>
        <w:t xml:space="preserve"> </w:t>
      </w:r>
      <w:r>
        <w:rPr>
          <w:rFonts w:ascii="Arial"/>
          <w:sz w:val="24"/>
        </w:rPr>
        <w:t xml:space="preserve">the </w:t>
      </w:r>
      <w:r>
        <w:rPr>
          <w:rFonts w:ascii="Arial"/>
          <w:sz w:val="24"/>
        </w:rPr>
        <w:lastRenderedPageBreak/>
        <w:t>fault of CONSULTANT, or because of delays which were caused by</w:t>
      </w:r>
      <w:r>
        <w:rPr>
          <w:rFonts w:ascii="Arial"/>
          <w:spacing w:val="19"/>
          <w:sz w:val="24"/>
        </w:rPr>
        <w:t xml:space="preserve"> </w:t>
      </w:r>
      <w:r>
        <w:rPr>
          <w:rFonts w:ascii="Arial"/>
          <w:sz w:val="24"/>
        </w:rPr>
        <w:t>factors outside the control of CONSULTANT, CITY shall grant a</w:t>
      </w:r>
      <w:r>
        <w:rPr>
          <w:rFonts w:ascii="Arial"/>
          <w:spacing w:val="37"/>
          <w:sz w:val="24"/>
        </w:rPr>
        <w:t xml:space="preserve"> </w:t>
      </w:r>
      <w:r>
        <w:rPr>
          <w:rFonts w:ascii="Arial"/>
          <w:sz w:val="24"/>
        </w:rPr>
        <w:t>reasonable extension of time for completion of the services. It shall be the</w:t>
      </w:r>
      <w:r>
        <w:rPr>
          <w:rFonts w:ascii="Arial"/>
          <w:spacing w:val="41"/>
          <w:sz w:val="24"/>
        </w:rPr>
        <w:t xml:space="preserve"> </w:t>
      </w:r>
      <w:r>
        <w:rPr>
          <w:rFonts w:ascii="Arial"/>
          <w:sz w:val="24"/>
        </w:rPr>
        <w:t>responsibility of the CONSULTANT to notify CITY promptly in writing whenever a delay</w:t>
      </w:r>
      <w:r>
        <w:rPr>
          <w:rFonts w:ascii="Arial"/>
          <w:spacing w:val="48"/>
          <w:sz w:val="24"/>
        </w:rPr>
        <w:t xml:space="preserve"> </w:t>
      </w:r>
      <w:r>
        <w:rPr>
          <w:rFonts w:ascii="Arial"/>
          <w:sz w:val="24"/>
        </w:rPr>
        <w:t>in approval by a governmental agency is anticipated or experienced, and</w:t>
      </w:r>
      <w:r>
        <w:rPr>
          <w:rFonts w:ascii="Arial"/>
          <w:spacing w:val="63"/>
          <w:sz w:val="24"/>
        </w:rPr>
        <w:t xml:space="preserve"> </w:t>
      </w:r>
      <w:r>
        <w:rPr>
          <w:rFonts w:ascii="Arial"/>
          <w:sz w:val="24"/>
        </w:rPr>
        <w:t>to inform CITY of all facts and details related to the</w:t>
      </w:r>
      <w:r>
        <w:rPr>
          <w:rFonts w:ascii="Arial"/>
          <w:spacing w:val="-9"/>
          <w:sz w:val="24"/>
        </w:rPr>
        <w:t xml:space="preserve"> </w:t>
      </w:r>
      <w:r>
        <w:rPr>
          <w:rFonts w:ascii="Arial"/>
          <w:sz w:val="24"/>
        </w:rPr>
        <w:t>delay.</w:t>
      </w:r>
    </w:p>
    <w:p w14:paraId="6AE8AC30" w14:textId="77777777" w:rsidR="00135FBC" w:rsidRDefault="00135FBC" w:rsidP="005729F7">
      <w:pPr>
        <w:spacing w:after="0" w:line="240" w:lineRule="auto"/>
        <w:rPr>
          <w:rFonts w:ascii="Arial" w:eastAsia="Arial" w:hAnsi="Arial" w:cs="Arial"/>
          <w:szCs w:val="24"/>
        </w:rPr>
      </w:pPr>
    </w:p>
    <w:p w14:paraId="7B22A518" w14:textId="77777777" w:rsidR="00135FBC" w:rsidRDefault="00135FBC" w:rsidP="005729F7">
      <w:pPr>
        <w:pStyle w:val="ListParagraph"/>
        <w:numPr>
          <w:ilvl w:val="1"/>
          <w:numId w:val="5"/>
        </w:numPr>
        <w:tabs>
          <w:tab w:val="left" w:pos="821"/>
        </w:tabs>
        <w:ind w:right="393"/>
        <w:jc w:val="both"/>
        <w:rPr>
          <w:rFonts w:ascii="Arial" w:eastAsia="Arial" w:hAnsi="Arial" w:cs="Arial"/>
          <w:sz w:val="24"/>
          <w:szCs w:val="24"/>
        </w:rPr>
      </w:pPr>
      <w:r>
        <w:rPr>
          <w:rFonts w:ascii="Arial"/>
          <w:sz w:val="24"/>
        </w:rPr>
        <w:t>The time for the performance of services described in assigned Task</w:t>
      </w:r>
      <w:r>
        <w:rPr>
          <w:rFonts w:ascii="Arial"/>
          <w:spacing w:val="43"/>
          <w:sz w:val="24"/>
        </w:rPr>
        <w:t xml:space="preserve"> </w:t>
      </w:r>
      <w:r>
        <w:rPr>
          <w:rFonts w:ascii="Arial"/>
          <w:sz w:val="24"/>
        </w:rPr>
        <w:t>Orders shall be negotiated by the CITY and the CONSULTANT as the services</w:t>
      </w:r>
      <w:r>
        <w:rPr>
          <w:rFonts w:ascii="Arial"/>
          <w:spacing w:val="1"/>
          <w:sz w:val="24"/>
        </w:rPr>
        <w:t xml:space="preserve"> </w:t>
      </w:r>
      <w:r>
        <w:rPr>
          <w:rFonts w:ascii="Arial"/>
          <w:sz w:val="24"/>
        </w:rPr>
        <w:t>are requested and authorized by the</w:t>
      </w:r>
      <w:r>
        <w:rPr>
          <w:rFonts w:ascii="Arial"/>
          <w:spacing w:val="-2"/>
          <w:sz w:val="24"/>
        </w:rPr>
        <w:t xml:space="preserve"> </w:t>
      </w:r>
      <w:r>
        <w:rPr>
          <w:rFonts w:ascii="Arial"/>
          <w:sz w:val="24"/>
        </w:rPr>
        <w:t>CITY.</w:t>
      </w:r>
    </w:p>
    <w:p w14:paraId="7B248D11" w14:textId="77777777" w:rsidR="00135FBC" w:rsidRDefault="00135FBC" w:rsidP="005729F7">
      <w:pPr>
        <w:spacing w:after="0" w:line="240" w:lineRule="auto"/>
        <w:rPr>
          <w:rFonts w:ascii="Arial" w:eastAsia="Arial" w:hAnsi="Arial" w:cs="Arial"/>
          <w:szCs w:val="24"/>
        </w:rPr>
      </w:pPr>
    </w:p>
    <w:p w14:paraId="4444AF0D" w14:textId="77777777" w:rsidR="00135FBC" w:rsidRDefault="00135FBC" w:rsidP="00B85A5C">
      <w:pPr>
        <w:pStyle w:val="BodyText"/>
        <w:ind w:left="90" w:right="40"/>
        <w:jc w:val="center"/>
      </w:pPr>
      <w:r>
        <w:rPr>
          <w:u w:val="single" w:color="000000"/>
        </w:rPr>
        <w:t>ARTICLE</w:t>
      </w:r>
      <w:r>
        <w:rPr>
          <w:spacing w:val="-1"/>
          <w:u w:val="single" w:color="000000"/>
        </w:rPr>
        <w:t xml:space="preserve"> </w:t>
      </w:r>
      <w:r>
        <w:rPr>
          <w:u w:val="single" w:color="000000"/>
        </w:rPr>
        <w:t>7</w:t>
      </w:r>
    </w:p>
    <w:p w14:paraId="19FC5287" w14:textId="77777777" w:rsidR="00135FBC" w:rsidRDefault="00135FBC" w:rsidP="00B85A5C">
      <w:pPr>
        <w:pStyle w:val="BodyText"/>
        <w:ind w:left="90" w:right="40"/>
        <w:jc w:val="center"/>
      </w:pPr>
      <w:r>
        <w:rPr>
          <w:u w:val="single" w:color="000000"/>
        </w:rPr>
        <w:t>COMPENSATION AND METHOD OF</w:t>
      </w:r>
      <w:r>
        <w:rPr>
          <w:spacing w:val="-14"/>
          <w:u w:val="single" w:color="000000"/>
        </w:rPr>
        <w:t xml:space="preserve"> </w:t>
      </w:r>
      <w:r>
        <w:rPr>
          <w:u w:val="single" w:color="000000"/>
        </w:rPr>
        <w:t>PAYMENT</w:t>
      </w:r>
    </w:p>
    <w:p w14:paraId="7FF6BF7C" w14:textId="77777777" w:rsidR="00135FBC" w:rsidRDefault="00135FBC" w:rsidP="005729F7">
      <w:pPr>
        <w:spacing w:after="0" w:line="240" w:lineRule="auto"/>
        <w:rPr>
          <w:rFonts w:ascii="Arial" w:eastAsia="Arial" w:hAnsi="Arial" w:cs="Arial"/>
          <w:sz w:val="17"/>
          <w:szCs w:val="17"/>
        </w:rPr>
      </w:pPr>
    </w:p>
    <w:p w14:paraId="381CEBF6" w14:textId="77777777" w:rsidR="00135FBC" w:rsidRDefault="00135FBC" w:rsidP="005729F7">
      <w:pPr>
        <w:pStyle w:val="ListParagraph"/>
        <w:numPr>
          <w:ilvl w:val="1"/>
          <w:numId w:val="6"/>
        </w:numPr>
        <w:tabs>
          <w:tab w:val="left" w:pos="821"/>
        </w:tabs>
        <w:ind w:right="394"/>
        <w:rPr>
          <w:rFonts w:ascii="Arial" w:eastAsia="Arial" w:hAnsi="Arial" w:cs="Arial"/>
          <w:sz w:val="24"/>
          <w:szCs w:val="24"/>
        </w:rPr>
      </w:pPr>
      <w:r>
        <w:rPr>
          <w:rFonts w:ascii="Arial"/>
          <w:sz w:val="24"/>
          <w:u w:val="single" w:color="000000"/>
        </w:rPr>
        <w:t>AMOUNT AND METHOD OF</w:t>
      </w:r>
      <w:r>
        <w:rPr>
          <w:rFonts w:ascii="Arial"/>
          <w:spacing w:val="1"/>
          <w:sz w:val="24"/>
          <w:u w:val="single" w:color="000000"/>
        </w:rPr>
        <w:t xml:space="preserve"> </w:t>
      </w:r>
      <w:r>
        <w:rPr>
          <w:rFonts w:ascii="Arial"/>
          <w:sz w:val="24"/>
          <w:u w:val="single" w:color="000000"/>
        </w:rPr>
        <w:t>COMPENSATION</w:t>
      </w:r>
    </w:p>
    <w:p w14:paraId="48951635" w14:textId="77777777" w:rsidR="00135FBC" w:rsidRDefault="00135FBC" w:rsidP="005729F7">
      <w:pPr>
        <w:spacing w:after="0" w:line="240" w:lineRule="auto"/>
        <w:rPr>
          <w:rFonts w:ascii="Arial" w:eastAsia="Arial" w:hAnsi="Arial" w:cs="Arial"/>
          <w:sz w:val="17"/>
          <w:szCs w:val="17"/>
        </w:rPr>
      </w:pPr>
    </w:p>
    <w:p w14:paraId="1A81C0EE" w14:textId="77777777" w:rsidR="00135FBC" w:rsidRDefault="00135FBC" w:rsidP="005729F7">
      <w:pPr>
        <w:pStyle w:val="BodyText"/>
        <w:ind w:right="394"/>
      </w:pPr>
      <w:r>
        <w:rPr>
          <w:u w:val="single" w:color="000000"/>
        </w:rPr>
        <w:t xml:space="preserve">Not </w:t>
      </w:r>
      <w:proofErr w:type="gramStart"/>
      <w:r>
        <w:rPr>
          <w:u w:val="single" w:color="000000"/>
        </w:rPr>
        <w:t>To</w:t>
      </w:r>
      <w:proofErr w:type="gramEnd"/>
      <w:r>
        <w:rPr>
          <w:u w:val="single" w:color="000000"/>
        </w:rPr>
        <w:t xml:space="preserve"> Exceed Amount</w:t>
      </w:r>
      <w:r>
        <w:rPr>
          <w:spacing w:val="-18"/>
          <w:u w:val="single" w:color="000000"/>
        </w:rPr>
        <w:t xml:space="preserve"> </w:t>
      </w:r>
      <w:r>
        <w:rPr>
          <w:u w:val="single" w:color="000000"/>
        </w:rPr>
        <w:t>Compensation</w:t>
      </w:r>
    </w:p>
    <w:p w14:paraId="7ED31D7C" w14:textId="77777777" w:rsidR="00135FBC" w:rsidRDefault="00135FBC" w:rsidP="005729F7">
      <w:pPr>
        <w:spacing w:after="0" w:line="240" w:lineRule="auto"/>
        <w:rPr>
          <w:rFonts w:ascii="Arial" w:eastAsia="Arial" w:hAnsi="Arial" w:cs="Arial"/>
          <w:sz w:val="17"/>
          <w:szCs w:val="17"/>
        </w:rPr>
      </w:pPr>
    </w:p>
    <w:p w14:paraId="041F12A4" w14:textId="77777777" w:rsidR="00135FBC" w:rsidRDefault="00135FBC" w:rsidP="005729F7">
      <w:pPr>
        <w:pStyle w:val="BodyText"/>
        <w:ind w:right="394"/>
      </w:pPr>
      <w:r>
        <w:t>The method of compensation for each Task Order shall be not to exceed</w:t>
      </w:r>
      <w:r>
        <w:rPr>
          <w:spacing w:val="-28"/>
        </w:rPr>
        <w:t xml:space="preserve"> </w:t>
      </w:r>
      <w:r>
        <w:t>as agreed upon per Task Order and described in Section 7.1.1</w:t>
      </w:r>
      <w:r>
        <w:rPr>
          <w:spacing w:val="-32"/>
        </w:rPr>
        <w:t xml:space="preserve"> </w:t>
      </w:r>
      <w:r>
        <w:t>below.</w:t>
      </w:r>
    </w:p>
    <w:p w14:paraId="371AC2F8" w14:textId="77777777" w:rsidR="00135FBC" w:rsidRDefault="00135FBC" w:rsidP="005729F7">
      <w:pPr>
        <w:spacing w:after="0" w:line="240" w:lineRule="auto"/>
        <w:rPr>
          <w:rFonts w:ascii="Arial" w:eastAsia="Arial" w:hAnsi="Arial" w:cs="Arial"/>
          <w:szCs w:val="24"/>
        </w:rPr>
      </w:pPr>
    </w:p>
    <w:p w14:paraId="18B67013" w14:textId="77777777" w:rsidR="00135FBC" w:rsidRDefault="00135FBC" w:rsidP="005729F7">
      <w:pPr>
        <w:pStyle w:val="ListParagraph"/>
        <w:numPr>
          <w:ilvl w:val="2"/>
          <w:numId w:val="6"/>
        </w:numPr>
        <w:tabs>
          <w:tab w:val="left" w:pos="1558"/>
        </w:tabs>
        <w:ind w:right="394"/>
        <w:rPr>
          <w:rFonts w:ascii="Arial" w:eastAsia="Arial" w:hAnsi="Arial" w:cs="Arial"/>
          <w:sz w:val="24"/>
          <w:szCs w:val="24"/>
        </w:rPr>
      </w:pPr>
      <w:r>
        <w:rPr>
          <w:rFonts w:ascii="Arial"/>
          <w:sz w:val="24"/>
          <w:u w:val="single" w:color="000000"/>
        </w:rPr>
        <w:t>Not To Exceed Amount</w:t>
      </w:r>
      <w:r>
        <w:rPr>
          <w:rFonts w:ascii="Arial"/>
          <w:spacing w:val="-9"/>
          <w:sz w:val="24"/>
          <w:u w:val="single" w:color="000000"/>
        </w:rPr>
        <w:t xml:space="preserve"> </w:t>
      </w:r>
      <w:r>
        <w:rPr>
          <w:rFonts w:ascii="Arial"/>
          <w:sz w:val="24"/>
          <w:u w:val="single" w:color="000000"/>
        </w:rPr>
        <w:t>Compensation</w:t>
      </w:r>
    </w:p>
    <w:p w14:paraId="29F6436C" w14:textId="77777777" w:rsidR="00135FBC" w:rsidRDefault="00135FBC" w:rsidP="005729F7">
      <w:pPr>
        <w:spacing w:after="0" w:line="240" w:lineRule="auto"/>
        <w:rPr>
          <w:rFonts w:ascii="Arial" w:eastAsia="Arial" w:hAnsi="Arial" w:cs="Arial"/>
          <w:sz w:val="17"/>
          <w:szCs w:val="17"/>
        </w:rPr>
      </w:pPr>
    </w:p>
    <w:p w14:paraId="67855AC0" w14:textId="77777777" w:rsidR="00135FBC" w:rsidRDefault="00135FBC" w:rsidP="005729F7">
      <w:pPr>
        <w:pStyle w:val="BodyText"/>
        <w:ind w:left="1540"/>
        <w:jc w:val="both"/>
      </w:pPr>
      <w:r>
        <w:t>CITY agrees to pay CONSULTANT as compensation for</w:t>
      </w:r>
      <w:r>
        <w:rPr>
          <w:spacing w:val="7"/>
        </w:rPr>
        <w:t xml:space="preserve"> </w:t>
      </w:r>
      <w:r>
        <w:t>performance of</w:t>
      </w:r>
      <w:r>
        <w:rPr>
          <w:spacing w:val="22"/>
        </w:rPr>
        <w:t xml:space="preserve"> </w:t>
      </w:r>
      <w:r>
        <w:t>all</w:t>
      </w:r>
      <w:r>
        <w:rPr>
          <w:spacing w:val="19"/>
        </w:rPr>
        <w:t xml:space="preserve"> </w:t>
      </w:r>
      <w:r>
        <w:t>services</w:t>
      </w:r>
      <w:r>
        <w:rPr>
          <w:spacing w:val="20"/>
        </w:rPr>
        <w:t xml:space="preserve"> </w:t>
      </w:r>
      <w:r>
        <w:t>as</w:t>
      </w:r>
      <w:r>
        <w:rPr>
          <w:spacing w:val="20"/>
        </w:rPr>
        <w:t xml:space="preserve"> </w:t>
      </w:r>
      <w:r>
        <w:t>related</w:t>
      </w:r>
      <w:r>
        <w:rPr>
          <w:spacing w:val="21"/>
        </w:rPr>
        <w:t xml:space="preserve"> </w:t>
      </w:r>
      <w:r>
        <w:t>to</w:t>
      </w:r>
      <w:r>
        <w:rPr>
          <w:spacing w:val="18"/>
        </w:rPr>
        <w:t xml:space="preserve"> </w:t>
      </w:r>
      <w:r>
        <w:t>each</w:t>
      </w:r>
      <w:r>
        <w:rPr>
          <w:spacing w:val="18"/>
        </w:rPr>
        <w:t xml:space="preserve"> </w:t>
      </w:r>
      <w:r>
        <w:t>Task</w:t>
      </w:r>
      <w:r>
        <w:rPr>
          <w:spacing w:val="20"/>
        </w:rPr>
        <w:t xml:space="preserve"> </w:t>
      </w:r>
      <w:r>
        <w:t>Order</w:t>
      </w:r>
      <w:r>
        <w:rPr>
          <w:spacing w:val="19"/>
        </w:rPr>
        <w:t xml:space="preserve"> </w:t>
      </w:r>
      <w:r>
        <w:t>under</w:t>
      </w:r>
      <w:r>
        <w:rPr>
          <w:spacing w:val="19"/>
        </w:rPr>
        <w:t xml:space="preserve"> </w:t>
      </w:r>
      <w:r>
        <w:t>the</w:t>
      </w:r>
      <w:r>
        <w:rPr>
          <w:spacing w:val="21"/>
        </w:rPr>
        <w:t xml:space="preserve"> </w:t>
      </w:r>
      <w:r>
        <w:t>terms</w:t>
      </w:r>
      <w:r>
        <w:rPr>
          <w:spacing w:val="20"/>
        </w:rPr>
        <w:t xml:space="preserve"> </w:t>
      </w:r>
      <w:r>
        <w:t>of</w:t>
      </w:r>
      <w:r>
        <w:rPr>
          <w:spacing w:val="22"/>
        </w:rPr>
        <w:t xml:space="preserve"> </w:t>
      </w:r>
      <w:r>
        <w:t xml:space="preserve">this Agreement a Not to Exceed Amount as agreed </w:t>
      </w:r>
      <w:proofErr w:type="gramStart"/>
      <w:r>
        <w:t>upon  per</w:t>
      </w:r>
      <w:proofErr w:type="gramEnd"/>
      <w:r>
        <w:t xml:space="preserve"> </w:t>
      </w:r>
      <w:r>
        <w:rPr>
          <w:spacing w:val="35"/>
        </w:rPr>
        <w:t xml:space="preserve"> </w:t>
      </w:r>
      <w:r>
        <w:t>Task Order. This compensation does not include Reimbursables</w:t>
      </w:r>
      <w:r>
        <w:rPr>
          <w:spacing w:val="48"/>
        </w:rPr>
        <w:t xml:space="preserve"> </w:t>
      </w:r>
      <w:r>
        <w:t>as described in Section 7.2. It is agreed that the method of compensation</w:t>
      </w:r>
      <w:r>
        <w:rPr>
          <w:spacing w:val="39"/>
        </w:rPr>
        <w:t xml:space="preserve"> </w:t>
      </w:r>
      <w:r>
        <w:t>is</w:t>
      </w:r>
      <w:r>
        <w:rPr>
          <w:spacing w:val="36"/>
        </w:rPr>
        <w:t xml:space="preserve"> </w:t>
      </w:r>
      <w:r>
        <w:t>that</w:t>
      </w:r>
      <w:r>
        <w:rPr>
          <w:spacing w:val="36"/>
        </w:rPr>
        <w:t xml:space="preserve"> </w:t>
      </w:r>
      <w:r>
        <w:t>of</w:t>
      </w:r>
      <w:r>
        <w:rPr>
          <w:spacing w:val="41"/>
        </w:rPr>
        <w:t xml:space="preserve"> </w:t>
      </w:r>
      <w:r>
        <w:t>“Not</w:t>
      </w:r>
      <w:r>
        <w:rPr>
          <w:spacing w:val="39"/>
        </w:rPr>
        <w:t xml:space="preserve"> </w:t>
      </w:r>
      <w:r>
        <w:t>to</w:t>
      </w:r>
      <w:r>
        <w:rPr>
          <w:spacing w:val="39"/>
        </w:rPr>
        <w:t xml:space="preserve"> </w:t>
      </w:r>
      <w:r>
        <w:t>Exceed</w:t>
      </w:r>
      <w:r>
        <w:rPr>
          <w:spacing w:val="37"/>
        </w:rPr>
        <w:t xml:space="preserve"> </w:t>
      </w:r>
      <w:r>
        <w:t>Amount”</w:t>
      </w:r>
      <w:r>
        <w:rPr>
          <w:spacing w:val="37"/>
        </w:rPr>
        <w:t xml:space="preserve"> </w:t>
      </w:r>
      <w:r>
        <w:t>which</w:t>
      </w:r>
      <w:r>
        <w:rPr>
          <w:spacing w:val="39"/>
        </w:rPr>
        <w:t xml:space="preserve"> </w:t>
      </w:r>
      <w:r>
        <w:t>means</w:t>
      </w:r>
      <w:r>
        <w:rPr>
          <w:spacing w:val="36"/>
        </w:rPr>
        <w:t xml:space="preserve"> </w:t>
      </w:r>
      <w:r>
        <w:t>that CONSULTANT shall perform all services set forth in each Task</w:t>
      </w:r>
      <w:r>
        <w:rPr>
          <w:spacing w:val="36"/>
        </w:rPr>
        <w:t xml:space="preserve"> </w:t>
      </w:r>
      <w:r>
        <w:t>Order for total compensation in the amount of or less than that stated</w:t>
      </w:r>
      <w:r>
        <w:rPr>
          <w:spacing w:val="46"/>
        </w:rPr>
        <w:t xml:space="preserve"> </w:t>
      </w:r>
      <w:r>
        <w:t>total. The hourly rate-billing schedule to be used in negotiating each</w:t>
      </w:r>
      <w:r>
        <w:rPr>
          <w:spacing w:val="20"/>
        </w:rPr>
        <w:t xml:space="preserve"> </w:t>
      </w:r>
      <w:r>
        <w:t>Task Order</w:t>
      </w:r>
      <w:r>
        <w:rPr>
          <w:spacing w:val="26"/>
        </w:rPr>
        <w:t xml:space="preserve"> </w:t>
      </w:r>
      <w:r>
        <w:t>is</w:t>
      </w:r>
      <w:r>
        <w:rPr>
          <w:spacing w:val="27"/>
        </w:rPr>
        <w:t xml:space="preserve"> </w:t>
      </w:r>
      <w:r>
        <w:t>attached</w:t>
      </w:r>
      <w:r>
        <w:rPr>
          <w:spacing w:val="28"/>
        </w:rPr>
        <w:t xml:space="preserve"> </w:t>
      </w:r>
      <w:r>
        <w:t>as</w:t>
      </w:r>
      <w:r>
        <w:rPr>
          <w:spacing w:val="22"/>
        </w:rPr>
        <w:t xml:space="preserve"> </w:t>
      </w:r>
      <w:r>
        <w:t>Exhibit</w:t>
      </w:r>
      <w:r>
        <w:rPr>
          <w:spacing w:val="27"/>
        </w:rPr>
        <w:t xml:space="preserve"> </w:t>
      </w:r>
      <w:r>
        <w:t>“B”</w:t>
      </w:r>
      <w:r>
        <w:rPr>
          <w:spacing w:val="26"/>
        </w:rPr>
        <w:t xml:space="preserve"> </w:t>
      </w:r>
      <w:r>
        <w:t>to</w:t>
      </w:r>
      <w:r>
        <w:rPr>
          <w:spacing w:val="28"/>
        </w:rPr>
        <w:t xml:space="preserve"> </w:t>
      </w:r>
      <w:r>
        <w:t>this</w:t>
      </w:r>
      <w:r>
        <w:rPr>
          <w:spacing w:val="24"/>
        </w:rPr>
        <w:t xml:space="preserve"> </w:t>
      </w:r>
      <w:r>
        <w:t>Agreement.</w:t>
      </w:r>
      <w:r>
        <w:rPr>
          <w:spacing w:val="26"/>
        </w:rPr>
        <w:t xml:space="preserve"> </w:t>
      </w:r>
      <w:r>
        <w:t>As</w:t>
      </w:r>
      <w:r>
        <w:rPr>
          <w:spacing w:val="24"/>
        </w:rPr>
        <w:t xml:space="preserve"> </w:t>
      </w:r>
      <w:r>
        <w:t>described</w:t>
      </w:r>
      <w:r>
        <w:rPr>
          <w:spacing w:val="25"/>
        </w:rPr>
        <w:t xml:space="preserve"> </w:t>
      </w:r>
      <w:r>
        <w:t>in Section 8.1, no modification, amendment, or alteration to Exhibit</w:t>
      </w:r>
      <w:r>
        <w:rPr>
          <w:spacing w:val="14"/>
        </w:rPr>
        <w:t xml:space="preserve"> </w:t>
      </w:r>
      <w:r>
        <w:t>“B” shall</w:t>
      </w:r>
      <w:r>
        <w:rPr>
          <w:spacing w:val="41"/>
        </w:rPr>
        <w:t xml:space="preserve"> </w:t>
      </w:r>
      <w:r>
        <w:t>be</w:t>
      </w:r>
      <w:r>
        <w:rPr>
          <w:spacing w:val="40"/>
        </w:rPr>
        <w:t xml:space="preserve"> </w:t>
      </w:r>
      <w:r>
        <w:t>effective</w:t>
      </w:r>
      <w:r>
        <w:rPr>
          <w:spacing w:val="43"/>
        </w:rPr>
        <w:t xml:space="preserve"> </w:t>
      </w:r>
      <w:r>
        <w:t>unless</w:t>
      </w:r>
      <w:r>
        <w:rPr>
          <w:spacing w:val="42"/>
        </w:rPr>
        <w:t xml:space="preserve"> </w:t>
      </w:r>
      <w:r>
        <w:t>contained</w:t>
      </w:r>
      <w:r>
        <w:rPr>
          <w:spacing w:val="43"/>
        </w:rPr>
        <w:t xml:space="preserve"> </w:t>
      </w:r>
      <w:r>
        <w:t>in</w:t>
      </w:r>
      <w:r>
        <w:rPr>
          <w:spacing w:val="40"/>
        </w:rPr>
        <w:t xml:space="preserve"> </w:t>
      </w:r>
      <w:r>
        <w:t>a</w:t>
      </w:r>
      <w:r>
        <w:rPr>
          <w:spacing w:val="43"/>
        </w:rPr>
        <w:t xml:space="preserve"> </w:t>
      </w:r>
      <w:r>
        <w:t>written</w:t>
      </w:r>
      <w:r>
        <w:rPr>
          <w:spacing w:val="40"/>
        </w:rPr>
        <w:t xml:space="preserve"> </w:t>
      </w:r>
      <w:r>
        <w:t>document</w:t>
      </w:r>
      <w:r>
        <w:rPr>
          <w:spacing w:val="40"/>
        </w:rPr>
        <w:t xml:space="preserve"> </w:t>
      </w:r>
      <w:r>
        <w:t>prepared with the same formality as this Agreement and executed by the CITY and</w:t>
      </w:r>
      <w:r>
        <w:rPr>
          <w:spacing w:val="-7"/>
        </w:rPr>
        <w:t xml:space="preserve"> </w:t>
      </w:r>
      <w:r>
        <w:t>CONSULTANT.</w:t>
      </w:r>
    </w:p>
    <w:p w14:paraId="01F773C3" w14:textId="77777777" w:rsidR="00135FBC" w:rsidRDefault="00135FBC" w:rsidP="005729F7">
      <w:pPr>
        <w:spacing w:after="0" w:line="240" w:lineRule="auto"/>
        <w:rPr>
          <w:rFonts w:ascii="Arial" w:eastAsia="Arial" w:hAnsi="Arial" w:cs="Arial"/>
          <w:szCs w:val="24"/>
        </w:rPr>
      </w:pPr>
    </w:p>
    <w:p w14:paraId="0D20A48F" w14:textId="77777777" w:rsidR="00135FBC" w:rsidRDefault="00135FBC" w:rsidP="005729F7">
      <w:pPr>
        <w:pStyle w:val="BodyText"/>
        <w:ind w:left="1540" w:right="392"/>
        <w:jc w:val="both"/>
      </w:pPr>
      <w:r>
        <w:t>A not to exceed proposal shall be accompanied by</w:t>
      </w:r>
      <w:r>
        <w:rPr>
          <w:spacing w:val="50"/>
        </w:rPr>
        <w:t xml:space="preserve"> </w:t>
      </w:r>
      <w:r>
        <w:t>the CONSULTANT’s estimate. The estimate shall detail the direct</w:t>
      </w:r>
      <w:r>
        <w:rPr>
          <w:spacing w:val="62"/>
        </w:rPr>
        <w:t xml:space="preserve"> </w:t>
      </w:r>
      <w:r>
        <w:t>labor costs by categories of employees, work hours, and hourly</w:t>
      </w:r>
      <w:r>
        <w:rPr>
          <w:spacing w:val="22"/>
        </w:rPr>
        <w:t xml:space="preserve"> </w:t>
      </w:r>
      <w:r>
        <w:t>rate; overhead; direct non-salary expenses including Reimbursables;</w:t>
      </w:r>
      <w:r>
        <w:rPr>
          <w:spacing w:val="54"/>
        </w:rPr>
        <w:t xml:space="preserve"> </w:t>
      </w:r>
      <w:r>
        <w:t>and profit, or as required by individual Task</w:t>
      </w:r>
      <w:r>
        <w:rPr>
          <w:spacing w:val="-23"/>
        </w:rPr>
        <w:t xml:space="preserve"> </w:t>
      </w:r>
      <w:r>
        <w:t>Order.</w:t>
      </w:r>
    </w:p>
    <w:p w14:paraId="3855B594" w14:textId="77777777" w:rsidR="00135FBC" w:rsidRDefault="00135FBC" w:rsidP="005729F7">
      <w:pPr>
        <w:spacing w:after="0" w:line="240" w:lineRule="auto"/>
        <w:rPr>
          <w:rFonts w:ascii="Arial" w:eastAsia="Arial" w:hAnsi="Arial" w:cs="Arial"/>
          <w:szCs w:val="24"/>
        </w:rPr>
      </w:pPr>
    </w:p>
    <w:p w14:paraId="4B23BF01" w14:textId="77777777" w:rsidR="00135FBC" w:rsidRDefault="00135FBC" w:rsidP="005729F7">
      <w:pPr>
        <w:pStyle w:val="ListParagraph"/>
        <w:numPr>
          <w:ilvl w:val="1"/>
          <w:numId w:val="6"/>
        </w:numPr>
        <w:tabs>
          <w:tab w:val="left" w:pos="821"/>
        </w:tabs>
        <w:ind w:right="394"/>
        <w:rPr>
          <w:rFonts w:ascii="Arial" w:eastAsia="Arial" w:hAnsi="Arial" w:cs="Arial"/>
          <w:sz w:val="24"/>
          <w:szCs w:val="24"/>
        </w:rPr>
      </w:pPr>
      <w:r>
        <w:rPr>
          <w:rFonts w:ascii="Arial"/>
          <w:sz w:val="24"/>
          <w:u w:val="single" w:color="000000"/>
        </w:rPr>
        <w:t>REIMBURSABLES</w:t>
      </w:r>
    </w:p>
    <w:p w14:paraId="35636886" w14:textId="77777777" w:rsidR="00135FBC" w:rsidRDefault="00135FBC" w:rsidP="005729F7">
      <w:pPr>
        <w:spacing w:after="0" w:line="240" w:lineRule="auto"/>
        <w:rPr>
          <w:rFonts w:ascii="Arial" w:eastAsia="Arial" w:hAnsi="Arial" w:cs="Arial"/>
          <w:sz w:val="17"/>
          <w:szCs w:val="17"/>
        </w:rPr>
      </w:pPr>
    </w:p>
    <w:p w14:paraId="41ADAA61" w14:textId="77777777" w:rsidR="00135FBC" w:rsidRDefault="00135FBC" w:rsidP="005729F7">
      <w:pPr>
        <w:pStyle w:val="ListParagraph"/>
        <w:numPr>
          <w:ilvl w:val="2"/>
          <w:numId w:val="6"/>
        </w:numPr>
        <w:tabs>
          <w:tab w:val="left" w:pos="1541"/>
        </w:tabs>
        <w:ind w:left="1540" w:right="392" w:hanging="720"/>
        <w:jc w:val="both"/>
        <w:rPr>
          <w:rFonts w:ascii="Arial" w:eastAsia="Arial" w:hAnsi="Arial" w:cs="Arial"/>
          <w:sz w:val="24"/>
          <w:szCs w:val="24"/>
        </w:rPr>
      </w:pPr>
      <w:r>
        <w:rPr>
          <w:rFonts w:ascii="Arial" w:eastAsia="Arial" w:hAnsi="Arial" w:cs="Arial"/>
          <w:sz w:val="24"/>
          <w:szCs w:val="24"/>
        </w:rPr>
        <w:t>Direct non-salary expenses, entitled Reimbursables,</w:t>
      </w:r>
      <w:r>
        <w:rPr>
          <w:rFonts w:ascii="Arial" w:eastAsia="Arial" w:hAnsi="Arial" w:cs="Arial"/>
          <w:spacing w:val="37"/>
          <w:sz w:val="24"/>
          <w:szCs w:val="24"/>
        </w:rPr>
        <w:t xml:space="preserve"> </w:t>
      </w:r>
      <w:r>
        <w:rPr>
          <w:rFonts w:ascii="Arial" w:eastAsia="Arial" w:hAnsi="Arial" w:cs="Arial"/>
          <w:sz w:val="24"/>
          <w:szCs w:val="24"/>
        </w:rPr>
        <w:t>directly attributable to the Project will be charged at actual cost.</w:t>
      </w:r>
      <w:r>
        <w:rPr>
          <w:rFonts w:ascii="Arial" w:eastAsia="Arial" w:hAnsi="Arial" w:cs="Arial"/>
          <w:spacing w:val="-22"/>
          <w:sz w:val="24"/>
          <w:szCs w:val="24"/>
        </w:rPr>
        <w:t xml:space="preserve"> </w:t>
      </w:r>
      <w:r>
        <w:rPr>
          <w:rFonts w:ascii="Arial" w:eastAsia="Arial" w:hAnsi="Arial" w:cs="Arial"/>
          <w:sz w:val="24"/>
          <w:szCs w:val="24"/>
        </w:rPr>
        <w:t>Reimbursable expenses are in addition to the compensation for basic services</w:t>
      </w:r>
      <w:r>
        <w:rPr>
          <w:rFonts w:ascii="Arial" w:eastAsia="Arial" w:hAnsi="Arial" w:cs="Arial"/>
          <w:spacing w:val="59"/>
          <w:sz w:val="24"/>
          <w:szCs w:val="24"/>
        </w:rPr>
        <w:t xml:space="preserve"> </w:t>
      </w:r>
      <w:r>
        <w:rPr>
          <w:rFonts w:ascii="Arial" w:eastAsia="Arial" w:hAnsi="Arial" w:cs="Arial"/>
          <w:sz w:val="24"/>
          <w:szCs w:val="24"/>
        </w:rPr>
        <w:t>and include actual expenditures made by the CONSULTANT and</w:t>
      </w:r>
      <w:r>
        <w:rPr>
          <w:rFonts w:ascii="Arial" w:eastAsia="Arial" w:hAnsi="Arial" w:cs="Arial"/>
          <w:spacing w:val="19"/>
          <w:sz w:val="24"/>
          <w:szCs w:val="24"/>
        </w:rPr>
        <w:t xml:space="preserve"> </w:t>
      </w:r>
      <w:r>
        <w:rPr>
          <w:rFonts w:ascii="Arial" w:eastAsia="Arial" w:hAnsi="Arial" w:cs="Arial"/>
          <w:sz w:val="24"/>
          <w:szCs w:val="24"/>
        </w:rPr>
        <w:t xml:space="preserve">the </w:t>
      </w:r>
      <w:r>
        <w:rPr>
          <w:rFonts w:ascii="Arial" w:eastAsia="Arial" w:hAnsi="Arial" w:cs="Arial"/>
          <w:sz w:val="24"/>
          <w:szCs w:val="24"/>
        </w:rPr>
        <w:lastRenderedPageBreak/>
        <w:t>CONSULTANT'S employees directly attributable to the Project</w:t>
      </w:r>
      <w:r>
        <w:rPr>
          <w:rFonts w:ascii="Arial" w:eastAsia="Arial" w:hAnsi="Arial" w:cs="Arial"/>
          <w:spacing w:val="56"/>
          <w:sz w:val="24"/>
          <w:szCs w:val="24"/>
        </w:rPr>
        <w:t xml:space="preserve"> </w:t>
      </w:r>
      <w:r>
        <w:rPr>
          <w:rFonts w:ascii="Arial" w:eastAsia="Arial" w:hAnsi="Arial" w:cs="Arial"/>
          <w:sz w:val="24"/>
          <w:szCs w:val="24"/>
        </w:rPr>
        <w:t>and will be charged at actual cost, without reference to the</w:t>
      </w:r>
      <w:r>
        <w:rPr>
          <w:rFonts w:ascii="Arial" w:eastAsia="Arial" w:hAnsi="Arial" w:cs="Arial"/>
          <w:spacing w:val="59"/>
          <w:sz w:val="24"/>
          <w:szCs w:val="24"/>
        </w:rPr>
        <w:t xml:space="preserve"> </w:t>
      </w:r>
      <w:r>
        <w:rPr>
          <w:rFonts w:ascii="Arial" w:eastAsia="Arial" w:hAnsi="Arial" w:cs="Arial"/>
          <w:sz w:val="24"/>
          <w:szCs w:val="24"/>
        </w:rPr>
        <w:t>professional service fees above. CITY shall not withhold retainage from</w:t>
      </w:r>
      <w:r>
        <w:rPr>
          <w:rFonts w:ascii="Arial" w:eastAsia="Arial" w:hAnsi="Arial" w:cs="Arial"/>
          <w:spacing w:val="30"/>
          <w:sz w:val="24"/>
          <w:szCs w:val="24"/>
        </w:rPr>
        <w:t xml:space="preserve"> </w:t>
      </w:r>
      <w:r>
        <w:rPr>
          <w:rFonts w:ascii="Arial" w:eastAsia="Arial" w:hAnsi="Arial" w:cs="Arial"/>
          <w:sz w:val="24"/>
          <w:szCs w:val="24"/>
        </w:rPr>
        <w:t xml:space="preserve">payments for Reimbursable Expenses. CONSULTANT shall </w:t>
      </w:r>
      <w:proofErr w:type="gramStart"/>
      <w:r>
        <w:rPr>
          <w:rFonts w:ascii="Arial" w:eastAsia="Arial" w:hAnsi="Arial" w:cs="Arial"/>
          <w:sz w:val="24"/>
          <w:szCs w:val="24"/>
        </w:rPr>
        <w:t xml:space="preserve">be </w:t>
      </w:r>
      <w:r>
        <w:rPr>
          <w:rFonts w:ascii="Arial" w:eastAsia="Arial" w:hAnsi="Arial" w:cs="Arial"/>
          <w:spacing w:val="35"/>
          <w:sz w:val="24"/>
          <w:szCs w:val="24"/>
        </w:rPr>
        <w:t xml:space="preserve"> </w:t>
      </w:r>
      <w:r>
        <w:rPr>
          <w:rFonts w:ascii="Arial" w:eastAsia="Arial" w:hAnsi="Arial" w:cs="Arial"/>
          <w:sz w:val="24"/>
          <w:szCs w:val="24"/>
        </w:rPr>
        <w:t>compensated</w:t>
      </w:r>
      <w:proofErr w:type="gramEnd"/>
      <w:r>
        <w:rPr>
          <w:rFonts w:ascii="Arial" w:eastAsia="Arial" w:hAnsi="Arial" w:cs="Arial"/>
          <w:sz w:val="24"/>
          <w:szCs w:val="24"/>
        </w:rPr>
        <w:t xml:space="preserve"> for Reimbursables associated with a particular Task Order only up</w:t>
      </w:r>
      <w:r>
        <w:rPr>
          <w:rFonts w:ascii="Arial" w:eastAsia="Arial" w:hAnsi="Arial" w:cs="Arial"/>
          <w:spacing w:val="56"/>
          <w:sz w:val="24"/>
          <w:szCs w:val="24"/>
        </w:rPr>
        <w:t xml:space="preserve"> </w:t>
      </w:r>
      <w:r>
        <w:rPr>
          <w:rFonts w:ascii="Arial" w:eastAsia="Arial" w:hAnsi="Arial" w:cs="Arial"/>
          <w:sz w:val="24"/>
          <w:szCs w:val="24"/>
        </w:rPr>
        <w:t>to the amount allocated for such Task Order. Any reimbursable</w:t>
      </w:r>
      <w:r>
        <w:rPr>
          <w:rFonts w:ascii="Arial" w:eastAsia="Arial" w:hAnsi="Arial" w:cs="Arial"/>
          <w:spacing w:val="43"/>
          <w:sz w:val="24"/>
          <w:szCs w:val="24"/>
        </w:rPr>
        <w:t xml:space="preserve"> </w:t>
      </w:r>
      <w:r>
        <w:rPr>
          <w:rFonts w:ascii="Arial" w:eastAsia="Arial" w:hAnsi="Arial" w:cs="Arial"/>
          <w:sz w:val="24"/>
          <w:szCs w:val="24"/>
        </w:rPr>
        <w:t>or portion thereof which, when added to the Reimbursables related to</w:t>
      </w:r>
      <w:r>
        <w:rPr>
          <w:rFonts w:ascii="Arial" w:eastAsia="Arial" w:hAnsi="Arial" w:cs="Arial"/>
          <w:spacing w:val="6"/>
          <w:sz w:val="24"/>
          <w:szCs w:val="24"/>
        </w:rPr>
        <w:t xml:space="preserve"> </w:t>
      </w:r>
      <w:r>
        <w:rPr>
          <w:rFonts w:ascii="Arial" w:eastAsia="Arial" w:hAnsi="Arial" w:cs="Arial"/>
          <w:sz w:val="24"/>
          <w:szCs w:val="24"/>
        </w:rPr>
        <w:t>a particular Task Order previously billed, exceeds the amount</w:t>
      </w:r>
      <w:r>
        <w:rPr>
          <w:rFonts w:ascii="Arial" w:eastAsia="Arial" w:hAnsi="Arial" w:cs="Arial"/>
          <w:spacing w:val="57"/>
          <w:sz w:val="24"/>
          <w:szCs w:val="24"/>
        </w:rPr>
        <w:t xml:space="preserve"> </w:t>
      </w:r>
      <w:r>
        <w:rPr>
          <w:rFonts w:ascii="Arial" w:eastAsia="Arial" w:hAnsi="Arial" w:cs="Arial"/>
          <w:sz w:val="24"/>
          <w:szCs w:val="24"/>
        </w:rPr>
        <w:t>allocated for such Task Order shall be the responsibility of the</w:t>
      </w:r>
      <w:r>
        <w:rPr>
          <w:rFonts w:ascii="Arial" w:eastAsia="Arial" w:hAnsi="Arial" w:cs="Arial"/>
          <w:spacing w:val="49"/>
          <w:sz w:val="24"/>
          <w:szCs w:val="24"/>
        </w:rPr>
        <w:t xml:space="preserve"> </w:t>
      </w:r>
      <w:r>
        <w:rPr>
          <w:rFonts w:ascii="Arial" w:eastAsia="Arial" w:hAnsi="Arial" w:cs="Arial"/>
          <w:sz w:val="24"/>
          <w:szCs w:val="24"/>
        </w:rPr>
        <w:t>CONSULTANT unless</w:t>
      </w:r>
      <w:r>
        <w:rPr>
          <w:rFonts w:ascii="Arial" w:eastAsia="Arial" w:hAnsi="Arial" w:cs="Arial"/>
          <w:spacing w:val="31"/>
          <w:sz w:val="24"/>
          <w:szCs w:val="24"/>
        </w:rPr>
        <w:t xml:space="preserve"> </w:t>
      </w:r>
      <w:r>
        <w:rPr>
          <w:rFonts w:ascii="Arial" w:eastAsia="Arial" w:hAnsi="Arial" w:cs="Arial"/>
          <w:sz w:val="24"/>
          <w:szCs w:val="24"/>
        </w:rPr>
        <w:t>otherwise</w:t>
      </w:r>
      <w:r>
        <w:rPr>
          <w:rFonts w:ascii="Arial" w:eastAsia="Arial" w:hAnsi="Arial" w:cs="Arial"/>
          <w:spacing w:val="32"/>
          <w:sz w:val="24"/>
          <w:szCs w:val="24"/>
        </w:rPr>
        <w:t xml:space="preserve"> </w:t>
      </w:r>
      <w:r>
        <w:rPr>
          <w:rFonts w:ascii="Arial" w:eastAsia="Arial" w:hAnsi="Arial" w:cs="Arial"/>
          <w:sz w:val="24"/>
          <w:szCs w:val="24"/>
        </w:rPr>
        <w:t>agreed</w:t>
      </w:r>
      <w:r>
        <w:rPr>
          <w:rFonts w:ascii="Arial" w:eastAsia="Arial" w:hAnsi="Arial" w:cs="Arial"/>
          <w:spacing w:val="32"/>
          <w:sz w:val="24"/>
          <w:szCs w:val="24"/>
        </w:rPr>
        <w:t xml:space="preserve"> </w:t>
      </w:r>
      <w:r>
        <w:rPr>
          <w:rFonts w:ascii="Arial" w:eastAsia="Arial" w:hAnsi="Arial" w:cs="Arial"/>
          <w:sz w:val="24"/>
          <w:szCs w:val="24"/>
        </w:rPr>
        <w:t>to</w:t>
      </w:r>
      <w:r>
        <w:rPr>
          <w:rFonts w:ascii="Arial" w:eastAsia="Arial" w:hAnsi="Arial" w:cs="Arial"/>
          <w:spacing w:val="32"/>
          <w:sz w:val="24"/>
          <w:szCs w:val="24"/>
        </w:rPr>
        <w:t xml:space="preserve"> </w:t>
      </w:r>
      <w:r>
        <w:rPr>
          <w:rFonts w:ascii="Arial" w:eastAsia="Arial" w:hAnsi="Arial" w:cs="Arial"/>
          <w:sz w:val="24"/>
          <w:szCs w:val="24"/>
        </w:rPr>
        <w:t>in</w:t>
      </w:r>
      <w:r>
        <w:rPr>
          <w:rFonts w:ascii="Arial" w:eastAsia="Arial" w:hAnsi="Arial" w:cs="Arial"/>
          <w:spacing w:val="32"/>
          <w:sz w:val="24"/>
          <w:szCs w:val="24"/>
        </w:rPr>
        <w:t xml:space="preserve"> </w:t>
      </w:r>
      <w:r>
        <w:rPr>
          <w:rFonts w:ascii="Arial" w:eastAsia="Arial" w:hAnsi="Arial" w:cs="Arial"/>
          <w:sz w:val="24"/>
          <w:szCs w:val="24"/>
        </w:rPr>
        <w:t>writing</w:t>
      </w:r>
      <w:r>
        <w:rPr>
          <w:rFonts w:ascii="Arial" w:eastAsia="Arial" w:hAnsi="Arial" w:cs="Arial"/>
          <w:spacing w:val="29"/>
          <w:sz w:val="24"/>
          <w:szCs w:val="24"/>
        </w:rPr>
        <w:t xml:space="preserve"> </w:t>
      </w:r>
      <w:r>
        <w:rPr>
          <w:rFonts w:ascii="Arial" w:eastAsia="Arial" w:hAnsi="Arial" w:cs="Arial"/>
          <w:sz w:val="24"/>
          <w:szCs w:val="24"/>
        </w:rPr>
        <w:t>by</w:t>
      </w:r>
      <w:r>
        <w:rPr>
          <w:rFonts w:ascii="Arial" w:eastAsia="Arial" w:hAnsi="Arial" w:cs="Arial"/>
          <w:spacing w:val="28"/>
          <w:sz w:val="24"/>
          <w:szCs w:val="24"/>
        </w:rPr>
        <w:t xml:space="preserve"> </w:t>
      </w:r>
      <w:r>
        <w:rPr>
          <w:rFonts w:ascii="Arial" w:eastAsia="Arial" w:hAnsi="Arial" w:cs="Arial"/>
          <w:sz w:val="24"/>
          <w:szCs w:val="24"/>
        </w:rPr>
        <w:t>the</w:t>
      </w:r>
      <w:r>
        <w:rPr>
          <w:rFonts w:ascii="Arial" w:eastAsia="Arial" w:hAnsi="Arial" w:cs="Arial"/>
          <w:spacing w:val="32"/>
          <w:sz w:val="24"/>
          <w:szCs w:val="24"/>
        </w:rPr>
        <w:t xml:space="preserve"> </w:t>
      </w:r>
      <w:r>
        <w:rPr>
          <w:rFonts w:ascii="Arial" w:eastAsia="Arial" w:hAnsi="Arial" w:cs="Arial"/>
          <w:sz w:val="24"/>
          <w:szCs w:val="24"/>
        </w:rPr>
        <w:t>Contract</w:t>
      </w:r>
      <w:r>
        <w:rPr>
          <w:rFonts w:ascii="Arial" w:eastAsia="Arial" w:hAnsi="Arial" w:cs="Arial"/>
          <w:spacing w:val="31"/>
          <w:sz w:val="24"/>
          <w:szCs w:val="24"/>
        </w:rPr>
        <w:t xml:space="preserve"> </w:t>
      </w:r>
      <w:r>
        <w:rPr>
          <w:rFonts w:ascii="Arial" w:eastAsia="Arial" w:hAnsi="Arial" w:cs="Arial"/>
          <w:sz w:val="24"/>
          <w:szCs w:val="24"/>
        </w:rPr>
        <w:t>Administrator. Travel and subsistence expenses for the CONSULTANT, his staff</w:t>
      </w:r>
      <w:r>
        <w:rPr>
          <w:rFonts w:ascii="Arial" w:eastAsia="Arial" w:hAnsi="Arial" w:cs="Arial"/>
          <w:spacing w:val="-18"/>
          <w:sz w:val="24"/>
          <w:szCs w:val="24"/>
        </w:rPr>
        <w:t xml:space="preserve"> </w:t>
      </w:r>
      <w:r>
        <w:rPr>
          <w:rFonts w:ascii="Arial" w:eastAsia="Arial" w:hAnsi="Arial" w:cs="Arial"/>
          <w:sz w:val="24"/>
          <w:szCs w:val="24"/>
        </w:rPr>
        <w:t>and subconsultants and communication expenses, long</w:t>
      </w:r>
      <w:r>
        <w:rPr>
          <w:rFonts w:ascii="Arial" w:eastAsia="Arial" w:hAnsi="Arial" w:cs="Arial"/>
          <w:spacing w:val="21"/>
          <w:sz w:val="24"/>
          <w:szCs w:val="24"/>
        </w:rPr>
        <w:t xml:space="preserve"> </w:t>
      </w:r>
      <w:r>
        <w:rPr>
          <w:rFonts w:ascii="Arial" w:eastAsia="Arial" w:hAnsi="Arial" w:cs="Arial"/>
          <w:sz w:val="24"/>
          <w:szCs w:val="24"/>
        </w:rPr>
        <w:t>distance telephone,</w:t>
      </w:r>
      <w:r>
        <w:rPr>
          <w:rFonts w:ascii="Arial" w:eastAsia="Arial" w:hAnsi="Arial" w:cs="Arial"/>
          <w:spacing w:val="42"/>
          <w:sz w:val="24"/>
          <w:szCs w:val="24"/>
        </w:rPr>
        <w:t xml:space="preserve"> </w:t>
      </w:r>
      <w:r>
        <w:rPr>
          <w:rFonts w:ascii="Arial" w:eastAsia="Arial" w:hAnsi="Arial" w:cs="Arial"/>
          <w:sz w:val="24"/>
          <w:szCs w:val="24"/>
        </w:rPr>
        <w:t>courier</w:t>
      </w:r>
      <w:r>
        <w:rPr>
          <w:rFonts w:ascii="Arial" w:eastAsia="Arial" w:hAnsi="Arial" w:cs="Arial"/>
          <w:spacing w:val="41"/>
          <w:sz w:val="24"/>
          <w:szCs w:val="24"/>
        </w:rPr>
        <w:t xml:space="preserve"> </w:t>
      </w:r>
      <w:r>
        <w:rPr>
          <w:rFonts w:ascii="Arial" w:eastAsia="Arial" w:hAnsi="Arial" w:cs="Arial"/>
          <w:sz w:val="24"/>
          <w:szCs w:val="24"/>
        </w:rPr>
        <w:t>and</w:t>
      </w:r>
      <w:r>
        <w:rPr>
          <w:rFonts w:ascii="Arial" w:eastAsia="Arial" w:hAnsi="Arial" w:cs="Arial"/>
          <w:spacing w:val="43"/>
          <w:sz w:val="24"/>
          <w:szCs w:val="24"/>
        </w:rPr>
        <w:t xml:space="preserve"> </w:t>
      </w:r>
      <w:r>
        <w:rPr>
          <w:rFonts w:ascii="Arial" w:eastAsia="Arial" w:hAnsi="Arial" w:cs="Arial"/>
          <w:sz w:val="24"/>
          <w:szCs w:val="24"/>
        </w:rPr>
        <w:t>express</w:t>
      </w:r>
      <w:r>
        <w:rPr>
          <w:rFonts w:ascii="Arial" w:eastAsia="Arial" w:hAnsi="Arial" w:cs="Arial"/>
          <w:spacing w:val="42"/>
          <w:sz w:val="24"/>
          <w:szCs w:val="24"/>
        </w:rPr>
        <w:t xml:space="preserve"> </w:t>
      </w:r>
      <w:r>
        <w:rPr>
          <w:rFonts w:ascii="Arial" w:eastAsia="Arial" w:hAnsi="Arial" w:cs="Arial"/>
          <w:sz w:val="24"/>
          <w:szCs w:val="24"/>
        </w:rPr>
        <w:t>mail</w:t>
      </w:r>
      <w:r>
        <w:rPr>
          <w:rFonts w:ascii="Arial" w:eastAsia="Arial" w:hAnsi="Arial" w:cs="Arial"/>
          <w:spacing w:val="41"/>
          <w:sz w:val="24"/>
          <w:szCs w:val="24"/>
        </w:rPr>
        <w:t xml:space="preserve"> </w:t>
      </w:r>
      <w:r>
        <w:rPr>
          <w:rFonts w:ascii="Arial" w:eastAsia="Arial" w:hAnsi="Arial" w:cs="Arial"/>
          <w:sz w:val="24"/>
          <w:szCs w:val="24"/>
        </w:rPr>
        <w:t>between</w:t>
      </w:r>
      <w:r>
        <w:rPr>
          <w:rFonts w:ascii="Arial" w:eastAsia="Arial" w:hAnsi="Arial" w:cs="Arial"/>
          <w:spacing w:val="43"/>
          <w:sz w:val="24"/>
          <w:szCs w:val="24"/>
        </w:rPr>
        <w:t xml:space="preserve"> </w:t>
      </w:r>
      <w:r>
        <w:rPr>
          <w:rFonts w:ascii="Arial" w:eastAsia="Arial" w:hAnsi="Arial" w:cs="Arial"/>
          <w:sz w:val="24"/>
          <w:szCs w:val="24"/>
        </w:rPr>
        <w:t>CONSULTANT’s</w:t>
      </w:r>
      <w:r>
        <w:rPr>
          <w:rFonts w:ascii="Arial" w:eastAsia="Arial" w:hAnsi="Arial" w:cs="Arial"/>
          <w:spacing w:val="42"/>
          <w:sz w:val="24"/>
          <w:szCs w:val="24"/>
        </w:rPr>
        <w:t xml:space="preserve"> </w:t>
      </w:r>
      <w:r>
        <w:rPr>
          <w:rFonts w:ascii="Arial" w:eastAsia="Arial" w:hAnsi="Arial" w:cs="Arial"/>
          <w:sz w:val="24"/>
          <w:szCs w:val="24"/>
        </w:rPr>
        <w:t>and subconsultants’ various offices are not reimbursable under</w:t>
      </w:r>
      <w:r>
        <w:rPr>
          <w:rFonts w:ascii="Arial" w:eastAsia="Arial" w:hAnsi="Arial" w:cs="Arial"/>
          <w:spacing w:val="30"/>
          <w:sz w:val="24"/>
          <w:szCs w:val="24"/>
        </w:rPr>
        <w:t xml:space="preserve"> </w:t>
      </w:r>
      <w:r>
        <w:rPr>
          <w:rFonts w:ascii="Arial" w:eastAsia="Arial" w:hAnsi="Arial" w:cs="Arial"/>
          <w:sz w:val="24"/>
          <w:szCs w:val="24"/>
        </w:rPr>
        <w:t>this Agreement. Reimbursables shall include only the following</w:t>
      </w:r>
      <w:r>
        <w:rPr>
          <w:rFonts w:ascii="Arial" w:eastAsia="Arial" w:hAnsi="Arial" w:cs="Arial"/>
          <w:spacing w:val="43"/>
          <w:sz w:val="24"/>
          <w:szCs w:val="24"/>
        </w:rPr>
        <w:t xml:space="preserve"> </w:t>
      </w:r>
      <w:r>
        <w:rPr>
          <w:rFonts w:ascii="Arial" w:eastAsia="Arial" w:hAnsi="Arial" w:cs="Arial"/>
          <w:sz w:val="24"/>
          <w:szCs w:val="24"/>
        </w:rPr>
        <w:t>listed expenses unless authorized in writing by the Contract</w:t>
      </w:r>
      <w:r>
        <w:rPr>
          <w:rFonts w:ascii="Arial" w:eastAsia="Arial" w:hAnsi="Arial" w:cs="Arial"/>
          <w:spacing w:val="-23"/>
          <w:sz w:val="24"/>
          <w:szCs w:val="24"/>
        </w:rPr>
        <w:t xml:space="preserve"> </w:t>
      </w:r>
      <w:r>
        <w:rPr>
          <w:rFonts w:ascii="Arial" w:eastAsia="Arial" w:hAnsi="Arial" w:cs="Arial"/>
          <w:sz w:val="24"/>
          <w:szCs w:val="24"/>
        </w:rPr>
        <w:t>Administrator:</w:t>
      </w:r>
    </w:p>
    <w:p w14:paraId="3E6E32F1" w14:textId="77777777" w:rsidR="00135FBC" w:rsidRDefault="00135FBC" w:rsidP="005729F7">
      <w:pPr>
        <w:spacing w:after="0" w:line="240" w:lineRule="auto"/>
        <w:rPr>
          <w:rFonts w:ascii="Arial" w:eastAsia="Arial" w:hAnsi="Arial" w:cs="Arial"/>
          <w:szCs w:val="24"/>
        </w:rPr>
      </w:pPr>
    </w:p>
    <w:p w14:paraId="24A50A04" w14:textId="77777777" w:rsidR="00135FBC" w:rsidRDefault="00135FBC" w:rsidP="005729F7">
      <w:pPr>
        <w:pStyle w:val="ListParagraph"/>
        <w:numPr>
          <w:ilvl w:val="3"/>
          <w:numId w:val="6"/>
        </w:numPr>
        <w:tabs>
          <w:tab w:val="left" w:pos="2981"/>
        </w:tabs>
        <w:ind w:right="392" w:firstLine="720"/>
        <w:jc w:val="both"/>
        <w:rPr>
          <w:rFonts w:ascii="Arial" w:eastAsia="Arial" w:hAnsi="Arial" w:cs="Arial"/>
          <w:sz w:val="24"/>
          <w:szCs w:val="24"/>
        </w:rPr>
      </w:pPr>
      <w:r>
        <w:rPr>
          <w:rFonts w:ascii="Arial" w:eastAsia="Arial" w:hAnsi="Arial" w:cs="Arial"/>
          <w:sz w:val="24"/>
          <w:szCs w:val="24"/>
        </w:rPr>
        <w:t>Cost of reproduction, postage and handling of</w:t>
      </w:r>
      <w:r>
        <w:rPr>
          <w:rFonts w:ascii="Arial" w:eastAsia="Arial" w:hAnsi="Arial" w:cs="Arial"/>
          <w:spacing w:val="22"/>
          <w:sz w:val="24"/>
          <w:szCs w:val="24"/>
        </w:rPr>
        <w:t xml:space="preserve"> </w:t>
      </w:r>
      <w:r>
        <w:rPr>
          <w:rFonts w:ascii="Arial" w:eastAsia="Arial" w:hAnsi="Arial" w:cs="Arial"/>
          <w:sz w:val="24"/>
          <w:szCs w:val="24"/>
        </w:rPr>
        <w:t>drawings and</w:t>
      </w:r>
      <w:r>
        <w:rPr>
          <w:rFonts w:ascii="Arial" w:eastAsia="Arial" w:hAnsi="Arial" w:cs="Arial"/>
          <w:spacing w:val="28"/>
          <w:sz w:val="24"/>
          <w:szCs w:val="24"/>
        </w:rPr>
        <w:t xml:space="preserve"> </w:t>
      </w:r>
      <w:r>
        <w:rPr>
          <w:rFonts w:ascii="Arial" w:eastAsia="Arial" w:hAnsi="Arial" w:cs="Arial"/>
          <w:sz w:val="24"/>
          <w:szCs w:val="24"/>
        </w:rPr>
        <w:t>specifications</w:t>
      </w:r>
      <w:r>
        <w:rPr>
          <w:rFonts w:ascii="Arial" w:eastAsia="Arial" w:hAnsi="Arial" w:cs="Arial"/>
          <w:spacing w:val="27"/>
          <w:sz w:val="24"/>
          <w:szCs w:val="24"/>
        </w:rPr>
        <w:t xml:space="preserve"> </w:t>
      </w:r>
      <w:r>
        <w:rPr>
          <w:rFonts w:ascii="Arial" w:eastAsia="Arial" w:hAnsi="Arial" w:cs="Arial"/>
          <w:sz w:val="24"/>
          <w:szCs w:val="24"/>
        </w:rPr>
        <w:t>which</w:t>
      </w:r>
      <w:r>
        <w:rPr>
          <w:rFonts w:ascii="Arial" w:eastAsia="Arial" w:hAnsi="Arial" w:cs="Arial"/>
          <w:spacing w:val="28"/>
          <w:sz w:val="24"/>
          <w:szCs w:val="24"/>
        </w:rPr>
        <w:t xml:space="preserve"> </w:t>
      </w:r>
      <w:r>
        <w:rPr>
          <w:rFonts w:ascii="Arial" w:eastAsia="Arial" w:hAnsi="Arial" w:cs="Arial"/>
          <w:sz w:val="24"/>
          <w:szCs w:val="24"/>
        </w:rPr>
        <w:t>are</w:t>
      </w:r>
      <w:r>
        <w:rPr>
          <w:rFonts w:ascii="Arial" w:eastAsia="Arial" w:hAnsi="Arial" w:cs="Arial"/>
          <w:spacing w:val="28"/>
          <w:sz w:val="24"/>
          <w:szCs w:val="24"/>
        </w:rPr>
        <w:t xml:space="preserve"> </w:t>
      </w:r>
      <w:r>
        <w:rPr>
          <w:rFonts w:ascii="Arial" w:eastAsia="Arial" w:hAnsi="Arial" w:cs="Arial"/>
          <w:sz w:val="24"/>
          <w:szCs w:val="24"/>
        </w:rPr>
        <w:t>required</w:t>
      </w:r>
      <w:r>
        <w:rPr>
          <w:rFonts w:ascii="Arial" w:eastAsia="Arial" w:hAnsi="Arial" w:cs="Arial"/>
          <w:spacing w:val="28"/>
          <w:sz w:val="24"/>
          <w:szCs w:val="24"/>
        </w:rPr>
        <w:t xml:space="preserve"> </w:t>
      </w:r>
      <w:r>
        <w:rPr>
          <w:rFonts w:ascii="Arial" w:eastAsia="Arial" w:hAnsi="Arial" w:cs="Arial"/>
          <w:sz w:val="24"/>
          <w:szCs w:val="24"/>
        </w:rPr>
        <w:t>to</w:t>
      </w:r>
      <w:r>
        <w:rPr>
          <w:rFonts w:ascii="Arial" w:eastAsia="Arial" w:hAnsi="Arial" w:cs="Arial"/>
          <w:spacing w:val="28"/>
          <w:sz w:val="24"/>
          <w:szCs w:val="24"/>
        </w:rPr>
        <w:t xml:space="preserve"> </w:t>
      </w:r>
      <w:r>
        <w:rPr>
          <w:rFonts w:ascii="Arial" w:eastAsia="Arial" w:hAnsi="Arial" w:cs="Arial"/>
          <w:sz w:val="24"/>
          <w:szCs w:val="24"/>
        </w:rPr>
        <w:t>deliver</w:t>
      </w:r>
      <w:r>
        <w:rPr>
          <w:rFonts w:ascii="Arial" w:eastAsia="Arial" w:hAnsi="Arial" w:cs="Arial"/>
          <w:spacing w:val="27"/>
          <w:sz w:val="24"/>
          <w:szCs w:val="24"/>
        </w:rPr>
        <w:t xml:space="preserve"> </w:t>
      </w:r>
      <w:r>
        <w:rPr>
          <w:rFonts w:ascii="Arial" w:eastAsia="Arial" w:hAnsi="Arial" w:cs="Arial"/>
          <w:sz w:val="24"/>
          <w:szCs w:val="24"/>
        </w:rPr>
        <w:t>services</w:t>
      </w:r>
      <w:r>
        <w:rPr>
          <w:rFonts w:ascii="Arial" w:eastAsia="Arial" w:hAnsi="Arial" w:cs="Arial"/>
          <w:spacing w:val="27"/>
          <w:sz w:val="24"/>
          <w:szCs w:val="24"/>
        </w:rPr>
        <w:t xml:space="preserve"> </w:t>
      </w:r>
      <w:r>
        <w:rPr>
          <w:rFonts w:ascii="Arial" w:eastAsia="Arial" w:hAnsi="Arial" w:cs="Arial"/>
          <w:sz w:val="24"/>
          <w:szCs w:val="24"/>
        </w:rPr>
        <w:t>set</w:t>
      </w:r>
      <w:r>
        <w:rPr>
          <w:rFonts w:ascii="Arial" w:eastAsia="Arial" w:hAnsi="Arial" w:cs="Arial"/>
          <w:spacing w:val="28"/>
          <w:sz w:val="24"/>
          <w:szCs w:val="24"/>
        </w:rPr>
        <w:t xml:space="preserve"> </w:t>
      </w:r>
      <w:r>
        <w:rPr>
          <w:rFonts w:ascii="Arial" w:eastAsia="Arial" w:hAnsi="Arial" w:cs="Arial"/>
          <w:sz w:val="24"/>
          <w:szCs w:val="24"/>
        </w:rPr>
        <w:t>forth</w:t>
      </w:r>
      <w:r>
        <w:rPr>
          <w:rFonts w:ascii="Arial" w:eastAsia="Arial" w:hAnsi="Arial" w:cs="Arial"/>
          <w:spacing w:val="27"/>
          <w:sz w:val="24"/>
          <w:szCs w:val="24"/>
        </w:rPr>
        <w:t xml:space="preserve"> </w:t>
      </w:r>
      <w:r>
        <w:rPr>
          <w:rFonts w:ascii="Arial" w:eastAsia="Arial" w:hAnsi="Arial" w:cs="Arial"/>
          <w:sz w:val="24"/>
          <w:szCs w:val="24"/>
        </w:rPr>
        <w:t>in this Agreement, excluding reproductions for the office use of</w:t>
      </w:r>
      <w:r>
        <w:rPr>
          <w:rFonts w:ascii="Arial" w:eastAsia="Arial" w:hAnsi="Arial" w:cs="Arial"/>
          <w:spacing w:val="18"/>
          <w:sz w:val="24"/>
          <w:szCs w:val="24"/>
        </w:rPr>
        <w:t xml:space="preserve"> </w:t>
      </w:r>
      <w:r>
        <w:rPr>
          <w:rFonts w:ascii="Arial" w:eastAsia="Arial" w:hAnsi="Arial" w:cs="Arial"/>
          <w:sz w:val="24"/>
          <w:szCs w:val="24"/>
        </w:rPr>
        <w:t>the CONSULTANT. Reimbursable printing and photocopying</w:t>
      </w:r>
      <w:r>
        <w:rPr>
          <w:rFonts w:ascii="Arial" w:eastAsia="Arial" w:hAnsi="Arial" w:cs="Arial"/>
          <w:spacing w:val="-10"/>
          <w:sz w:val="24"/>
          <w:szCs w:val="24"/>
        </w:rPr>
        <w:t xml:space="preserve"> </w:t>
      </w:r>
      <w:r>
        <w:rPr>
          <w:rFonts w:ascii="Arial" w:eastAsia="Arial" w:hAnsi="Arial" w:cs="Arial"/>
          <w:sz w:val="24"/>
          <w:szCs w:val="24"/>
        </w:rPr>
        <w:t>expenses shall include only those prints or photocopies of original</w:t>
      </w:r>
      <w:r>
        <w:rPr>
          <w:rFonts w:ascii="Arial" w:eastAsia="Arial" w:hAnsi="Arial" w:cs="Arial"/>
          <w:spacing w:val="12"/>
          <w:sz w:val="24"/>
          <w:szCs w:val="24"/>
        </w:rPr>
        <w:t xml:space="preserve"> </w:t>
      </w:r>
      <w:r>
        <w:rPr>
          <w:rFonts w:ascii="Arial" w:eastAsia="Arial" w:hAnsi="Arial" w:cs="Arial"/>
          <w:sz w:val="24"/>
          <w:szCs w:val="24"/>
        </w:rPr>
        <w:t>documents which are (</w:t>
      </w:r>
      <w:proofErr w:type="spellStart"/>
      <w:r>
        <w:rPr>
          <w:rFonts w:ascii="Arial" w:eastAsia="Arial" w:hAnsi="Arial" w:cs="Arial"/>
          <w:sz w:val="24"/>
          <w:szCs w:val="24"/>
        </w:rPr>
        <w:t>i</w:t>
      </w:r>
      <w:proofErr w:type="spellEnd"/>
      <w:r>
        <w:rPr>
          <w:rFonts w:ascii="Arial" w:eastAsia="Arial" w:hAnsi="Arial" w:cs="Arial"/>
          <w:sz w:val="24"/>
          <w:szCs w:val="24"/>
        </w:rPr>
        <w:t>) exchanged among CONSULTANT, CITY and other</w:t>
      </w:r>
      <w:r>
        <w:rPr>
          <w:rFonts w:ascii="Arial" w:eastAsia="Arial" w:hAnsi="Arial" w:cs="Arial"/>
          <w:spacing w:val="11"/>
          <w:sz w:val="24"/>
          <w:szCs w:val="24"/>
        </w:rPr>
        <w:t xml:space="preserve"> </w:t>
      </w:r>
      <w:r>
        <w:rPr>
          <w:rFonts w:ascii="Arial" w:eastAsia="Arial" w:hAnsi="Arial" w:cs="Arial"/>
          <w:sz w:val="24"/>
          <w:szCs w:val="24"/>
        </w:rPr>
        <w:t>third parties retained or employed by any of them or (ii) submitted to</w:t>
      </w:r>
      <w:r>
        <w:rPr>
          <w:rFonts w:ascii="Arial" w:eastAsia="Arial" w:hAnsi="Arial" w:cs="Arial"/>
          <w:spacing w:val="59"/>
          <w:sz w:val="24"/>
          <w:szCs w:val="24"/>
        </w:rPr>
        <w:t xml:space="preserve"> </w:t>
      </w:r>
      <w:r>
        <w:rPr>
          <w:rFonts w:ascii="Arial" w:eastAsia="Arial" w:hAnsi="Arial" w:cs="Arial"/>
          <w:sz w:val="24"/>
          <w:szCs w:val="24"/>
        </w:rPr>
        <w:t>CITY for review, approval or further distribution. Documents, which</w:t>
      </w:r>
      <w:r>
        <w:rPr>
          <w:rFonts w:ascii="Arial" w:eastAsia="Arial" w:hAnsi="Arial" w:cs="Arial"/>
          <w:spacing w:val="1"/>
          <w:sz w:val="24"/>
          <w:szCs w:val="24"/>
        </w:rPr>
        <w:t xml:space="preserve"> </w:t>
      </w:r>
      <w:r>
        <w:rPr>
          <w:rFonts w:ascii="Arial" w:eastAsia="Arial" w:hAnsi="Arial" w:cs="Arial"/>
          <w:sz w:val="24"/>
          <w:szCs w:val="24"/>
        </w:rPr>
        <w:t>are reproduced for CONSULTANT’s internal drafts, reviews, or</w:t>
      </w:r>
      <w:r>
        <w:rPr>
          <w:rFonts w:ascii="Arial" w:eastAsia="Arial" w:hAnsi="Arial" w:cs="Arial"/>
          <w:spacing w:val="22"/>
          <w:sz w:val="24"/>
          <w:szCs w:val="24"/>
        </w:rPr>
        <w:t xml:space="preserve"> </w:t>
      </w:r>
      <w:r>
        <w:rPr>
          <w:rFonts w:ascii="Arial" w:eastAsia="Arial" w:hAnsi="Arial" w:cs="Arial"/>
          <w:sz w:val="24"/>
          <w:szCs w:val="24"/>
        </w:rPr>
        <w:t>other purposes, are not eligible for</w:t>
      </w:r>
      <w:r>
        <w:rPr>
          <w:rFonts w:ascii="Arial" w:eastAsia="Arial" w:hAnsi="Arial" w:cs="Arial"/>
          <w:spacing w:val="-6"/>
          <w:sz w:val="24"/>
          <w:szCs w:val="24"/>
        </w:rPr>
        <w:t xml:space="preserve"> </w:t>
      </w:r>
      <w:r>
        <w:rPr>
          <w:rFonts w:ascii="Arial" w:eastAsia="Arial" w:hAnsi="Arial" w:cs="Arial"/>
          <w:sz w:val="24"/>
          <w:szCs w:val="24"/>
        </w:rPr>
        <w:t>reimbursement.</w:t>
      </w:r>
    </w:p>
    <w:p w14:paraId="6A7DF359" w14:textId="77777777" w:rsidR="00135FBC" w:rsidRDefault="00135FBC" w:rsidP="005729F7">
      <w:pPr>
        <w:spacing w:after="0" w:line="240" w:lineRule="auto"/>
        <w:rPr>
          <w:rFonts w:ascii="Arial" w:eastAsia="Arial" w:hAnsi="Arial" w:cs="Arial"/>
          <w:szCs w:val="24"/>
        </w:rPr>
      </w:pPr>
    </w:p>
    <w:p w14:paraId="7CED8A80" w14:textId="77777777" w:rsidR="00135FBC" w:rsidRDefault="00135FBC" w:rsidP="005729F7">
      <w:pPr>
        <w:pStyle w:val="ListParagraph"/>
        <w:numPr>
          <w:ilvl w:val="3"/>
          <w:numId w:val="6"/>
        </w:numPr>
        <w:tabs>
          <w:tab w:val="left" w:pos="2981"/>
        </w:tabs>
        <w:ind w:right="393" w:firstLine="720"/>
        <w:jc w:val="both"/>
        <w:rPr>
          <w:rFonts w:ascii="Arial" w:eastAsia="Arial" w:hAnsi="Arial" w:cs="Arial"/>
          <w:sz w:val="24"/>
          <w:szCs w:val="24"/>
        </w:rPr>
      </w:pPr>
      <w:r>
        <w:rPr>
          <w:rFonts w:ascii="Arial"/>
          <w:sz w:val="24"/>
        </w:rPr>
        <w:t>Identifiable testing costs and special inspections approved by Contract</w:t>
      </w:r>
      <w:r>
        <w:rPr>
          <w:rFonts w:ascii="Arial"/>
          <w:spacing w:val="-6"/>
          <w:sz w:val="24"/>
        </w:rPr>
        <w:t xml:space="preserve"> </w:t>
      </w:r>
      <w:r>
        <w:rPr>
          <w:rFonts w:ascii="Arial"/>
          <w:sz w:val="24"/>
        </w:rPr>
        <w:t>Administrator.</w:t>
      </w:r>
    </w:p>
    <w:p w14:paraId="3FE7434A" w14:textId="77777777" w:rsidR="00135FBC" w:rsidRDefault="00135FBC" w:rsidP="005729F7">
      <w:pPr>
        <w:spacing w:after="0" w:line="240" w:lineRule="auto"/>
        <w:rPr>
          <w:rFonts w:ascii="Arial" w:eastAsia="Arial" w:hAnsi="Arial" w:cs="Arial"/>
          <w:szCs w:val="24"/>
        </w:rPr>
      </w:pPr>
    </w:p>
    <w:p w14:paraId="260D5237" w14:textId="77777777" w:rsidR="00135FBC" w:rsidRPr="00135FBC" w:rsidRDefault="00135FBC" w:rsidP="005729F7">
      <w:pPr>
        <w:pStyle w:val="BodyText"/>
        <w:numPr>
          <w:ilvl w:val="3"/>
          <w:numId w:val="6"/>
        </w:numPr>
        <w:ind w:right="394" w:firstLine="710"/>
      </w:pPr>
      <w:r w:rsidRPr="00135FBC">
        <w:t>All permit fees paid to regulatory agencies for</w:t>
      </w:r>
      <w:r w:rsidRPr="00135FBC">
        <w:rPr>
          <w:spacing w:val="47"/>
        </w:rPr>
        <w:t xml:space="preserve"> </w:t>
      </w:r>
      <w:r w:rsidRPr="00135FBC">
        <w:t>approvals directly attributable to the Project. These permit fees do not</w:t>
      </w:r>
      <w:r w:rsidRPr="00135FBC">
        <w:rPr>
          <w:spacing w:val="29"/>
        </w:rPr>
        <w:t xml:space="preserve"> </w:t>
      </w:r>
      <w:r w:rsidRPr="00135FBC">
        <w:t>include those permits required for the construction</w:t>
      </w:r>
      <w:r w:rsidRPr="00135FBC">
        <w:rPr>
          <w:spacing w:val="-24"/>
        </w:rPr>
        <w:t xml:space="preserve"> </w:t>
      </w:r>
      <w:r w:rsidRPr="00135FBC">
        <w:t>Contractor.</w:t>
      </w:r>
    </w:p>
    <w:p w14:paraId="6817C3C5" w14:textId="77777777" w:rsidR="00135FBC" w:rsidRPr="00135FBC" w:rsidRDefault="00135FBC" w:rsidP="005729F7">
      <w:pPr>
        <w:spacing w:after="0" w:line="240" w:lineRule="auto"/>
        <w:ind w:firstLine="710"/>
        <w:rPr>
          <w:rFonts w:ascii="Arial" w:eastAsia="Arial" w:hAnsi="Arial" w:cs="Arial"/>
          <w:szCs w:val="24"/>
        </w:rPr>
      </w:pPr>
    </w:p>
    <w:p w14:paraId="72BE5AD1" w14:textId="77777777" w:rsidR="00135FBC" w:rsidRPr="00135FBC" w:rsidRDefault="00135FBC" w:rsidP="005729F7">
      <w:pPr>
        <w:pStyle w:val="ListParagraph"/>
        <w:numPr>
          <w:ilvl w:val="3"/>
          <w:numId w:val="6"/>
        </w:numPr>
        <w:tabs>
          <w:tab w:val="left" w:pos="2981"/>
          <w:tab w:val="left" w:pos="4303"/>
          <w:tab w:val="left" w:pos="6309"/>
          <w:tab w:val="left" w:pos="7499"/>
          <w:tab w:val="left" w:pos="8438"/>
        </w:tabs>
        <w:ind w:right="392" w:firstLine="710"/>
        <w:rPr>
          <w:rFonts w:ascii="Arial" w:eastAsia="Arial" w:hAnsi="Arial" w:cs="Arial"/>
          <w:sz w:val="24"/>
          <w:szCs w:val="24"/>
        </w:rPr>
      </w:pPr>
      <w:r w:rsidRPr="00135FBC">
        <w:rPr>
          <w:rFonts w:ascii="Arial"/>
          <w:spacing w:val="-1"/>
          <w:sz w:val="24"/>
          <w:szCs w:val="24"/>
        </w:rPr>
        <w:t>Overnight</w:t>
      </w:r>
      <w:r w:rsidRPr="00135FBC">
        <w:rPr>
          <w:rFonts w:ascii="Arial"/>
          <w:spacing w:val="-1"/>
          <w:sz w:val="24"/>
          <w:szCs w:val="24"/>
        </w:rPr>
        <w:tab/>
        <w:t>Delivery/Courier</w:t>
      </w:r>
      <w:r w:rsidRPr="00135FBC">
        <w:rPr>
          <w:rFonts w:ascii="Arial"/>
          <w:spacing w:val="-1"/>
          <w:sz w:val="24"/>
          <w:szCs w:val="24"/>
        </w:rPr>
        <w:tab/>
        <w:t>Charges</w:t>
      </w:r>
      <w:r w:rsidRPr="00135FBC">
        <w:rPr>
          <w:rFonts w:ascii="Arial"/>
          <w:spacing w:val="-1"/>
          <w:sz w:val="24"/>
          <w:szCs w:val="24"/>
        </w:rPr>
        <w:tab/>
        <w:t>(when</w:t>
      </w:r>
      <w:r w:rsidRPr="00135FBC">
        <w:rPr>
          <w:rFonts w:ascii="Arial"/>
          <w:spacing w:val="-1"/>
          <w:sz w:val="24"/>
          <w:szCs w:val="24"/>
        </w:rPr>
        <w:tab/>
        <w:t>CITY</w:t>
      </w:r>
      <w:r w:rsidRPr="00135FBC">
        <w:rPr>
          <w:rFonts w:ascii="Arial"/>
          <w:sz w:val="24"/>
          <w:szCs w:val="24"/>
        </w:rPr>
        <w:t xml:space="preserve"> requires/requests this</w:t>
      </w:r>
      <w:r w:rsidRPr="00135FBC">
        <w:rPr>
          <w:rFonts w:ascii="Arial"/>
          <w:spacing w:val="-3"/>
          <w:sz w:val="24"/>
          <w:szCs w:val="24"/>
        </w:rPr>
        <w:t xml:space="preserve"> </w:t>
      </w:r>
      <w:r w:rsidRPr="00135FBC">
        <w:rPr>
          <w:rFonts w:ascii="Arial"/>
          <w:sz w:val="24"/>
          <w:szCs w:val="24"/>
        </w:rPr>
        <w:t>service).</w:t>
      </w:r>
    </w:p>
    <w:p w14:paraId="0BAF069B" w14:textId="77777777" w:rsidR="00135FBC" w:rsidRDefault="00135FBC" w:rsidP="005729F7">
      <w:pPr>
        <w:spacing w:after="0" w:line="240" w:lineRule="auto"/>
        <w:rPr>
          <w:rFonts w:ascii="Arial" w:eastAsia="Arial" w:hAnsi="Arial" w:cs="Arial"/>
          <w:szCs w:val="24"/>
        </w:rPr>
      </w:pPr>
    </w:p>
    <w:p w14:paraId="549D1364" w14:textId="77777777" w:rsidR="00135FBC" w:rsidRDefault="00135FBC" w:rsidP="005729F7">
      <w:pPr>
        <w:pStyle w:val="ListParagraph"/>
        <w:numPr>
          <w:ilvl w:val="2"/>
          <w:numId w:val="6"/>
        </w:numPr>
        <w:tabs>
          <w:tab w:val="left" w:pos="1541"/>
        </w:tabs>
        <w:ind w:left="1540" w:right="394" w:hanging="720"/>
        <w:jc w:val="both"/>
        <w:rPr>
          <w:rFonts w:ascii="Arial" w:eastAsia="Arial" w:hAnsi="Arial" w:cs="Arial"/>
          <w:sz w:val="24"/>
          <w:szCs w:val="24"/>
        </w:rPr>
      </w:pPr>
      <w:r>
        <w:rPr>
          <w:rFonts w:ascii="Arial"/>
          <w:sz w:val="24"/>
        </w:rPr>
        <w:t>Reimbursable sub</w:t>
      </w:r>
      <w:r w:rsidR="00AE4593">
        <w:rPr>
          <w:rFonts w:ascii="Arial"/>
          <w:sz w:val="24"/>
        </w:rPr>
        <w:t>-</w:t>
      </w:r>
      <w:r>
        <w:rPr>
          <w:rFonts w:ascii="Arial"/>
          <w:sz w:val="24"/>
        </w:rPr>
        <w:t>consultant expenses are limited to the</w:t>
      </w:r>
      <w:r>
        <w:rPr>
          <w:rFonts w:ascii="Arial"/>
          <w:spacing w:val="5"/>
          <w:sz w:val="24"/>
        </w:rPr>
        <w:t xml:space="preserve"> </w:t>
      </w:r>
      <w:r>
        <w:rPr>
          <w:rFonts w:ascii="Arial"/>
          <w:sz w:val="24"/>
        </w:rPr>
        <w:t>items described above when the sub</w:t>
      </w:r>
      <w:r w:rsidR="00AE4593">
        <w:rPr>
          <w:rFonts w:ascii="Arial"/>
          <w:sz w:val="24"/>
        </w:rPr>
        <w:t>-</w:t>
      </w:r>
      <w:r>
        <w:rPr>
          <w:rFonts w:ascii="Arial"/>
          <w:sz w:val="24"/>
        </w:rPr>
        <w:t>consultant agreement provides</w:t>
      </w:r>
      <w:r>
        <w:rPr>
          <w:rFonts w:ascii="Arial"/>
          <w:spacing w:val="54"/>
          <w:sz w:val="24"/>
        </w:rPr>
        <w:t xml:space="preserve"> </w:t>
      </w:r>
      <w:r>
        <w:rPr>
          <w:rFonts w:ascii="Arial"/>
          <w:sz w:val="24"/>
        </w:rPr>
        <w:t>for reimbursable expenses. A detailed statement of expenses</w:t>
      </w:r>
      <w:r>
        <w:rPr>
          <w:rFonts w:ascii="Arial"/>
          <w:spacing w:val="59"/>
          <w:sz w:val="24"/>
        </w:rPr>
        <w:t xml:space="preserve"> </w:t>
      </w:r>
      <w:r>
        <w:rPr>
          <w:rFonts w:ascii="Arial"/>
          <w:sz w:val="24"/>
        </w:rPr>
        <w:t>must accompany any request for reimbursement. Travel to and from</w:t>
      </w:r>
      <w:r>
        <w:rPr>
          <w:rFonts w:ascii="Arial"/>
          <w:spacing w:val="32"/>
          <w:sz w:val="24"/>
        </w:rPr>
        <w:t xml:space="preserve"> </w:t>
      </w:r>
      <w:r>
        <w:rPr>
          <w:rFonts w:ascii="Arial"/>
          <w:sz w:val="24"/>
        </w:rPr>
        <w:t>the Project site or within the Tri-County Area will not be</w:t>
      </w:r>
      <w:r>
        <w:rPr>
          <w:rFonts w:ascii="Arial"/>
          <w:spacing w:val="-15"/>
          <w:sz w:val="24"/>
        </w:rPr>
        <w:t xml:space="preserve"> </w:t>
      </w:r>
      <w:r>
        <w:rPr>
          <w:rFonts w:ascii="Arial"/>
          <w:sz w:val="24"/>
        </w:rPr>
        <w:t>reimbursed.</w:t>
      </w:r>
    </w:p>
    <w:p w14:paraId="28FDCE2D" w14:textId="77777777" w:rsidR="00135FBC" w:rsidRDefault="00135FBC" w:rsidP="005729F7">
      <w:pPr>
        <w:spacing w:after="0" w:line="240" w:lineRule="auto"/>
        <w:rPr>
          <w:rFonts w:ascii="Arial" w:eastAsia="Arial" w:hAnsi="Arial" w:cs="Arial"/>
          <w:szCs w:val="24"/>
        </w:rPr>
      </w:pPr>
    </w:p>
    <w:p w14:paraId="2BDB6EF0" w14:textId="77777777" w:rsidR="00135FBC" w:rsidRDefault="00135FBC" w:rsidP="005729F7">
      <w:pPr>
        <w:pStyle w:val="ListParagraph"/>
        <w:numPr>
          <w:ilvl w:val="2"/>
          <w:numId w:val="6"/>
        </w:numPr>
        <w:tabs>
          <w:tab w:val="left" w:pos="1541"/>
        </w:tabs>
        <w:ind w:left="1540" w:right="392" w:hanging="720"/>
        <w:jc w:val="both"/>
        <w:rPr>
          <w:rFonts w:ascii="Arial" w:eastAsia="Arial" w:hAnsi="Arial" w:cs="Arial"/>
          <w:sz w:val="24"/>
          <w:szCs w:val="24"/>
        </w:rPr>
      </w:pPr>
      <w:r>
        <w:rPr>
          <w:rFonts w:ascii="Arial" w:eastAsia="Arial" w:hAnsi="Arial" w:cs="Arial"/>
          <w:sz w:val="24"/>
          <w:szCs w:val="24"/>
        </w:rPr>
        <w:t>It</w:t>
      </w:r>
      <w:r>
        <w:rPr>
          <w:rFonts w:ascii="Arial" w:eastAsia="Arial" w:hAnsi="Arial" w:cs="Arial"/>
          <w:spacing w:val="36"/>
          <w:sz w:val="24"/>
          <w:szCs w:val="24"/>
        </w:rPr>
        <w:t xml:space="preserve"> </w:t>
      </w:r>
      <w:r>
        <w:rPr>
          <w:rFonts w:ascii="Arial" w:eastAsia="Arial" w:hAnsi="Arial" w:cs="Arial"/>
          <w:sz w:val="24"/>
          <w:szCs w:val="24"/>
        </w:rPr>
        <w:t>is</w:t>
      </w:r>
      <w:r>
        <w:rPr>
          <w:rFonts w:ascii="Arial" w:eastAsia="Arial" w:hAnsi="Arial" w:cs="Arial"/>
          <w:spacing w:val="36"/>
          <w:sz w:val="24"/>
          <w:szCs w:val="24"/>
        </w:rPr>
        <w:t xml:space="preserve"> </w:t>
      </w:r>
      <w:r>
        <w:rPr>
          <w:rFonts w:ascii="Arial" w:eastAsia="Arial" w:hAnsi="Arial" w:cs="Arial"/>
          <w:sz w:val="24"/>
          <w:szCs w:val="24"/>
        </w:rPr>
        <w:t>acknowledged</w:t>
      </w:r>
      <w:r>
        <w:rPr>
          <w:rFonts w:ascii="Arial" w:eastAsia="Arial" w:hAnsi="Arial" w:cs="Arial"/>
          <w:spacing w:val="37"/>
          <w:sz w:val="24"/>
          <w:szCs w:val="24"/>
        </w:rPr>
        <w:t xml:space="preserve"> </w:t>
      </w:r>
      <w:r>
        <w:rPr>
          <w:rFonts w:ascii="Arial" w:eastAsia="Arial" w:hAnsi="Arial" w:cs="Arial"/>
          <w:sz w:val="24"/>
          <w:szCs w:val="24"/>
        </w:rPr>
        <w:t>and</w:t>
      </w:r>
      <w:r>
        <w:rPr>
          <w:rFonts w:ascii="Arial" w:eastAsia="Arial" w:hAnsi="Arial" w:cs="Arial"/>
          <w:spacing w:val="37"/>
          <w:sz w:val="24"/>
          <w:szCs w:val="24"/>
        </w:rPr>
        <w:t xml:space="preserve"> </w:t>
      </w:r>
      <w:r>
        <w:rPr>
          <w:rFonts w:ascii="Arial" w:eastAsia="Arial" w:hAnsi="Arial" w:cs="Arial"/>
          <w:sz w:val="24"/>
          <w:szCs w:val="24"/>
        </w:rPr>
        <w:t>agreed</w:t>
      </w:r>
      <w:r>
        <w:rPr>
          <w:rFonts w:ascii="Arial" w:eastAsia="Arial" w:hAnsi="Arial" w:cs="Arial"/>
          <w:spacing w:val="34"/>
          <w:sz w:val="24"/>
          <w:szCs w:val="24"/>
        </w:rPr>
        <w:t xml:space="preserve"> </w:t>
      </w:r>
      <w:r>
        <w:rPr>
          <w:rFonts w:ascii="Arial" w:eastAsia="Arial" w:hAnsi="Arial" w:cs="Arial"/>
          <w:sz w:val="24"/>
          <w:szCs w:val="24"/>
        </w:rPr>
        <w:t>to</w:t>
      </w:r>
      <w:r>
        <w:rPr>
          <w:rFonts w:ascii="Arial" w:eastAsia="Arial" w:hAnsi="Arial" w:cs="Arial"/>
          <w:spacing w:val="34"/>
          <w:sz w:val="24"/>
          <w:szCs w:val="24"/>
        </w:rPr>
        <w:t xml:space="preserve"> </w:t>
      </w:r>
      <w:r>
        <w:rPr>
          <w:rFonts w:ascii="Arial" w:eastAsia="Arial" w:hAnsi="Arial" w:cs="Arial"/>
          <w:sz w:val="24"/>
          <w:szCs w:val="24"/>
        </w:rPr>
        <w:t>by</w:t>
      </w:r>
      <w:r>
        <w:rPr>
          <w:rFonts w:ascii="Arial" w:eastAsia="Arial" w:hAnsi="Arial" w:cs="Arial"/>
          <w:spacing w:val="33"/>
          <w:sz w:val="24"/>
          <w:szCs w:val="24"/>
        </w:rPr>
        <w:t xml:space="preserve"> </w:t>
      </w:r>
      <w:r>
        <w:rPr>
          <w:rFonts w:ascii="Arial" w:eastAsia="Arial" w:hAnsi="Arial" w:cs="Arial"/>
          <w:sz w:val="24"/>
          <w:szCs w:val="24"/>
        </w:rPr>
        <w:t>CONSULTANT</w:t>
      </w:r>
      <w:r>
        <w:rPr>
          <w:rFonts w:ascii="Arial" w:eastAsia="Arial" w:hAnsi="Arial" w:cs="Arial"/>
          <w:spacing w:val="35"/>
          <w:sz w:val="24"/>
          <w:szCs w:val="24"/>
        </w:rPr>
        <w:t xml:space="preserve"> </w:t>
      </w:r>
      <w:r>
        <w:rPr>
          <w:rFonts w:ascii="Arial" w:eastAsia="Arial" w:hAnsi="Arial" w:cs="Arial"/>
          <w:sz w:val="24"/>
          <w:szCs w:val="24"/>
        </w:rPr>
        <w:t>that</w:t>
      </w:r>
      <w:r>
        <w:rPr>
          <w:rFonts w:ascii="Arial" w:eastAsia="Arial" w:hAnsi="Arial" w:cs="Arial"/>
          <w:spacing w:val="36"/>
          <w:sz w:val="24"/>
          <w:szCs w:val="24"/>
        </w:rPr>
        <w:t xml:space="preserve"> </w:t>
      </w:r>
      <w:r>
        <w:rPr>
          <w:rFonts w:ascii="Arial" w:eastAsia="Arial" w:hAnsi="Arial" w:cs="Arial"/>
          <w:sz w:val="24"/>
          <w:szCs w:val="24"/>
        </w:rPr>
        <w:t>the</w:t>
      </w:r>
      <w:r>
        <w:rPr>
          <w:rFonts w:ascii="Arial" w:eastAsia="Arial" w:hAnsi="Arial" w:cs="Arial"/>
          <w:spacing w:val="37"/>
          <w:sz w:val="24"/>
          <w:szCs w:val="24"/>
        </w:rPr>
        <w:t xml:space="preserve"> </w:t>
      </w:r>
      <w:r>
        <w:rPr>
          <w:rFonts w:ascii="Arial" w:eastAsia="Arial" w:hAnsi="Arial" w:cs="Arial"/>
          <w:sz w:val="24"/>
          <w:szCs w:val="24"/>
        </w:rPr>
        <w:t>dollar limitation set forth in each Task Order is a limitation upon,</w:t>
      </w:r>
      <w:r>
        <w:rPr>
          <w:rFonts w:ascii="Arial" w:eastAsia="Arial" w:hAnsi="Arial" w:cs="Arial"/>
          <w:spacing w:val="31"/>
          <w:sz w:val="24"/>
          <w:szCs w:val="24"/>
        </w:rPr>
        <w:t xml:space="preserve"> </w:t>
      </w:r>
      <w:r>
        <w:rPr>
          <w:rFonts w:ascii="Arial" w:eastAsia="Arial" w:hAnsi="Arial" w:cs="Arial"/>
          <w:sz w:val="24"/>
          <w:szCs w:val="24"/>
        </w:rPr>
        <w:t>and describes the maximum extent of CITY’s obligation to</w:t>
      </w:r>
      <w:r>
        <w:rPr>
          <w:rFonts w:ascii="Arial" w:eastAsia="Arial" w:hAnsi="Arial" w:cs="Arial"/>
          <w:spacing w:val="5"/>
          <w:sz w:val="24"/>
          <w:szCs w:val="24"/>
        </w:rPr>
        <w:t xml:space="preserve"> </w:t>
      </w:r>
      <w:r>
        <w:rPr>
          <w:rFonts w:ascii="Arial" w:eastAsia="Arial" w:hAnsi="Arial" w:cs="Arial"/>
          <w:sz w:val="24"/>
          <w:szCs w:val="24"/>
        </w:rPr>
        <w:t xml:space="preserve">reimburse </w:t>
      </w:r>
      <w:r>
        <w:rPr>
          <w:rFonts w:ascii="Arial" w:eastAsia="Arial" w:hAnsi="Arial" w:cs="Arial"/>
          <w:sz w:val="24"/>
          <w:szCs w:val="24"/>
        </w:rPr>
        <w:lastRenderedPageBreak/>
        <w:t>CONSULTANT for direct, non</w:t>
      </w:r>
      <w:r w:rsidR="00AE4593">
        <w:rPr>
          <w:rFonts w:ascii="Arial" w:eastAsia="Arial" w:hAnsi="Arial" w:cs="Arial"/>
          <w:sz w:val="24"/>
          <w:szCs w:val="24"/>
        </w:rPr>
        <w:t>-</w:t>
      </w:r>
      <w:r>
        <w:rPr>
          <w:rFonts w:ascii="Arial" w:eastAsia="Arial" w:hAnsi="Arial" w:cs="Arial"/>
          <w:sz w:val="24"/>
          <w:szCs w:val="24"/>
        </w:rPr>
        <w:t xml:space="preserve">salary expenses, but does </w:t>
      </w:r>
      <w:r>
        <w:rPr>
          <w:rFonts w:ascii="Arial" w:eastAsia="Arial" w:hAnsi="Arial" w:cs="Arial"/>
          <w:spacing w:val="62"/>
          <w:sz w:val="24"/>
          <w:szCs w:val="24"/>
        </w:rPr>
        <w:t xml:space="preserve"> </w:t>
      </w:r>
      <w:r>
        <w:rPr>
          <w:rFonts w:ascii="Arial" w:eastAsia="Arial" w:hAnsi="Arial" w:cs="Arial"/>
          <w:sz w:val="24"/>
          <w:szCs w:val="24"/>
        </w:rPr>
        <w:t>not constitute a limitation, of any sort, upon CONSULTANT’s obligation</w:t>
      </w:r>
      <w:r>
        <w:rPr>
          <w:rFonts w:ascii="Arial" w:eastAsia="Arial" w:hAnsi="Arial" w:cs="Arial"/>
          <w:spacing w:val="17"/>
          <w:sz w:val="24"/>
          <w:szCs w:val="24"/>
        </w:rPr>
        <w:t xml:space="preserve"> </w:t>
      </w:r>
      <w:r>
        <w:rPr>
          <w:rFonts w:ascii="Arial" w:eastAsia="Arial" w:hAnsi="Arial" w:cs="Arial"/>
          <w:sz w:val="24"/>
          <w:szCs w:val="24"/>
        </w:rPr>
        <w:t>to incur such expenses in the performance of services hereunder.</w:t>
      </w:r>
      <w:r>
        <w:rPr>
          <w:rFonts w:ascii="Arial" w:eastAsia="Arial" w:hAnsi="Arial" w:cs="Arial"/>
          <w:spacing w:val="37"/>
          <w:sz w:val="24"/>
          <w:szCs w:val="24"/>
        </w:rPr>
        <w:t xml:space="preserve"> </w:t>
      </w:r>
      <w:r>
        <w:rPr>
          <w:rFonts w:ascii="Arial" w:eastAsia="Arial" w:hAnsi="Arial" w:cs="Arial"/>
          <w:sz w:val="24"/>
          <w:szCs w:val="24"/>
        </w:rPr>
        <w:t>If</w:t>
      </w:r>
      <w:r>
        <w:rPr>
          <w:rFonts w:ascii="Arial" w:eastAsia="Arial" w:hAnsi="Arial" w:cs="Arial"/>
          <w:spacing w:val="-2"/>
          <w:sz w:val="24"/>
          <w:szCs w:val="24"/>
        </w:rPr>
        <w:t xml:space="preserve"> </w:t>
      </w:r>
      <w:r>
        <w:rPr>
          <w:rFonts w:ascii="Arial" w:eastAsia="Arial" w:hAnsi="Arial" w:cs="Arial"/>
          <w:sz w:val="24"/>
          <w:szCs w:val="24"/>
        </w:rPr>
        <w:t>CITY or Contract Administrator requests CONSULTANT to</w:t>
      </w:r>
      <w:r>
        <w:rPr>
          <w:rFonts w:ascii="Arial" w:eastAsia="Arial" w:hAnsi="Arial" w:cs="Arial"/>
          <w:spacing w:val="62"/>
          <w:sz w:val="24"/>
          <w:szCs w:val="24"/>
        </w:rPr>
        <w:t xml:space="preserve"> </w:t>
      </w:r>
      <w:r>
        <w:rPr>
          <w:rFonts w:ascii="Arial" w:eastAsia="Arial" w:hAnsi="Arial" w:cs="Arial"/>
          <w:sz w:val="24"/>
          <w:szCs w:val="24"/>
        </w:rPr>
        <w:t>incur expenses not contemplated in the amount for</w:t>
      </w:r>
      <w:r>
        <w:rPr>
          <w:rFonts w:ascii="Arial" w:eastAsia="Arial" w:hAnsi="Arial" w:cs="Arial"/>
          <w:spacing w:val="7"/>
          <w:sz w:val="24"/>
          <w:szCs w:val="24"/>
        </w:rPr>
        <w:t xml:space="preserve"> </w:t>
      </w:r>
      <w:r>
        <w:rPr>
          <w:rFonts w:ascii="Arial" w:eastAsia="Arial" w:hAnsi="Arial" w:cs="Arial"/>
          <w:sz w:val="24"/>
          <w:szCs w:val="24"/>
        </w:rPr>
        <w:t>Reimbursables, CONSULTANT shall notify Contract Administrator in writing</w:t>
      </w:r>
      <w:r>
        <w:rPr>
          <w:rFonts w:ascii="Arial" w:eastAsia="Arial" w:hAnsi="Arial" w:cs="Arial"/>
          <w:spacing w:val="31"/>
          <w:sz w:val="24"/>
          <w:szCs w:val="24"/>
        </w:rPr>
        <w:t xml:space="preserve"> </w:t>
      </w:r>
      <w:r>
        <w:rPr>
          <w:rFonts w:ascii="Arial" w:eastAsia="Arial" w:hAnsi="Arial" w:cs="Arial"/>
          <w:sz w:val="24"/>
          <w:szCs w:val="24"/>
        </w:rPr>
        <w:t>before incurring such expenses. Any such expenses shall be reviewed</w:t>
      </w:r>
      <w:r>
        <w:rPr>
          <w:rFonts w:ascii="Arial" w:eastAsia="Arial" w:hAnsi="Arial" w:cs="Arial"/>
          <w:spacing w:val="20"/>
          <w:sz w:val="24"/>
          <w:szCs w:val="24"/>
        </w:rPr>
        <w:t xml:space="preserve"> </w:t>
      </w:r>
      <w:r>
        <w:rPr>
          <w:rFonts w:ascii="Arial" w:eastAsia="Arial" w:hAnsi="Arial" w:cs="Arial"/>
          <w:sz w:val="24"/>
          <w:szCs w:val="24"/>
        </w:rPr>
        <w:t>and approved by CITY prior to incurring such</w:t>
      </w:r>
      <w:r>
        <w:rPr>
          <w:rFonts w:ascii="Arial" w:eastAsia="Arial" w:hAnsi="Arial" w:cs="Arial"/>
          <w:spacing w:val="-10"/>
          <w:sz w:val="24"/>
          <w:szCs w:val="24"/>
        </w:rPr>
        <w:t xml:space="preserve"> </w:t>
      </w:r>
      <w:r>
        <w:rPr>
          <w:rFonts w:ascii="Arial" w:eastAsia="Arial" w:hAnsi="Arial" w:cs="Arial"/>
          <w:sz w:val="24"/>
          <w:szCs w:val="24"/>
        </w:rPr>
        <w:t>expenses.</w:t>
      </w:r>
    </w:p>
    <w:p w14:paraId="1C3BB7D2" w14:textId="77777777" w:rsidR="00135FBC" w:rsidRDefault="00135FBC" w:rsidP="005729F7">
      <w:pPr>
        <w:spacing w:after="0" w:line="240" w:lineRule="auto"/>
        <w:rPr>
          <w:rFonts w:ascii="Arial" w:eastAsia="Arial" w:hAnsi="Arial" w:cs="Arial"/>
          <w:szCs w:val="24"/>
        </w:rPr>
      </w:pPr>
    </w:p>
    <w:p w14:paraId="3A07A378" w14:textId="77777777" w:rsidR="00135FBC" w:rsidRDefault="00135FBC" w:rsidP="005729F7">
      <w:pPr>
        <w:pStyle w:val="ListParagraph"/>
        <w:numPr>
          <w:ilvl w:val="1"/>
          <w:numId w:val="6"/>
        </w:numPr>
        <w:tabs>
          <w:tab w:val="left" w:pos="821"/>
        </w:tabs>
        <w:ind w:right="394"/>
        <w:rPr>
          <w:rFonts w:ascii="Arial" w:eastAsia="Arial" w:hAnsi="Arial" w:cs="Arial"/>
          <w:sz w:val="24"/>
          <w:szCs w:val="24"/>
        </w:rPr>
      </w:pPr>
      <w:r>
        <w:rPr>
          <w:rFonts w:ascii="Arial"/>
          <w:sz w:val="24"/>
          <w:u w:val="single" w:color="000000"/>
        </w:rPr>
        <w:t>METHOD OF</w:t>
      </w:r>
      <w:r>
        <w:rPr>
          <w:rFonts w:ascii="Arial"/>
          <w:spacing w:val="-5"/>
          <w:sz w:val="24"/>
          <w:u w:val="single" w:color="000000"/>
        </w:rPr>
        <w:t xml:space="preserve"> </w:t>
      </w:r>
      <w:r>
        <w:rPr>
          <w:rFonts w:ascii="Arial"/>
          <w:sz w:val="24"/>
          <w:u w:val="single" w:color="000000"/>
        </w:rPr>
        <w:t>BILLING</w:t>
      </w:r>
    </w:p>
    <w:p w14:paraId="52170491" w14:textId="77777777" w:rsidR="00135FBC" w:rsidRDefault="00135FBC" w:rsidP="005729F7">
      <w:pPr>
        <w:spacing w:after="0" w:line="240" w:lineRule="auto"/>
        <w:rPr>
          <w:rFonts w:ascii="Arial" w:eastAsia="Arial" w:hAnsi="Arial" w:cs="Arial"/>
          <w:sz w:val="17"/>
          <w:szCs w:val="17"/>
        </w:rPr>
      </w:pPr>
    </w:p>
    <w:p w14:paraId="5816FD93" w14:textId="77777777" w:rsidR="00135FBC" w:rsidRDefault="00135FBC" w:rsidP="005729F7">
      <w:pPr>
        <w:pStyle w:val="ListParagraph"/>
        <w:numPr>
          <w:ilvl w:val="2"/>
          <w:numId w:val="6"/>
        </w:numPr>
        <w:tabs>
          <w:tab w:val="left" w:pos="1558"/>
        </w:tabs>
        <w:ind w:right="394"/>
        <w:rPr>
          <w:rFonts w:ascii="Arial" w:eastAsia="Arial" w:hAnsi="Arial" w:cs="Arial"/>
          <w:sz w:val="24"/>
          <w:szCs w:val="24"/>
        </w:rPr>
      </w:pPr>
      <w:r>
        <w:rPr>
          <w:rFonts w:ascii="Arial"/>
          <w:sz w:val="24"/>
          <w:u w:val="single" w:color="000000"/>
        </w:rPr>
        <w:t>Not To Exceed Amount</w:t>
      </w:r>
      <w:r>
        <w:rPr>
          <w:rFonts w:ascii="Arial"/>
          <w:spacing w:val="-7"/>
          <w:sz w:val="24"/>
          <w:u w:val="single" w:color="000000"/>
        </w:rPr>
        <w:t xml:space="preserve"> </w:t>
      </w:r>
      <w:r>
        <w:rPr>
          <w:rFonts w:ascii="Arial"/>
          <w:sz w:val="24"/>
          <w:u w:val="single" w:color="000000"/>
        </w:rPr>
        <w:t>Compensation</w:t>
      </w:r>
    </w:p>
    <w:p w14:paraId="050AD483" w14:textId="77777777" w:rsidR="00135FBC" w:rsidRDefault="00135FBC" w:rsidP="005729F7">
      <w:pPr>
        <w:spacing w:after="0" w:line="240" w:lineRule="auto"/>
        <w:rPr>
          <w:rFonts w:ascii="Arial" w:eastAsia="Arial" w:hAnsi="Arial" w:cs="Arial"/>
          <w:sz w:val="17"/>
          <w:szCs w:val="17"/>
        </w:rPr>
      </w:pPr>
    </w:p>
    <w:p w14:paraId="0B874C7B" w14:textId="77777777" w:rsidR="00135FBC" w:rsidRDefault="00135FBC" w:rsidP="005729F7">
      <w:pPr>
        <w:pStyle w:val="BodyText"/>
        <w:ind w:left="1540" w:right="394"/>
        <w:jc w:val="both"/>
      </w:pPr>
      <w:r>
        <w:t>CONSULTANT shall submit billings, which are identified by</w:t>
      </w:r>
      <w:r>
        <w:rPr>
          <w:spacing w:val="7"/>
        </w:rPr>
        <w:t xml:space="preserve"> </w:t>
      </w:r>
      <w:r>
        <w:t>the specific project number on a monthly basis in a timely manner for</w:t>
      </w:r>
      <w:r>
        <w:rPr>
          <w:spacing w:val="60"/>
        </w:rPr>
        <w:t xml:space="preserve"> </w:t>
      </w:r>
      <w:r>
        <w:t>all salary costs and Reimbursables attributable to the Project.</w:t>
      </w:r>
      <w:r>
        <w:rPr>
          <w:spacing w:val="6"/>
        </w:rPr>
        <w:t xml:space="preserve"> </w:t>
      </w:r>
      <w:r>
        <w:t>These billings shall identify the nature of the work performed for each</w:t>
      </w:r>
      <w:r>
        <w:rPr>
          <w:spacing w:val="15"/>
        </w:rPr>
        <w:t xml:space="preserve"> </w:t>
      </w:r>
      <w:r>
        <w:t>phase, subtask,</w:t>
      </w:r>
      <w:r>
        <w:rPr>
          <w:spacing w:val="42"/>
        </w:rPr>
        <w:t xml:space="preserve"> </w:t>
      </w:r>
      <w:r>
        <w:t>deliverable</w:t>
      </w:r>
      <w:r>
        <w:rPr>
          <w:spacing w:val="43"/>
        </w:rPr>
        <w:t xml:space="preserve"> </w:t>
      </w:r>
      <w:r>
        <w:t>and</w:t>
      </w:r>
      <w:r>
        <w:rPr>
          <w:spacing w:val="43"/>
        </w:rPr>
        <w:t xml:space="preserve"> </w:t>
      </w:r>
      <w:r>
        <w:t>item</w:t>
      </w:r>
      <w:r>
        <w:rPr>
          <w:spacing w:val="44"/>
        </w:rPr>
        <w:t xml:space="preserve"> </w:t>
      </w:r>
      <w:r>
        <w:t>identified</w:t>
      </w:r>
      <w:r>
        <w:rPr>
          <w:spacing w:val="43"/>
        </w:rPr>
        <w:t xml:space="preserve"> </w:t>
      </w:r>
      <w:r>
        <w:t>in</w:t>
      </w:r>
      <w:r>
        <w:rPr>
          <w:spacing w:val="40"/>
        </w:rPr>
        <w:t xml:space="preserve"> </w:t>
      </w:r>
      <w:r>
        <w:t>the</w:t>
      </w:r>
      <w:r>
        <w:rPr>
          <w:spacing w:val="43"/>
        </w:rPr>
        <w:t xml:space="preserve"> </w:t>
      </w:r>
      <w:r>
        <w:t>Exhibit</w:t>
      </w:r>
      <w:r>
        <w:rPr>
          <w:spacing w:val="42"/>
        </w:rPr>
        <w:t xml:space="preserve"> </w:t>
      </w:r>
      <w:r>
        <w:t>”A”</w:t>
      </w:r>
      <w:r>
        <w:rPr>
          <w:spacing w:val="41"/>
        </w:rPr>
        <w:t xml:space="preserve"> </w:t>
      </w:r>
      <w:r>
        <w:t>Scope</w:t>
      </w:r>
      <w:r>
        <w:rPr>
          <w:spacing w:val="43"/>
        </w:rPr>
        <w:t xml:space="preserve"> </w:t>
      </w:r>
      <w:r>
        <w:t>of Services</w:t>
      </w:r>
      <w:r>
        <w:rPr>
          <w:spacing w:val="38"/>
        </w:rPr>
        <w:t xml:space="preserve"> </w:t>
      </w:r>
      <w:r>
        <w:t>or</w:t>
      </w:r>
      <w:r>
        <w:rPr>
          <w:spacing w:val="37"/>
        </w:rPr>
        <w:t xml:space="preserve"> </w:t>
      </w:r>
      <w:r>
        <w:t>Task</w:t>
      </w:r>
      <w:r>
        <w:rPr>
          <w:spacing w:val="36"/>
        </w:rPr>
        <w:t xml:space="preserve"> </w:t>
      </w:r>
      <w:r>
        <w:t>Order,</w:t>
      </w:r>
      <w:r>
        <w:rPr>
          <w:spacing w:val="39"/>
        </w:rPr>
        <w:t xml:space="preserve"> </w:t>
      </w:r>
      <w:r>
        <w:t>the</w:t>
      </w:r>
      <w:r>
        <w:rPr>
          <w:spacing w:val="37"/>
        </w:rPr>
        <w:t xml:space="preserve"> </w:t>
      </w:r>
      <w:r>
        <w:t>total</w:t>
      </w:r>
      <w:r>
        <w:rPr>
          <w:spacing w:val="38"/>
        </w:rPr>
        <w:t xml:space="preserve"> </w:t>
      </w:r>
      <w:r>
        <w:t>hours</w:t>
      </w:r>
      <w:r>
        <w:rPr>
          <w:spacing w:val="38"/>
        </w:rPr>
        <w:t xml:space="preserve"> </w:t>
      </w:r>
      <w:r>
        <w:t>of</w:t>
      </w:r>
      <w:r>
        <w:rPr>
          <w:spacing w:val="39"/>
        </w:rPr>
        <w:t xml:space="preserve"> </w:t>
      </w:r>
      <w:r>
        <w:t>work</w:t>
      </w:r>
      <w:r>
        <w:rPr>
          <w:spacing w:val="38"/>
        </w:rPr>
        <w:t xml:space="preserve"> </w:t>
      </w:r>
      <w:r>
        <w:t>performed</w:t>
      </w:r>
      <w:r>
        <w:rPr>
          <w:spacing w:val="37"/>
        </w:rPr>
        <w:t xml:space="preserve"> </w:t>
      </w:r>
      <w:r>
        <w:t>and</w:t>
      </w:r>
      <w:r>
        <w:rPr>
          <w:spacing w:val="39"/>
        </w:rPr>
        <w:t xml:space="preserve"> </w:t>
      </w:r>
      <w:r>
        <w:t>the employee category of the individuals performing same. The</w:t>
      </w:r>
      <w:r>
        <w:rPr>
          <w:spacing w:val="-11"/>
        </w:rPr>
        <w:t xml:space="preserve"> </w:t>
      </w:r>
      <w:r>
        <w:t>statement shall</w:t>
      </w:r>
      <w:r>
        <w:rPr>
          <w:spacing w:val="29"/>
        </w:rPr>
        <w:t xml:space="preserve"> </w:t>
      </w:r>
      <w:r>
        <w:t>show</w:t>
      </w:r>
      <w:r>
        <w:rPr>
          <w:spacing w:val="26"/>
        </w:rPr>
        <w:t xml:space="preserve"> </w:t>
      </w:r>
      <w:r>
        <w:t>a</w:t>
      </w:r>
      <w:r>
        <w:rPr>
          <w:spacing w:val="30"/>
        </w:rPr>
        <w:t xml:space="preserve"> </w:t>
      </w:r>
      <w:r>
        <w:t>summary</w:t>
      </w:r>
      <w:r>
        <w:rPr>
          <w:spacing w:val="27"/>
        </w:rPr>
        <w:t xml:space="preserve"> </w:t>
      </w:r>
      <w:r>
        <w:t>of</w:t>
      </w:r>
      <w:r>
        <w:rPr>
          <w:spacing w:val="32"/>
        </w:rPr>
        <w:t xml:space="preserve"> </w:t>
      </w:r>
      <w:r>
        <w:t>salary</w:t>
      </w:r>
      <w:r>
        <w:rPr>
          <w:spacing w:val="27"/>
        </w:rPr>
        <w:t xml:space="preserve"> </w:t>
      </w:r>
      <w:r>
        <w:t>costs</w:t>
      </w:r>
      <w:r>
        <w:rPr>
          <w:spacing w:val="60"/>
        </w:rPr>
        <w:t xml:space="preserve"> </w:t>
      </w:r>
      <w:r>
        <w:t>with</w:t>
      </w:r>
      <w:r>
        <w:rPr>
          <w:spacing w:val="30"/>
        </w:rPr>
        <w:t xml:space="preserve"> </w:t>
      </w:r>
      <w:r>
        <w:t>accrual</w:t>
      </w:r>
      <w:r>
        <w:rPr>
          <w:spacing w:val="29"/>
        </w:rPr>
        <w:t xml:space="preserve"> </w:t>
      </w:r>
      <w:r>
        <w:t>of</w:t>
      </w:r>
      <w:r>
        <w:rPr>
          <w:spacing w:val="30"/>
        </w:rPr>
        <w:t xml:space="preserve"> </w:t>
      </w:r>
      <w:r>
        <w:t>the</w:t>
      </w:r>
      <w:r>
        <w:rPr>
          <w:spacing w:val="28"/>
        </w:rPr>
        <w:t xml:space="preserve"> </w:t>
      </w:r>
      <w:r>
        <w:t>total</w:t>
      </w:r>
      <w:r>
        <w:rPr>
          <w:spacing w:val="29"/>
        </w:rPr>
        <w:t xml:space="preserve"> </w:t>
      </w:r>
      <w:r>
        <w:t>and credits for portions paid previously. Sub</w:t>
      </w:r>
      <w:r w:rsidR="0022431B">
        <w:t>-</w:t>
      </w:r>
      <w:r>
        <w:t>consultant fees must be documented by copies of invoices or receipts, which describe</w:t>
      </w:r>
      <w:r>
        <w:rPr>
          <w:spacing w:val="34"/>
        </w:rPr>
        <w:t xml:space="preserve"> </w:t>
      </w:r>
      <w:r>
        <w:t>the nature of the expenses and contain a project number or</w:t>
      </w:r>
      <w:r>
        <w:rPr>
          <w:spacing w:val="30"/>
        </w:rPr>
        <w:t xml:space="preserve"> </w:t>
      </w:r>
      <w:r>
        <w:t>other identifier,</w:t>
      </w:r>
      <w:r>
        <w:rPr>
          <w:spacing w:val="38"/>
        </w:rPr>
        <w:t xml:space="preserve"> </w:t>
      </w:r>
      <w:r>
        <w:t>which</w:t>
      </w:r>
      <w:r>
        <w:rPr>
          <w:spacing w:val="38"/>
        </w:rPr>
        <w:t xml:space="preserve"> </w:t>
      </w:r>
      <w:r>
        <w:t>clearly</w:t>
      </w:r>
      <w:r>
        <w:rPr>
          <w:spacing w:val="35"/>
        </w:rPr>
        <w:t xml:space="preserve"> </w:t>
      </w:r>
      <w:r>
        <w:t>indicates</w:t>
      </w:r>
      <w:r>
        <w:rPr>
          <w:spacing w:val="37"/>
        </w:rPr>
        <w:t xml:space="preserve"> </w:t>
      </w:r>
      <w:r>
        <w:t>the</w:t>
      </w:r>
      <w:r>
        <w:rPr>
          <w:spacing w:val="36"/>
        </w:rPr>
        <w:t xml:space="preserve"> </w:t>
      </w:r>
      <w:r>
        <w:t>expense,</w:t>
      </w:r>
      <w:r>
        <w:rPr>
          <w:spacing w:val="38"/>
        </w:rPr>
        <w:t xml:space="preserve"> </w:t>
      </w:r>
      <w:r>
        <w:t>as</w:t>
      </w:r>
      <w:r>
        <w:rPr>
          <w:spacing w:val="37"/>
        </w:rPr>
        <w:t xml:space="preserve"> </w:t>
      </w:r>
      <w:r>
        <w:t>identifiable</w:t>
      </w:r>
      <w:r>
        <w:rPr>
          <w:spacing w:val="38"/>
        </w:rPr>
        <w:t xml:space="preserve"> </w:t>
      </w:r>
      <w:r>
        <w:t>to</w:t>
      </w:r>
      <w:r>
        <w:rPr>
          <w:spacing w:val="38"/>
        </w:rPr>
        <w:t xml:space="preserve"> </w:t>
      </w:r>
      <w:r>
        <w:t>the Project. Except for meals and travel expenses, it shall be</w:t>
      </w:r>
      <w:r>
        <w:rPr>
          <w:spacing w:val="43"/>
        </w:rPr>
        <w:t xml:space="preserve"> </w:t>
      </w:r>
      <w:r>
        <w:t>deemed unacceptable for the CONSULTANT to modify the invoice or</w:t>
      </w:r>
      <w:r>
        <w:rPr>
          <w:spacing w:val="18"/>
        </w:rPr>
        <w:t xml:space="preserve"> </w:t>
      </w:r>
      <w:r>
        <w:t>receipt by adding a project number or other identifier.  Internal</w:t>
      </w:r>
      <w:r>
        <w:rPr>
          <w:spacing w:val="-1"/>
        </w:rPr>
        <w:t xml:space="preserve"> </w:t>
      </w:r>
      <w:r>
        <w:t>expenses must be documented by appropriate CONSULTANT’s cost accounting forms with a summary of charges by category.</w:t>
      </w:r>
      <w:r>
        <w:rPr>
          <w:spacing w:val="47"/>
        </w:rPr>
        <w:t xml:space="preserve"> </w:t>
      </w:r>
      <w:r>
        <w:t>When</w:t>
      </w:r>
      <w:r>
        <w:rPr>
          <w:spacing w:val="-2"/>
        </w:rPr>
        <w:t xml:space="preserve"> </w:t>
      </w:r>
      <w:r>
        <w:t>requested, CONSULTANT shall provide backup for past and</w:t>
      </w:r>
      <w:r>
        <w:rPr>
          <w:spacing w:val="45"/>
        </w:rPr>
        <w:t xml:space="preserve"> </w:t>
      </w:r>
      <w:r>
        <w:t>current invoices</w:t>
      </w:r>
      <w:r>
        <w:rPr>
          <w:spacing w:val="36"/>
        </w:rPr>
        <w:t xml:space="preserve"> </w:t>
      </w:r>
      <w:r>
        <w:t>that</w:t>
      </w:r>
      <w:r>
        <w:rPr>
          <w:spacing w:val="36"/>
        </w:rPr>
        <w:t xml:space="preserve"> </w:t>
      </w:r>
      <w:r>
        <w:t>records</w:t>
      </w:r>
      <w:r>
        <w:rPr>
          <w:spacing w:val="33"/>
        </w:rPr>
        <w:t xml:space="preserve"> </w:t>
      </w:r>
      <w:r>
        <w:t>hours</w:t>
      </w:r>
      <w:r>
        <w:rPr>
          <w:spacing w:val="36"/>
        </w:rPr>
        <w:t xml:space="preserve"> </w:t>
      </w:r>
      <w:r>
        <w:t>and</w:t>
      </w:r>
      <w:r>
        <w:rPr>
          <w:spacing w:val="37"/>
        </w:rPr>
        <w:t xml:space="preserve"> </w:t>
      </w:r>
      <w:r>
        <w:t>salary</w:t>
      </w:r>
      <w:r>
        <w:rPr>
          <w:spacing w:val="33"/>
        </w:rPr>
        <w:t xml:space="preserve"> </w:t>
      </w:r>
      <w:r>
        <w:t>costs</w:t>
      </w:r>
      <w:r>
        <w:rPr>
          <w:spacing w:val="36"/>
        </w:rPr>
        <w:t xml:space="preserve"> </w:t>
      </w:r>
      <w:r>
        <w:t>by</w:t>
      </w:r>
      <w:r>
        <w:rPr>
          <w:spacing w:val="33"/>
        </w:rPr>
        <w:t xml:space="preserve"> </w:t>
      </w:r>
      <w:r>
        <w:t>employee</w:t>
      </w:r>
      <w:r>
        <w:rPr>
          <w:spacing w:val="37"/>
        </w:rPr>
        <w:t xml:space="preserve"> </w:t>
      </w:r>
      <w:r>
        <w:t>category and sub</w:t>
      </w:r>
      <w:r w:rsidR="0022431B">
        <w:t>-</w:t>
      </w:r>
      <w:r>
        <w:t>consultant fees on a task basis, so that total hours and costs by task may be</w:t>
      </w:r>
      <w:r>
        <w:rPr>
          <w:spacing w:val="-9"/>
        </w:rPr>
        <w:t xml:space="preserve"> </w:t>
      </w:r>
      <w:r>
        <w:t>determined.</w:t>
      </w:r>
    </w:p>
    <w:p w14:paraId="608DC893" w14:textId="77777777" w:rsidR="00B07707" w:rsidRDefault="00B07707" w:rsidP="005729F7">
      <w:pPr>
        <w:pStyle w:val="BodyText"/>
        <w:ind w:left="1540" w:right="394"/>
        <w:jc w:val="both"/>
      </w:pPr>
    </w:p>
    <w:p w14:paraId="3A548A97" w14:textId="77777777" w:rsidR="00135FBC" w:rsidRDefault="00135FBC" w:rsidP="005729F7">
      <w:pPr>
        <w:pStyle w:val="ListParagraph"/>
        <w:numPr>
          <w:ilvl w:val="1"/>
          <w:numId w:val="6"/>
        </w:numPr>
        <w:tabs>
          <w:tab w:val="left" w:pos="821"/>
        </w:tabs>
        <w:ind w:right="394"/>
        <w:rPr>
          <w:rFonts w:ascii="Arial" w:eastAsia="Arial" w:hAnsi="Arial" w:cs="Arial"/>
          <w:sz w:val="24"/>
          <w:szCs w:val="24"/>
        </w:rPr>
      </w:pPr>
      <w:r>
        <w:rPr>
          <w:rFonts w:ascii="Arial"/>
          <w:sz w:val="24"/>
          <w:u w:val="single" w:color="000000"/>
        </w:rPr>
        <w:t>METHOD OF</w:t>
      </w:r>
      <w:r>
        <w:rPr>
          <w:rFonts w:ascii="Arial"/>
          <w:spacing w:val="-4"/>
          <w:sz w:val="24"/>
          <w:u w:val="single" w:color="000000"/>
        </w:rPr>
        <w:t xml:space="preserve"> </w:t>
      </w:r>
      <w:r>
        <w:rPr>
          <w:rFonts w:ascii="Arial"/>
          <w:sz w:val="24"/>
          <w:u w:val="single" w:color="000000"/>
        </w:rPr>
        <w:t>PAYMENT</w:t>
      </w:r>
    </w:p>
    <w:p w14:paraId="58559EDE" w14:textId="77777777" w:rsidR="00135FBC" w:rsidRDefault="00135FBC" w:rsidP="005729F7">
      <w:pPr>
        <w:spacing w:after="0" w:line="240" w:lineRule="auto"/>
        <w:rPr>
          <w:rFonts w:ascii="Arial" w:eastAsia="Arial" w:hAnsi="Arial" w:cs="Arial"/>
          <w:sz w:val="17"/>
          <w:szCs w:val="17"/>
        </w:rPr>
      </w:pPr>
    </w:p>
    <w:p w14:paraId="67BC8695" w14:textId="77777777" w:rsidR="00135FBC" w:rsidRDefault="00135FBC" w:rsidP="005729F7">
      <w:pPr>
        <w:pStyle w:val="ListParagraph"/>
        <w:numPr>
          <w:ilvl w:val="2"/>
          <w:numId w:val="6"/>
        </w:numPr>
        <w:tabs>
          <w:tab w:val="left" w:pos="1541"/>
        </w:tabs>
        <w:ind w:left="1540" w:right="394" w:hanging="720"/>
        <w:jc w:val="both"/>
        <w:rPr>
          <w:rFonts w:ascii="Arial" w:eastAsia="Arial" w:hAnsi="Arial" w:cs="Arial"/>
          <w:sz w:val="24"/>
          <w:szCs w:val="24"/>
        </w:rPr>
      </w:pPr>
      <w:r>
        <w:rPr>
          <w:rFonts w:ascii="Arial"/>
          <w:sz w:val="24"/>
        </w:rPr>
        <w:t>CITY shall pay CONSULTANT in accordance with the Florida</w:t>
      </w:r>
      <w:r>
        <w:rPr>
          <w:rFonts w:ascii="Arial"/>
          <w:spacing w:val="66"/>
          <w:sz w:val="24"/>
        </w:rPr>
        <w:t xml:space="preserve"> </w:t>
      </w:r>
      <w:r>
        <w:rPr>
          <w:rFonts w:ascii="Arial"/>
          <w:sz w:val="24"/>
        </w:rPr>
        <w:t>Prompt Payment Act. To be deemed proper, all invoices must comply with</w:t>
      </w:r>
      <w:r>
        <w:rPr>
          <w:rFonts w:ascii="Arial"/>
          <w:spacing w:val="-9"/>
          <w:sz w:val="24"/>
        </w:rPr>
        <w:t xml:space="preserve"> </w:t>
      </w:r>
      <w:r>
        <w:rPr>
          <w:rFonts w:ascii="Arial"/>
          <w:sz w:val="24"/>
        </w:rPr>
        <w:t>the requirements</w:t>
      </w:r>
      <w:r>
        <w:rPr>
          <w:rFonts w:ascii="Arial"/>
          <w:spacing w:val="31"/>
          <w:sz w:val="24"/>
        </w:rPr>
        <w:t xml:space="preserve"> </w:t>
      </w:r>
      <w:r>
        <w:rPr>
          <w:rFonts w:ascii="Arial"/>
          <w:sz w:val="24"/>
        </w:rPr>
        <w:t>set</w:t>
      </w:r>
      <w:r>
        <w:rPr>
          <w:rFonts w:ascii="Arial"/>
          <w:spacing w:val="29"/>
          <w:sz w:val="24"/>
        </w:rPr>
        <w:t xml:space="preserve"> </w:t>
      </w:r>
      <w:r>
        <w:rPr>
          <w:rFonts w:ascii="Arial"/>
          <w:sz w:val="24"/>
        </w:rPr>
        <w:t>forth</w:t>
      </w:r>
      <w:r>
        <w:rPr>
          <w:rFonts w:ascii="Arial"/>
          <w:spacing w:val="29"/>
          <w:sz w:val="24"/>
        </w:rPr>
        <w:t xml:space="preserve"> </w:t>
      </w:r>
      <w:r>
        <w:rPr>
          <w:rFonts w:ascii="Arial"/>
          <w:sz w:val="24"/>
        </w:rPr>
        <w:t>in</w:t>
      </w:r>
      <w:r>
        <w:rPr>
          <w:rFonts w:ascii="Arial"/>
          <w:spacing w:val="32"/>
          <w:sz w:val="24"/>
        </w:rPr>
        <w:t xml:space="preserve"> </w:t>
      </w:r>
      <w:r>
        <w:rPr>
          <w:rFonts w:ascii="Arial"/>
          <w:sz w:val="24"/>
        </w:rPr>
        <w:t>this</w:t>
      </w:r>
      <w:r>
        <w:rPr>
          <w:rFonts w:ascii="Arial"/>
          <w:spacing w:val="31"/>
          <w:sz w:val="24"/>
        </w:rPr>
        <w:t xml:space="preserve"> </w:t>
      </w:r>
      <w:r>
        <w:rPr>
          <w:rFonts w:ascii="Arial"/>
          <w:sz w:val="24"/>
        </w:rPr>
        <w:t>Agreement</w:t>
      </w:r>
      <w:r>
        <w:rPr>
          <w:rFonts w:ascii="Arial"/>
          <w:spacing w:val="31"/>
          <w:sz w:val="24"/>
        </w:rPr>
        <w:t xml:space="preserve"> </w:t>
      </w:r>
      <w:r>
        <w:rPr>
          <w:rFonts w:ascii="Arial"/>
          <w:sz w:val="24"/>
        </w:rPr>
        <w:t>and</w:t>
      </w:r>
      <w:r>
        <w:rPr>
          <w:rFonts w:ascii="Arial"/>
          <w:spacing w:val="32"/>
          <w:sz w:val="24"/>
        </w:rPr>
        <w:t xml:space="preserve"> </w:t>
      </w:r>
      <w:r>
        <w:rPr>
          <w:rFonts w:ascii="Arial"/>
          <w:sz w:val="24"/>
        </w:rPr>
        <w:t>must</w:t>
      </w:r>
      <w:r>
        <w:rPr>
          <w:rFonts w:ascii="Arial"/>
          <w:spacing w:val="31"/>
          <w:sz w:val="24"/>
        </w:rPr>
        <w:t xml:space="preserve"> </w:t>
      </w:r>
      <w:r>
        <w:rPr>
          <w:rFonts w:ascii="Arial"/>
          <w:sz w:val="24"/>
        </w:rPr>
        <w:t>be</w:t>
      </w:r>
      <w:r>
        <w:rPr>
          <w:rFonts w:ascii="Arial"/>
          <w:spacing w:val="32"/>
          <w:sz w:val="24"/>
        </w:rPr>
        <w:t xml:space="preserve"> </w:t>
      </w:r>
      <w:r>
        <w:rPr>
          <w:rFonts w:ascii="Arial"/>
          <w:sz w:val="24"/>
        </w:rPr>
        <w:t>submitted</w:t>
      </w:r>
      <w:r>
        <w:rPr>
          <w:rFonts w:ascii="Arial"/>
          <w:spacing w:val="29"/>
          <w:sz w:val="24"/>
        </w:rPr>
        <w:t xml:space="preserve"> </w:t>
      </w:r>
      <w:r>
        <w:rPr>
          <w:rFonts w:ascii="Arial"/>
          <w:sz w:val="24"/>
        </w:rPr>
        <w:t>on the form and pursuant to instructions prescribed by</w:t>
      </w:r>
      <w:r>
        <w:rPr>
          <w:rFonts w:ascii="Arial"/>
          <w:spacing w:val="34"/>
          <w:sz w:val="24"/>
        </w:rPr>
        <w:t xml:space="preserve"> </w:t>
      </w:r>
      <w:r>
        <w:rPr>
          <w:rFonts w:ascii="Arial"/>
          <w:sz w:val="24"/>
        </w:rPr>
        <w:t>Contract Administrator.</w:t>
      </w:r>
    </w:p>
    <w:p w14:paraId="4683FD76" w14:textId="77777777" w:rsidR="00135FBC" w:rsidRDefault="00135FBC" w:rsidP="005729F7">
      <w:pPr>
        <w:spacing w:after="0" w:line="240" w:lineRule="auto"/>
        <w:rPr>
          <w:rFonts w:ascii="Arial" w:eastAsia="Arial" w:hAnsi="Arial" w:cs="Arial"/>
          <w:szCs w:val="24"/>
        </w:rPr>
      </w:pPr>
    </w:p>
    <w:p w14:paraId="509F70F5" w14:textId="77777777" w:rsidR="00135FBC" w:rsidRDefault="00135FBC" w:rsidP="005729F7">
      <w:pPr>
        <w:pStyle w:val="ListParagraph"/>
        <w:numPr>
          <w:ilvl w:val="2"/>
          <w:numId w:val="6"/>
        </w:numPr>
        <w:tabs>
          <w:tab w:val="left" w:pos="1541"/>
        </w:tabs>
        <w:ind w:left="1540" w:right="394" w:hanging="720"/>
        <w:jc w:val="both"/>
        <w:rPr>
          <w:rFonts w:ascii="Arial" w:eastAsia="Arial" w:hAnsi="Arial" w:cs="Arial"/>
          <w:sz w:val="24"/>
          <w:szCs w:val="24"/>
        </w:rPr>
      </w:pPr>
      <w:r>
        <w:rPr>
          <w:rFonts w:ascii="Arial" w:eastAsia="Arial" w:hAnsi="Arial" w:cs="Arial"/>
          <w:sz w:val="24"/>
          <w:szCs w:val="24"/>
        </w:rPr>
        <w:t>CITY will review CONSULTANT’s invoices and, if inaccuracies</w:t>
      </w:r>
      <w:r>
        <w:rPr>
          <w:rFonts w:ascii="Arial" w:eastAsia="Arial" w:hAnsi="Arial" w:cs="Arial"/>
          <w:spacing w:val="36"/>
          <w:sz w:val="24"/>
          <w:szCs w:val="24"/>
        </w:rPr>
        <w:t xml:space="preserve"> </w:t>
      </w:r>
      <w:r>
        <w:rPr>
          <w:rFonts w:ascii="Arial" w:eastAsia="Arial" w:hAnsi="Arial" w:cs="Arial"/>
          <w:sz w:val="24"/>
          <w:szCs w:val="24"/>
        </w:rPr>
        <w:t>or errors are discovered in said invoice, CITY will inform</w:t>
      </w:r>
      <w:r>
        <w:rPr>
          <w:rFonts w:ascii="Arial" w:eastAsia="Arial" w:hAnsi="Arial" w:cs="Arial"/>
          <w:spacing w:val="65"/>
          <w:sz w:val="24"/>
          <w:szCs w:val="24"/>
        </w:rPr>
        <w:t xml:space="preserve"> </w:t>
      </w:r>
      <w:r>
        <w:rPr>
          <w:rFonts w:ascii="Arial" w:eastAsia="Arial" w:hAnsi="Arial" w:cs="Arial"/>
          <w:sz w:val="24"/>
          <w:szCs w:val="24"/>
        </w:rPr>
        <w:t>CONSULTANT within ten (10) working days by fax and/or by email of</w:t>
      </w:r>
      <w:r>
        <w:rPr>
          <w:rFonts w:ascii="Arial" w:eastAsia="Arial" w:hAnsi="Arial" w:cs="Arial"/>
          <w:spacing w:val="51"/>
          <w:sz w:val="24"/>
          <w:szCs w:val="24"/>
        </w:rPr>
        <w:t xml:space="preserve"> </w:t>
      </w:r>
      <w:r>
        <w:rPr>
          <w:rFonts w:ascii="Arial" w:eastAsia="Arial" w:hAnsi="Arial" w:cs="Arial"/>
          <w:sz w:val="24"/>
          <w:szCs w:val="24"/>
        </w:rPr>
        <w:t>such inaccuracies or errors and request that revised copies of all</w:t>
      </w:r>
      <w:r>
        <w:rPr>
          <w:rFonts w:ascii="Arial" w:eastAsia="Arial" w:hAnsi="Arial" w:cs="Arial"/>
          <w:spacing w:val="18"/>
          <w:sz w:val="24"/>
          <w:szCs w:val="24"/>
        </w:rPr>
        <w:t xml:space="preserve"> </w:t>
      </w:r>
      <w:r>
        <w:rPr>
          <w:rFonts w:ascii="Arial" w:eastAsia="Arial" w:hAnsi="Arial" w:cs="Arial"/>
          <w:sz w:val="24"/>
          <w:szCs w:val="24"/>
        </w:rPr>
        <w:t>such documents be re-submitted by CONSULTANT to</w:t>
      </w:r>
      <w:r>
        <w:rPr>
          <w:rFonts w:ascii="Arial" w:eastAsia="Arial" w:hAnsi="Arial" w:cs="Arial"/>
          <w:spacing w:val="-3"/>
          <w:sz w:val="24"/>
          <w:szCs w:val="24"/>
        </w:rPr>
        <w:t xml:space="preserve"> </w:t>
      </w:r>
      <w:r>
        <w:rPr>
          <w:rFonts w:ascii="Arial" w:eastAsia="Arial" w:hAnsi="Arial" w:cs="Arial"/>
          <w:sz w:val="24"/>
          <w:szCs w:val="24"/>
        </w:rPr>
        <w:t>CITY.</w:t>
      </w:r>
    </w:p>
    <w:p w14:paraId="0FBD3FB9" w14:textId="77777777" w:rsidR="00135FBC" w:rsidRDefault="00135FBC" w:rsidP="005729F7">
      <w:pPr>
        <w:tabs>
          <w:tab w:val="left" w:pos="1029"/>
        </w:tabs>
        <w:spacing w:after="0" w:line="240" w:lineRule="auto"/>
        <w:rPr>
          <w:rFonts w:ascii="Arial" w:eastAsia="Arial" w:hAnsi="Arial" w:cs="Arial"/>
          <w:szCs w:val="24"/>
        </w:rPr>
      </w:pPr>
      <w:r>
        <w:rPr>
          <w:rFonts w:ascii="Arial" w:eastAsia="Arial" w:hAnsi="Arial" w:cs="Arial"/>
          <w:szCs w:val="24"/>
        </w:rPr>
        <w:tab/>
      </w:r>
    </w:p>
    <w:p w14:paraId="6A425214" w14:textId="77777777" w:rsidR="00135FBC" w:rsidRDefault="00135FBC" w:rsidP="005729F7">
      <w:pPr>
        <w:pStyle w:val="ListParagraph"/>
        <w:numPr>
          <w:ilvl w:val="2"/>
          <w:numId w:val="6"/>
        </w:numPr>
        <w:tabs>
          <w:tab w:val="left" w:pos="1517"/>
        </w:tabs>
        <w:ind w:left="1540" w:right="396" w:hanging="720"/>
        <w:jc w:val="both"/>
        <w:rPr>
          <w:rFonts w:ascii="Arial" w:eastAsia="Arial" w:hAnsi="Arial" w:cs="Arial"/>
          <w:sz w:val="24"/>
          <w:szCs w:val="24"/>
        </w:rPr>
      </w:pPr>
      <w:r>
        <w:rPr>
          <w:rFonts w:ascii="Arial"/>
          <w:sz w:val="24"/>
        </w:rPr>
        <w:lastRenderedPageBreak/>
        <w:t>Payments are scheduled to be made by CITY to CONSULTANT</w:t>
      </w:r>
      <w:r>
        <w:rPr>
          <w:rFonts w:ascii="Arial"/>
          <w:spacing w:val="49"/>
          <w:sz w:val="24"/>
        </w:rPr>
        <w:t xml:space="preserve"> </w:t>
      </w:r>
      <w:r>
        <w:rPr>
          <w:rFonts w:ascii="Arial"/>
          <w:sz w:val="24"/>
        </w:rPr>
        <w:t>using a credit card /CITY Procurement Card</w:t>
      </w:r>
      <w:r>
        <w:rPr>
          <w:rFonts w:ascii="Arial"/>
          <w:spacing w:val="-3"/>
          <w:sz w:val="24"/>
        </w:rPr>
        <w:t xml:space="preserve"> </w:t>
      </w:r>
      <w:r>
        <w:rPr>
          <w:rFonts w:ascii="Arial"/>
          <w:sz w:val="24"/>
        </w:rPr>
        <w:t>(P-Card).</w:t>
      </w:r>
    </w:p>
    <w:p w14:paraId="0D53BA1C" w14:textId="77777777" w:rsidR="00135FBC" w:rsidRDefault="00135FBC" w:rsidP="005729F7">
      <w:pPr>
        <w:spacing w:after="0" w:line="240" w:lineRule="auto"/>
        <w:rPr>
          <w:rFonts w:ascii="Arial" w:eastAsia="Arial" w:hAnsi="Arial" w:cs="Arial"/>
          <w:sz w:val="23"/>
          <w:szCs w:val="23"/>
        </w:rPr>
      </w:pPr>
    </w:p>
    <w:p w14:paraId="60178CC7" w14:textId="77777777" w:rsidR="00135FBC" w:rsidRDefault="00135FBC" w:rsidP="00B85A5C">
      <w:pPr>
        <w:pStyle w:val="BodyText"/>
        <w:ind w:left="0" w:right="40"/>
        <w:jc w:val="center"/>
      </w:pPr>
      <w:r>
        <w:rPr>
          <w:u w:val="single" w:color="000000"/>
        </w:rPr>
        <w:t>ARTICLE</w:t>
      </w:r>
      <w:r>
        <w:rPr>
          <w:spacing w:val="-1"/>
          <w:u w:val="single" w:color="000000"/>
        </w:rPr>
        <w:t xml:space="preserve"> </w:t>
      </w:r>
      <w:r>
        <w:rPr>
          <w:u w:val="single" w:color="000000"/>
        </w:rPr>
        <w:t>8</w:t>
      </w:r>
    </w:p>
    <w:p w14:paraId="02808883" w14:textId="77777777" w:rsidR="00135FBC" w:rsidRDefault="00135FBC" w:rsidP="00B85A5C">
      <w:pPr>
        <w:pStyle w:val="BodyText"/>
        <w:ind w:left="0" w:right="40"/>
        <w:jc w:val="center"/>
      </w:pPr>
      <w:r>
        <w:rPr>
          <w:u w:val="single" w:color="000000"/>
        </w:rPr>
        <w:t>AMENDMENTS AND CHANGES IN SCOPE OF</w:t>
      </w:r>
      <w:r>
        <w:rPr>
          <w:spacing w:val="-18"/>
          <w:u w:val="single" w:color="000000"/>
        </w:rPr>
        <w:t xml:space="preserve"> </w:t>
      </w:r>
      <w:r>
        <w:rPr>
          <w:u w:val="single" w:color="000000"/>
        </w:rPr>
        <w:t>SERVICES</w:t>
      </w:r>
    </w:p>
    <w:p w14:paraId="1801B161" w14:textId="77777777" w:rsidR="00135FBC" w:rsidRDefault="00135FBC" w:rsidP="005729F7">
      <w:pPr>
        <w:spacing w:after="0" w:line="240" w:lineRule="auto"/>
        <w:rPr>
          <w:rFonts w:ascii="Arial" w:eastAsia="Arial" w:hAnsi="Arial" w:cs="Arial"/>
          <w:sz w:val="17"/>
          <w:szCs w:val="17"/>
        </w:rPr>
      </w:pPr>
    </w:p>
    <w:p w14:paraId="13FE9B07" w14:textId="77777777" w:rsidR="00135FBC" w:rsidRDefault="00135FBC" w:rsidP="005729F7">
      <w:pPr>
        <w:pStyle w:val="ListParagraph"/>
        <w:numPr>
          <w:ilvl w:val="1"/>
          <w:numId w:val="8"/>
        </w:numPr>
        <w:tabs>
          <w:tab w:val="left" w:pos="821"/>
        </w:tabs>
        <w:ind w:right="393"/>
        <w:jc w:val="both"/>
        <w:rPr>
          <w:rFonts w:ascii="Arial" w:eastAsia="Arial" w:hAnsi="Arial" w:cs="Arial"/>
          <w:sz w:val="24"/>
          <w:szCs w:val="24"/>
        </w:rPr>
      </w:pPr>
      <w:r>
        <w:rPr>
          <w:rFonts w:ascii="Arial"/>
          <w:sz w:val="24"/>
        </w:rPr>
        <w:t>No modification, amendment or alteration in the terms or</w:t>
      </w:r>
      <w:r>
        <w:rPr>
          <w:rFonts w:ascii="Arial"/>
          <w:spacing w:val="55"/>
          <w:sz w:val="24"/>
        </w:rPr>
        <w:t xml:space="preserve"> </w:t>
      </w:r>
      <w:r>
        <w:rPr>
          <w:rFonts w:ascii="Arial"/>
          <w:sz w:val="24"/>
        </w:rPr>
        <w:t>conditions contained herein shall be effective unless contained in a written</w:t>
      </w:r>
      <w:r>
        <w:rPr>
          <w:rFonts w:ascii="Arial"/>
          <w:spacing w:val="37"/>
          <w:sz w:val="24"/>
        </w:rPr>
        <w:t xml:space="preserve"> </w:t>
      </w:r>
      <w:r>
        <w:rPr>
          <w:rFonts w:ascii="Arial"/>
          <w:sz w:val="24"/>
        </w:rPr>
        <w:t>Amendment prepared</w:t>
      </w:r>
      <w:r>
        <w:rPr>
          <w:rFonts w:ascii="Arial"/>
          <w:spacing w:val="39"/>
          <w:sz w:val="24"/>
        </w:rPr>
        <w:t xml:space="preserve"> </w:t>
      </w:r>
      <w:r>
        <w:rPr>
          <w:rFonts w:ascii="Arial"/>
          <w:sz w:val="24"/>
        </w:rPr>
        <w:t>with</w:t>
      </w:r>
      <w:r>
        <w:rPr>
          <w:rFonts w:ascii="Arial"/>
          <w:spacing w:val="39"/>
          <w:sz w:val="24"/>
        </w:rPr>
        <w:t xml:space="preserve"> </w:t>
      </w:r>
      <w:r>
        <w:rPr>
          <w:rFonts w:ascii="Arial"/>
          <w:sz w:val="24"/>
        </w:rPr>
        <w:t>the</w:t>
      </w:r>
      <w:r>
        <w:rPr>
          <w:rFonts w:ascii="Arial"/>
          <w:spacing w:val="39"/>
          <w:sz w:val="24"/>
        </w:rPr>
        <w:t xml:space="preserve"> </w:t>
      </w:r>
      <w:r>
        <w:rPr>
          <w:rFonts w:ascii="Arial"/>
          <w:sz w:val="24"/>
        </w:rPr>
        <w:t>same</w:t>
      </w:r>
      <w:r>
        <w:rPr>
          <w:rFonts w:ascii="Arial"/>
          <w:spacing w:val="37"/>
          <w:sz w:val="24"/>
        </w:rPr>
        <w:t xml:space="preserve"> </w:t>
      </w:r>
      <w:r>
        <w:rPr>
          <w:rFonts w:ascii="Arial"/>
          <w:sz w:val="24"/>
        </w:rPr>
        <w:t>formality</w:t>
      </w:r>
      <w:r>
        <w:rPr>
          <w:rFonts w:ascii="Arial"/>
          <w:spacing w:val="36"/>
          <w:sz w:val="24"/>
        </w:rPr>
        <w:t xml:space="preserve"> </w:t>
      </w:r>
      <w:r>
        <w:rPr>
          <w:rFonts w:ascii="Arial"/>
          <w:sz w:val="24"/>
        </w:rPr>
        <w:t>as</w:t>
      </w:r>
      <w:r>
        <w:rPr>
          <w:rFonts w:ascii="Arial"/>
          <w:spacing w:val="38"/>
          <w:sz w:val="24"/>
        </w:rPr>
        <w:t xml:space="preserve"> </w:t>
      </w:r>
      <w:r>
        <w:rPr>
          <w:rFonts w:ascii="Arial"/>
          <w:sz w:val="24"/>
        </w:rPr>
        <w:t>this</w:t>
      </w:r>
      <w:r>
        <w:rPr>
          <w:rFonts w:ascii="Arial"/>
          <w:spacing w:val="36"/>
          <w:sz w:val="24"/>
        </w:rPr>
        <w:t xml:space="preserve"> </w:t>
      </w:r>
      <w:r>
        <w:rPr>
          <w:rFonts w:ascii="Arial"/>
          <w:sz w:val="24"/>
        </w:rPr>
        <w:t>Agreement</w:t>
      </w:r>
      <w:r>
        <w:rPr>
          <w:rFonts w:ascii="Arial"/>
          <w:spacing w:val="39"/>
          <w:sz w:val="24"/>
        </w:rPr>
        <w:t xml:space="preserve"> </w:t>
      </w:r>
      <w:r>
        <w:rPr>
          <w:rFonts w:ascii="Arial"/>
          <w:sz w:val="24"/>
        </w:rPr>
        <w:t>and</w:t>
      </w:r>
      <w:r>
        <w:rPr>
          <w:rFonts w:ascii="Arial"/>
          <w:spacing w:val="37"/>
          <w:sz w:val="24"/>
        </w:rPr>
        <w:t xml:space="preserve"> </w:t>
      </w:r>
      <w:r>
        <w:rPr>
          <w:rFonts w:ascii="Arial"/>
          <w:sz w:val="24"/>
        </w:rPr>
        <w:t>executed</w:t>
      </w:r>
      <w:r>
        <w:rPr>
          <w:rFonts w:ascii="Arial"/>
          <w:spacing w:val="37"/>
          <w:sz w:val="24"/>
        </w:rPr>
        <w:t xml:space="preserve"> </w:t>
      </w:r>
      <w:r>
        <w:rPr>
          <w:rFonts w:ascii="Arial"/>
          <w:sz w:val="24"/>
        </w:rPr>
        <w:t>by</w:t>
      </w:r>
      <w:r>
        <w:rPr>
          <w:rFonts w:ascii="Arial"/>
          <w:spacing w:val="36"/>
          <w:sz w:val="24"/>
        </w:rPr>
        <w:t xml:space="preserve"> </w:t>
      </w:r>
      <w:r>
        <w:rPr>
          <w:rFonts w:ascii="Arial"/>
          <w:sz w:val="24"/>
        </w:rPr>
        <w:t>the CITY and</w:t>
      </w:r>
      <w:r>
        <w:rPr>
          <w:rFonts w:ascii="Arial"/>
          <w:spacing w:val="-2"/>
          <w:sz w:val="24"/>
        </w:rPr>
        <w:t xml:space="preserve"> </w:t>
      </w:r>
      <w:r>
        <w:rPr>
          <w:rFonts w:ascii="Arial"/>
          <w:sz w:val="24"/>
        </w:rPr>
        <w:t>CONSULTANT.</w:t>
      </w:r>
    </w:p>
    <w:p w14:paraId="298E1C48" w14:textId="77777777" w:rsidR="00135FBC" w:rsidRDefault="00135FBC" w:rsidP="005729F7">
      <w:pPr>
        <w:spacing w:after="0" w:line="240" w:lineRule="auto"/>
        <w:rPr>
          <w:rFonts w:ascii="Arial" w:eastAsia="Arial" w:hAnsi="Arial" w:cs="Arial"/>
          <w:szCs w:val="24"/>
        </w:rPr>
      </w:pPr>
    </w:p>
    <w:p w14:paraId="4BDFCD99" w14:textId="77777777" w:rsidR="00135FBC" w:rsidRDefault="00135FBC" w:rsidP="005729F7">
      <w:pPr>
        <w:pStyle w:val="ListParagraph"/>
        <w:numPr>
          <w:ilvl w:val="1"/>
          <w:numId w:val="8"/>
        </w:numPr>
        <w:tabs>
          <w:tab w:val="left" w:pos="821"/>
        </w:tabs>
        <w:ind w:right="393"/>
        <w:jc w:val="both"/>
        <w:rPr>
          <w:rFonts w:ascii="Arial" w:eastAsia="Arial" w:hAnsi="Arial" w:cs="Arial"/>
          <w:sz w:val="24"/>
          <w:szCs w:val="24"/>
        </w:rPr>
      </w:pPr>
      <w:r>
        <w:rPr>
          <w:rFonts w:ascii="Arial"/>
          <w:sz w:val="24"/>
        </w:rPr>
        <w:t>CITY or CONSULTANT may request changes that would</w:t>
      </w:r>
      <w:r>
        <w:rPr>
          <w:rFonts w:ascii="Arial"/>
          <w:spacing w:val="49"/>
          <w:sz w:val="24"/>
        </w:rPr>
        <w:t xml:space="preserve"> </w:t>
      </w:r>
      <w:r>
        <w:rPr>
          <w:rFonts w:ascii="Arial"/>
          <w:sz w:val="24"/>
        </w:rPr>
        <w:t>increase, decrease, or otherwise modify the Scope of Services to be provided under</w:t>
      </w:r>
      <w:r>
        <w:rPr>
          <w:rFonts w:ascii="Arial"/>
          <w:spacing w:val="54"/>
          <w:sz w:val="24"/>
        </w:rPr>
        <w:t xml:space="preserve"> </w:t>
      </w:r>
      <w:r>
        <w:rPr>
          <w:rFonts w:ascii="Arial"/>
          <w:sz w:val="24"/>
        </w:rPr>
        <w:t>a Task</w:t>
      </w:r>
      <w:r>
        <w:rPr>
          <w:rFonts w:ascii="Arial"/>
          <w:spacing w:val="48"/>
          <w:sz w:val="24"/>
        </w:rPr>
        <w:t xml:space="preserve"> </w:t>
      </w:r>
      <w:r>
        <w:rPr>
          <w:rFonts w:ascii="Arial"/>
          <w:sz w:val="24"/>
        </w:rPr>
        <w:t>Order.</w:t>
      </w:r>
      <w:r>
        <w:rPr>
          <w:rFonts w:ascii="Arial"/>
          <w:spacing w:val="33"/>
          <w:sz w:val="24"/>
        </w:rPr>
        <w:t xml:space="preserve"> </w:t>
      </w:r>
      <w:r>
        <w:rPr>
          <w:rFonts w:ascii="Arial"/>
          <w:sz w:val="24"/>
        </w:rPr>
        <w:t>Such</w:t>
      </w:r>
      <w:r>
        <w:rPr>
          <w:rFonts w:ascii="Arial"/>
          <w:spacing w:val="51"/>
          <w:sz w:val="24"/>
        </w:rPr>
        <w:t xml:space="preserve"> </w:t>
      </w:r>
      <w:r>
        <w:rPr>
          <w:rFonts w:ascii="Arial"/>
          <w:sz w:val="24"/>
        </w:rPr>
        <w:t>changes</w:t>
      </w:r>
      <w:r>
        <w:rPr>
          <w:rFonts w:ascii="Arial"/>
          <w:spacing w:val="48"/>
          <w:sz w:val="24"/>
        </w:rPr>
        <w:t xml:space="preserve"> </w:t>
      </w:r>
      <w:r>
        <w:rPr>
          <w:rFonts w:ascii="Arial"/>
          <w:sz w:val="24"/>
        </w:rPr>
        <w:t>must</w:t>
      </w:r>
      <w:r>
        <w:rPr>
          <w:rFonts w:ascii="Arial"/>
          <w:spacing w:val="48"/>
          <w:sz w:val="24"/>
        </w:rPr>
        <w:t xml:space="preserve"> </w:t>
      </w:r>
      <w:r>
        <w:rPr>
          <w:rFonts w:ascii="Arial"/>
          <w:sz w:val="24"/>
        </w:rPr>
        <w:t>be</w:t>
      </w:r>
      <w:r>
        <w:rPr>
          <w:rFonts w:ascii="Arial"/>
          <w:spacing w:val="51"/>
          <w:sz w:val="24"/>
        </w:rPr>
        <w:t xml:space="preserve"> </w:t>
      </w:r>
      <w:r>
        <w:rPr>
          <w:rFonts w:ascii="Arial"/>
          <w:sz w:val="24"/>
        </w:rPr>
        <w:t>contained</w:t>
      </w:r>
      <w:r>
        <w:rPr>
          <w:rFonts w:ascii="Arial"/>
          <w:spacing w:val="51"/>
          <w:sz w:val="24"/>
        </w:rPr>
        <w:t xml:space="preserve"> </w:t>
      </w:r>
      <w:r>
        <w:rPr>
          <w:rFonts w:ascii="Arial"/>
          <w:sz w:val="24"/>
        </w:rPr>
        <w:t>in</w:t>
      </w:r>
      <w:r>
        <w:rPr>
          <w:rFonts w:ascii="Arial"/>
          <w:spacing w:val="51"/>
          <w:sz w:val="24"/>
        </w:rPr>
        <w:t xml:space="preserve"> </w:t>
      </w:r>
      <w:r>
        <w:rPr>
          <w:rFonts w:ascii="Arial"/>
          <w:sz w:val="24"/>
        </w:rPr>
        <w:t>a</w:t>
      </w:r>
      <w:r>
        <w:rPr>
          <w:rFonts w:ascii="Arial"/>
          <w:spacing w:val="51"/>
          <w:sz w:val="24"/>
        </w:rPr>
        <w:t xml:space="preserve"> </w:t>
      </w:r>
      <w:r>
        <w:rPr>
          <w:rFonts w:ascii="Arial"/>
          <w:sz w:val="24"/>
        </w:rPr>
        <w:t>written</w:t>
      </w:r>
      <w:r>
        <w:rPr>
          <w:rFonts w:ascii="Arial"/>
          <w:spacing w:val="51"/>
          <w:sz w:val="24"/>
        </w:rPr>
        <w:t xml:space="preserve"> </w:t>
      </w:r>
      <w:r>
        <w:rPr>
          <w:rFonts w:ascii="Arial"/>
          <w:sz w:val="24"/>
        </w:rPr>
        <w:t>amendment, executed by the parties hereto, with the same formality and of equal</w:t>
      </w:r>
      <w:r>
        <w:rPr>
          <w:rFonts w:ascii="Arial"/>
          <w:spacing w:val="23"/>
          <w:sz w:val="24"/>
        </w:rPr>
        <w:t xml:space="preserve"> </w:t>
      </w:r>
      <w:r>
        <w:rPr>
          <w:rFonts w:ascii="Arial"/>
          <w:sz w:val="24"/>
        </w:rPr>
        <w:t>dignity herewith,</w:t>
      </w:r>
      <w:r>
        <w:rPr>
          <w:rFonts w:ascii="Arial"/>
          <w:spacing w:val="25"/>
          <w:sz w:val="24"/>
        </w:rPr>
        <w:t xml:space="preserve"> </w:t>
      </w:r>
      <w:r>
        <w:rPr>
          <w:rFonts w:ascii="Arial"/>
          <w:sz w:val="24"/>
        </w:rPr>
        <w:t>prior</w:t>
      </w:r>
      <w:r>
        <w:rPr>
          <w:rFonts w:ascii="Arial"/>
          <w:spacing w:val="24"/>
          <w:sz w:val="24"/>
        </w:rPr>
        <w:t xml:space="preserve"> </w:t>
      </w:r>
      <w:r>
        <w:rPr>
          <w:rFonts w:ascii="Arial"/>
          <w:sz w:val="24"/>
        </w:rPr>
        <w:t>to</w:t>
      </w:r>
      <w:r>
        <w:rPr>
          <w:rFonts w:ascii="Arial"/>
          <w:spacing w:val="25"/>
          <w:sz w:val="24"/>
        </w:rPr>
        <w:t xml:space="preserve"> </w:t>
      </w:r>
      <w:r>
        <w:rPr>
          <w:rFonts w:ascii="Arial"/>
          <w:sz w:val="24"/>
        </w:rPr>
        <w:t>any</w:t>
      </w:r>
      <w:r>
        <w:rPr>
          <w:rFonts w:ascii="Arial"/>
          <w:spacing w:val="22"/>
          <w:sz w:val="24"/>
        </w:rPr>
        <w:t xml:space="preserve"> </w:t>
      </w:r>
      <w:r>
        <w:rPr>
          <w:rFonts w:ascii="Arial"/>
          <w:sz w:val="24"/>
        </w:rPr>
        <w:t>deviation</w:t>
      </w:r>
      <w:r>
        <w:rPr>
          <w:rFonts w:ascii="Arial"/>
          <w:spacing w:val="23"/>
          <w:sz w:val="24"/>
        </w:rPr>
        <w:t xml:space="preserve"> </w:t>
      </w:r>
      <w:r>
        <w:rPr>
          <w:rFonts w:ascii="Arial"/>
          <w:sz w:val="24"/>
        </w:rPr>
        <w:t>from</w:t>
      </w:r>
      <w:r>
        <w:rPr>
          <w:rFonts w:ascii="Arial"/>
          <w:spacing w:val="26"/>
          <w:sz w:val="24"/>
        </w:rPr>
        <w:t xml:space="preserve"> </w:t>
      </w:r>
      <w:r>
        <w:rPr>
          <w:rFonts w:ascii="Arial"/>
          <w:sz w:val="24"/>
        </w:rPr>
        <w:t>the</w:t>
      </w:r>
      <w:r>
        <w:rPr>
          <w:rFonts w:ascii="Arial"/>
          <w:spacing w:val="25"/>
          <w:sz w:val="24"/>
        </w:rPr>
        <w:t xml:space="preserve"> </w:t>
      </w:r>
      <w:r>
        <w:rPr>
          <w:rFonts w:ascii="Arial"/>
          <w:sz w:val="24"/>
        </w:rPr>
        <w:t>terms</w:t>
      </w:r>
      <w:r>
        <w:rPr>
          <w:rFonts w:ascii="Arial"/>
          <w:spacing w:val="24"/>
          <w:sz w:val="24"/>
        </w:rPr>
        <w:t xml:space="preserve"> </w:t>
      </w:r>
      <w:r>
        <w:rPr>
          <w:rFonts w:ascii="Arial"/>
          <w:sz w:val="24"/>
        </w:rPr>
        <w:t>of</w:t>
      </w:r>
      <w:r>
        <w:rPr>
          <w:rFonts w:ascii="Arial"/>
          <w:spacing w:val="27"/>
          <w:sz w:val="24"/>
        </w:rPr>
        <w:t xml:space="preserve"> </w:t>
      </w:r>
      <w:r>
        <w:rPr>
          <w:rFonts w:ascii="Arial"/>
          <w:sz w:val="24"/>
        </w:rPr>
        <w:t>the</w:t>
      </w:r>
      <w:r>
        <w:rPr>
          <w:rFonts w:ascii="Arial"/>
          <w:spacing w:val="25"/>
          <w:sz w:val="24"/>
        </w:rPr>
        <w:t xml:space="preserve"> </w:t>
      </w:r>
      <w:r>
        <w:rPr>
          <w:rFonts w:ascii="Arial"/>
          <w:sz w:val="24"/>
        </w:rPr>
        <w:t>Task</w:t>
      </w:r>
      <w:r>
        <w:rPr>
          <w:rFonts w:ascii="Arial"/>
          <w:spacing w:val="24"/>
          <w:sz w:val="24"/>
        </w:rPr>
        <w:t xml:space="preserve"> </w:t>
      </w:r>
      <w:r>
        <w:rPr>
          <w:rFonts w:ascii="Arial"/>
          <w:sz w:val="24"/>
        </w:rPr>
        <w:t>Order</w:t>
      </w:r>
      <w:r>
        <w:rPr>
          <w:rFonts w:ascii="Arial"/>
          <w:spacing w:val="21"/>
          <w:sz w:val="24"/>
        </w:rPr>
        <w:t xml:space="preserve"> </w:t>
      </w:r>
      <w:r>
        <w:rPr>
          <w:rFonts w:ascii="Arial"/>
          <w:sz w:val="24"/>
        </w:rPr>
        <w:t>including the initiation of any additional services. CITY shall</w:t>
      </w:r>
      <w:r>
        <w:rPr>
          <w:rFonts w:ascii="Arial"/>
          <w:spacing w:val="5"/>
          <w:sz w:val="24"/>
        </w:rPr>
        <w:t xml:space="preserve"> </w:t>
      </w:r>
      <w:r>
        <w:rPr>
          <w:rFonts w:ascii="Arial"/>
          <w:sz w:val="24"/>
        </w:rPr>
        <w:t>compensate CONSULTANT for such additional services as provided in Article</w:t>
      </w:r>
      <w:r>
        <w:rPr>
          <w:rFonts w:ascii="Arial"/>
          <w:spacing w:val="-9"/>
          <w:sz w:val="24"/>
        </w:rPr>
        <w:t xml:space="preserve"> </w:t>
      </w:r>
      <w:r>
        <w:rPr>
          <w:rFonts w:ascii="Arial"/>
          <w:sz w:val="24"/>
        </w:rPr>
        <w:t>7.</w:t>
      </w:r>
    </w:p>
    <w:p w14:paraId="63DF3F72" w14:textId="77777777" w:rsidR="00135FBC" w:rsidRDefault="00135FBC" w:rsidP="005729F7">
      <w:pPr>
        <w:spacing w:after="0" w:line="240" w:lineRule="auto"/>
        <w:rPr>
          <w:rFonts w:ascii="Arial" w:eastAsia="Arial" w:hAnsi="Arial" w:cs="Arial"/>
          <w:szCs w:val="24"/>
        </w:rPr>
      </w:pPr>
    </w:p>
    <w:p w14:paraId="0691E297" w14:textId="77777777" w:rsidR="00135FBC" w:rsidRDefault="00135FBC" w:rsidP="005729F7">
      <w:pPr>
        <w:pStyle w:val="ListParagraph"/>
        <w:numPr>
          <w:ilvl w:val="1"/>
          <w:numId w:val="8"/>
        </w:numPr>
        <w:tabs>
          <w:tab w:val="left" w:pos="821"/>
        </w:tabs>
        <w:ind w:right="392"/>
        <w:jc w:val="both"/>
        <w:rPr>
          <w:rFonts w:ascii="Arial" w:eastAsia="Arial" w:hAnsi="Arial" w:cs="Arial"/>
          <w:sz w:val="24"/>
          <w:szCs w:val="24"/>
        </w:rPr>
      </w:pPr>
      <w:r>
        <w:rPr>
          <w:rFonts w:ascii="Arial" w:eastAsia="Arial" w:hAnsi="Arial" w:cs="Arial"/>
          <w:sz w:val="24"/>
          <w:szCs w:val="24"/>
        </w:rPr>
        <w:t>In the event a dispute between the Contract Administrator</w:t>
      </w:r>
      <w:r>
        <w:rPr>
          <w:rFonts w:ascii="Arial" w:eastAsia="Arial" w:hAnsi="Arial" w:cs="Arial"/>
          <w:spacing w:val="7"/>
          <w:sz w:val="24"/>
          <w:szCs w:val="24"/>
        </w:rPr>
        <w:t xml:space="preserve"> </w:t>
      </w:r>
      <w:r>
        <w:rPr>
          <w:rFonts w:ascii="Arial" w:eastAsia="Arial" w:hAnsi="Arial" w:cs="Arial"/>
          <w:sz w:val="24"/>
          <w:szCs w:val="24"/>
        </w:rPr>
        <w:t>and CONSULTANT arises over whether requested services constitute</w:t>
      </w:r>
      <w:r>
        <w:rPr>
          <w:rFonts w:ascii="Arial" w:eastAsia="Arial" w:hAnsi="Arial" w:cs="Arial"/>
          <w:spacing w:val="4"/>
          <w:sz w:val="24"/>
          <w:szCs w:val="24"/>
        </w:rPr>
        <w:t xml:space="preserve"> </w:t>
      </w:r>
      <w:r>
        <w:rPr>
          <w:rFonts w:ascii="Arial" w:eastAsia="Arial" w:hAnsi="Arial" w:cs="Arial"/>
          <w:sz w:val="24"/>
          <w:szCs w:val="24"/>
        </w:rPr>
        <w:t>additional services and such dispute cannot be resolved by the Contract</w:t>
      </w:r>
      <w:r>
        <w:rPr>
          <w:rFonts w:ascii="Arial" w:eastAsia="Arial" w:hAnsi="Arial" w:cs="Arial"/>
          <w:spacing w:val="27"/>
          <w:sz w:val="24"/>
          <w:szCs w:val="24"/>
        </w:rPr>
        <w:t xml:space="preserve"> </w:t>
      </w:r>
      <w:r>
        <w:rPr>
          <w:rFonts w:ascii="Arial" w:eastAsia="Arial" w:hAnsi="Arial" w:cs="Arial"/>
          <w:sz w:val="24"/>
          <w:szCs w:val="24"/>
        </w:rPr>
        <w:t>Administrator and CONSULTANT, such dispute shall be promptly presented to the</w:t>
      </w:r>
      <w:r>
        <w:rPr>
          <w:rFonts w:ascii="Arial" w:eastAsia="Arial" w:hAnsi="Arial" w:cs="Arial"/>
          <w:spacing w:val="59"/>
          <w:sz w:val="24"/>
          <w:szCs w:val="24"/>
        </w:rPr>
        <w:t xml:space="preserve"> </w:t>
      </w:r>
      <w:r>
        <w:rPr>
          <w:rFonts w:ascii="Arial" w:eastAsia="Arial" w:hAnsi="Arial" w:cs="Arial"/>
          <w:sz w:val="24"/>
          <w:szCs w:val="24"/>
        </w:rPr>
        <w:t>City Manager for resolution. The City Manager’s decision shall be final</w:t>
      </w:r>
      <w:r>
        <w:rPr>
          <w:rFonts w:ascii="Arial" w:eastAsia="Arial" w:hAnsi="Arial" w:cs="Arial"/>
          <w:spacing w:val="29"/>
          <w:sz w:val="24"/>
          <w:szCs w:val="24"/>
        </w:rPr>
        <w:t xml:space="preserve"> </w:t>
      </w:r>
      <w:r>
        <w:rPr>
          <w:rFonts w:ascii="Arial" w:eastAsia="Arial" w:hAnsi="Arial" w:cs="Arial"/>
          <w:sz w:val="24"/>
          <w:szCs w:val="24"/>
        </w:rPr>
        <w:t>and binding on the parties for amounts in the aggregate under $100,000</w:t>
      </w:r>
      <w:r>
        <w:rPr>
          <w:rFonts w:ascii="Arial" w:eastAsia="Arial" w:hAnsi="Arial" w:cs="Arial"/>
          <w:spacing w:val="-1"/>
          <w:sz w:val="24"/>
          <w:szCs w:val="24"/>
        </w:rPr>
        <w:t xml:space="preserve"> </w:t>
      </w:r>
      <w:r>
        <w:rPr>
          <w:rFonts w:ascii="Arial" w:eastAsia="Arial" w:hAnsi="Arial" w:cs="Arial"/>
          <w:sz w:val="24"/>
          <w:szCs w:val="24"/>
        </w:rPr>
        <w:t>per project.</w:t>
      </w:r>
      <w:r>
        <w:rPr>
          <w:rFonts w:ascii="Arial" w:eastAsia="Arial" w:hAnsi="Arial" w:cs="Arial"/>
          <w:spacing w:val="48"/>
          <w:sz w:val="24"/>
          <w:szCs w:val="24"/>
        </w:rPr>
        <w:t xml:space="preserve"> </w:t>
      </w:r>
      <w:r>
        <w:rPr>
          <w:rFonts w:ascii="Arial" w:eastAsia="Arial" w:hAnsi="Arial" w:cs="Arial"/>
          <w:sz w:val="24"/>
          <w:szCs w:val="24"/>
        </w:rPr>
        <w:t>In</w:t>
      </w:r>
      <w:r>
        <w:rPr>
          <w:rFonts w:ascii="Arial" w:eastAsia="Arial" w:hAnsi="Arial" w:cs="Arial"/>
          <w:spacing w:val="23"/>
          <w:sz w:val="24"/>
          <w:szCs w:val="24"/>
        </w:rPr>
        <w:t xml:space="preserve"> </w:t>
      </w:r>
      <w:r>
        <w:rPr>
          <w:rFonts w:ascii="Arial" w:eastAsia="Arial" w:hAnsi="Arial" w:cs="Arial"/>
          <w:sz w:val="24"/>
          <w:szCs w:val="24"/>
        </w:rPr>
        <w:t>the</w:t>
      </w:r>
      <w:r>
        <w:rPr>
          <w:rFonts w:ascii="Arial" w:eastAsia="Arial" w:hAnsi="Arial" w:cs="Arial"/>
          <w:spacing w:val="23"/>
          <w:sz w:val="24"/>
          <w:szCs w:val="24"/>
        </w:rPr>
        <w:t xml:space="preserve"> </w:t>
      </w:r>
      <w:r>
        <w:rPr>
          <w:rFonts w:ascii="Arial" w:eastAsia="Arial" w:hAnsi="Arial" w:cs="Arial"/>
          <w:sz w:val="24"/>
          <w:szCs w:val="24"/>
        </w:rPr>
        <w:t>event</w:t>
      </w:r>
      <w:r>
        <w:rPr>
          <w:rFonts w:ascii="Arial" w:eastAsia="Arial" w:hAnsi="Arial" w:cs="Arial"/>
          <w:spacing w:val="22"/>
          <w:sz w:val="24"/>
          <w:szCs w:val="24"/>
        </w:rPr>
        <w:t xml:space="preserve"> </w:t>
      </w:r>
      <w:r>
        <w:rPr>
          <w:rFonts w:ascii="Arial" w:eastAsia="Arial" w:hAnsi="Arial" w:cs="Arial"/>
          <w:sz w:val="24"/>
          <w:szCs w:val="24"/>
        </w:rPr>
        <w:t>of</w:t>
      </w:r>
      <w:r>
        <w:rPr>
          <w:rFonts w:ascii="Arial" w:eastAsia="Arial" w:hAnsi="Arial" w:cs="Arial"/>
          <w:spacing w:val="27"/>
          <w:sz w:val="24"/>
          <w:szCs w:val="24"/>
        </w:rPr>
        <w:t xml:space="preserve"> </w:t>
      </w:r>
      <w:r>
        <w:rPr>
          <w:rFonts w:ascii="Arial" w:eastAsia="Arial" w:hAnsi="Arial" w:cs="Arial"/>
          <w:sz w:val="24"/>
          <w:szCs w:val="24"/>
        </w:rPr>
        <w:t>a</w:t>
      </w:r>
      <w:r>
        <w:rPr>
          <w:rFonts w:ascii="Arial" w:eastAsia="Arial" w:hAnsi="Arial" w:cs="Arial"/>
          <w:spacing w:val="23"/>
          <w:sz w:val="24"/>
          <w:szCs w:val="24"/>
        </w:rPr>
        <w:t xml:space="preserve"> </w:t>
      </w:r>
      <w:r>
        <w:rPr>
          <w:rFonts w:ascii="Arial" w:eastAsia="Arial" w:hAnsi="Arial" w:cs="Arial"/>
          <w:sz w:val="24"/>
          <w:szCs w:val="24"/>
        </w:rPr>
        <w:t>dispute</w:t>
      </w:r>
      <w:r>
        <w:rPr>
          <w:rFonts w:ascii="Arial" w:eastAsia="Arial" w:hAnsi="Arial" w:cs="Arial"/>
          <w:spacing w:val="25"/>
          <w:sz w:val="24"/>
          <w:szCs w:val="24"/>
        </w:rPr>
        <w:t xml:space="preserve"> </w:t>
      </w:r>
      <w:r>
        <w:rPr>
          <w:rFonts w:ascii="Arial" w:eastAsia="Arial" w:hAnsi="Arial" w:cs="Arial"/>
          <w:sz w:val="24"/>
          <w:szCs w:val="24"/>
        </w:rPr>
        <w:t>in</w:t>
      </w:r>
      <w:r>
        <w:rPr>
          <w:rFonts w:ascii="Arial" w:eastAsia="Arial" w:hAnsi="Arial" w:cs="Arial"/>
          <w:spacing w:val="23"/>
          <w:sz w:val="24"/>
          <w:szCs w:val="24"/>
        </w:rPr>
        <w:t xml:space="preserve"> </w:t>
      </w:r>
      <w:r>
        <w:rPr>
          <w:rFonts w:ascii="Arial" w:eastAsia="Arial" w:hAnsi="Arial" w:cs="Arial"/>
          <w:sz w:val="24"/>
          <w:szCs w:val="24"/>
        </w:rPr>
        <w:t>an</w:t>
      </w:r>
      <w:r>
        <w:rPr>
          <w:rFonts w:ascii="Arial" w:eastAsia="Arial" w:hAnsi="Arial" w:cs="Arial"/>
          <w:spacing w:val="23"/>
          <w:sz w:val="24"/>
          <w:szCs w:val="24"/>
        </w:rPr>
        <w:t xml:space="preserve"> </w:t>
      </w:r>
      <w:r>
        <w:rPr>
          <w:rFonts w:ascii="Arial" w:eastAsia="Arial" w:hAnsi="Arial" w:cs="Arial"/>
          <w:sz w:val="24"/>
          <w:szCs w:val="24"/>
        </w:rPr>
        <w:t>amount</w:t>
      </w:r>
      <w:r>
        <w:rPr>
          <w:rFonts w:ascii="Arial" w:eastAsia="Arial" w:hAnsi="Arial" w:cs="Arial"/>
          <w:spacing w:val="22"/>
          <w:sz w:val="24"/>
          <w:szCs w:val="24"/>
        </w:rPr>
        <w:t xml:space="preserve"> </w:t>
      </w:r>
      <w:r>
        <w:rPr>
          <w:rFonts w:ascii="Arial" w:eastAsia="Arial" w:hAnsi="Arial" w:cs="Arial"/>
          <w:sz w:val="24"/>
          <w:szCs w:val="24"/>
        </w:rPr>
        <w:t>over</w:t>
      </w:r>
      <w:r>
        <w:rPr>
          <w:rFonts w:ascii="Arial" w:eastAsia="Arial" w:hAnsi="Arial" w:cs="Arial"/>
          <w:spacing w:val="24"/>
          <w:sz w:val="24"/>
          <w:szCs w:val="24"/>
        </w:rPr>
        <w:t xml:space="preserve"> </w:t>
      </w:r>
      <w:r>
        <w:rPr>
          <w:rFonts w:ascii="Arial" w:eastAsia="Arial" w:hAnsi="Arial" w:cs="Arial"/>
          <w:sz w:val="24"/>
          <w:szCs w:val="24"/>
        </w:rPr>
        <w:t>$100,000,</w:t>
      </w:r>
      <w:r>
        <w:rPr>
          <w:rFonts w:ascii="Arial" w:eastAsia="Arial" w:hAnsi="Arial" w:cs="Arial"/>
          <w:spacing w:val="22"/>
          <w:sz w:val="24"/>
          <w:szCs w:val="24"/>
        </w:rPr>
        <w:t xml:space="preserve"> </w:t>
      </w:r>
      <w:r>
        <w:rPr>
          <w:rFonts w:ascii="Arial" w:eastAsia="Arial" w:hAnsi="Arial" w:cs="Arial"/>
          <w:sz w:val="24"/>
          <w:szCs w:val="24"/>
        </w:rPr>
        <w:t>the</w:t>
      </w:r>
      <w:r>
        <w:rPr>
          <w:rFonts w:ascii="Arial" w:eastAsia="Arial" w:hAnsi="Arial" w:cs="Arial"/>
          <w:spacing w:val="25"/>
          <w:sz w:val="24"/>
          <w:szCs w:val="24"/>
        </w:rPr>
        <w:t xml:space="preserve"> </w:t>
      </w:r>
      <w:r>
        <w:rPr>
          <w:rFonts w:ascii="Arial" w:eastAsia="Arial" w:hAnsi="Arial" w:cs="Arial"/>
          <w:sz w:val="24"/>
          <w:szCs w:val="24"/>
        </w:rPr>
        <w:t>parties agree to use their best efforts to settle such dispute. To this effect, they</w:t>
      </w:r>
      <w:r>
        <w:rPr>
          <w:rFonts w:ascii="Arial" w:eastAsia="Arial" w:hAnsi="Arial" w:cs="Arial"/>
          <w:spacing w:val="28"/>
          <w:sz w:val="24"/>
          <w:szCs w:val="24"/>
        </w:rPr>
        <w:t xml:space="preserve"> </w:t>
      </w:r>
      <w:r>
        <w:rPr>
          <w:rFonts w:ascii="Arial" w:eastAsia="Arial" w:hAnsi="Arial" w:cs="Arial"/>
          <w:sz w:val="24"/>
          <w:szCs w:val="24"/>
        </w:rPr>
        <w:t>shall consult</w:t>
      </w:r>
      <w:r>
        <w:rPr>
          <w:rFonts w:ascii="Arial" w:eastAsia="Arial" w:hAnsi="Arial" w:cs="Arial"/>
          <w:spacing w:val="31"/>
          <w:sz w:val="24"/>
          <w:szCs w:val="24"/>
        </w:rPr>
        <w:t xml:space="preserve"> </w:t>
      </w:r>
      <w:r>
        <w:rPr>
          <w:rFonts w:ascii="Arial" w:eastAsia="Arial" w:hAnsi="Arial" w:cs="Arial"/>
          <w:sz w:val="24"/>
          <w:szCs w:val="24"/>
        </w:rPr>
        <w:t>and</w:t>
      </w:r>
      <w:r>
        <w:rPr>
          <w:rFonts w:ascii="Arial" w:eastAsia="Arial" w:hAnsi="Arial" w:cs="Arial"/>
          <w:spacing w:val="32"/>
          <w:sz w:val="24"/>
          <w:szCs w:val="24"/>
        </w:rPr>
        <w:t xml:space="preserve"> </w:t>
      </w:r>
      <w:r>
        <w:rPr>
          <w:rFonts w:ascii="Arial" w:eastAsia="Arial" w:hAnsi="Arial" w:cs="Arial"/>
          <w:sz w:val="24"/>
          <w:szCs w:val="24"/>
        </w:rPr>
        <w:t>negotiate</w:t>
      </w:r>
      <w:r>
        <w:rPr>
          <w:rFonts w:ascii="Arial" w:eastAsia="Arial" w:hAnsi="Arial" w:cs="Arial"/>
          <w:spacing w:val="29"/>
          <w:sz w:val="24"/>
          <w:szCs w:val="24"/>
        </w:rPr>
        <w:t xml:space="preserve"> </w:t>
      </w:r>
      <w:r>
        <w:rPr>
          <w:rFonts w:ascii="Arial" w:eastAsia="Arial" w:hAnsi="Arial" w:cs="Arial"/>
          <w:sz w:val="24"/>
          <w:szCs w:val="24"/>
        </w:rPr>
        <w:t>with</w:t>
      </w:r>
      <w:r>
        <w:rPr>
          <w:rFonts w:ascii="Arial" w:eastAsia="Arial" w:hAnsi="Arial" w:cs="Arial"/>
          <w:spacing w:val="32"/>
          <w:sz w:val="24"/>
          <w:szCs w:val="24"/>
        </w:rPr>
        <w:t xml:space="preserve"> </w:t>
      </w:r>
      <w:r>
        <w:rPr>
          <w:rFonts w:ascii="Arial" w:eastAsia="Arial" w:hAnsi="Arial" w:cs="Arial"/>
          <w:sz w:val="24"/>
          <w:szCs w:val="24"/>
        </w:rPr>
        <w:t>each</w:t>
      </w:r>
      <w:r>
        <w:rPr>
          <w:rFonts w:ascii="Arial" w:eastAsia="Arial" w:hAnsi="Arial" w:cs="Arial"/>
          <w:spacing w:val="32"/>
          <w:sz w:val="24"/>
          <w:szCs w:val="24"/>
        </w:rPr>
        <w:t xml:space="preserve"> </w:t>
      </w:r>
      <w:r>
        <w:rPr>
          <w:rFonts w:ascii="Arial" w:eastAsia="Arial" w:hAnsi="Arial" w:cs="Arial"/>
          <w:sz w:val="24"/>
          <w:szCs w:val="24"/>
        </w:rPr>
        <w:t>other,</w:t>
      </w:r>
      <w:r>
        <w:rPr>
          <w:rFonts w:ascii="Arial" w:eastAsia="Arial" w:hAnsi="Arial" w:cs="Arial"/>
          <w:spacing w:val="31"/>
          <w:sz w:val="24"/>
          <w:szCs w:val="24"/>
        </w:rPr>
        <w:t xml:space="preserve"> </w:t>
      </w:r>
      <w:r>
        <w:rPr>
          <w:rFonts w:ascii="Arial" w:eastAsia="Arial" w:hAnsi="Arial" w:cs="Arial"/>
          <w:sz w:val="24"/>
          <w:szCs w:val="24"/>
        </w:rPr>
        <w:t>in</w:t>
      </w:r>
      <w:r>
        <w:rPr>
          <w:rFonts w:ascii="Arial" w:eastAsia="Arial" w:hAnsi="Arial" w:cs="Arial"/>
          <w:spacing w:val="32"/>
          <w:sz w:val="24"/>
          <w:szCs w:val="24"/>
        </w:rPr>
        <w:t xml:space="preserve"> </w:t>
      </w:r>
      <w:r>
        <w:rPr>
          <w:rFonts w:ascii="Arial" w:eastAsia="Arial" w:hAnsi="Arial" w:cs="Arial"/>
          <w:sz w:val="24"/>
          <w:szCs w:val="24"/>
        </w:rPr>
        <w:t>good</w:t>
      </w:r>
      <w:r>
        <w:rPr>
          <w:rFonts w:ascii="Arial" w:eastAsia="Arial" w:hAnsi="Arial" w:cs="Arial"/>
          <w:spacing w:val="29"/>
          <w:sz w:val="24"/>
          <w:szCs w:val="24"/>
        </w:rPr>
        <w:t xml:space="preserve"> </w:t>
      </w:r>
      <w:r>
        <w:rPr>
          <w:rFonts w:ascii="Arial" w:eastAsia="Arial" w:hAnsi="Arial" w:cs="Arial"/>
          <w:sz w:val="24"/>
          <w:szCs w:val="24"/>
        </w:rPr>
        <w:t>faith</w:t>
      </w:r>
      <w:r>
        <w:rPr>
          <w:rFonts w:ascii="Arial" w:eastAsia="Arial" w:hAnsi="Arial" w:cs="Arial"/>
          <w:spacing w:val="29"/>
          <w:sz w:val="24"/>
          <w:szCs w:val="24"/>
        </w:rPr>
        <w:t xml:space="preserve"> </w:t>
      </w:r>
      <w:r>
        <w:rPr>
          <w:rFonts w:ascii="Arial" w:eastAsia="Arial" w:hAnsi="Arial" w:cs="Arial"/>
          <w:sz w:val="24"/>
          <w:szCs w:val="24"/>
        </w:rPr>
        <w:t>and,</w:t>
      </w:r>
      <w:r>
        <w:rPr>
          <w:rFonts w:ascii="Arial" w:eastAsia="Arial" w:hAnsi="Arial" w:cs="Arial"/>
          <w:spacing w:val="31"/>
          <w:sz w:val="24"/>
          <w:szCs w:val="24"/>
        </w:rPr>
        <w:t xml:space="preserve"> </w:t>
      </w:r>
      <w:r>
        <w:rPr>
          <w:rFonts w:ascii="Arial" w:eastAsia="Arial" w:hAnsi="Arial" w:cs="Arial"/>
          <w:sz w:val="24"/>
          <w:szCs w:val="24"/>
        </w:rPr>
        <w:t>recognizing</w:t>
      </w:r>
      <w:r>
        <w:rPr>
          <w:rFonts w:ascii="Arial" w:eastAsia="Arial" w:hAnsi="Arial" w:cs="Arial"/>
          <w:spacing w:val="29"/>
          <w:sz w:val="24"/>
          <w:szCs w:val="24"/>
        </w:rPr>
        <w:t xml:space="preserve"> </w:t>
      </w:r>
      <w:r>
        <w:rPr>
          <w:rFonts w:ascii="Arial" w:eastAsia="Arial" w:hAnsi="Arial" w:cs="Arial"/>
          <w:sz w:val="24"/>
          <w:szCs w:val="24"/>
        </w:rPr>
        <w:t>their mutual interests, attempt to reach a just and equitable solution satisfactory</w:t>
      </w:r>
      <w:r>
        <w:rPr>
          <w:rFonts w:ascii="Arial" w:eastAsia="Arial" w:hAnsi="Arial" w:cs="Arial"/>
          <w:spacing w:val="-28"/>
          <w:sz w:val="24"/>
          <w:szCs w:val="24"/>
        </w:rPr>
        <w:t xml:space="preserve"> </w:t>
      </w:r>
      <w:r>
        <w:rPr>
          <w:rFonts w:ascii="Arial" w:eastAsia="Arial" w:hAnsi="Arial" w:cs="Arial"/>
          <w:sz w:val="24"/>
          <w:szCs w:val="24"/>
        </w:rPr>
        <w:t>to both</w:t>
      </w:r>
      <w:r>
        <w:rPr>
          <w:rFonts w:ascii="Arial" w:eastAsia="Arial" w:hAnsi="Arial" w:cs="Arial"/>
          <w:spacing w:val="20"/>
          <w:sz w:val="24"/>
          <w:szCs w:val="24"/>
        </w:rPr>
        <w:t xml:space="preserve"> </w:t>
      </w:r>
      <w:r>
        <w:rPr>
          <w:rFonts w:ascii="Arial" w:eastAsia="Arial" w:hAnsi="Arial" w:cs="Arial"/>
          <w:sz w:val="24"/>
          <w:szCs w:val="24"/>
        </w:rPr>
        <w:t>parties.</w:t>
      </w:r>
      <w:r>
        <w:rPr>
          <w:rFonts w:ascii="Arial" w:eastAsia="Arial" w:hAnsi="Arial" w:cs="Arial"/>
          <w:spacing w:val="21"/>
          <w:sz w:val="24"/>
          <w:szCs w:val="24"/>
        </w:rPr>
        <w:t xml:space="preserve"> </w:t>
      </w:r>
      <w:r>
        <w:rPr>
          <w:rFonts w:ascii="Arial" w:eastAsia="Arial" w:hAnsi="Arial" w:cs="Arial"/>
          <w:sz w:val="24"/>
          <w:szCs w:val="24"/>
        </w:rPr>
        <w:t>If</w:t>
      </w:r>
      <w:r>
        <w:rPr>
          <w:rFonts w:ascii="Arial" w:eastAsia="Arial" w:hAnsi="Arial" w:cs="Arial"/>
          <w:spacing w:val="21"/>
          <w:sz w:val="24"/>
          <w:szCs w:val="24"/>
        </w:rPr>
        <w:t xml:space="preserve"> </w:t>
      </w:r>
      <w:r>
        <w:rPr>
          <w:rFonts w:ascii="Arial" w:eastAsia="Arial" w:hAnsi="Arial" w:cs="Arial"/>
          <w:sz w:val="24"/>
          <w:szCs w:val="24"/>
        </w:rPr>
        <w:t>they</w:t>
      </w:r>
      <w:r>
        <w:rPr>
          <w:rFonts w:ascii="Arial" w:eastAsia="Arial" w:hAnsi="Arial" w:cs="Arial"/>
          <w:spacing w:val="19"/>
          <w:sz w:val="24"/>
          <w:szCs w:val="24"/>
        </w:rPr>
        <w:t xml:space="preserve"> </w:t>
      </w:r>
      <w:r>
        <w:rPr>
          <w:rFonts w:ascii="Arial" w:eastAsia="Arial" w:hAnsi="Arial" w:cs="Arial"/>
          <w:sz w:val="24"/>
          <w:szCs w:val="24"/>
        </w:rPr>
        <w:t>do</w:t>
      </w:r>
      <w:r>
        <w:rPr>
          <w:rFonts w:ascii="Arial" w:eastAsia="Arial" w:hAnsi="Arial" w:cs="Arial"/>
          <w:spacing w:val="22"/>
          <w:sz w:val="24"/>
          <w:szCs w:val="24"/>
        </w:rPr>
        <w:t xml:space="preserve"> </w:t>
      </w:r>
      <w:r>
        <w:rPr>
          <w:rFonts w:ascii="Arial" w:eastAsia="Arial" w:hAnsi="Arial" w:cs="Arial"/>
          <w:sz w:val="24"/>
          <w:szCs w:val="24"/>
        </w:rPr>
        <w:t>not</w:t>
      </w:r>
      <w:r>
        <w:rPr>
          <w:rFonts w:ascii="Arial" w:eastAsia="Arial" w:hAnsi="Arial" w:cs="Arial"/>
          <w:spacing w:val="21"/>
          <w:sz w:val="24"/>
          <w:szCs w:val="24"/>
        </w:rPr>
        <w:t xml:space="preserve"> </w:t>
      </w:r>
      <w:r>
        <w:rPr>
          <w:rFonts w:ascii="Arial" w:eastAsia="Arial" w:hAnsi="Arial" w:cs="Arial"/>
          <w:sz w:val="24"/>
          <w:szCs w:val="24"/>
        </w:rPr>
        <w:t>reach</w:t>
      </w:r>
      <w:r>
        <w:rPr>
          <w:rFonts w:ascii="Arial" w:eastAsia="Arial" w:hAnsi="Arial" w:cs="Arial"/>
          <w:spacing w:val="22"/>
          <w:sz w:val="24"/>
          <w:szCs w:val="24"/>
        </w:rPr>
        <w:t xml:space="preserve"> </w:t>
      </w:r>
      <w:r>
        <w:rPr>
          <w:rFonts w:ascii="Arial" w:eastAsia="Arial" w:hAnsi="Arial" w:cs="Arial"/>
          <w:sz w:val="24"/>
          <w:szCs w:val="24"/>
        </w:rPr>
        <w:t>such</w:t>
      </w:r>
      <w:r>
        <w:rPr>
          <w:rFonts w:ascii="Arial" w:eastAsia="Arial" w:hAnsi="Arial" w:cs="Arial"/>
          <w:spacing w:val="20"/>
          <w:sz w:val="24"/>
          <w:szCs w:val="24"/>
        </w:rPr>
        <w:t xml:space="preserve"> </w:t>
      </w:r>
      <w:r>
        <w:rPr>
          <w:rFonts w:ascii="Arial" w:eastAsia="Arial" w:hAnsi="Arial" w:cs="Arial"/>
          <w:sz w:val="24"/>
          <w:szCs w:val="24"/>
        </w:rPr>
        <w:t>solution</w:t>
      </w:r>
      <w:r>
        <w:rPr>
          <w:rFonts w:ascii="Arial" w:eastAsia="Arial" w:hAnsi="Arial" w:cs="Arial"/>
          <w:spacing w:val="22"/>
          <w:sz w:val="24"/>
          <w:szCs w:val="24"/>
        </w:rPr>
        <w:t xml:space="preserve"> </w:t>
      </w:r>
      <w:r>
        <w:rPr>
          <w:rFonts w:ascii="Arial" w:eastAsia="Arial" w:hAnsi="Arial" w:cs="Arial"/>
          <w:sz w:val="24"/>
          <w:szCs w:val="24"/>
        </w:rPr>
        <w:t>within</w:t>
      </w:r>
      <w:r>
        <w:rPr>
          <w:rFonts w:ascii="Arial" w:eastAsia="Arial" w:hAnsi="Arial" w:cs="Arial"/>
          <w:spacing w:val="22"/>
          <w:sz w:val="24"/>
          <w:szCs w:val="24"/>
        </w:rPr>
        <w:t xml:space="preserve"> </w:t>
      </w:r>
      <w:r>
        <w:rPr>
          <w:rFonts w:ascii="Arial" w:eastAsia="Arial" w:hAnsi="Arial" w:cs="Arial"/>
          <w:sz w:val="24"/>
          <w:szCs w:val="24"/>
        </w:rPr>
        <w:t>a</w:t>
      </w:r>
      <w:r>
        <w:rPr>
          <w:rFonts w:ascii="Arial" w:eastAsia="Arial" w:hAnsi="Arial" w:cs="Arial"/>
          <w:spacing w:val="20"/>
          <w:sz w:val="24"/>
          <w:szCs w:val="24"/>
        </w:rPr>
        <w:t xml:space="preserve"> </w:t>
      </w:r>
      <w:r>
        <w:rPr>
          <w:rFonts w:ascii="Arial" w:eastAsia="Arial" w:hAnsi="Arial" w:cs="Arial"/>
          <w:sz w:val="24"/>
          <w:szCs w:val="24"/>
        </w:rPr>
        <w:t>period</w:t>
      </w:r>
      <w:r>
        <w:rPr>
          <w:rFonts w:ascii="Arial" w:eastAsia="Arial" w:hAnsi="Arial" w:cs="Arial"/>
          <w:spacing w:val="20"/>
          <w:sz w:val="24"/>
          <w:szCs w:val="24"/>
        </w:rPr>
        <w:t xml:space="preserve"> </w:t>
      </w:r>
      <w:r>
        <w:rPr>
          <w:rFonts w:ascii="Arial" w:eastAsia="Arial" w:hAnsi="Arial" w:cs="Arial"/>
          <w:sz w:val="24"/>
          <w:szCs w:val="24"/>
        </w:rPr>
        <w:t>of</w:t>
      </w:r>
      <w:r>
        <w:rPr>
          <w:rFonts w:ascii="Arial" w:eastAsia="Arial" w:hAnsi="Arial" w:cs="Arial"/>
          <w:spacing w:val="19"/>
          <w:sz w:val="24"/>
          <w:szCs w:val="24"/>
        </w:rPr>
        <w:t xml:space="preserve"> </w:t>
      </w:r>
      <w:r>
        <w:rPr>
          <w:rFonts w:ascii="Arial" w:eastAsia="Arial" w:hAnsi="Arial" w:cs="Arial"/>
          <w:sz w:val="24"/>
          <w:szCs w:val="24"/>
        </w:rPr>
        <w:t>sixty</w:t>
      </w:r>
      <w:r>
        <w:rPr>
          <w:rFonts w:ascii="Arial" w:eastAsia="Arial" w:hAnsi="Arial" w:cs="Arial"/>
          <w:spacing w:val="19"/>
          <w:sz w:val="24"/>
          <w:szCs w:val="24"/>
        </w:rPr>
        <w:t xml:space="preserve"> </w:t>
      </w:r>
      <w:r>
        <w:rPr>
          <w:rFonts w:ascii="Arial" w:eastAsia="Arial" w:hAnsi="Arial" w:cs="Arial"/>
          <w:sz w:val="24"/>
          <w:szCs w:val="24"/>
        </w:rPr>
        <w:t>(60)</w:t>
      </w:r>
    </w:p>
    <w:p w14:paraId="25AE7D18" w14:textId="77777777" w:rsidR="00135FBC" w:rsidRDefault="00135FBC" w:rsidP="005729F7">
      <w:pPr>
        <w:pStyle w:val="BodyText"/>
        <w:ind w:right="394"/>
        <w:jc w:val="both"/>
      </w:pPr>
      <w:r>
        <w:t>days, then upon notice to the other, either party may commence litigation</w:t>
      </w:r>
      <w:r>
        <w:rPr>
          <w:spacing w:val="53"/>
        </w:rPr>
        <w:t xml:space="preserve"> </w:t>
      </w:r>
      <w:r>
        <w:t>to resolve</w:t>
      </w:r>
      <w:r>
        <w:rPr>
          <w:spacing w:val="31"/>
        </w:rPr>
        <w:t xml:space="preserve"> </w:t>
      </w:r>
      <w:r>
        <w:t>the</w:t>
      </w:r>
      <w:r>
        <w:rPr>
          <w:spacing w:val="29"/>
        </w:rPr>
        <w:t xml:space="preserve"> </w:t>
      </w:r>
      <w:r>
        <w:t>dispute</w:t>
      </w:r>
      <w:r>
        <w:rPr>
          <w:spacing w:val="31"/>
        </w:rPr>
        <w:t xml:space="preserve"> </w:t>
      </w:r>
      <w:r>
        <w:t>in</w:t>
      </w:r>
      <w:r>
        <w:rPr>
          <w:spacing w:val="29"/>
        </w:rPr>
        <w:t xml:space="preserve"> </w:t>
      </w:r>
      <w:r>
        <w:t>Broward</w:t>
      </w:r>
      <w:r>
        <w:rPr>
          <w:spacing w:val="31"/>
        </w:rPr>
        <w:t xml:space="preserve"> </w:t>
      </w:r>
      <w:r>
        <w:t>County,</w:t>
      </w:r>
      <w:r>
        <w:rPr>
          <w:spacing w:val="30"/>
        </w:rPr>
        <w:t xml:space="preserve"> </w:t>
      </w:r>
      <w:r>
        <w:t>Florida.</w:t>
      </w:r>
      <w:r>
        <w:rPr>
          <w:spacing w:val="60"/>
        </w:rPr>
        <w:t xml:space="preserve"> </w:t>
      </w:r>
      <w:r>
        <w:t>Any</w:t>
      </w:r>
      <w:r>
        <w:rPr>
          <w:spacing w:val="28"/>
        </w:rPr>
        <w:t xml:space="preserve"> </w:t>
      </w:r>
      <w:r>
        <w:t>resolution</w:t>
      </w:r>
      <w:r>
        <w:rPr>
          <w:spacing w:val="29"/>
        </w:rPr>
        <w:t xml:space="preserve"> </w:t>
      </w:r>
      <w:r>
        <w:t>in</w:t>
      </w:r>
      <w:r>
        <w:rPr>
          <w:spacing w:val="27"/>
        </w:rPr>
        <w:t xml:space="preserve"> </w:t>
      </w:r>
      <w:r>
        <w:t>favor</w:t>
      </w:r>
      <w:r>
        <w:rPr>
          <w:spacing w:val="29"/>
        </w:rPr>
        <w:t xml:space="preserve"> </w:t>
      </w:r>
      <w:r>
        <w:t>of CONSULTANT</w:t>
      </w:r>
      <w:r>
        <w:rPr>
          <w:spacing w:val="26"/>
        </w:rPr>
        <w:t xml:space="preserve"> </w:t>
      </w:r>
      <w:r>
        <w:t>shall</w:t>
      </w:r>
      <w:r>
        <w:rPr>
          <w:spacing w:val="24"/>
        </w:rPr>
        <w:t xml:space="preserve"> </w:t>
      </w:r>
      <w:r>
        <w:t>be</w:t>
      </w:r>
      <w:r>
        <w:rPr>
          <w:spacing w:val="24"/>
        </w:rPr>
        <w:t xml:space="preserve"> </w:t>
      </w:r>
      <w:r>
        <w:t>set</w:t>
      </w:r>
      <w:r>
        <w:rPr>
          <w:spacing w:val="23"/>
        </w:rPr>
        <w:t xml:space="preserve"> </w:t>
      </w:r>
      <w:r>
        <w:t>forth</w:t>
      </w:r>
      <w:r>
        <w:rPr>
          <w:spacing w:val="24"/>
        </w:rPr>
        <w:t xml:space="preserve"> </w:t>
      </w:r>
      <w:r>
        <w:t>in</w:t>
      </w:r>
      <w:r>
        <w:rPr>
          <w:spacing w:val="24"/>
        </w:rPr>
        <w:t xml:space="preserve"> </w:t>
      </w:r>
      <w:r>
        <w:t>a</w:t>
      </w:r>
      <w:r>
        <w:rPr>
          <w:spacing w:val="24"/>
        </w:rPr>
        <w:t xml:space="preserve"> </w:t>
      </w:r>
      <w:r>
        <w:t>written</w:t>
      </w:r>
      <w:r>
        <w:rPr>
          <w:spacing w:val="24"/>
        </w:rPr>
        <w:t xml:space="preserve"> </w:t>
      </w:r>
      <w:r>
        <w:t>document</w:t>
      </w:r>
      <w:r>
        <w:rPr>
          <w:spacing w:val="24"/>
        </w:rPr>
        <w:t xml:space="preserve"> </w:t>
      </w:r>
      <w:r>
        <w:t>in</w:t>
      </w:r>
      <w:r>
        <w:rPr>
          <w:spacing w:val="24"/>
        </w:rPr>
        <w:t xml:space="preserve"> </w:t>
      </w:r>
      <w:r>
        <w:t>accordance</w:t>
      </w:r>
      <w:r>
        <w:rPr>
          <w:spacing w:val="24"/>
        </w:rPr>
        <w:t xml:space="preserve"> </w:t>
      </w:r>
      <w:r>
        <w:t>with Section 8.2 above. During the pendency of any dispute, CONSULTANT</w:t>
      </w:r>
      <w:r>
        <w:rPr>
          <w:spacing w:val="-3"/>
        </w:rPr>
        <w:t xml:space="preserve"> </w:t>
      </w:r>
      <w:r>
        <w:t>shall promptly perform the disputed</w:t>
      </w:r>
      <w:r>
        <w:rPr>
          <w:spacing w:val="-24"/>
        </w:rPr>
        <w:t xml:space="preserve"> </w:t>
      </w:r>
      <w:r>
        <w:t>services.</w:t>
      </w:r>
    </w:p>
    <w:p w14:paraId="3201CB13" w14:textId="77777777" w:rsidR="00135FBC" w:rsidRDefault="00135FBC" w:rsidP="005729F7">
      <w:pPr>
        <w:spacing w:after="0" w:line="240" w:lineRule="auto"/>
        <w:rPr>
          <w:rFonts w:ascii="Arial" w:eastAsia="Arial" w:hAnsi="Arial" w:cs="Arial"/>
          <w:szCs w:val="24"/>
        </w:rPr>
      </w:pPr>
    </w:p>
    <w:p w14:paraId="09D86B14" w14:textId="77777777" w:rsidR="00B85A5C" w:rsidRDefault="00135FBC" w:rsidP="00B85A5C">
      <w:pPr>
        <w:pStyle w:val="BodyText"/>
        <w:ind w:left="0" w:right="40"/>
        <w:jc w:val="center"/>
      </w:pPr>
      <w:r>
        <w:rPr>
          <w:u w:val="single" w:color="000000"/>
        </w:rPr>
        <w:t>ARTICLE 9</w:t>
      </w:r>
    </w:p>
    <w:p w14:paraId="4E908334" w14:textId="77777777" w:rsidR="00135FBC" w:rsidRDefault="00135FBC" w:rsidP="00B85A5C">
      <w:pPr>
        <w:pStyle w:val="BodyText"/>
        <w:ind w:left="0" w:right="40"/>
        <w:jc w:val="center"/>
      </w:pPr>
      <w:r>
        <w:rPr>
          <w:u w:val="single" w:color="000000"/>
        </w:rPr>
        <w:t>CONSULTANT’S</w:t>
      </w:r>
      <w:r>
        <w:rPr>
          <w:spacing w:val="-13"/>
          <w:u w:val="single" w:color="000000"/>
        </w:rPr>
        <w:t xml:space="preserve"> </w:t>
      </w:r>
      <w:r>
        <w:rPr>
          <w:u w:val="single" w:color="000000"/>
        </w:rPr>
        <w:t>RESPONSIBILITIES</w:t>
      </w:r>
    </w:p>
    <w:p w14:paraId="190650CA" w14:textId="77777777" w:rsidR="00135FBC" w:rsidRDefault="00135FBC" w:rsidP="005729F7">
      <w:pPr>
        <w:spacing w:after="0" w:line="240" w:lineRule="auto"/>
        <w:rPr>
          <w:rFonts w:ascii="Arial" w:eastAsia="Arial" w:hAnsi="Arial" w:cs="Arial"/>
          <w:sz w:val="17"/>
          <w:szCs w:val="17"/>
        </w:rPr>
      </w:pPr>
    </w:p>
    <w:p w14:paraId="22560244" w14:textId="77777777" w:rsidR="00135FBC" w:rsidRDefault="00135FBC" w:rsidP="005729F7">
      <w:pPr>
        <w:pStyle w:val="ListParagraph"/>
        <w:numPr>
          <w:ilvl w:val="1"/>
          <w:numId w:val="9"/>
        </w:numPr>
        <w:tabs>
          <w:tab w:val="left" w:pos="821"/>
        </w:tabs>
        <w:ind w:right="393"/>
        <w:jc w:val="both"/>
        <w:rPr>
          <w:rFonts w:ascii="Arial" w:eastAsia="Arial" w:hAnsi="Arial" w:cs="Arial"/>
          <w:sz w:val="24"/>
          <w:szCs w:val="24"/>
        </w:rPr>
      </w:pPr>
      <w:r>
        <w:rPr>
          <w:rFonts w:ascii="Arial" w:eastAsia="Arial" w:hAnsi="Arial" w:cs="Arial"/>
          <w:sz w:val="24"/>
          <w:szCs w:val="24"/>
        </w:rPr>
        <w:t>The CONSULTANT, following the CITY’s approval of the</w:t>
      </w:r>
      <w:r>
        <w:rPr>
          <w:rFonts w:ascii="Arial" w:eastAsia="Arial" w:hAnsi="Arial" w:cs="Arial"/>
          <w:spacing w:val="35"/>
          <w:sz w:val="24"/>
          <w:szCs w:val="24"/>
        </w:rPr>
        <w:t xml:space="preserve"> </w:t>
      </w:r>
      <w:r>
        <w:rPr>
          <w:rFonts w:ascii="Arial" w:eastAsia="Arial" w:hAnsi="Arial" w:cs="Arial"/>
          <w:sz w:val="24"/>
          <w:szCs w:val="24"/>
        </w:rPr>
        <w:t>Construction Documents and of the Final Statement of Probable Construction</w:t>
      </w:r>
      <w:r>
        <w:rPr>
          <w:rFonts w:ascii="Arial" w:eastAsia="Arial" w:hAnsi="Arial" w:cs="Arial"/>
          <w:spacing w:val="42"/>
          <w:sz w:val="24"/>
          <w:szCs w:val="24"/>
        </w:rPr>
        <w:t xml:space="preserve"> </w:t>
      </w:r>
      <w:r>
        <w:rPr>
          <w:rFonts w:ascii="Arial" w:eastAsia="Arial" w:hAnsi="Arial" w:cs="Arial"/>
          <w:sz w:val="24"/>
          <w:szCs w:val="24"/>
        </w:rPr>
        <w:t>Costs, shall,</w:t>
      </w:r>
      <w:r>
        <w:rPr>
          <w:rFonts w:ascii="Arial" w:eastAsia="Arial" w:hAnsi="Arial" w:cs="Arial"/>
          <w:spacing w:val="58"/>
          <w:sz w:val="24"/>
          <w:szCs w:val="24"/>
        </w:rPr>
        <w:t xml:space="preserve"> </w:t>
      </w:r>
      <w:r>
        <w:rPr>
          <w:rFonts w:ascii="Arial" w:eastAsia="Arial" w:hAnsi="Arial" w:cs="Arial"/>
          <w:sz w:val="24"/>
          <w:szCs w:val="24"/>
        </w:rPr>
        <w:t>when</w:t>
      </w:r>
      <w:r>
        <w:rPr>
          <w:rFonts w:ascii="Arial" w:eastAsia="Arial" w:hAnsi="Arial" w:cs="Arial"/>
          <w:spacing w:val="58"/>
          <w:sz w:val="24"/>
          <w:szCs w:val="24"/>
        </w:rPr>
        <w:t xml:space="preserve"> </w:t>
      </w:r>
      <w:r>
        <w:rPr>
          <w:rFonts w:ascii="Arial" w:eastAsia="Arial" w:hAnsi="Arial" w:cs="Arial"/>
          <w:sz w:val="24"/>
          <w:szCs w:val="24"/>
        </w:rPr>
        <w:t>so</w:t>
      </w:r>
      <w:r>
        <w:rPr>
          <w:rFonts w:ascii="Arial" w:eastAsia="Arial" w:hAnsi="Arial" w:cs="Arial"/>
          <w:spacing w:val="58"/>
          <w:sz w:val="24"/>
          <w:szCs w:val="24"/>
        </w:rPr>
        <w:t xml:space="preserve"> </w:t>
      </w:r>
      <w:r>
        <w:rPr>
          <w:rFonts w:ascii="Arial" w:eastAsia="Arial" w:hAnsi="Arial" w:cs="Arial"/>
          <w:sz w:val="24"/>
          <w:szCs w:val="24"/>
        </w:rPr>
        <w:t>directed</w:t>
      </w:r>
      <w:r>
        <w:rPr>
          <w:rFonts w:ascii="Arial" w:eastAsia="Arial" w:hAnsi="Arial" w:cs="Arial"/>
          <w:spacing w:val="58"/>
          <w:sz w:val="24"/>
          <w:szCs w:val="24"/>
        </w:rPr>
        <w:t xml:space="preserve"> </w:t>
      </w:r>
      <w:r>
        <w:rPr>
          <w:rFonts w:ascii="Arial" w:eastAsia="Arial" w:hAnsi="Arial" w:cs="Arial"/>
          <w:sz w:val="24"/>
          <w:szCs w:val="24"/>
        </w:rPr>
        <w:t>and</w:t>
      </w:r>
      <w:r>
        <w:rPr>
          <w:rFonts w:ascii="Arial" w:eastAsia="Arial" w:hAnsi="Arial" w:cs="Arial"/>
          <w:spacing w:val="56"/>
          <w:sz w:val="24"/>
          <w:szCs w:val="24"/>
        </w:rPr>
        <w:t xml:space="preserve"> </w:t>
      </w:r>
      <w:r>
        <w:rPr>
          <w:rFonts w:ascii="Arial" w:eastAsia="Arial" w:hAnsi="Arial" w:cs="Arial"/>
          <w:sz w:val="24"/>
          <w:szCs w:val="24"/>
        </w:rPr>
        <w:t>authorized</w:t>
      </w:r>
      <w:r>
        <w:rPr>
          <w:rFonts w:ascii="Arial" w:eastAsia="Arial" w:hAnsi="Arial" w:cs="Arial"/>
          <w:spacing w:val="58"/>
          <w:sz w:val="24"/>
          <w:szCs w:val="24"/>
        </w:rPr>
        <w:t xml:space="preserve"> </w:t>
      </w:r>
      <w:r>
        <w:rPr>
          <w:rFonts w:ascii="Arial" w:eastAsia="Arial" w:hAnsi="Arial" w:cs="Arial"/>
          <w:sz w:val="24"/>
          <w:szCs w:val="24"/>
        </w:rPr>
        <w:t>by</w:t>
      </w:r>
      <w:r>
        <w:rPr>
          <w:rFonts w:ascii="Arial" w:eastAsia="Arial" w:hAnsi="Arial" w:cs="Arial"/>
          <w:spacing w:val="55"/>
          <w:sz w:val="24"/>
          <w:szCs w:val="24"/>
        </w:rPr>
        <w:t xml:space="preserve"> </w:t>
      </w:r>
      <w:r>
        <w:rPr>
          <w:rFonts w:ascii="Arial" w:eastAsia="Arial" w:hAnsi="Arial" w:cs="Arial"/>
          <w:sz w:val="24"/>
          <w:szCs w:val="24"/>
        </w:rPr>
        <w:t>the</w:t>
      </w:r>
      <w:r>
        <w:rPr>
          <w:rFonts w:ascii="Arial" w:eastAsia="Arial" w:hAnsi="Arial" w:cs="Arial"/>
          <w:spacing w:val="56"/>
          <w:sz w:val="24"/>
          <w:szCs w:val="24"/>
        </w:rPr>
        <w:t xml:space="preserve"> </w:t>
      </w:r>
      <w:r>
        <w:rPr>
          <w:rFonts w:ascii="Arial" w:eastAsia="Arial" w:hAnsi="Arial" w:cs="Arial"/>
          <w:sz w:val="24"/>
          <w:szCs w:val="24"/>
        </w:rPr>
        <w:t>CITY,</w:t>
      </w:r>
      <w:r>
        <w:rPr>
          <w:rFonts w:ascii="Arial" w:eastAsia="Arial" w:hAnsi="Arial" w:cs="Arial"/>
          <w:spacing w:val="58"/>
          <w:sz w:val="24"/>
          <w:szCs w:val="24"/>
        </w:rPr>
        <w:t xml:space="preserve"> </w:t>
      </w:r>
      <w:r>
        <w:rPr>
          <w:rFonts w:ascii="Arial" w:eastAsia="Arial" w:hAnsi="Arial" w:cs="Arial"/>
          <w:sz w:val="24"/>
          <w:szCs w:val="24"/>
        </w:rPr>
        <w:t>assist</w:t>
      </w:r>
      <w:r>
        <w:rPr>
          <w:rFonts w:ascii="Arial" w:eastAsia="Arial" w:hAnsi="Arial" w:cs="Arial"/>
          <w:spacing w:val="58"/>
          <w:sz w:val="24"/>
          <w:szCs w:val="24"/>
        </w:rPr>
        <w:t xml:space="preserve"> </w:t>
      </w:r>
      <w:r>
        <w:rPr>
          <w:rFonts w:ascii="Arial" w:eastAsia="Arial" w:hAnsi="Arial" w:cs="Arial"/>
          <w:sz w:val="24"/>
          <w:szCs w:val="24"/>
        </w:rPr>
        <w:t>the</w:t>
      </w:r>
      <w:r>
        <w:rPr>
          <w:rFonts w:ascii="Arial" w:eastAsia="Arial" w:hAnsi="Arial" w:cs="Arial"/>
          <w:spacing w:val="56"/>
          <w:sz w:val="24"/>
          <w:szCs w:val="24"/>
        </w:rPr>
        <w:t xml:space="preserve"> </w:t>
      </w:r>
      <w:r>
        <w:rPr>
          <w:rFonts w:ascii="Arial" w:eastAsia="Arial" w:hAnsi="Arial" w:cs="Arial"/>
          <w:sz w:val="24"/>
          <w:szCs w:val="24"/>
        </w:rPr>
        <w:t>CITY</w:t>
      </w:r>
      <w:r>
        <w:rPr>
          <w:rFonts w:ascii="Arial" w:eastAsia="Arial" w:hAnsi="Arial" w:cs="Arial"/>
          <w:spacing w:val="56"/>
          <w:sz w:val="24"/>
          <w:szCs w:val="24"/>
        </w:rPr>
        <w:t xml:space="preserve"> </w:t>
      </w:r>
      <w:r>
        <w:rPr>
          <w:rFonts w:ascii="Arial" w:eastAsia="Arial" w:hAnsi="Arial" w:cs="Arial"/>
          <w:sz w:val="24"/>
          <w:szCs w:val="24"/>
        </w:rPr>
        <w:t>in estimating</w:t>
      </w:r>
      <w:r>
        <w:rPr>
          <w:rFonts w:ascii="Arial" w:eastAsia="Arial" w:hAnsi="Arial" w:cs="Arial"/>
          <w:spacing w:val="34"/>
          <w:sz w:val="24"/>
          <w:szCs w:val="24"/>
        </w:rPr>
        <w:t xml:space="preserve"> </w:t>
      </w:r>
      <w:r>
        <w:rPr>
          <w:rFonts w:ascii="Arial" w:eastAsia="Arial" w:hAnsi="Arial" w:cs="Arial"/>
          <w:sz w:val="24"/>
          <w:szCs w:val="24"/>
        </w:rPr>
        <w:t>construction</w:t>
      </w:r>
      <w:r>
        <w:rPr>
          <w:rFonts w:ascii="Arial" w:eastAsia="Arial" w:hAnsi="Arial" w:cs="Arial"/>
          <w:spacing w:val="37"/>
          <w:sz w:val="24"/>
          <w:szCs w:val="24"/>
        </w:rPr>
        <w:t xml:space="preserve"> </w:t>
      </w:r>
      <w:r>
        <w:rPr>
          <w:rFonts w:ascii="Arial" w:eastAsia="Arial" w:hAnsi="Arial" w:cs="Arial"/>
          <w:sz w:val="24"/>
          <w:szCs w:val="24"/>
        </w:rPr>
        <w:t>costs,</w:t>
      </w:r>
      <w:r>
        <w:rPr>
          <w:rFonts w:ascii="Arial" w:eastAsia="Arial" w:hAnsi="Arial" w:cs="Arial"/>
          <w:spacing w:val="36"/>
          <w:sz w:val="24"/>
          <w:szCs w:val="24"/>
        </w:rPr>
        <w:t xml:space="preserve"> </w:t>
      </w:r>
      <w:r>
        <w:rPr>
          <w:rFonts w:ascii="Arial" w:eastAsia="Arial" w:hAnsi="Arial" w:cs="Arial"/>
          <w:sz w:val="24"/>
          <w:szCs w:val="24"/>
        </w:rPr>
        <w:t>reviewing</w:t>
      </w:r>
      <w:r>
        <w:rPr>
          <w:rFonts w:ascii="Arial" w:eastAsia="Arial" w:hAnsi="Arial" w:cs="Arial"/>
          <w:spacing w:val="34"/>
          <w:sz w:val="24"/>
          <w:szCs w:val="24"/>
        </w:rPr>
        <w:t xml:space="preserve"> </w:t>
      </w:r>
      <w:r>
        <w:rPr>
          <w:rFonts w:ascii="Arial" w:eastAsia="Arial" w:hAnsi="Arial" w:cs="Arial"/>
          <w:sz w:val="24"/>
          <w:szCs w:val="24"/>
        </w:rPr>
        <w:t>proposals,</w:t>
      </w:r>
      <w:r>
        <w:rPr>
          <w:rFonts w:ascii="Arial" w:eastAsia="Arial" w:hAnsi="Arial" w:cs="Arial"/>
          <w:spacing w:val="36"/>
          <w:sz w:val="24"/>
          <w:szCs w:val="24"/>
        </w:rPr>
        <w:t xml:space="preserve"> </w:t>
      </w:r>
      <w:r>
        <w:rPr>
          <w:rFonts w:ascii="Arial" w:eastAsia="Arial" w:hAnsi="Arial" w:cs="Arial"/>
          <w:sz w:val="24"/>
          <w:szCs w:val="24"/>
        </w:rPr>
        <w:t>and</w:t>
      </w:r>
      <w:r>
        <w:rPr>
          <w:rFonts w:ascii="Arial" w:eastAsia="Arial" w:hAnsi="Arial" w:cs="Arial"/>
          <w:spacing w:val="37"/>
          <w:sz w:val="24"/>
          <w:szCs w:val="24"/>
        </w:rPr>
        <w:t xml:space="preserve"> </w:t>
      </w:r>
      <w:r>
        <w:rPr>
          <w:rFonts w:ascii="Arial" w:eastAsia="Arial" w:hAnsi="Arial" w:cs="Arial"/>
          <w:sz w:val="24"/>
          <w:szCs w:val="24"/>
        </w:rPr>
        <w:t>assist</w:t>
      </w:r>
      <w:r>
        <w:rPr>
          <w:rFonts w:ascii="Arial" w:eastAsia="Arial" w:hAnsi="Arial" w:cs="Arial"/>
          <w:spacing w:val="36"/>
          <w:sz w:val="24"/>
          <w:szCs w:val="24"/>
        </w:rPr>
        <w:t xml:space="preserve"> </w:t>
      </w:r>
      <w:r>
        <w:rPr>
          <w:rFonts w:ascii="Arial" w:eastAsia="Arial" w:hAnsi="Arial" w:cs="Arial"/>
          <w:sz w:val="24"/>
          <w:szCs w:val="24"/>
        </w:rPr>
        <w:t>in</w:t>
      </w:r>
      <w:r>
        <w:rPr>
          <w:rFonts w:ascii="Arial" w:eastAsia="Arial" w:hAnsi="Arial" w:cs="Arial"/>
          <w:spacing w:val="34"/>
          <w:sz w:val="24"/>
          <w:szCs w:val="24"/>
        </w:rPr>
        <w:t xml:space="preserve"> </w:t>
      </w:r>
      <w:r>
        <w:rPr>
          <w:rFonts w:ascii="Arial" w:eastAsia="Arial" w:hAnsi="Arial" w:cs="Arial"/>
          <w:sz w:val="24"/>
          <w:szCs w:val="24"/>
        </w:rPr>
        <w:t>awarding contracts for construction. If requested, the CONSULTANT shall review</w:t>
      </w:r>
      <w:r>
        <w:rPr>
          <w:rFonts w:ascii="Arial" w:eastAsia="Arial" w:hAnsi="Arial" w:cs="Arial"/>
          <w:spacing w:val="27"/>
          <w:sz w:val="24"/>
          <w:szCs w:val="24"/>
        </w:rPr>
        <w:t xml:space="preserve"> </w:t>
      </w:r>
      <w:r>
        <w:rPr>
          <w:rFonts w:ascii="Arial" w:eastAsia="Arial" w:hAnsi="Arial" w:cs="Arial"/>
          <w:sz w:val="24"/>
          <w:szCs w:val="24"/>
        </w:rPr>
        <w:t>and analyze the proposals received by the CITY, and shall make</w:t>
      </w:r>
      <w:r>
        <w:rPr>
          <w:rFonts w:ascii="Arial" w:eastAsia="Arial" w:hAnsi="Arial" w:cs="Arial"/>
          <w:spacing w:val="10"/>
          <w:sz w:val="24"/>
          <w:szCs w:val="24"/>
        </w:rPr>
        <w:t xml:space="preserve"> </w:t>
      </w:r>
      <w:r>
        <w:rPr>
          <w:rFonts w:ascii="Arial" w:eastAsia="Arial" w:hAnsi="Arial" w:cs="Arial"/>
          <w:sz w:val="24"/>
          <w:szCs w:val="24"/>
        </w:rPr>
        <w:t>a recommendation for any award based on CITY's Purchasing</w:t>
      </w:r>
      <w:r>
        <w:rPr>
          <w:rFonts w:ascii="Arial" w:eastAsia="Arial" w:hAnsi="Arial" w:cs="Arial"/>
          <w:spacing w:val="-16"/>
          <w:sz w:val="24"/>
          <w:szCs w:val="24"/>
        </w:rPr>
        <w:t xml:space="preserve"> </w:t>
      </w:r>
      <w:r>
        <w:rPr>
          <w:rFonts w:ascii="Arial" w:eastAsia="Arial" w:hAnsi="Arial" w:cs="Arial"/>
          <w:sz w:val="24"/>
          <w:szCs w:val="24"/>
        </w:rPr>
        <w:t>Ordinance.</w:t>
      </w:r>
    </w:p>
    <w:p w14:paraId="58A1BCF9" w14:textId="77777777" w:rsidR="00135FBC" w:rsidRDefault="00135FBC" w:rsidP="005729F7">
      <w:pPr>
        <w:spacing w:after="0" w:line="240" w:lineRule="auto"/>
        <w:rPr>
          <w:rFonts w:ascii="Arial" w:eastAsia="Arial" w:hAnsi="Arial" w:cs="Arial"/>
          <w:szCs w:val="24"/>
        </w:rPr>
      </w:pPr>
    </w:p>
    <w:p w14:paraId="4FDB873B" w14:textId="77777777" w:rsidR="00135FBC" w:rsidRDefault="00135FBC" w:rsidP="005729F7">
      <w:pPr>
        <w:pStyle w:val="ListParagraph"/>
        <w:numPr>
          <w:ilvl w:val="1"/>
          <w:numId w:val="9"/>
        </w:numPr>
        <w:tabs>
          <w:tab w:val="left" w:pos="821"/>
        </w:tabs>
        <w:ind w:right="392"/>
        <w:jc w:val="both"/>
        <w:rPr>
          <w:rFonts w:ascii="Arial" w:eastAsia="Arial" w:hAnsi="Arial" w:cs="Arial"/>
          <w:sz w:val="24"/>
          <w:szCs w:val="24"/>
        </w:rPr>
      </w:pPr>
      <w:r>
        <w:rPr>
          <w:rFonts w:ascii="Arial"/>
          <w:sz w:val="24"/>
        </w:rPr>
        <w:t>Should the lowest responsible, responsive proposal exceed the</w:t>
      </w:r>
      <w:r>
        <w:rPr>
          <w:rFonts w:ascii="Arial"/>
          <w:spacing w:val="34"/>
          <w:sz w:val="24"/>
        </w:rPr>
        <w:t xml:space="preserve"> </w:t>
      </w:r>
      <w:r>
        <w:rPr>
          <w:rFonts w:ascii="Arial"/>
          <w:sz w:val="24"/>
        </w:rPr>
        <w:t xml:space="preserve">Final </w:t>
      </w:r>
      <w:r>
        <w:rPr>
          <w:rFonts w:ascii="Arial"/>
          <w:sz w:val="24"/>
        </w:rPr>
        <w:lastRenderedPageBreak/>
        <w:t>Statement of Probable Construction Costs by less than 10%, CONSULTANT, at no additional cost to the CITY, shall meet with the</w:t>
      </w:r>
      <w:r>
        <w:rPr>
          <w:rFonts w:ascii="Arial"/>
          <w:spacing w:val="53"/>
          <w:sz w:val="24"/>
        </w:rPr>
        <w:t xml:space="preserve"> </w:t>
      </w:r>
      <w:r>
        <w:rPr>
          <w:rFonts w:ascii="Arial"/>
          <w:sz w:val="24"/>
        </w:rPr>
        <w:t>CITY's representatives and work to reduce costs to bring the Original Contract</w:t>
      </w:r>
      <w:r>
        <w:rPr>
          <w:rFonts w:ascii="Arial"/>
          <w:spacing w:val="-1"/>
          <w:sz w:val="24"/>
        </w:rPr>
        <w:t xml:space="preserve"> </w:t>
      </w:r>
      <w:r>
        <w:rPr>
          <w:rFonts w:ascii="Arial"/>
          <w:sz w:val="24"/>
        </w:rPr>
        <w:t>Price within the Final Statement of Probable Construction Costs. Should the lowest responsible, responsive proposal exceed the Final Statement</w:t>
      </w:r>
      <w:r>
        <w:rPr>
          <w:rFonts w:ascii="Arial"/>
          <w:spacing w:val="12"/>
          <w:sz w:val="24"/>
        </w:rPr>
        <w:t xml:space="preserve"> </w:t>
      </w:r>
      <w:r>
        <w:rPr>
          <w:rFonts w:ascii="Arial"/>
          <w:sz w:val="24"/>
        </w:rPr>
        <w:t>of Probable</w:t>
      </w:r>
      <w:r>
        <w:rPr>
          <w:rFonts w:ascii="Arial"/>
          <w:spacing w:val="27"/>
          <w:sz w:val="24"/>
        </w:rPr>
        <w:t xml:space="preserve"> </w:t>
      </w:r>
      <w:r>
        <w:rPr>
          <w:rFonts w:ascii="Arial"/>
          <w:sz w:val="24"/>
        </w:rPr>
        <w:t>Construction</w:t>
      </w:r>
      <w:r>
        <w:rPr>
          <w:rFonts w:ascii="Arial"/>
          <w:spacing w:val="24"/>
          <w:sz w:val="24"/>
        </w:rPr>
        <w:t xml:space="preserve"> </w:t>
      </w:r>
      <w:r>
        <w:rPr>
          <w:rFonts w:ascii="Arial"/>
          <w:sz w:val="24"/>
        </w:rPr>
        <w:t>Costs</w:t>
      </w:r>
      <w:r>
        <w:rPr>
          <w:rFonts w:ascii="Arial"/>
          <w:spacing w:val="26"/>
          <w:sz w:val="24"/>
        </w:rPr>
        <w:t xml:space="preserve"> </w:t>
      </w:r>
      <w:r>
        <w:rPr>
          <w:rFonts w:ascii="Arial"/>
          <w:sz w:val="24"/>
        </w:rPr>
        <w:t>by</w:t>
      </w:r>
      <w:r>
        <w:rPr>
          <w:rFonts w:ascii="Arial"/>
          <w:spacing w:val="23"/>
          <w:sz w:val="24"/>
        </w:rPr>
        <w:t xml:space="preserve"> </w:t>
      </w:r>
      <w:r>
        <w:rPr>
          <w:rFonts w:ascii="Arial"/>
          <w:sz w:val="24"/>
        </w:rPr>
        <w:t>10%</w:t>
      </w:r>
      <w:r>
        <w:rPr>
          <w:rFonts w:ascii="Arial"/>
          <w:spacing w:val="26"/>
          <w:sz w:val="24"/>
        </w:rPr>
        <w:t xml:space="preserve"> </w:t>
      </w:r>
      <w:r>
        <w:rPr>
          <w:rFonts w:ascii="Arial"/>
          <w:sz w:val="24"/>
        </w:rPr>
        <w:t>or</w:t>
      </w:r>
      <w:r>
        <w:rPr>
          <w:rFonts w:ascii="Arial"/>
          <w:spacing w:val="23"/>
          <w:sz w:val="24"/>
        </w:rPr>
        <w:t xml:space="preserve"> </w:t>
      </w:r>
      <w:r>
        <w:rPr>
          <w:rFonts w:ascii="Arial"/>
          <w:sz w:val="24"/>
        </w:rPr>
        <w:t>more,</w:t>
      </w:r>
      <w:r>
        <w:rPr>
          <w:rFonts w:ascii="Arial"/>
          <w:spacing w:val="26"/>
          <w:sz w:val="24"/>
        </w:rPr>
        <w:t xml:space="preserve"> </w:t>
      </w:r>
      <w:r>
        <w:rPr>
          <w:rFonts w:ascii="Arial"/>
          <w:sz w:val="24"/>
        </w:rPr>
        <w:t>CONSULTANT</w:t>
      </w:r>
      <w:r>
        <w:rPr>
          <w:rFonts w:ascii="Arial"/>
          <w:spacing w:val="28"/>
          <w:sz w:val="24"/>
        </w:rPr>
        <w:t xml:space="preserve"> </w:t>
      </w:r>
      <w:r>
        <w:rPr>
          <w:rFonts w:ascii="Arial"/>
          <w:sz w:val="24"/>
        </w:rPr>
        <w:t>shall,</w:t>
      </w:r>
      <w:r>
        <w:rPr>
          <w:rFonts w:ascii="Arial"/>
          <w:spacing w:val="26"/>
          <w:sz w:val="24"/>
        </w:rPr>
        <w:t xml:space="preserve"> </w:t>
      </w:r>
      <w:r>
        <w:rPr>
          <w:rFonts w:ascii="Arial"/>
          <w:sz w:val="24"/>
        </w:rPr>
        <w:t>at</w:t>
      </w:r>
      <w:r>
        <w:rPr>
          <w:rFonts w:ascii="Arial"/>
          <w:spacing w:val="26"/>
          <w:sz w:val="24"/>
        </w:rPr>
        <w:t xml:space="preserve"> </w:t>
      </w:r>
      <w:r>
        <w:rPr>
          <w:rFonts w:ascii="Arial"/>
          <w:sz w:val="24"/>
        </w:rPr>
        <w:t>the CITY's direction, redesign each Project and/or work with the CITY to</w:t>
      </w:r>
      <w:r>
        <w:rPr>
          <w:rFonts w:ascii="Arial"/>
          <w:spacing w:val="26"/>
          <w:sz w:val="24"/>
        </w:rPr>
        <w:t xml:space="preserve"> </w:t>
      </w:r>
      <w:r>
        <w:rPr>
          <w:rFonts w:ascii="Arial"/>
          <w:sz w:val="24"/>
        </w:rPr>
        <w:t>reduce the costs to within the Final Statement of Probable Construction Costs at</w:t>
      </w:r>
      <w:r>
        <w:rPr>
          <w:rFonts w:ascii="Arial"/>
          <w:spacing w:val="18"/>
          <w:sz w:val="24"/>
        </w:rPr>
        <w:t xml:space="preserve"> </w:t>
      </w:r>
      <w:r>
        <w:rPr>
          <w:rFonts w:ascii="Arial"/>
          <w:sz w:val="24"/>
        </w:rPr>
        <w:t>no additional</w:t>
      </w:r>
      <w:r>
        <w:rPr>
          <w:rFonts w:ascii="Arial"/>
          <w:spacing w:val="25"/>
          <w:sz w:val="24"/>
        </w:rPr>
        <w:t xml:space="preserve"> </w:t>
      </w:r>
      <w:r>
        <w:rPr>
          <w:rFonts w:ascii="Arial"/>
          <w:sz w:val="24"/>
        </w:rPr>
        <w:t>expense</w:t>
      </w:r>
      <w:r>
        <w:rPr>
          <w:rFonts w:ascii="Arial"/>
          <w:spacing w:val="27"/>
          <w:sz w:val="24"/>
        </w:rPr>
        <w:t xml:space="preserve"> </w:t>
      </w:r>
      <w:r>
        <w:rPr>
          <w:rFonts w:ascii="Arial"/>
          <w:sz w:val="24"/>
        </w:rPr>
        <w:t>to</w:t>
      </w:r>
      <w:r>
        <w:rPr>
          <w:rFonts w:ascii="Arial"/>
          <w:spacing w:val="24"/>
          <w:sz w:val="24"/>
        </w:rPr>
        <w:t xml:space="preserve"> </w:t>
      </w:r>
      <w:r>
        <w:rPr>
          <w:rFonts w:ascii="Arial"/>
          <w:sz w:val="24"/>
        </w:rPr>
        <w:t>the</w:t>
      </w:r>
      <w:r>
        <w:rPr>
          <w:rFonts w:ascii="Arial"/>
          <w:spacing w:val="27"/>
          <w:sz w:val="24"/>
        </w:rPr>
        <w:t xml:space="preserve"> </w:t>
      </w:r>
      <w:r>
        <w:rPr>
          <w:rFonts w:ascii="Arial"/>
          <w:sz w:val="24"/>
        </w:rPr>
        <w:t>CITY.</w:t>
      </w:r>
      <w:r>
        <w:rPr>
          <w:rFonts w:ascii="Arial"/>
          <w:spacing w:val="25"/>
          <w:sz w:val="24"/>
        </w:rPr>
        <w:t xml:space="preserve"> </w:t>
      </w:r>
      <w:r>
        <w:rPr>
          <w:rFonts w:ascii="Arial"/>
          <w:sz w:val="24"/>
        </w:rPr>
        <w:t>If</w:t>
      </w:r>
      <w:r>
        <w:rPr>
          <w:rFonts w:ascii="Arial"/>
          <w:spacing w:val="29"/>
          <w:sz w:val="24"/>
        </w:rPr>
        <w:t xml:space="preserve"> </w:t>
      </w:r>
      <w:r>
        <w:rPr>
          <w:rFonts w:ascii="Arial"/>
          <w:sz w:val="24"/>
        </w:rPr>
        <w:t>negotiations</w:t>
      </w:r>
      <w:r>
        <w:rPr>
          <w:rFonts w:ascii="Arial"/>
          <w:spacing w:val="26"/>
          <w:sz w:val="24"/>
        </w:rPr>
        <w:t xml:space="preserve"> </w:t>
      </w:r>
      <w:r>
        <w:rPr>
          <w:rFonts w:ascii="Arial"/>
          <w:sz w:val="24"/>
        </w:rPr>
        <w:t>between</w:t>
      </w:r>
      <w:r>
        <w:rPr>
          <w:rFonts w:ascii="Arial"/>
          <w:spacing w:val="27"/>
          <w:sz w:val="24"/>
        </w:rPr>
        <w:t xml:space="preserve"> </w:t>
      </w:r>
      <w:r>
        <w:rPr>
          <w:rFonts w:ascii="Arial"/>
          <w:sz w:val="24"/>
        </w:rPr>
        <w:t>the</w:t>
      </w:r>
      <w:r>
        <w:rPr>
          <w:rFonts w:ascii="Arial"/>
          <w:spacing w:val="27"/>
          <w:sz w:val="24"/>
        </w:rPr>
        <w:t xml:space="preserve"> </w:t>
      </w:r>
      <w:r>
        <w:rPr>
          <w:rFonts w:ascii="Arial"/>
          <w:sz w:val="24"/>
        </w:rPr>
        <w:t>CITY</w:t>
      </w:r>
      <w:r>
        <w:rPr>
          <w:rFonts w:ascii="Arial"/>
          <w:spacing w:val="24"/>
          <w:sz w:val="24"/>
        </w:rPr>
        <w:t xml:space="preserve"> </w:t>
      </w:r>
      <w:r>
        <w:rPr>
          <w:rFonts w:ascii="Arial"/>
          <w:sz w:val="24"/>
        </w:rPr>
        <w:t>and</w:t>
      </w:r>
      <w:r>
        <w:rPr>
          <w:rFonts w:ascii="Arial"/>
          <w:spacing w:val="27"/>
          <w:sz w:val="24"/>
        </w:rPr>
        <w:t xml:space="preserve"> </w:t>
      </w:r>
      <w:r>
        <w:rPr>
          <w:rFonts w:ascii="Arial"/>
          <w:sz w:val="24"/>
        </w:rPr>
        <w:t xml:space="preserve">the CONSULTANT have not commenced within three months after </w:t>
      </w:r>
      <w:r>
        <w:rPr>
          <w:rFonts w:ascii="Arial"/>
          <w:spacing w:val="18"/>
          <w:sz w:val="24"/>
        </w:rPr>
        <w:t xml:space="preserve"> </w:t>
      </w:r>
      <w:r>
        <w:rPr>
          <w:rFonts w:ascii="Arial"/>
          <w:sz w:val="24"/>
        </w:rPr>
        <w:t>completion of the final design phase, or if industry-wide prices are changed because</w:t>
      </w:r>
      <w:r>
        <w:rPr>
          <w:rFonts w:ascii="Arial"/>
          <w:spacing w:val="27"/>
          <w:sz w:val="24"/>
        </w:rPr>
        <w:t xml:space="preserve"> </w:t>
      </w:r>
      <w:r>
        <w:rPr>
          <w:rFonts w:ascii="Arial"/>
          <w:sz w:val="24"/>
        </w:rPr>
        <w:t>of unusual or unanticipated events affecting the general level of prices or</w:t>
      </w:r>
      <w:r>
        <w:rPr>
          <w:rFonts w:ascii="Arial"/>
          <w:spacing w:val="38"/>
          <w:sz w:val="24"/>
        </w:rPr>
        <w:t xml:space="preserve"> </w:t>
      </w:r>
      <w:r>
        <w:rPr>
          <w:rFonts w:ascii="Arial"/>
          <w:sz w:val="24"/>
        </w:rPr>
        <w:t>times of</w:t>
      </w:r>
      <w:r>
        <w:rPr>
          <w:rFonts w:ascii="Arial"/>
          <w:spacing w:val="45"/>
          <w:sz w:val="24"/>
        </w:rPr>
        <w:t xml:space="preserve"> </w:t>
      </w:r>
      <w:r>
        <w:rPr>
          <w:rFonts w:ascii="Arial"/>
          <w:sz w:val="24"/>
        </w:rPr>
        <w:t>delivery</w:t>
      </w:r>
      <w:r>
        <w:rPr>
          <w:rFonts w:ascii="Arial"/>
          <w:spacing w:val="42"/>
          <w:sz w:val="24"/>
        </w:rPr>
        <w:t xml:space="preserve"> </w:t>
      </w:r>
      <w:r>
        <w:rPr>
          <w:rFonts w:ascii="Arial"/>
          <w:sz w:val="24"/>
        </w:rPr>
        <w:t>in</w:t>
      </w:r>
      <w:r>
        <w:rPr>
          <w:rFonts w:ascii="Arial"/>
          <w:spacing w:val="43"/>
          <w:sz w:val="24"/>
        </w:rPr>
        <w:t xml:space="preserve"> </w:t>
      </w:r>
      <w:r>
        <w:rPr>
          <w:rFonts w:ascii="Arial"/>
          <w:sz w:val="24"/>
        </w:rPr>
        <w:t>the</w:t>
      </w:r>
      <w:r>
        <w:rPr>
          <w:rFonts w:ascii="Arial"/>
          <w:spacing w:val="43"/>
          <w:sz w:val="24"/>
        </w:rPr>
        <w:t xml:space="preserve"> </w:t>
      </w:r>
      <w:r>
        <w:rPr>
          <w:rFonts w:ascii="Arial"/>
          <w:sz w:val="24"/>
        </w:rPr>
        <w:t>construction</w:t>
      </w:r>
      <w:r>
        <w:rPr>
          <w:rFonts w:ascii="Arial"/>
          <w:spacing w:val="43"/>
          <w:sz w:val="24"/>
        </w:rPr>
        <w:t xml:space="preserve"> </w:t>
      </w:r>
      <w:r>
        <w:rPr>
          <w:rFonts w:ascii="Arial"/>
          <w:sz w:val="24"/>
        </w:rPr>
        <w:t>industry,</w:t>
      </w:r>
      <w:r>
        <w:rPr>
          <w:rFonts w:ascii="Arial"/>
          <w:spacing w:val="42"/>
          <w:sz w:val="24"/>
        </w:rPr>
        <w:t xml:space="preserve"> </w:t>
      </w:r>
      <w:r>
        <w:rPr>
          <w:rFonts w:ascii="Arial"/>
          <w:sz w:val="24"/>
        </w:rPr>
        <w:t>the</w:t>
      </w:r>
      <w:r>
        <w:rPr>
          <w:rFonts w:ascii="Arial"/>
          <w:spacing w:val="43"/>
          <w:sz w:val="24"/>
        </w:rPr>
        <w:t xml:space="preserve"> </w:t>
      </w:r>
      <w:r>
        <w:rPr>
          <w:rFonts w:ascii="Arial"/>
          <w:sz w:val="24"/>
        </w:rPr>
        <w:t>established</w:t>
      </w:r>
      <w:r>
        <w:rPr>
          <w:rFonts w:ascii="Arial"/>
          <w:spacing w:val="43"/>
          <w:sz w:val="24"/>
        </w:rPr>
        <w:t xml:space="preserve"> </w:t>
      </w:r>
      <w:r>
        <w:rPr>
          <w:rFonts w:ascii="Arial"/>
          <w:sz w:val="24"/>
        </w:rPr>
        <w:t>Construction</w:t>
      </w:r>
      <w:r>
        <w:rPr>
          <w:rFonts w:ascii="Arial"/>
          <w:spacing w:val="43"/>
          <w:sz w:val="24"/>
        </w:rPr>
        <w:t xml:space="preserve"> </w:t>
      </w:r>
      <w:r>
        <w:rPr>
          <w:rFonts w:ascii="Arial"/>
          <w:sz w:val="24"/>
        </w:rPr>
        <w:t>Cost Limit may be adjusted in accordance with the applicable change in</w:t>
      </w:r>
      <w:r>
        <w:rPr>
          <w:rFonts w:ascii="Arial"/>
          <w:spacing w:val="17"/>
          <w:sz w:val="24"/>
        </w:rPr>
        <w:t xml:space="preserve"> </w:t>
      </w:r>
      <w:r>
        <w:rPr>
          <w:rFonts w:ascii="Arial"/>
          <w:sz w:val="24"/>
        </w:rPr>
        <w:t>the Construction Cost Index for Twenty Cities from the date of completion of</w:t>
      </w:r>
      <w:r>
        <w:rPr>
          <w:rFonts w:ascii="Arial"/>
          <w:spacing w:val="2"/>
          <w:sz w:val="24"/>
        </w:rPr>
        <w:t xml:space="preserve"> </w:t>
      </w:r>
      <w:r>
        <w:rPr>
          <w:rFonts w:ascii="Arial"/>
          <w:sz w:val="24"/>
        </w:rPr>
        <w:t>the final design phase and the date on which proposals are sought, as</w:t>
      </w:r>
      <w:r>
        <w:rPr>
          <w:rFonts w:ascii="Arial"/>
          <w:spacing w:val="-15"/>
          <w:sz w:val="24"/>
        </w:rPr>
        <w:t xml:space="preserve"> </w:t>
      </w:r>
      <w:r>
        <w:rPr>
          <w:rFonts w:ascii="Arial"/>
          <w:sz w:val="24"/>
        </w:rPr>
        <w:t>published monthly in "Engineering News Record". If each Project scope and design</w:t>
      </w:r>
      <w:r>
        <w:rPr>
          <w:rFonts w:ascii="Arial"/>
          <w:spacing w:val="22"/>
          <w:sz w:val="24"/>
        </w:rPr>
        <w:t xml:space="preserve"> </w:t>
      </w:r>
      <w:r>
        <w:rPr>
          <w:rFonts w:ascii="Arial"/>
          <w:sz w:val="24"/>
        </w:rPr>
        <w:t>is expanded by the CITY after the CONSULTANT renders the</w:t>
      </w:r>
      <w:r>
        <w:rPr>
          <w:rFonts w:ascii="Arial"/>
          <w:spacing w:val="44"/>
          <w:sz w:val="24"/>
        </w:rPr>
        <w:t xml:space="preserve"> </w:t>
      </w:r>
      <w:r>
        <w:rPr>
          <w:rFonts w:ascii="Arial"/>
          <w:sz w:val="24"/>
        </w:rPr>
        <w:t>estimated Construction Cost of the Plans and Specifications, the CONSULTANT</w:t>
      </w:r>
      <w:r>
        <w:rPr>
          <w:rFonts w:ascii="Arial"/>
          <w:spacing w:val="19"/>
          <w:sz w:val="24"/>
        </w:rPr>
        <w:t xml:space="preserve"> </w:t>
      </w:r>
      <w:r>
        <w:rPr>
          <w:rFonts w:ascii="Arial"/>
          <w:sz w:val="24"/>
        </w:rPr>
        <w:t>shall not be responsible for any redesign without</w:t>
      </w:r>
      <w:r>
        <w:rPr>
          <w:rFonts w:ascii="Arial"/>
          <w:spacing w:val="-9"/>
          <w:sz w:val="24"/>
        </w:rPr>
        <w:t xml:space="preserve"> </w:t>
      </w:r>
      <w:r>
        <w:rPr>
          <w:rFonts w:ascii="Arial"/>
          <w:sz w:val="24"/>
        </w:rPr>
        <w:t>compensation.</w:t>
      </w:r>
    </w:p>
    <w:p w14:paraId="33DFB60E" w14:textId="77777777" w:rsidR="00135FBC" w:rsidRDefault="00135FBC" w:rsidP="005729F7">
      <w:pPr>
        <w:spacing w:after="0" w:line="240" w:lineRule="auto"/>
        <w:rPr>
          <w:rFonts w:ascii="Arial" w:eastAsia="Arial" w:hAnsi="Arial" w:cs="Arial"/>
          <w:szCs w:val="24"/>
        </w:rPr>
      </w:pPr>
    </w:p>
    <w:p w14:paraId="285805D6" w14:textId="77777777" w:rsidR="00135FBC" w:rsidRDefault="00135FBC" w:rsidP="005729F7">
      <w:pPr>
        <w:pStyle w:val="ListParagraph"/>
        <w:numPr>
          <w:ilvl w:val="1"/>
          <w:numId w:val="9"/>
        </w:numPr>
        <w:tabs>
          <w:tab w:val="left" w:pos="821"/>
        </w:tabs>
        <w:ind w:right="394"/>
        <w:jc w:val="both"/>
        <w:rPr>
          <w:rFonts w:ascii="Arial" w:eastAsia="Arial" w:hAnsi="Arial" w:cs="Arial"/>
          <w:sz w:val="24"/>
          <w:szCs w:val="24"/>
        </w:rPr>
      </w:pPr>
      <w:r>
        <w:rPr>
          <w:rFonts w:ascii="Arial"/>
          <w:sz w:val="24"/>
        </w:rPr>
        <w:t>The CONSULTANT shall provide the CITY with a list of</w:t>
      </w:r>
      <w:r>
        <w:rPr>
          <w:rFonts w:ascii="Arial"/>
          <w:spacing w:val="10"/>
          <w:sz w:val="24"/>
        </w:rPr>
        <w:t xml:space="preserve"> </w:t>
      </w:r>
      <w:r>
        <w:rPr>
          <w:rFonts w:ascii="Arial"/>
          <w:sz w:val="24"/>
        </w:rPr>
        <w:t>recommended, prospective proposers.</w:t>
      </w:r>
    </w:p>
    <w:p w14:paraId="53E4B8E9" w14:textId="77777777" w:rsidR="00135FBC" w:rsidRDefault="00135FBC" w:rsidP="005729F7">
      <w:pPr>
        <w:spacing w:after="0" w:line="240" w:lineRule="auto"/>
        <w:rPr>
          <w:rFonts w:ascii="Arial" w:eastAsia="Arial" w:hAnsi="Arial" w:cs="Arial"/>
          <w:szCs w:val="24"/>
        </w:rPr>
      </w:pPr>
    </w:p>
    <w:p w14:paraId="08969824" w14:textId="77777777" w:rsidR="00135FBC" w:rsidRDefault="00135FBC" w:rsidP="005729F7">
      <w:pPr>
        <w:pStyle w:val="ListParagraph"/>
        <w:numPr>
          <w:ilvl w:val="1"/>
          <w:numId w:val="9"/>
        </w:numPr>
        <w:tabs>
          <w:tab w:val="left" w:pos="821"/>
        </w:tabs>
        <w:ind w:right="394"/>
        <w:rPr>
          <w:rFonts w:ascii="Arial" w:eastAsia="Arial" w:hAnsi="Arial" w:cs="Arial"/>
          <w:sz w:val="24"/>
          <w:szCs w:val="24"/>
        </w:rPr>
      </w:pPr>
      <w:r>
        <w:rPr>
          <w:rFonts w:ascii="Arial"/>
          <w:sz w:val="24"/>
        </w:rPr>
        <w:t>The CONSULTANT shall attend all pre-proposal</w:t>
      </w:r>
      <w:r>
        <w:rPr>
          <w:rFonts w:ascii="Arial"/>
          <w:spacing w:val="-3"/>
          <w:sz w:val="24"/>
        </w:rPr>
        <w:t xml:space="preserve"> </w:t>
      </w:r>
      <w:r>
        <w:rPr>
          <w:rFonts w:ascii="Arial"/>
          <w:sz w:val="24"/>
        </w:rPr>
        <w:t>conferences.</w:t>
      </w:r>
    </w:p>
    <w:p w14:paraId="14575A39" w14:textId="77777777" w:rsidR="00135FBC" w:rsidRDefault="00135FBC" w:rsidP="005729F7">
      <w:pPr>
        <w:spacing w:after="0" w:line="240" w:lineRule="auto"/>
        <w:rPr>
          <w:rFonts w:ascii="Arial" w:eastAsia="Arial" w:hAnsi="Arial" w:cs="Arial"/>
          <w:szCs w:val="24"/>
        </w:rPr>
      </w:pPr>
    </w:p>
    <w:p w14:paraId="762CF892" w14:textId="77777777" w:rsidR="00135FBC" w:rsidRDefault="00135FBC" w:rsidP="005729F7">
      <w:pPr>
        <w:pStyle w:val="ListParagraph"/>
        <w:numPr>
          <w:ilvl w:val="1"/>
          <w:numId w:val="9"/>
        </w:numPr>
        <w:tabs>
          <w:tab w:val="left" w:pos="821"/>
        </w:tabs>
        <w:ind w:right="392"/>
        <w:jc w:val="both"/>
        <w:rPr>
          <w:rFonts w:ascii="Arial" w:eastAsia="Arial" w:hAnsi="Arial" w:cs="Arial"/>
          <w:sz w:val="24"/>
          <w:szCs w:val="24"/>
        </w:rPr>
      </w:pPr>
      <w:r>
        <w:rPr>
          <w:rFonts w:ascii="Arial"/>
          <w:sz w:val="24"/>
        </w:rPr>
        <w:t>The</w:t>
      </w:r>
      <w:r>
        <w:rPr>
          <w:rFonts w:ascii="Arial"/>
          <w:spacing w:val="44"/>
          <w:sz w:val="24"/>
        </w:rPr>
        <w:t xml:space="preserve"> </w:t>
      </w:r>
      <w:r>
        <w:rPr>
          <w:rFonts w:ascii="Arial"/>
          <w:sz w:val="24"/>
        </w:rPr>
        <w:t>CONSULTANT</w:t>
      </w:r>
      <w:r>
        <w:rPr>
          <w:rFonts w:ascii="Arial"/>
          <w:spacing w:val="45"/>
          <w:sz w:val="24"/>
        </w:rPr>
        <w:t xml:space="preserve"> </w:t>
      </w:r>
      <w:r>
        <w:rPr>
          <w:rFonts w:ascii="Arial"/>
          <w:sz w:val="24"/>
        </w:rPr>
        <w:t>shall</w:t>
      </w:r>
      <w:r>
        <w:rPr>
          <w:rFonts w:ascii="Arial"/>
          <w:spacing w:val="43"/>
          <w:sz w:val="24"/>
        </w:rPr>
        <w:t xml:space="preserve"> </w:t>
      </w:r>
      <w:r>
        <w:rPr>
          <w:rFonts w:ascii="Arial"/>
          <w:sz w:val="24"/>
        </w:rPr>
        <w:t>recommend</w:t>
      </w:r>
      <w:r>
        <w:rPr>
          <w:rFonts w:ascii="Arial"/>
          <w:spacing w:val="44"/>
          <w:sz w:val="24"/>
        </w:rPr>
        <w:t xml:space="preserve"> </w:t>
      </w:r>
      <w:r>
        <w:rPr>
          <w:rFonts w:ascii="Arial"/>
          <w:sz w:val="24"/>
        </w:rPr>
        <w:t>any</w:t>
      </w:r>
      <w:r>
        <w:rPr>
          <w:rFonts w:ascii="Arial"/>
          <w:spacing w:val="41"/>
          <w:sz w:val="24"/>
        </w:rPr>
        <w:t xml:space="preserve"> </w:t>
      </w:r>
      <w:r>
        <w:rPr>
          <w:rFonts w:ascii="Arial"/>
          <w:sz w:val="24"/>
        </w:rPr>
        <w:t>addenda,</w:t>
      </w:r>
      <w:r>
        <w:rPr>
          <w:rFonts w:ascii="Arial"/>
          <w:spacing w:val="44"/>
          <w:sz w:val="24"/>
        </w:rPr>
        <w:t xml:space="preserve"> </w:t>
      </w:r>
      <w:r>
        <w:rPr>
          <w:rFonts w:ascii="Arial"/>
          <w:sz w:val="24"/>
        </w:rPr>
        <w:t>through</w:t>
      </w:r>
      <w:r>
        <w:rPr>
          <w:rFonts w:ascii="Arial"/>
          <w:spacing w:val="44"/>
          <w:sz w:val="24"/>
        </w:rPr>
        <w:t xml:space="preserve"> </w:t>
      </w:r>
      <w:r>
        <w:rPr>
          <w:rFonts w:ascii="Arial"/>
          <w:sz w:val="24"/>
        </w:rPr>
        <w:t>the</w:t>
      </w:r>
      <w:r>
        <w:rPr>
          <w:rFonts w:ascii="Arial"/>
          <w:spacing w:val="42"/>
          <w:sz w:val="24"/>
        </w:rPr>
        <w:t xml:space="preserve"> </w:t>
      </w:r>
      <w:r>
        <w:rPr>
          <w:rFonts w:ascii="Arial"/>
          <w:sz w:val="24"/>
        </w:rPr>
        <w:t>Contract Administrator, as appropriate to clarify, correct, or change</w:t>
      </w:r>
      <w:r>
        <w:rPr>
          <w:rFonts w:ascii="Arial"/>
          <w:spacing w:val="31"/>
          <w:sz w:val="24"/>
        </w:rPr>
        <w:t xml:space="preserve"> </w:t>
      </w:r>
      <w:r>
        <w:rPr>
          <w:rFonts w:ascii="Arial"/>
          <w:sz w:val="24"/>
        </w:rPr>
        <w:t>proposal documents.</w:t>
      </w:r>
    </w:p>
    <w:p w14:paraId="3648FE43" w14:textId="77777777" w:rsidR="00135FBC" w:rsidRDefault="00135FBC" w:rsidP="005729F7">
      <w:pPr>
        <w:spacing w:after="0" w:line="240" w:lineRule="auto"/>
        <w:jc w:val="both"/>
        <w:rPr>
          <w:rFonts w:ascii="Arial" w:eastAsia="Arial" w:hAnsi="Arial" w:cs="Arial"/>
          <w:szCs w:val="24"/>
        </w:rPr>
      </w:pPr>
    </w:p>
    <w:p w14:paraId="294F28AF" w14:textId="77777777" w:rsidR="00135FBC" w:rsidRDefault="00135FBC" w:rsidP="005729F7">
      <w:pPr>
        <w:pStyle w:val="ListParagraph"/>
        <w:numPr>
          <w:ilvl w:val="1"/>
          <w:numId w:val="9"/>
        </w:numPr>
        <w:tabs>
          <w:tab w:val="left" w:pos="821"/>
        </w:tabs>
        <w:ind w:right="392"/>
        <w:jc w:val="both"/>
        <w:rPr>
          <w:rFonts w:ascii="Arial" w:eastAsia="Arial" w:hAnsi="Arial" w:cs="Arial"/>
          <w:sz w:val="24"/>
          <w:szCs w:val="24"/>
        </w:rPr>
      </w:pPr>
      <w:r>
        <w:rPr>
          <w:rFonts w:ascii="Arial"/>
          <w:sz w:val="24"/>
        </w:rPr>
        <w:t>If</w:t>
      </w:r>
      <w:r>
        <w:rPr>
          <w:rFonts w:ascii="Arial"/>
          <w:spacing w:val="43"/>
          <w:sz w:val="24"/>
        </w:rPr>
        <w:t xml:space="preserve"> </w:t>
      </w:r>
      <w:r>
        <w:rPr>
          <w:rFonts w:ascii="Arial"/>
          <w:sz w:val="24"/>
        </w:rPr>
        <w:t>pre-qualification</w:t>
      </w:r>
      <w:r>
        <w:rPr>
          <w:rFonts w:ascii="Arial"/>
          <w:spacing w:val="41"/>
          <w:sz w:val="24"/>
        </w:rPr>
        <w:t xml:space="preserve"> </w:t>
      </w:r>
      <w:r>
        <w:rPr>
          <w:rFonts w:ascii="Arial"/>
          <w:sz w:val="24"/>
        </w:rPr>
        <w:t>of</w:t>
      </w:r>
      <w:r>
        <w:rPr>
          <w:rFonts w:ascii="Arial"/>
          <w:spacing w:val="43"/>
          <w:sz w:val="24"/>
        </w:rPr>
        <w:t xml:space="preserve"> </w:t>
      </w:r>
      <w:r>
        <w:rPr>
          <w:rFonts w:ascii="Arial"/>
          <w:sz w:val="24"/>
        </w:rPr>
        <w:t>proposers</w:t>
      </w:r>
      <w:r>
        <w:rPr>
          <w:rFonts w:ascii="Arial"/>
          <w:spacing w:val="43"/>
          <w:sz w:val="24"/>
        </w:rPr>
        <w:t xml:space="preserve"> </w:t>
      </w:r>
      <w:r>
        <w:rPr>
          <w:rFonts w:ascii="Arial"/>
          <w:sz w:val="24"/>
        </w:rPr>
        <w:t>is</w:t>
      </w:r>
      <w:r>
        <w:rPr>
          <w:rFonts w:ascii="Arial"/>
          <w:spacing w:val="43"/>
          <w:sz w:val="24"/>
        </w:rPr>
        <w:t xml:space="preserve"> </w:t>
      </w:r>
      <w:r>
        <w:rPr>
          <w:rFonts w:ascii="Arial"/>
          <w:sz w:val="24"/>
        </w:rPr>
        <w:t>required</w:t>
      </w:r>
      <w:r>
        <w:rPr>
          <w:rFonts w:ascii="Arial"/>
          <w:spacing w:val="44"/>
          <w:sz w:val="24"/>
        </w:rPr>
        <w:t xml:space="preserve"> </w:t>
      </w:r>
      <w:r>
        <w:rPr>
          <w:rFonts w:ascii="Arial"/>
          <w:sz w:val="24"/>
        </w:rPr>
        <w:t>as</w:t>
      </w:r>
      <w:r>
        <w:rPr>
          <w:rFonts w:ascii="Arial"/>
          <w:spacing w:val="43"/>
          <w:sz w:val="24"/>
        </w:rPr>
        <w:t xml:space="preserve"> </w:t>
      </w:r>
      <w:r>
        <w:rPr>
          <w:rFonts w:ascii="Arial"/>
          <w:sz w:val="24"/>
        </w:rPr>
        <w:t>set</w:t>
      </w:r>
      <w:r>
        <w:rPr>
          <w:rFonts w:ascii="Arial"/>
          <w:spacing w:val="41"/>
          <w:sz w:val="24"/>
        </w:rPr>
        <w:t xml:space="preserve"> </w:t>
      </w:r>
      <w:r>
        <w:rPr>
          <w:rFonts w:ascii="Arial"/>
          <w:sz w:val="24"/>
        </w:rPr>
        <w:t>forth</w:t>
      </w:r>
      <w:r>
        <w:rPr>
          <w:rFonts w:ascii="Arial"/>
          <w:spacing w:val="44"/>
          <w:sz w:val="24"/>
        </w:rPr>
        <w:t xml:space="preserve"> </w:t>
      </w:r>
      <w:r>
        <w:rPr>
          <w:rFonts w:ascii="Arial"/>
          <w:sz w:val="24"/>
        </w:rPr>
        <w:t>in</w:t>
      </w:r>
      <w:r>
        <w:rPr>
          <w:rFonts w:ascii="Arial"/>
          <w:spacing w:val="44"/>
          <w:sz w:val="24"/>
        </w:rPr>
        <w:t xml:space="preserve"> </w:t>
      </w:r>
      <w:r>
        <w:rPr>
          <w:rFonts w:ascii="Arial"/>
          <w:sz w:val="24"/>
        </w:rPr>
        <w:t>the</w:t>
      </w:r>
      <w:r>
        <w:rPr>
          <w:rFonts w:ascii="Arial"/>
          <w:spacing w:val="44"/>
          <w:sz w:val="24"/>
        </w:rPr>
        <w:t xml:space="preserve"> </w:t>
      </w:r>
      <w:r>
        <w:rPr>
          <w:rFonts w:ascii="Arial"/>
          <w:sz w:val="24"/>
        </w:rPr>
        <w:t>request</w:t>
      </w:r>
      <w:r>
        <w:rPr>
          <w:rFonts w:ascii="Arial"/>
          <w:spacing w:val="41"/>
          <w:sz w:val="24"/>
        </w:rPr>
        <w:t xml:space="preserve"> </w:t>
      </w:r>
      <w:r>
        <w:rPr>
          <w:rFonts w:ascii="Arial"/>
          <w:sz w:val="24"/>
        </w:rPr>
        <w:t>for proposal,</w:t>
      </w:r>
      <w:r>
        <w:rPr>
          <w:rFonts w:ascii="Arial"/>
          <w:spacing w:val="28"/>
          <w:sz w:val="24"/>
        </w:rPr>
        <w:t xml:space="preserve"> </w:t>
      </w:r>
      <w:r>
        <w:rPr>
          <w:rFonts w:ascii="Arial"/>
          <w:sz w:val="24"/>
        </w:rPr>
        <w:t>CONSULTANT</w:t>
      </w:r>
      <w:r>
        <w:rPr>
          <w:rFonts w:ascii="Arial"/>
          <w:spacing w:val="30"/>
          <w:sz w:val="24"/>
        </w:rPr>
        <w:t xml:space="preserve"> </w:t>
      </w:r>
      <w:r>
        <w:rPr>
          <w:rFonts w:ascii="Arial"/>
          <w:sz w:val="24"/>
        </w:rPr>
        <w:t>shall</w:t>
      </w:r>
      <w:r>
        <w:rPr>
          <w:rFonts w:ascii="Arial"/>
          <w:spacing w:val="27"/>
          <w:sz w:val="24"/>
        </w:rPr>
        <w:t xml:space="preserve"> </w:t>
      </w:r>
      <w:r>
        <w:rPr>
          <w:rFonts w:ascii="Arial"/>
          <w:sz w:val="24"/>
        </w:rPr>
        <w:t>assist</w:t>
      </w:r>
      <w:r>
        <w:rPr>
          <w:rFonts w:ascii="Arial"/>
          <w:spacing w:val="28"/>
          <w:sz w:val="24"/>
        </w:rPr>
        <w:t xml:space="preserve"> </w:t>
      </w:r>
      <w:r>
        <w:rPr>
          <w:rFonts w:ascii="Arial"/>
          <w:sz w:val="24"/>
        </w:rPr>
        <w:t>the</w:t>
      </w:r>
      <w:r>
        <w:rPr>
          <w:rFonts w:ascii="Arial"/>
          <w:spacing w:val="28"/>
          <w:sz w:val="24"/>
        </w:rPr>
        <w:t xml:space="preserve"> </w:t>
      </w:r>
      <w:r>
        <w:rPr>
          <w:rFonts w:ascii="Arial"/>
          <w:sz w:val="24"/>
        </w:rPr>
        <w:t>CITY,</w:t>
      </w:r>
      <w:r>
        <w:rPr>
          <w:rFonts w:ascii="Arial"/>
          <w:spacing w:val="28"/>
          <w:sz w:val="24"/>
        </w:rPr>
        <w:t xml:space="preserve"> </w:t>
      </w:r>
      <w:r>
        <w:rPr>
          <w:rFonts w:ascii="Arial"/>
          <w:sz w:val="24"/>
        </w:rPr>
        <w:t>if</w:t>
      </w:r>
      <w:r>
        <w:rPr>
          <w:rFonts w:ascii="Arial"/>
          <w:spacing w:val="30"/>
          <w:sz w:val="24"/>
        </w:rPr>
        <w:t xml:space="preserve"> </w:t>
      </w:r>
      <w:r>
        <w:rPr>
          <w:rFonts w:ascii="Arial"/>
          <w:sz w:val="24"/>
        </w:rPr>
        <w:t>requested,</w:t>
      </w:r>
      <w:r>
        <w:rPr>
          <w:rFonts w:ascii="Arial"/>
          <w:spacing w:val="28"/>
          <w:sz w:val="24"/>
        </w:rPr>
        <w:t xml:space="preserve"> </w:t>
      </w:r>
      <w:r>
        <w:rPr>
          <w:rFonts w:ascii="Arial"/>
          <w:sz w:val="24"/>
        </w:rPr>
        <w:t>in</w:t>
      </w:r>
      <w:r>
        <w:rPr>
          <w:rFonts w:ascii="Arial"/>
          <w:spacing w:val="26"/>
          <w:sz w:val="24"/>
        </w:rPr>
        <w:t xml:space="preserve"> </w:t>
      </w:r>
      <w:r>
        <w:rPr>
          <w:rFonts w:ascii="Arial"/>
          <w:sz w:val="24"/>
        </w:rPr>
        <w:t>developing qualification criteria, review qualifications and recommend acceptance</w:t>
      </w:r>
      <w:r>
        <w:rPr>
          <w:rFonts w:ascii="Arial"/>
          <w:spacing w:val="16"/>
          <w:sz w:val="24"/>
        </w:rPr>
        <w:t xml:space="preserve"> </w:t>
      </w:r>
      <w:r>
        <w:rPr>
          <w:rFonts w:ascii="Arial"/>
          <w:sz w:val="24"/>
        </w:rPr>
        <w:t>or rejection of the proposers. If requested, CONSULTANT shall</w:t>
      </w:r>
      <w:r>
        <w:rPr>
          <w:rFonts w:ascii="Arial"/>
          <w:spacing w:val="58"/>
          <w:sz w:val="24"/>
        </w:rPr>
        <w:t xml:space="preserve"> </w:t>
      </w:r>
      <w:r>
        <w:rPr>
          <w:rFonts w:ascii="Arial"/>
          <w:sz w:val="24"/>
        </w:rPr>
        <w:t>evaluate proposals and proposers, and make recommendations regarding any</w:t>
      </w:r>
      <w:r>
        <w:rPr>
          <w:rFonts w:ascii="Arial"/>
          <w:spacing w:val="63"/>
          <w:sz w:val="24"/>
        </w:rPr>
        <w:t xml:space="preserve"> </w:t>
      </w:r>
      <w:r>
        <w:rPr>
          <w:rFonts w:ascii="Arial"/>
          <w:sz w:val="24"/>
        </w:rPr>
        <w:t>award by the</w:t>
      </w:r>
      <w:r>
        <w:rPr>
          <w:rFonts w:ascii="Arial"/>
          <w:spacing w:val="-2"/>
          <w:sz w:val="24"/>
        </w:rPr>
        <w:t xml:space="preserve"> </w:t>
      </w:r>
      <w:r>
        <w:rPr>
          <w:rFonts w:ascii="Arial"/>
          <w:sz w:val="24"/>
        </w:rPr>
        <w:t>CITY.</w:t>
      </w:r>
    </w:p>
    <w:p w14:paraId="5CD87AF8" w14:textId="77777777" w:rsidR="00135FBC" w:rsidRDefault="00135FBC" w:rsidP="005729F7">
      <w:pPr>
        <w:spacing w:after="0" w:line="240" w:lineRule="auto"/>
        <w:rPr>
          <w:rFonts w:ascii="Arial" w:eastAsia="Arial" w:hAnsi="Arial" w:cs="Arial"/>
          <w:szCs w:val="24"/>
        </w:rPr>
      </w:pPr>
    </w:p>
    <w:p w14:paraId="77F25B2D" w14:textId="77777777" w:rsidR="00135FBC" w:rsidRDefault="00135FBC" w:rsidP="005729F7">
      <w:pPr>
        <w:pStyle w:val="ListParagraph"/>
        <w:numPr>
          <w:ilvl w:val="1"/>
          <w:numId w:val="9"/>
        </w:numPr>
        <w:tabs>
          <w:tab w:val="left" w:pos="821"/>
        </w:tabs>
        <w:ind w:right="393"/>
        <w:jc w:val="both"/>
        <w:rPr>
          <w:rFonts w:ascii="Arial" w:eastAsia="Arial" w:hAnsi="Arial" w:cs="Arial"/>
          <w:sz w:val="24"/>
          <w:szCs w:val="24"/>
        </w:rPr>
      </w:pPr>
      <w:r>
        <w:rPr>
          <w:rFonts w:ascii="Arial"/>
          <w:sz w:val="24"/>
        </w:rPr>
        <w:t>The CITY shall make decisions on claims regarding interpretation of</w:t>
      </w:r>
      <w:r>
        <w:rPr>
          <w:rFonts w:ascii="Arial"/>
          <w:spacing w:val="56"/>
          <w:sz w:val="24"/>
        </w:rPr>
        <w:t xml:space="preserve"> </w:t>
      </w:r>
      <w:r>
        <w:rPr>
          <w:rFonts w:ascii="Arial"/>
          <w:sz w:val="24"/>
        </w:rPr>
        <w:t>the Construction Documents, and on other matters relating to the execution</w:t>
      </w:r>
      <w:r>
        <w:rPr>
          <w:rFonts w:ascii="Arial"/>
          <w:spacing w:val="1"/>
          <w:sz w:val="24"/>
        </w:rPr>
        <w:t xml:space="preserve"> </w:t>
      </w:r>
      <w:r>
        <w:rPr>
          <w:rFonts w:ascii="Arial"/>
          <w:sz w:val="24"/>
        </w:rPr>
        <w:t>and progress of the work after receiving a recommendation from</w:t>
      </w:r>
      <w:r>
        <w:rPr>
          <w:rFonts w:ascii="Arial"/>
          <w:spacing w:val="48"/>
          <w:sz w:val="24"/>
        </w:rPr>
        <w:t xml:space="preserve"> </w:t>
      </w:r>
      <w:r>
        <w:rPr>
          <w:rFonts w:ascii="Arial"/>
          <w:sz w:val="24"/>
        </w:rPr>
        <w:t>the CONSULTANT. The CONSULTANT may also assist in approving</w:t>
      </w:r>
      <w:r>
        <w:rPr>
          <w:rFonts w:ascii="Arial"/>
          <w:spacing w:val="-19"/>
          <w:sz w:val="24"/>
        </w:rPr>
        <w:t xml:space="preserve"> </w:t>
      </w:r>
      <w:r>
        <w:rPr>
          <w:rFonts w:ascii="Arial"/>
          <w:sz w:val="24"/>
        </w:rPr>
        <w:t>progress payments to the Contractor based on each Project Schedule of Values</w:t>
      </w:r>
      <w:r>
        <w:rPr>
          <w:rFonts w:ascii="Arial"/>
          <w:spacing w:val="42"/>
          <w:sz w:val="24"/>
        </w:rPr>
        <w:t xml:space="preserve"> </w:t>
      </w:r>
      <w:r>
        <w:rPr>
          <w:rFonts w:ascii="Arial"/>
          <w:sz w:val="24"/>
        </w:rPr>
        <w:t>and the percentage of work</w:t>
      </w:r>
      <w:r>
        <w:rPr>
          <w:rFonts w:ascii="Arial"/>
          <w:spacing w:val="-1"/>
          <w:sz w:val="24"/>
        </w:rPr>
        <w:t xml:space="preserve"> </w:t>
      </w:r>
      <w:r>
        <w:rPr>
          <w:rFonts w:ascii="Arial"/>
          <w:sz w:val="24"/>
        </w:rPr>
        <w:t>completed.</w:t>
      </w:r>
    </w:p>
    <w:p w14:paraId="27A0BA72" w14:textId="77777777" w:rsidR="00135FBC" w:rsidRDefault="00135FBC" w:rsidP="005729F7">
      <w:pPr>
        <w:spacing w:after="0" w:line="240" w:lineRule="auto"/>
        <w:rPr>
          <w:rFonts w:ascii="Arial" w:eastAsia="Arial" w:hAnsi="Arial" w:cs="Arial"/>
          <w:szCs w:val="24"/>
        </w:rPr>
      </w:pPr>
    </w:p>
    <w:p w14:paraId="5C1D6CDF" w14:textId="77777777" w:rsidR="00135FBC" w:rsidRDefault="00135FBC" w:rsidP="005729F7">
      <w:pPr>
        <w:pStyle w:val="ListParagraph"/>
        <w:numPr>
          <w:ilvl w:val="1"/>
          <w:numId w:val="9"/>
        </w:numPr>
        <w:tabs>
          <w:tab w:val="left" w:pos="821"/>
        </w:tabs>
        <w:ind w:right="393"/>
        <w:jc w:val="both"/>
        <w:rPr>
          <w:rFonts w:ascii="Arial" w:eastAsia="Arial" w:hAnsi="Arial" w:cs="Arial"/>
          <w:sz w:val="24"/>
          <w:szCs w:val="24"/>
        </w:rPr>
      </w:pPr>
      <w:r>
        <w:rPr>
          <w:rFonts w:ascii="Arial"/>
          <w:sz w:val="24"/>
        </w:rPr>
        <w:t>The CITY shall maintain a record of all Change Orders which shall</w:t>
      </w:r>
      <w:r>
        <w:rPr>
          <w:rFonts w:ascii="Arial"/>
          <w:spacing w:val="34"/>
          <w:sz w:val="24"/>
        </w:rPr>
        <w:t xml:space="preserve"> </w:t>
      </w:r>
      <w:r>
        <w:rPr>
          <w:rFonts w:ascii="Arial"/>
          <w:sz w:val="24"/>
        </w:rPr>
        <w:t>be categorized according to the various types, causes, etc. that it may</w:t>
      </w:r>
      <w:r>
        <w:rPr>
          <w:rFonts w:ascii="Arial"/>
          <w:spacing w:val="41"/>
          <w:sz w:val="24"/>
        </w:rPr>
        <w:t xml:space="preserve"> </w:t>
      </w:r>
      <w:r>
        <w:rPr>
          <w:rFonts w:ascii="Arial"/>
          <w:sz w:val="24"/>
        </w:rPr>
        <w:t>be determined</w:t>
      </w:r>
      <w:r>
        <w:rPr>
          <w:rFonts w:ascii="Arial"/>
          <w:spacing w:val="25"/>
          <w:sz w:val="24"/>
        </w:rPr>
        <w:t xml:space="preserve"> </w:t>
      </w:r>
      <w:r>
        <w:rPr>
          <w:rFonts w:ascii="Arial"/>
          <w:sz w:val="24"/>
        </w:rPr>
        <w:t>are</w:t>
      </w:r>
      <w:r>
        <w:rPr>
          <w:rFonts w:ascii="Arial"/>
          <w:spacing w:val="25"/>
          <w:sz w:val="24"/>
        </w:rPr>
        <w:t xml:space="preserve"> </w:t>
      </w:r>
      <w:r>
        <w:rPr>
          <w:rFonts w:ascii="Arial"/>
          <w:sz w:val="24"/>
        </w:rPr>
        <w:t>useful</w:t>
      </w:r>
      <w:r>
        <w:rPr>
          <w:rFonts w:ascii="Arial"/>
          <w:spacing w:val="22"/>
          <w:sz w:val="24"/>
        </w:rPr>
        <w:t xml:space="preserve"> </w:t>
      </w:r>
      <w:r>
        <w:rPr>
          <w:rFonts w:ascii="Arial"/>
          <w:sz w:val="24"/>
        </w:rPr>
        <w:t>or</w:t>
      </w:r>
      <w:r>
        <w:rPr>
          <w:rFonts w:ascii="Arial"/>
          <w:spacing w:val="24"/>
          <w:sz w:val="24"/>
        </w:rPr>
        <w:t xml:space="preserve"> </w:t>
      </w:r>
      <w:r>
        <w:rPr>
          <w:rFonts w:ascii="Arial"/>
          <w:sz w:val="24"/>
        </w:rPr>
        <w:t>necessary</w:t>
      </w:r>
      <w:r>
        <w:rPr>
          <w:rFonts w:ascii="Arial"/>
          <w:spacing w:val="22"/>
          <w:sz w:val="24"/>
        </w:rPr>
        <w:t xml:space="preserve"> </w:t>
      </w:r>
      <w:r>
        <w:rPr>
          <w:rFonts w:ascii="Arial"/>
          <w:sz w:val="24"/>
        </w:rPr>
        <w:t>for</w:t>
      </w:r>
      <w:r>
        <w:rPr>
          <w:rFonts w:ascii="Arial"/>
          <w:spacing w:val="24"/>
          <w:sz w:val="24"/>
        </w:rPr>
        <w:t xml:space="preserve"> </w:t>
      </w:r>
      <w:r>
        <w:rPr>
          <w:rFonts w:ascii="Arial"/>
          <w:sz w:val="24"/>
        </w:rPr>
        <w:t>its</w:t>
      </w:r>
      <w:r>
        <w:rPr>
          <w:rFonts w:ascii="Arial"/>
          <w:spacing w:val="24"/>
          <w:sz w:val="24"/>
        </w:rPr>
        <w:t xml:space="preserve"> </w:t>
      </w:r>
      <w:r>
        <w:rPr>
          <w:rFonts w:ascii="Arial"/>
          <w:sz w:val="24"/>
        </w:rPr>
        <w:t>purpose.</w:t>
      </w:r>
      <w:r>
        <w:rPr>
          <w:rFonts w:ascii="Arial"/>
          <w:spacing w:val="22"/>
          <w:sz w:val="24"/>
        </w:rPr>
        <w:t xml:space="preserve"> </w:t>
      </w:r>
      <w:r>
        <w:rPr>
          <w:rFonts w:ascii="Arial"/>
          <w:sz w:val="24"/>
        </w:rPr>
        <w:t>Among</w:t>
      </w:r>
      <w:r>
        <w:rPr>
          <w:rFonts w:ascii="Arial"/>
          <w:spacing w:val="23"/>
          <w:sz w:val="24"/>
        </w:rPr>
        <w:t xml:space="preserve"> </w:t>
      </w:r>
      <w:r>
        <w:rPr>
          <w:rFonts w:ascii="Arial"/>
          <w:sz w:val="24"/>
        </w:rPr>
        <w:t>those</w:t>
      </w:r>
      <w:r>
        <w:rPr>
          <w:rFonts w:ascii="Arial"/>
          <w:spacing w:val="23"/>
          <w:sz w:val="24"/>
        </w:rPr>
        <w:t xml:space="preserve"> </w:t>
      </w:r>
      <w:r>
        <w:rPr>
          <w:rFonts w:ascii="Arial"/>
          <w:sz w:val="24"/>
        </w:rPr>
        <w:t>shall</w:t>
      </w:r>
      <w:r>
        <w:rPr>
          <w:rFonts w:ascii="Arial"/>
          <w:spacing w:val="24"/>
          <w:sz w:val="24"/>
        </w:rPr>
        <w:t xml:space="preserve"> </w:t>
      </w:r>
      <w:r>
        <w:rPr>
          <w:rFonts w:ascii="Arial"/>
          <w:sz w:val="24"/>
        </w:rPr>
        <w:t xml:space="preserve">be </w:t>
      </w:r>
      <w:r>
        <w:rPr>
          <w:rFonts w:ascii="Arial"/>
          <w:sz w:val="24"/>
        </w:rPr>
        <w:lastRenderedPageBreak/>
        <w:t>Change Orders identified as architectural/engineering Errors or</w:t>
      </w:r>
      <w:r>
        <w:rPr>
          <w:rFonts w:ascii="Arial"/>
          <w:spacing w:val="-23"/>
          <w:sz w:val="24"/>
        </w:rPr>
        <w:t xml:space="preserve"> </w:t>
      </w:r>
      <w:r>
        <w:rPr>
          <w:rFonts w:ascii="Arial"/>
          <w:sz w:val="24"/>
        </w:rPr>
        <w:t>Omissions.</w:t>
      </w:r>
    </w:p>
    <w:p w14:paraId="6FE68F76" w14:textId="77777777" w:rsidR="00135FBC" w:rsidRDefault="00135FBC" w:rsidP="005729F7">
      <w:pPr>
        <w:spacing w:after="0" w:line="240" w:lineRule="auto"/>
        <w:rPr>
          <w:rFonts w:ascii="Arial" w:eastAsia="Arial" w:hAnsi="Arial" w:cs="Arial"/>
          <w:szCs w:val="24"/>
        </w:rPr>
      </w:pPr>
    </w:p>
    <w:p w14:paraId="7B1A83A5" w14:textId="77777777" w:rsidR="00135FBC" w:rsidRDefault="00135FBC" w:rsidP="005729F7">
      <w:pPr>
        <w:pStyle w:val="ListParagraph"/>
        <w:numPr>
          <w:ilvl w:val="2"/>
          <w:numId w:val="9"/>
        </w:numPr>
        <w:tabs>
          <w:tab w:val="left" w:pos="1568"/>
        </w:tabs>
        <w:ind w:right="396" w:hanging="720"/>
        <w:jc w:val="both"/>
        <w:rPr>
          <w:rFonts w:ascii="Arial" w:eastAsia="Arial" w:hAnsi="Arial" w:cs="Arial"/>
          <w:sz w:val="24"/>
          <w:szCs w:val="24"/>
        </w:rPr>
      </w:pPr>
      <w:r>
        <w:rPr>
          <w:rFonts w:ascii="Arial"/>
          <w:sz w:val="24"/>
        </w:rPr>
        <w:t>Unless</w:t>
      </w:r>
      <w:r>
        <w:rPr>
          <w:rFonts w:ascii="Arial"/>
          <w:spacing w:val="36"/>
          <w:sz w:val="24"/>
        </w:rPr>
        <w:t xml:space="preserve"> </w:t>
      </w:r>
      <w:r>
        <w:rPr>
          <w:rFonts w:ascii="Arial"/>
          <w:sz w:val="24"/>
        </w:rPr>
        <w:t>otherwise</w:t>
      </w:r>
      <w:r>
        <w:rPr>
          <w:rFonts w:ascii="Arial"/>
          <w:spacing w:val="37"/>
          <w:sz w:val="24"/>
        </w:rPr>
        <w:t xml:space="preserve"> </w:t>
      </w:r>
      <w:r>
        <w:rPr>
          <w:rFonts w:ascii="Arial"/>
          <w:sz w:val="24"/>
        </w:rPr>
        <w:t>agreed</w:t>
      </w:r>
      <w:r>
        <w:rPr>
          <w:rFonts w:ascii="Arial"/>
          <w:spacing w:val="37"/>
          <w:sz w:val="24"/>
        </w:rPr>
        <w:t xml:space="preserve"> </w:t>
      </w:r>
      <w:r>
        <w:rPr>
          <w:rFonts w:ascii="Arial"/>
          <w:sz w:val="24"/>
        </w:rPr>
        <w:t>by</w:t>
      </w:r>
      <w:r>
        <w:rPr>
          <w:rFonts w:ascii="Arial"/>
          <w:spacing w:val="33"/>
          <w:sz w:val="24"/>
        </w:rPr>
        <w:t xml:space="preserve"> </w:t>
      </w:r>
      <w:r>
        <w:rPr>
          <w:rFonts w:ascii="Arial"/>
          <w:sz w:val="24"/>
        </w:rPr>
        <w:t>both</w:t>
      </w:r>
      <w:r>
        <w:rPr>
          <w:rFonts w:ascii="Arial"/>
          <w:spacing w:val="37"/>
          <w:sz w:val="24"/>
        </w:rPr>
        <w:t xml:space="preserve"> </w:t>
      </w:r>
      <w:r>
        <w:rPr>
          <w:rFonts w:ascii="Arial"/>
          <w:sz w:val="24"/>
        </w:rPr>
        <w:t>parties</w:t>
      </w:r>
      <w:r>
        <w:rPr>
          <w:rFonts w:ascii="Arial"/>
          <w:spacing w:val="36"/>
          <w:sz w:val="24"/>
        </w:rPr>
        <w:t xml:space="preserve"> </w:t>
      </w:r>
      <w:r>
        <w:rPr>
          <w:rFonts w:ascii="Arial"/>
          <w:sz w:val="24"/>
        </w:rPr>
        <w:t>in</w:t>
      </w:r>
      <w:r>
        <w:rPr>
          <w:rFonts w:ascii="Arial"/>
          <w:spacing w:val="38"/>
          <w:sz w:val="24"/>
        </w:rPr>
        <w:t xml:space="preserve"> </w:t>
      </w:r>
      <w:r>
        <w:rPr>
          <w:rFonts w:ascii="Arial"/>
          <w:sz w:val="24"/>
        </w:rPr>
        <w:t>writing,</w:t>
      </w:r>
      <w:r>
        <w:rPr>
          <w:rFonts w:ascii="Arial"/>
          <w:spacing w:val="38"/>
          <w:sz w:val="24"/>
        </w:rPr>
        <w:t xml:space="preserve"> </w:t>
      </w:r>
      <w:r>
        <w:rPr>
          <w:rFonts w:ascii="Arial"/>
          <w:sz w:val="24"/>
        </w:rPr>
        <w:t>it</w:t>
      </w:r>
      <w:r>
        <w:rPr>
          <w:rFonts w:ascii="Arial"/>
          <w:spacing w:val="36"/>
          <w:sz w:val="24"/>
        </w:rPr>
        <w:t xml:space="preserve"> </w:t>
      </w:r>
      <w:r>
        <w:rPr>
          <w:rFonts w:ascii="Arial"/>
          <w:sz w:val="24"/>
        </w:rPr>
        <w:t>is</w:t>
      </w:r>
      <w:r>
        <w:rPr>
          <w:rFonts w:ascii="Arial"/>
          <w:spacing w:val="36"/>
          <w:sz w:val="24"/>
        </w:rPr>
        <w:t xml:space="preserve"> </w:t>
      </w:r>
      <w:r>
        <w:rPr>
          <w:rFonts w:ascii="Arial"/>
          <w:sz w:val="24"/>
        </w:rPr>
        <w:t>specifically</w:t>
      </w:r>
      <w:r>
        <w:rPr>
          <w:rFonts w:ascii="Arial"/>
          <w:spacing w:val="-1"/>
          <w:sz w:val="24"/>
        </w:rPr>
        <w:t xml:space="preserve"> </w:t>
      </w:r>
      <w:r>
        <w:rPr>
          <w:rFonts w:ascii="Arial"/>
          <w:sz w:val="24"/>
        </w:rPr>
        <w:t>agreed that any change to the work identified as an Error on the</w:t>
      </w:r>
      <w:r>
        <w:rPr>
          <w:rFonts w:ascii="Arial"/>
          <w:spacing w:val="14"/>
          <w:sz w:val="24"/>
        </w:rPr>
        <w:t xml:space="preserve"> </w:t>
      </w:r>
      <w:r>
        <w:rPr>
          <w:rFonts w:ascii="Arial"/>
          <w:sz w:val="24"/>
        </w:rPr>
        <w:t>part of the CONSULTANT shall be considered for purposes of</w:t>
      </w:r>
      <w:r>
        <w:rPr>
          <w:rFonts w:ascii="Arial"/>
          <w:spacing w:val="10"/>
          <w:sz w:val="24"/>
        </w:rPr>
        <w:t xml:space="preserve"> </w:t>
      </w:r>
      <w:r>
        <w:rPr>
          <w:rFonts w:ascii="Arial"/>
          <w:sz w:val="24"/>
        </w:rPr>
        <w:t>this Agreement</w:t>
      </w:r>
      <w:r>
        <w:rPr>
          <w:rFonts w:ascii="Arial"/>
          <w:spacing w:val="26"/>
          <w:sz w:val="24"/>
        </w:rPr>
        <w:t xml:space="preserve"> </w:t>
      </w:r>
      <w:r>
        <w:rPr>
          <w:rFonts w:ascii="Arial"/>
          <w:sz w:val="24"/>
        </w:rPr>
        <w:t>to</w:t>
      </w:r>
      <w:r>
        <w:rPr>
          <w:rFonts w:ascii="Arial"/>
          <w:spacing w:val="27"/>
          <w:sz w:val="24"/>
        </w:rPr>
        <w:t xml:space="preserve"> </w:t>
      </w:r>
      <w:r>
        <w:rPr>
          <w:rFonts w:ascii="Arial"/>
          <w:sz w:val="24"/>
        </w:rPr>
        <w:t>be</w:t>
      </w:r>
      <w:r>
        <w:rPr>
          <w:rFonts w:ascii="Arial"/>
          <w:spacing w:val="25"/>
          <w:sz w:val="24"/>
        </w:rPr>
        <w:t xml:space="preserve"> </w:t>
      </w:r>
      <w:r>
        <w:rPr>
          <w:rFonts w:ascii="Arial"/>
          <w:sz w:val="24"/>
        </w:rPr>
        <w:t>an</w:t>
      </w:r>
      <w:r>
        <w:rPr>
          <w:rFonts w:ascii="Arial"/>
          <w:spacing w:val="25"/>
          <w:sz w:val="24"/>
        </w:rPr>
        <w:t xml:space="preserve"> </w:t>
      </w:r>
      <w:r>
        <w:rPr>
          <w:rFonts w:ascii="Arial"/>
          <w:sz w:val="24"/>
        </w:rPr>
        <w:t>additional</w:t>
      </w:r>
      <w:r>
        <w:rPr>
          <w:rFonts w:ascii="Arial"/>
          <w:spacing w:val="25"/>
          <w:sz w:val="24"/>
        </w:rPr>
        <w:t xml:space="preserve"> </w:t>
      </w:r>
      <w:r>
        <w:rPr>
          <w:rFonts w:ascii="Arial"/>
          <w:sz w:val="24"/>
        </w:rPr>
        <w:t>cost</w:t>
      </w:r>
      <w:r>
        <w:rPr>
          <w:rFonts w:ascii="Arial"/>
          <w:spacing w:val="25"/>
          <w:sz w:val="24"/>
        </w:rPr>
        <w:t xml:space="preserve"> </w:t>
      </w:r>
      <w:r>
        <w:rPr>
          <w:rFonts w:ascii="Arial"/>
          <w:sz w:val="24"/>
        </w:rPr>
        <w:t>to</w:t>
      </w:r>
      <w:r>
        <w:rPr>
          <w:rFonts w:ascii="Arial"/>
          <w:spacing w:val="25"/>
          <w:sz w:val="24"/>
        </w:rPr>
        <w:t xml:space="preserve"> </w:t>
      </w:r>
      <w:r>
        <w:rPr>
          <w:rFonts w:ascii="Arial"/>
          <w:sz w:val="24"/>
        </w:rPr>
        <w:t>the</w:t>
      </w:r>
      <w:r>
        <w:rPr>
          <w:rFonts w:ascii="Arial"/>
          <w:spacing w:val="27"/>
          <w:sz w:val="24"/>
        </w:rPr>
        <w:t xml:space="preserve"> </w:t>
      </w:r>
      <w:r>
        <w:rPr>
          <w:rFonts w:ascii="Arial"/>
          <w:sz w:val="24"/>
        </w:rPr>
        <w:t>CITY</w:t>
      </w:r>
      <w:r>
        <w:rPr>
          <w:rFonts w:ascii="Arial"/>
          <w:spacing w:val="25"/>
          <w:sz w:val="24"/>
        </w:rPr>
        <w:t xml:space="preserve"> </w:t>
      </w:r>
      <w:r>
        <w:rPr>
          <w:rFonts w:ascii="Arial"/>
          <w:sz w:val="24"/>
        </w:rPr>
        <w:t>which</w:t>
      </w:r>
      <w:r>
        <w:rPr>
          <w:rFonts w:ascii="Arial"/>
          <w:spacing w:val="27"/>
          <w:sz w:val="24"/>
        </w:rPr>
        <w:t xml:space="preserve"> </w:t>
      </w:r>
      <w:r>
        <w:rPr>
          <w:rFonts w:ascii="Arial"/>
          <w:sz w:val="24"/>
        </w:rPr>
        <w:t>would</w:t>
      </w:r>
      <w:r>
        <w:rPr>
          <w:rFonts w:ascii="Arial"/>
          <w:spacing w:val="27"/>
          <w:sz w:val="24"/>
        </w:rPr>
        <w:t xml:space="preserve"> </w:t>
      </w:r>
      <w:r>
        <w:rPr>
          <w:rFonts w:ascii="Arial"/>
          <w:sz w:val="24"/>
        </w:rPr>
        <w:t>not</w:t>
      </w:r>
      <w:r>
        <w:rPr>
          <w:rFonts w:ascii="Arial"/>
          <w:spacing w:val="22"/>
          <w:sz w:val="24"/>
        </w:rPr>
        <w:t xml:space="preserve"> </w:t>
      </w:r>
      <w:r>
        <w:rPr>
          <w:rFonts w:ascii="Arial"/>
          <w:sz w:val="24"/>
        </w:rPr>
        <w:t>be incurred without the</w:t>
      </w:r>
      <w:r>
        <w:rPr>
          <w:rFonts w:ascii="Arial"/>
          <w:spacing w:val="-1"/>
          <w:sz w:val="24"/>
        </w:rPr>
        <w:t xml:space="preserve"> </w:t>
      </w:r>
      <w:r>
        <w:rPr>
          <w:rFonts w:ascii="Arial"/>
          <w:sz w:val="24"/>
        </w:rPr>
        <w:t>Error.</w:t>
      </w:r>
    </w:p>
    <w:p w14:paraId="433952CB" w14:textId="77777777" w:rsidR="00135FBC" w:rsidRDefault="00135FBC" w:rsidP="005729F7">
      <w:pPr>
        <w:spacing w:after="0" w:line="240" w:lineRule="auto"/>
        <w:rPr>
          <w:rFonts w:ascii="Arial" w:eastAsia="Arial" w:hAnsi="Arial" w:cs="Arial"/>
          <w:szCs w:val="24"/>
        </w:rPr>
      </w:pPr>
    </w:p>
    <w:p w14:paraId="092A0759" w14:textId="77777777" w:rsidR="00135FBC" w:rsidRDefault="00135FBC" w:rsidP="005729F7">
      <w:pPr>
        <w:pStyle w:val="ListParagraph"/>
        <w:numPr>
          <w:ilvl w:val="2"/>
          <w:numId w:val="9"/>
        </w:numPr>
        <w:tabs>
          <w:tab w:val="left" w:pos="1649"/>
        </w:tabs>
        <w:ind w:right="392" w:hanging="720"/>
        <w:jc w:val="both"/>
        <w:rPr>
          <w:rFonts w:ascii="Arial" w:eastAsia="Arial" w:hAnsi="Arial" w:cs="Arial"/>
          <w:sz w:val="24"/>
          <w:szCs w:val="24"/>
        </w:rPr>
      </w:pPr>
      <w:r>
        <w:rPr>
          <w:rFonts w:ascii="Arial"/>
          <w:sz w:val="24"/>
        </w:rPr>
        <w:t>Unless otherwise agreed by both parties in writing, it is</w:t>
      </w:r>
      <w:r>
        <w:rPr>
          <w:rFonts w:ascii="Arial"/>
          <w:spacing w:val="20"/>
          <w:sz w:val="24"/>
        </w:rPr>
        <w:t xml:space="preserve"> </w:t>
      </w:r>
      <w:r>
        <w:rPr>
          <w:rFonts w:ascii="Arial"/>
          <w:sz w:val="24"/>
        </w:rPr>
        <w:t>further specifically agreed for purposes of this Agreement that fifteen</w:t>
      </w:r>
      <w:r>
        <w:rPr>
          <w:rFonts w:ascii="Arial"/>
          <w:spacing w:val="29"/>
          <w:sz w:val="24"/>
        </w:rPr>
        <w:t xml:space="preserve"> </w:t>
      </w:r>
      <w:r>
        <w:rPr>
          <w:rFonts w:ascii="Arial"/>
          <w:sz w:val="24"/>
        </w:rPr>
        <w:t>percent (15%)</w:t>
      </w:r>
      <w:r>
        <w:rPr>
          <w:rFonts w:ascii="Arial"/>
          <w:spacing w:val="27"/>
          <w:sz w:val="24"/>
        </w:rPr>
        <w:t xml:space="preserve"> </w:t>
      </w:r>
      <w:r>
        <w:rPr>
          <w:rFonts w:ascii="Arial"/>
          <w:sz w:val="24"/>
        </w:rPr>
        <w:t>of</w:t>
      </w:r>
      <w:r>
        <w:rPr>
          <w:rFonts w:ascii="Arial"/>
          <w:spacing w:val="29"/>
          <w:sz w:val="24"/>
        </w:rPr>
        <w:t xml:space="preserve"> </w:t>
      </w:r>
      <w:r>
        <w:rPr>
          <w:rFonts w:ascii="Arial"/>
          <w:sz w:val="24"/>
        </w:rPr>
        <w:t>the</w:t>
      </w:r>
      <w:r>
        <w:rPr>
          <w:rFonts w:ascii="Arial"/>
          <w:spacing w:val="29"/>
          <w:sz w:val="24"/>
        </w:rPr>
        <w:t xml:space="preserve"> </w:t>
      </w:r>
      <w:r>
        <w:rPr>
          <w:rFonts w:ascii="Arial"/>
          <w:sz w:val="24"/>
        </w:rPr>
        <w:t>cost</w:t>
      </w:r>
      <w:r>
        <w:rPr>
          <w:rFonts w:ascii="Arial"/>
          <w:spacing w:val="29"/>
          <w:sz w:val="24"/>
        </w:rPr>
        <w:t xml:space="preserve"> </w:t>
      </w:r>
      <w:r>
        <w:rPr>
          <w:rFonts w:ascii="Arial"/>
          <w:sz w:val="24"/>
        </w:rPr>
        <w:t>of</w:t>
      </w:r>
      <w:r>
        <w:rPr>
          <w:rFonts w:ascii="Arial"/>
          <w:spacing w:val="26"/>
          <w:sz w:val="24"/>
        </w:rPr>
        <w:t xml:space="preserve"> </w:t>
      </w:r>
      <w:r>
        <w:rPr>
          <w:rFonts w:ascii="Arial"/>
          <w:sz w:val="24"/>
        </w:rPr>
        <w:t>Change</w:t>
      </w:r>
      <w:r>
        <w:rPr>
          <w:rFonts w:ascii="Arial"/>
          <w:spacing w:val="29"/>
          <w:sz w:val="24"/>
        </w:rPr>
        <w:t xml:space="preserve"> </w:t>
      </w:r>
      <w:r>
        <w:rPr>
          <w:rFonts w:ascii="Arial"/>
          <w:sz w:val="24"/>
        </w:rPr>
        <w:t>Orders</w:t>
      </w:r>
      <w:r>
        <w:rPr>
          <w:rFonts w:ascii="Arial"/>
          <w:spacing w:val="26"/>
          <w:sz w:val="24"/>
        </w:rPr>
        <w:t xml:space="preserve"> </w:t>
      </w:r>
      <w:r>
        <w:rPr>
          <w:rFonts w:ascii="Arial"/>
          <w:sz w:val="24"/>
        </w:rPr>
        <w:t>for</w:t>
      </w:r>
      <w:r>
        <w:rPr>
          <w:rFonts w:ascii="Arial"/>
          <w:spacing w:val="25"/>
          <w:sz w:val="24"/>
        </w:rPr>
        <w:t xml:space="preserve"> </w:t>
      </w:r>
      <w:r>
        <w:rPr>
          <w:rFonts w:ascii="Arial"/>
          <w:sz w:val="24"/>
        </w:rPr>
        <w:t>any</w:t>
      </w:r>
      <w:r>
        <w:rPr>
          <w:rFonts w:ascii="Arial"/>
          <w:spacing w:val="26"/>
          <w:sz w:val="24"/>
        </w:rPr>
        <w:t xml:space="preserve"> </w:t>
      </w:r>
      <w:r>
        <w:rPr>
          <w:rFonts w:ascii="Arial"/>
          <w:sz w:val="24"/>
        </w:rPr>
        <w:t>item</w:t>
      </w:r>
      <w:r>
        <w:rPr>
          <w:rFonts w:ascii="Arial"/>
          <w:spacing w:val="30"/>
          <w:sz w:val="24"/>
        </w:rPr>
        <w:t xml:space="preserve"> </w:t>
      </w:r>
      <w:r>
        <w:rPr>
          <w:rFonts w:ascii="Arial"/>
          <w:sz w:val="24"/>
        </w:rPr>
        <w:t>categorized</w:t>
      </w:r>
      <w:r>
        <w:rPr>
          <w:rFonts w:ascii="Arial"/>
          <w:spacing w:val="29"/>
          <w:sz w:val="24"/>
        </w:rPr>
        <w:t xml:space="preserve"> </w:t>
      </w:r>
      <w:r>
        <w:rPr>
          <w:rFonts w:ascii="Arial"/>
          <w:sz w:val="24"/>
        </w:rPr>
        <w:t>as</w:t>
      </w:r>
      <w:r>
        <w:rPr>
          <w:rFonts w:ascii="Arial"/>
          <w:spacing w:val="26"/>
          <w:sz w:val="24"/>
        </w:rPr>
        <w:t xml:space="preserve"> </w:t>
      </w:r>
      <w:r>
        <w:rPr>
          <w:rFonts w:ascii="Arial"/>
          <w:sz w:val="24"/>
        </w:rPr>
        <w:t>an Omission</w:t>
      </w:r>
      <w:r>
        <w:rPr>
          <w:rFonts w:ascii="Arial"/>
          <w:spacing w:val="39"/>
          <w:sz w:val="24"/>
        </w:rPr>
        <w:t xml:space="preserve"> </w:t>
      </w:r>
      <w:r>
        <w:rPr>
          <w:rFonts w:ascii="Arial"/>
          <w:sz w:val="24"/>
        </w:rPr>
        <w:t>shall</w:t>
      </w:r>
      <w:r>
        <w:rPr>
          <w:rFonts w:ascii="Arial"/>
          <w:spacing w:val="38"/>
          <w:sz w:val="24"/>
        </w:rPr>
        <w:t xml:space="preserve"> </w:t>
      </w:r>
      <w:r>
        <w:rPr>
          <w:rFonts w:ascii="Arial"/>
          <w:sz w:val="24"/>
        </w:rPr>
        <w:t>be</w:t>
      </w:r>
      <w:r>
        <w:rPr>
          <w:rFonts w:ascii="Arial"/>
          <w:spacing w:val="39"/>
          <w:sz w:val="24"/>
        </w:rPr>
        <w:t xml:space="preserve"> </w:t>
      </w:r>
      <w:r>
        <w:rPr>
          <w:rFonts w:ascii="Arial"/>
          <w:sz w:val="24"/>
        </w:rPr>
        <w:t>considered</w:t>
      </w:r>
      <w:r>
        <w:rPr>
          <w:rFonts w:ascii="Arial"/>
          <w:spacing w:val="37"/>
          <w:sz w:val="24"/>
        </w:rPr>
        <w:t xml:space="preserve"> </w:t>
      </w:r>
      <w:r>
        <w:rPr>
          <w:rFonts w:ascii="Arial"/>
          <w:sz w:val="24"/>
        </w:rPr>
        <w:t>an</w:t>
      </w:r>
      <w:r>
        <w:rPr>
          <w:rFonts w:ascii="Arial"/>
          <w:spacing w:val="37"/>
          <w:sz w:val="24"/>
        </w:rPr>
        <w:t xml:space="preserve"> </w:t>
      </w:r>
      <w:r>
        <w:rPr>
          <w:rFonts w:ascii="Arial"/>
          <w:sz w:val="24"/>
        </w:rPr>
        <w:t>additional</w:t>
      </w:r>
      <w:r>
        <w:rPr>
          <w:rFonts w:ascii="Arial"/>
          <w:spacing w:val="35"/>
          <w:sz w:val="24"/>
        </w:rPr>
        <w:t xml:space="preserve"> </w:t>
      </w:r>
      <w:r>
        <w:rPr>
          <w:rFonts w:ascii="Arial"/>
          <w:sz w:val="24"/>
        </w:rPr>
        <w:t>cost</w:t>
      </w:r>
      <w:r>
        <w:rPr>
          <w:rFonts w:ascii="Arial"/>
          <w:spacing w:val="39"/>
          <w:sz w:val="24"/>
        </w:rPr>
        <w:t xml:space="preserve"> </w:t>
      </w:r>
      <w:r>
        <w:rPr>
          <w:rFonts w:ascii="Arial"/>
          <w:sz w:val="24"/>
        </w:rPr>
        <w:t>to</w:t>
      </w:r>
      <w:r>
        <w:rPr>
          <w:rFonts w:ascii="Arial"/>
          <w:spacing w:val="37"/>
          <w:sz w:val="24"/>
        </w:rPr>
        <w:t xml:space="preserve"> </w:t>
      </w:r>
      <w:r>
        <w:rPr>
          <w:rFonts w:ascii="Arial"/>
          <w:sz w:val="24"/>
        </w:rPr>
        <w:t>the</w:t>
      </w:r>
      <w:r>
        <w:rPr>
          <w:rFonts w:ascii="Arial"/>
          <w:spacing w:val="39"/>
          <w:sz w:val="24"/>
        </w:rPr>
        <w:t xml:space="preserve"> </w:t>
      </w:r>
      <w:r>
        <w:rPr>
          <w:rFonts w:ascii="Arial"/>
          <w:sz w:val="24"/>
        </w:rPr>
        <w:t>CITY</w:t>
      </w:r>
      <w:r>
        <w:rPr>
          <w:rFonts w:ascii="Arial"/>
          <w:spacing w:val="36"/>
          <w:sz w:val="24"/>
        </w:rPr>
        <w:t xml:space="preserve"> </w:t>
      </w:r>
      <w:r>
        <w:rPr>
          <w:rFonts w:ascii="Arial"/>
          <w:sz w:val="24"/>
        </w:rPr>
        <w:t>which would</w:t>
      </w:r>
      <w:r>
        <w:rPr>
          <w:rFonts w:ascii="Arial"/>
          <w:spacing w:val="25"/>
          <w:sz w:val="24"/>
        </w:rPr>
        <w:t xml:space="preserve"> </w:t>
      </w:r>
      <w:r>
        <w:rPr>
          <w:rFonts w:ascii="Arial"/>
          <w:sz w:val="24"/>
        </w:rPr>
        <w:t>not</w:t>
      </w:r>
      <w:r>
        <w:rPr>
          <w:rFonts w:ascii="Arial"/>
          <w:spacing w:val="25"/>
          <w:sz w:val="24"/>
        </w:rPr>
        <w:t xml:space="preserve"> </w:t>
      </w:r>
      <w:r>
        <w:rPr>
          <w:rFonts w:ascii="Arial"/>
          <w:sz w:val="24"/>
        </w:rPr>
        <w:t>be</w:t>
      </w:r>
      <w:r>
        <w:rPr>
          <w:rFonts w:ascii="Arial"/>
          <w:spacing w:val="25"/>
          <w:sz w:val="24"/>
        </w:rPr>
        <w:t xml:space="preserve"> </w:t>
      </w:r>
      <w:r>
        <w:rPr>
          <w:rFonts w:ascii="Arial"/>
          <w:sz w:val="24"/>
        </w:rPr>
        <w:t>incurred</w:t>
      </w:r>
      <w:r>
        <w:rPr>
          <w:rFonts w:ascii="Arial"/>
          <w:spacing w:val="23"/>
          <w:sz w:val="24"/>
        </w:rPr>
        <w:t xml:space="preserve"> </w:t>
      </w:r>
      <w:r>
        <w:rPr>
          <w:rFonts w:ascii="Arial"/>
          <w:sz w:val="24"/>
        </w:rPr>
        <w:t>without</w:t>
      </w:r>
      <w:r>
        <w:rPr>
          <w:rFonts w:ascii="Arial"/>
          <w:spacing w:val="25"/>
          <w:sz w:val="24"/>
        </w:rPr>
        <w:t xml:space="preserve"> </w:t>
      </w:r>
      <w:r>
        <w:rPr>
          <w:rFonts w:ascii="Arial"/>
          <w:sz w:val="24"/>
        </w:rPr>
        <w:t>the</w:t>
      </w:r>
      <w:r>
        <w:rPr>
          <w:rFonts w:ascii="Arial"/>
          <w:spacing w:val="25"/>
          <w:sz w:val="24"/>
        </w:rPr>
        <w:t xml:space="preserve"> </w:t>
      </w:r>
      <w:r>
        <w:rPr>
          <w:rFonts w:ascii="Arial"/>
          <w:sz w:val="24"/>
        </w:rPr>
        <w:t>Omission.</w:t>
      </w:r>
      <w:r>
        <w:rPr>
          <w:rFonts w:ascii="Arial"/>
          <w:spacing w:val="22"/>
          <w:sz w:val="24"/>
        </w:rPr>
        <w:t xml:space="preserve"> </w:t>
      </w:r>
      <w:r>
        <w:rPr>
          <w:rFonts w:ascii="Arial"/>
          <w:sz w:val="24"/>
        </w:rPr>
        <w:t>So</w:t>
      </w:r>
      <w:r>
        <w:rPr>
          <w:rFonts w:ascii="Arial"/>
          <w:spacing w:val="25"/>
          <w:sz w:val="24"/>
        </w:rPr>
        <w:t xml:space="preserve"> </w:t>
      </w:r>
      <w:r>
        <w:rPr>
          <w:rFonts w:ascii="Arial"/>
          <w:sz w:val="24"/>
        </w:rPr>
        <w:t>long</w:t>
      </w:r>
      <w:r>
        <w:rPr>
          <w:rFonts w:ascii="Arial"/>
          <w:spacing w:val="23"/>
          <w:sz w:val="24"/>
        </w:rPr>
        <w:t xml:space="preserve"> </w:t>
      </w:r>
      <w:r>
        <w:rPr>
          <w:rFonts w:ascii="Arial"/>
          <w:sz w:val="24"/>
        </w:rPr>
        <w:t>as</w:t>
      </w:r>
      <w:r>
        <w:rPr>
          <w:rFonts w:ascii="Arial"/>
          <w:spacing w:val="24"/>
          <w:sz w:val="24"/>
        </w:rPr>
        <w:t xml:space="preserve"> </w:t>
      </w:r>
      <w:r>
        <w:rPr>
          <w:rFonts w:ascii="Arial"/>
          <w:sz w:val="24"/>
        </w:rPr>
        <w:t>the</w:t>
      </w:r>
      <w:r>
        <w:rPr>
          <w:rFonts w:ascii="Arial"/>
          <w:spacing w:val="25"/>
          <w:sz w:val="24"/>
        </w:rPr>
        <w:t xml:space="preserve"> </w:t>
      </w:r>
      <w:r>
        <w:rPr>
          <w:rFonts w:ascii="Arial"/>
          <w:sz w:val="24"/>
        </w:rPr>
        <w:t>total</w:t>
      </w:r>
      <w:r>
        <w:rPr>
          <w:rFonts w:ascii="Arial"/>
          <w:spacing w:val="22"/>
          <w:sz w:val="24"/>
        </w:rPr>
        <w:t xml:space="preserve"> </w:t>
      </w:r>
      <w:r>
        <w:rPr>
          <w:rFonts w:ascii="Arial"/>
          <w:sz w:val="24"/>
        </w:rPr>
        <w:t>of those two numbers (Change Order costs of Errors plus fifteen</w:t>
      </w:r>
      <w:r>
        <w:rPr>
          <w:rFonts w:ascii="Arial"/>
          <w:spacing w:val="4"/>
          <w:sz w:val="24"/>
        </w:rPr>
        <w:t xml:space="preserve"> </w:t>
      </w:r>
      <w:r>
        <w:rPr>
          <w:rFonts w:ascii="Arial"/>
          <w:sz w:val="24"/>
        </w:rPr>
        <w:t>percent (15%) of Omissions) remains less than two percent (2%) of the</w:t>
      </w:r>
      <w:r>
        <w:rPr>
          <w:rFonts w:ascii="Arial"/>
          <w:spacing w:val="24"/>
          <w:sz w:val="24"/>
        </w:rPr>
        <w:t xml:space="preserve"> </w:t>
      </w:r>
      <w:r>
        <w:rPr>
          <w:rFonts w:ascii="Arial"/>
          <w:sz w:val="24"/>
        </w:rPr>
        <w:t>total Construction Cost of the Project, the CITY shall not look to</w:t>
      </w:r>
      <w:r>
        <w:rPr>
          <w:rFonts w:ascii="Arial"/>
          <w:spacing w:val="6"/>
          <w:sz w:val="24"/>
        </w:rPr>
        <w:t xml:space="preserve"> </w:t>
      </w:r>
      <w:r>
        <w:rPr>
          <w:rFonts w:ascii="Arial"/>
          <w:sz w:val="24"/>
        </w:rPr>
        <w:t>the CONSULTANT for reimbursement for Errors and</w:t>
      </w:r>
      <w:r>
        <w:rPr>
          <w:rFonts w:ascii="Arial"/>
          <w:spacing w:val="-12"/>
          <w:sz w:val="24"/>
        </w:rPr>
        <w:t xml:space="preserve"> </w:t>
      </w:r>
      <w:r>
        <w:rPr>
          <w:rFonts w:ascii="Arial"/>
          <w:sz w:val="24"/>
        </w:rPr>
        <w:t>Omissions.</w:t>
      </w:r>
    </w:p>
    <w:p w14:paraId="2C688D64" w14:textId="77777777" w:rsidR="00135FBC" w:rsidRDefault="00135FBC" w:rsidP="005729F7">
      <w:pPr>
        <w:spacing w:after="0" w:line="240" w:lineRule="auto"/>
        <w:rPr>
          <w:rFonts w:ascii="Arial" w:eastAsia="Arial" w:hAnsi="Arial" w:cs="Arial"/>
          <w:szCs w:val="24"/>
        </w:rPr>
      </w:pPr>
    </w:p>
    <w:p w14:paraId="420507AD" w14:textId="77777777" w:rsidR="00135FBC" w:rsidRDefault="00135FBC" w:rsidP="005729F7">
      <w:pPr>
        <w:pStyle w:val="ListParagraph"/>
        <w:numPr>
          <w:ilvl w:val="2"/>
          <w:numId w:val="9"/>
        </w:numPr>
        <w:tabs>
          <w:tab w:val="left" w:pos="1491"/>
        </w:tabs>
        <w:ind w:right="392" w:hanging="720"/>
        <w:jc w:val="both"/>
        <w:rPr>
          <w:rFonts w:ascii="Arial" w:eastAsia="Arial" w:hAnsi="Arial" w:cs="Arial"/>
          <w:sz w:val="24"/>
          <w:szCs w:val="24"/>
        </w:rPr>
      </w:pPr>
      <w:r>
        <w:rPr>
          <w:rFonts w:ascii="Arial" w:eastAsia="Arial" w:hAnsi="Arial" w:cs="Arial"/>
          <w:sz w:val="24"/>
          <w:szCs w:val="24"/>
        </w:rPr>
        <w:t>Should the sum of the two as defined above (cost of Errors plus</w:t>
      </w:r>
      <w:r>
        <w:rPr>
          <w:rFonts w:ascii="Arial" w:eastAsia="Arial" w:hAnsi="Arial" w:cs="Arial"/>
          <w:spacing w:val="-11"/>
          <w:sz w:val="24"/>
          <w:szCs w:val="24"/>
        </w:rPr>
        <w:t xml:space="preserve"> </w:t>
      </w:r>
      <w:r>
        <w:rPr>
          <w:rFonts w:ascii="Arial" w:eastAsia="Arial" w:hAnsi="Arial" w:cs="Arial"/>
          <w:sz w:val="24"/>
          <w:szCs w:val="24"/>
        </w:rPr>
        <w:t>fifteen percent (15%) of the cost of Omissions) exceed two percent (2%)</w:t>
      </w:r>
      <w:r>
        <w:rPr>
          <w:rFonts w:ascii="Arial" w:eastAsia="Arial" w:hAnsi="Arial" w:cs="Arial"/>
          <w:spacing w:val="5"/>
          <w:sz w:val="24"/>
          <w:szCs w:val="24"/>
        </w:rPr>
        <w:t xml:space="preserve"> </w:t>
      </w:r>
      <w:r>
        <w:rPr>
          <w:rFonts w:ascii="Arial" w:eastAsia="Arial" w:hAnsi="Arial" w:cs="Arial"/>
          <w:sz w:val="24"/>
          <w:szCs w:val="24"/>
        </w:rPr>
        <w:t>of</w:t>
      </w:r>
      <w:r>
        <w:rPr>
          <w:rFonts w:ascii="Arial" w:eastAsia="Arial" w:hAnsi="Arial" w:cs="Arial"/>
          <w:spacing w:val="-2"/>
          <w:sz w:val="24"/>
          <w:szCs w:val="24"/>
        </w:rPr>
        <w:t xml:space="preserve"> </w:t>
      </w:r>
      <w:r>
        <w:rPr>
          <w:rFonts w:ascii="Arial" w:eastAsia="Arial" w:hAnsi="Arial" w:cs="Arial"/>
          <w:sz w:val="24"/>
          <w:szCs w:val="24"/>
        </w:rPr>
        <w:t>the Construction Cost, the CITY shall recover the full and</w:t>
      </w:r>
      <w:r>
        <w:rPr>
          <w:rFonts w:ascii="Arial" w:eastAsia="Arial" w:hAnsi="Arial" w:cs="Arial"/>
          <w:spacing w:val="36"/>
          <w:sz w:val="24"/>
          <w:szCs w:val="24"/>
        </w:rPr>
        <w:t xml:space="preserve"> </w:t>
      </w:r>
      <w:r>
        <w:rPr>
          <w:rFonts w:ascii="Arial" w:eastAsia="Arial" w:hAnsi="Arial" w:cs="Arial"/>
          <w:sz w:val="24"/>
          <w:szCs w:val="24"/>
        </w:rPr>
        <w:t>total additional cost to the CITY as a result of CONSULTANT’s Errors</w:t>
      </w:r>
      <w:r>
        <w:rPr>
          <w:rFonts w:ascii="Arial" w:eastAsia="Arial" w:hAnsi="Arial" w:cs="Arial"/>
          <w:spacing w:val="38"/>
          <w:sz w:val="24"/>
          <w:szCs w:val="24"/>
        </w:rPr>
        <w:t xml:space="preserve"> </w:t>
      </w:r>
      <w:r>
        <w:rPr>
          <w:rFonts w:ascii="Arial" w:eastAsia="Arial" w:hAnsi="Arial" w:cs="Arial"/>
          <w:sz w:val="24"/>
          <w:szCs w:val="24"/>
        </w:rPr>
        <w:t>and Omissions from the CONSULTANT, that being defined as the cost</w:t>
      </w:r>
      <w:r>
        <w:rPr>
          <w:rFonts w:ascii="Arial" w:eastAsia="Arial" w:hAnsi="Arial" w:cs="Arial"/>
          <w:spacing w:val="42"/>
          <w:sz w:val="24"/>
          <w:szCs w:val="24"/>
        </w:rPr>
        <w:t xml:space="preserve"> </w:t>
      </w:r>
      <w:r>
        <w:rPr>
          <w:rFonts w:ascii="Arial" w:eastAsia="Arial" w:hAnsi="Arial" w:cs="Arial"/>
          <w:sz w:val="24"/>
          <w:szCs w:val="24"/>
        </w:rPr>
        <w:t>of Errors plus fifteen percent (15%) of the cost of Omissions above</w:t>
      </w:r>
      <w:r>
        <w:rPr>
          <w:rFonts w:ascii="Arial" w:eastAsia="Arial" w:hAnsi="Arial" w:cs="Arial"/>
          <w:spacing w:val="36"/>
          <w:sz w:val="24"/>
          <w:szCs w:val="24"/>
        </w:rPr>
        <w:t xml:space="preserve"> </w:t>
      </w:r>
      <w:r>
        <w:rPr>
          <w:rFonts w:ascii="Arial" w:eastAsia="Arial" w:hAnsi="Arial" w:cs="Arial"/>
          <w:spacing w:val="-3"/>
          <w:sz w:val="24"/>
          <w:szCs w:val="24"/>
        </w:rPr>
        <w:t xml:space="preserve">two </w:t>
      </w:r>
      <w:r>
        <w:rPr>
          <w:rFonts w:ascii="Arial" w:eastAsia="Arial" w:hAnsi="Arial" w:cs="Arial"/>
          <w:sz w:val="24"/>
          <w:szCs w:val="24"/>
        </w:rPr>
        <w:t>percent (2%) of the Construction</w:t>
      </w:r>
      <w:r>
        <w:rPr>
          <w:rFonts w:ascii="Arial" w:eastAsia="Arial" w:hAnsi="Arial" w:cs="Arial"/>
          <w:spacing w:val="-6"/>
          <w:sz w:val="24"/>
          <w:szCs w:val="24"/>
        </w:rPr>
        <w:t xml:space="preserve"> </w:t>
      </w:r>
      <w:r>
        <w:rPr>
          <w:rFonts w:ascii="Arial" w:eastAsia="Arial" w:hAnsi="Arial" w:cs="Arial"/>
          <w:sz w:val="24"/>
          <w:szCs w:val="24"/>
        </w:rPr>
        <w:t>Cost.</w:t>
      </w:r>
    </w:p>
    <w:p w14:paraId="56044339" w14:textId="77777777" w:rsidR="00135FBC" w:rsidRDefault="00135FBC" w:rsidP="005729F7">
      <w:pPr>
        <w:spacing w:after="0" w:line="240" w:lineRule="auto"/>
        <w:rPr>
          <w:rFonts w:ascii="Arial" w:eastAsia="Arial" w:hAnsi="Arial" w:cs="Arial"/>
          <w:szCs w:val="24"/>
        </w:rPr>
      </w:pPr>
    </w:p>
    <w:p w14:paraId="7C93D791" w14:textId="77777777" w:rsidR="00135FBC" w:rsidRDefault="00135FBC" w:rsidP="005729F7">
      <w:pPr>
        <w:pStyle w:val="ListParagraph"/>
        <w:numPr>
          <w:ilvl w:val="2"/>
          <w:numId w:val="9"/>
        </w:numPr>
        <w:tabs>
          <w:tab w:val="left" w:pos="1584"/>
        </w:tabs>
        <w:ind w:right="394" w:hanging="720"/>
        <w:jc w:val="both"/>
        <w:rPr>
          <w:rFonts w:ascii="Arial" w:eastAsia="Arial" w:hAnsi="Arial" w:cs="Arial"/>
          <w:sz w:val="24"/>
          <w:szCs w:val="24"/>
        </w:rPr>
      </w:pPr>
      <w:r>
        <w:rPr>
          <w:rFonts w:ascii="Arial" w:eastAsia="Arial" w:hAnsi="Arial" w:cs="Arial"/>
          <w:sz w:val="24"/>
          <w:szCs w:val="24"/>
        </w:rPr>
        <w:t>To obtain such recovery, the CITY shall deduct from</w:t>
      </w:r>
      <w:r>
        <w:rPr>
          <w:rFonts w:ascii="Arial" w:eastAsia="Arial" w:hAnsi="Arial" w:cs="Arial"/>
          <w:spacing w:val="34"/>
          <w:sz w:val="24"/>
          <w:szCs w:val="24"/>
        </w:rPr>
        <w:t xml:space="preserve"> </w:t>
      </w:r>
      <w:r>
        <w:rPr>
          <w:rFonts w:ascii="Arial" w:eastAsia="Arial" w:hAnsi="Arial" w:cs="Arial"/>
          <w:sz w:val="24"/>
          <w:szCs w:val="24"/>
        </w:rPr>
        <w:t>the CONSULTANT‘s fee a sufficient amount to recover all such</w:t>
      </w:r>
      <w:r>
        <w:rPr>
          <w:rFonts w:ascii="Arial" w:eastAsia="Arial" w:hAnsi="Arial" w:cs="Arial"/>
          <w:spacing w:val="19"/>
          <w:sz w:val="24"/>
          <w:szCs w:val="24"/>
        </w:rPr>
        <w:t xml:space="preserve"> </w:t>
      </w:r>
      <w:r>
        <w:rPr>
          <w:rFonts w:ascii="Arial" w:eastAsia="Arial" w:hAnsi="Arial" w:cs="Arial"/>
          <w:sz w:val="24"/>
          <w:szCs w:val="24"/>
        </w:rPr>
        <w:t>additional cost to the</w:t>
      </w:r>
      <w:r>
        <w:rPr>
          <w:rFonts w:ascii="Arial" w:eastAsia="Arial" w:hAnsi="Arial" w:cs="Arial"/>
          <w:spacing w:val="-1"/>
          <w:sz w:val="24"/>
          <w:szCs w:val="24"/>
        </w:rPr>
        <w:t xml:space="preserve"> </w:t>
      </w:r>
      <w:r>
        <w:rPr>
          <w:rFonts w:ascii="Arial" w:eastAsia="Arial" w:hAnsi="Arial" w:cs="Arial"/>
          <w:sz w:val="24"/>
          <w:szCs w:val="24"/>
        </w:rPr>
        <w:t>CITY.</w:t>
      </w:r>
    </w:p>
    <w:p w14:paraId="4EC1CB2A" w14:textId="77777777" w:rsidR="00135FBC" w:rsidRDefault="00135FBC" w:rsidP="005729F7">
      <w:pPr>
        <w:spacing w:after="0" w:line="240" w:lineRule="auto"/>
        <w:jc w:val="both"/>
        <w:rPr>
          <w:rFonts w:ascii="Arial" w:eastAsia="Arial" w:hAnsi="Arial" w:cs="Arial"/>
          <w:szCs w:val="24"/>
        </w:rPr>
      </w:pPr>
    </w:p>
    <w:p w14:paraId="7B9BDCE7" w14:textId="77777777" w:rsidR="00B07707" w:rsidRDefault="00B07707" w:rsidP="005729F7">
      <w:pPr>
        <w:pStyle w:val="ListParagraph"/>
        <w:numPr>
          <w:ilvl w:val="2"/>
          <w:numId w:val="9"/>
        </w:numPr>
        <w:tabs>
          <w:tab w:val="left" w:pos="1544"/>
        </w:tabs>
        <w:ind w:right="394" w:hanging="720"/>
        <w:jc w:val="both"/>
        <w:rPr>
          <w:rFonts w:ascii="Arial" w:eastAsia="Arial" w:hAnsi="Arial" w:cs="Arial"/>
          <w:sz w:val="24"/>
          <w:szCs w:val="24"/>
        </w:rPr>
      </w:pPr>
      <w:r>
        <w:rPr>
          <w:rFonts w:ascii="Arial" w:eastAsia="Arial" w:hAnsi="Arial" w:cs="Arial"/>
          <w:sz w:val="24"/>
          <w:szCs w:val="24"/>
        </w:rPr>
        <w:t>In executing this Agreement, the CONSULTANT</w:t>
      </w:r>
      <w:r>
        <w:rPr>
          <w:rFonts w:ascii="Arial" w:eastAsia="Arial" w:hAnsi="Arial" w:cs="Arial"/>
          <w:spacing w:val="19"/>
          <w:sz w:val="24"/>
          <w:szCs w:val="24"/>
        </w:rPr>
        <w:t xml:space="preserve"> </w:t>
      </w:r>
      <w:r>
        <w:rPr>
          <w:rFonts w:ascii="Arial" w:eastAsia="Arial" w:hAnsi="Arial" w:cs="Arial"/>
          <w:sz w:val="24"/>
          <w:szCs w:val="24"/>
        </w:rPr>
        <w:t>acknowledges acceptance</w:t>
      </w:r>
      <w:r>
        <w:rPr>
          <w:rFonts w:ascii="Arial" w:eastAsia="Arial" w:hAnsi="Arial" w:cs="Arial"/>
          <w:spacing w:val="33"/>
          <w:sz w:val="24"/>
          <w:szCs w:val="24"/>
        </w:rPr>
        <w:t xml:space="preserve"> </w:t>
      </w:r>
      <w:r>
        <w:rPr>
          <w:rFonts w:ascii="Arial" w:eastAsia="Arial" w:hAnsi="Arial" w:cs="Arial"/>
          <w:sz w:val="24"/>
          <w:szCs w:val="24"/>
        </w:rPr>
        <w:t>of</w:t>
      </w:r>
      <w:r>
        <w:rPr>
          <w:rFonts w:ascii="Arial" w:eastAsia="Arial" w:hAnsi="Arial" w:cs="Arial"/>
          <w:spacing w:val="35"/>
          <w:sz w:val="24"/>
          <w:szCs w:val="24"/>
        </w:rPr>
        <w:t xml:space="preserve"> </w:t>
      </w:r>
      <w:r>
        <w:rPr>
          <w:rFonts w:ascii="Arial" w:eastAsia="Arial" w:hAnsi="Arial" w:cs="Arial"/>
          <w:sz w:val="24"/>
          <w:szCs w:val="24"/>
        </w:rPr>
        <w:t>these</w:t>
      </w:r>
      <w:r>
        <w:rPr>
          <w:rFonts w:ascii="Arial" w:eastAsia="Arial" w:hAnsi="Arial" w:cs="Arial"/>
          <w:spacing w:val="36"/>
          <w:sz w:val="24"/>
          <w:szCs w:val="24"/>
        </w:rPr>
        <w:t xml:space="preserve"> </w:t>
      </w:r>
      <w:r>
        <w:rPr>
          <w:rFonts w:ascii="Arial" w:eastAsia="Arial" w:hAnsi="Arial" w:cs="Arial"/>
          <w:sz w:val="24"/>
          <w:szCs w:val="24"/>
        </w:rPr>
        <w:t>calculations</w:t>
      </w:r>
      <w:r>
        <w:rPr>
          <w:rFonts w:ascii="Arial" w:eastAsia="Arial" w:hAnsi="Arial" w:cs="Arial"/>
          <w:spacing w:val="32"/>
          <w:sz w:val="24"/>
          <w:szCs w:val="24"/>
        </w:rPr>
        <w:t xml:space="preserve"> </w:t>
      </w:r>
      <w:r>
        <w:rPr>
          <w:rFonts w:ascii="Arial" w:eastAsia="Arial" w:hAnsi="Arial" w:cs="Arial"/>
          <w:sz w:val="24"/>
          <w:szCs w:val="24"/>
        </w:rPr>
        <w:t>and</w:t>
      </w:r>
      <w:r>
        <w:rPr>
          <w:rFonts w:ascii="Arial" w:eastAsia="Arial" w:hAnsi="Arial" w:cs="Arial"/>
          <w:spacing w:val="36"/>
          <w:sz w:val="24"/>
          <w:szCs w:val="24"/>
        </w:rPr>
        <w:t xml:space="preserve"> </w:t>
      </w:r>
      <w:r>
        <w:rPr>
          <w:rFonts w:ascii="Arial" w:eastAsia="Arial" w:hAnsi="Arial" w:cs="Arial"/>
          <w:sz w:val="24"/>
          <w:szCs w:val="24"/>
        </w:rPr>
        <w:t>to</w:t>
      </w:r>
      <w:r>
        <w:rPr>
          <w:rFonts w:ascii="Arial" w:eastAsia="Arial" w:hAnsi="Arial" w:cs="Arial"/>
          <w:spacing w:val="36"/>
          <w:sz w:val="24"/>
          <w:szCs w:val="24"/>
        </w:rPr>
        <w:t xml:space="preserve"> </w:t>
      </w:r>
      <w:r>
        <w:rPr>
          <w:rFonts w:ascii="Arial" w:eastAsia="Arial" w:hAnsi="Arial" w:cs="Arial"/>
          <w:sz w:val="24"/>
          <w:szCs w:val="24"/>
        </w:rPr>
        <w:t>the</w:t>
      </w:r>
      <w:r>
        <w:rPr>
          <w:rFonts w:ascii="Arial" w:eastAsia="Arial" w:hAnsi="Arial" w:cs="Arial"/>
          <w:spacing w:val="33"/>
          <w:sz w:val="24"/>
          <w:szCs w:val="24"/>
        </w:rPr>
        <w:t xml:space="preserve"> </w:t>
      </w:r>
      <w:r>
        <w:rPr>
          <w:rFonts w:ascii="Arial" w:eastAsia="Arial" w:hAnsi="Arial" w:cs="Arial"/>
          <w:sz w:val="24"/>
          <w:szCs w:val="24"/>
        </w:rPr>
        <w:t>CITY’s</w:t>
      </w:r>
      <w:r>
        <w:rPr>
          <w:rFonts w:ascii="Arial" w:eastAsia="Arial" w:hAnsi="Arial" w:cs="Arial"/>
          <w:spacing w:val="35"/>
          <w:sz w:val="24"/>
          <w:szCs w:val="24"/>
        </w:rPr>
        <w:t xml:space="preserve"> </w:t>
      </w:r>
      <w:r>
        <w:rPr>
          <w:rFonts w:ascii="Arial" w:eastAsia="Arial" w:hAnsi="Arial" w:cs="Arial"/>
          <w:sz w:val="24"/>
          <w:szCs w:val="24"/>
        </w:rPr>
        <w:t>right</w:t>
      </w:r>
      <w:r>
        <w:rPr>
          <w:rFonts w:ascii="Arial" w:eastAsia="Arial" w:hAnsi="Arial" w:cs="Arial"/>
          <w:spacing w:val="35"/>
          <w:sz w:val="24"/>
          <w:szCs w:val="24"/>
        </w:rPr>
        <w:t xml:space="preserve"> </w:t>
      </w:r>
      <w:r>
        <w:rPr>
          <w:rFonts w:ascii="Arial" w:eastAsia="Arial" w:hAnsi="Arial" w:cs="Arial"/>
          <w:sz w:val="24"/>
          <w:szCs w:val="24"/>
        </w:rPr>
        <w:t>to</w:t>
      </w:r>
      <w:r>
        <w:rPr>
          <w:rFonts w:ascii="Arial" w:eastAsia="Arial" w:hAnsi="Arial" w:cs="Arial"/>
          <w:spacing w:val="36"/>
          <w:sz w:val="24"/>
          <w:szCs w:val="24"/>
        </w:rPr>
        <w:t xml:space="preserve"> </w:t>
      </w:r>
      <w:r>
        <w:rPr>
          <w:rFonts w:ascii="Arial" w:eastAsia="Arial" w:hAnsi="Arial" w:cs="Arial"/>
          <w:sz w:val="24"/>
          <w:szCs w:val="24"/>
        </w:rPr>
        <w:t>recover same as stated above. The recovery of additional costs to the</w:t>
      </w:r>
      <w:r>
        <w:rPr>
          <w:rFonts w:ascii="Arial" w:eastAsia="Arial" w:hAnsi="Arial" w:cs="Arial"/>
          <w:spacing w:val="59"/>
          <w:sz w:val="24"/>
          <w:szCs w:val="24"/>
        </w:rPr>
        <w:t xml:space="preserve"> </w:t>
      </w:r>
      <w:r>
        <w:rPr>
          <w:rFonts w:ascii="Arial" w:eastAsia="Arial" w:hAnsi="Arial" w:cs="Arial"/>
          <w:sz w:val="24"/>
          <w:szCs w:val="24"/>
        </w:rPr>
        <w:t>CITY under</w:t>
      </w:r>
      <w:r>
        <w:rPr>
          <w:rFonts w:ascii="Arial" w:eastAsia="Arial" w:hAnsi="Arial" w:cs="Arial"/>
          <w:spacing w:val="52"/>
          <w:sz w:val="24"/>
          <w:szCs w:val="24"/>
        </w:rPr>
        <w:t xml:space="preserve"> </w:t>
      </w:r>
      <w:r>
        <w:rPr>
          <w:rFonts w:ascii="Arial" w:eastAsia="Arial" w:hAnsi="Arial" w:cs="Arial"/>
          <w:sz w:val="24"/>
          <w:szCs w:val="24"/>
        </w:rPr>
        <w:t>this</w:t>
      </w:r>
      <w:r>
        <w:rPr>
          <w:rFonts w:ascii="Arial" w:eastAsia="Arial" w:hAnsi="Arial" w:cs="Arial"/>
          <w:spacing w:val="52"/>
          <w:sz w:val="24"/>
          <w:szCs w:val="24"/>
        </w:rPr>
        <w:t xml:space="preserve"> </w:t>
      </w:r>
      <w:r>
        <w:rPr>
          <w:rFonts w:ascii="Arial" w:eastAsia="Arial" w:hAnsi="Arial" w:cs="Arial"/>
          <w:sz w:val="24"/>
          <w:szCs w:val="24"/>
        </w:rPr>
        <w:t>paragraph</w:t>
      </w:r>
      <w:r>
        <w:rPr>
          <w:rFonts w:ascii="Arial" w:eastAsia="Arial" w:hAnsi="Arial" w:cs="Arial"/>
          <w:spacing w:val="51"/>
          <w:sz w:val="24"/>
          <w:szCs w:val="24"/>
        </w:rPr>
        <w:t xml:space="preserve"> </w:t>
      </w:r>
      <w:r>
        <w:rPr>
          <w:rFonts w:ascii="Arial" w:eastAsia="Arial" w:hAnsi="Arial" w:cs="Arial"/>
          <w:sz w:val="24"/>
          <w:szCs w:val="24"/>
        </w:rPr>
        <w:t>shall</w:t>
      </w:r>
      <w:r>
        <w:rPr>
          <w:rFonts w:ascii="Arial" w:eastAsia="Arial" w:hAnsi="Arial" w:cs="Arial"/>
          <w:spacing w:val="52"/>
          <w:sz w:val="24"/>
          <w:szCs w:val="24"/>
        </w:rPr>
        <w:t xml:space="preserve"> </w:t>
      </w:r>
      <w:r>
        <w:rPr>
          <w:rFonts w:ascii="Arial" w:eastAsia="Arial" w:hAnsi="Arial" w:cs="Arial"/>
          <w:sz w:val="24"/>
          <w:szCs w:val="24"/>
        </w:rPr>
        <w:t>not</w:t>
      </w:r>
      <w:r>
        <w:rPr>
          <w:rFonts w:ascii="Arial" w:eastAsia="Arial" w:hAnsi="Arial" w:cs="Arial"/>
          <w:spacing w:val="53"/>
          <w:sz w:val="24"/>
          <w:szCs w:val="24"/>
        </w:rPr>
        <w:t xml:space="preserve"> </w:t>
      </w:r>
      <w:r>
        <w:rPr>
          <w:rFonts w:ascii="Arial" w:eastAsia="Arial" w:hAnsi="Arial" w:cs="Arial"/>
          <w:sz w:val="24"/>
          <w:szCs w:val="24"/>
        </w:rPr>
        <w:t>limit</w:t>
      </w:r>
      <w:r>
        <w:rPr>
          <w:rFonts w:ascii="Arial" w:eastAsia="Arial" w:hAnsi="Arial" w:cs="Arial"/>
          <w:spacing w:val="53"/>
          <w:sz w:val="24"/>
          <w:szCs w:val="24"/>
        </w:rPr>
        <w:t xml:space="preserve"> </w:t>
      </w:r>
      <w:r>
        <w:rPr>
          <w:rFonts w:ascii="Arial" w:eastAsia="Arial" w:hAnsi="Arial" w:cs="Arial"/>
          <w:sz w:val="24"/>
          <w:szCs w:val="24"/>
        </w:rPr>
        <w:t>or</w:t>
      </w:r>
      <w:r>
        <w:rPr>
          <w:rFonts w:ascii="Arial" w:eastAsia="Arial" w:hAnsi="Arial" w:cs="Arial"/>
          <w:spacing w:val="52"/>
          <w:sz w:val="24"/>
          <w:szCs w:val="24"/>
        </w:rPr>
        <w:t xml:space="preserve"> </w:t>
      </w:r>
      <w:r>
        <w:rPr>
          <w:rFonts w:ascii="Arial" w:eastAsia="Arial" w:hAnsi="Arial" w:cs="Arial"/>
          <w:sz w:val="24"/>
          <w:szCs w:val="24"/>
        </w:rPr>
        <w:t>preclude</w:t>
      </w:r>
      <w:r>
        <w:rPr>
          <w:rFonts w:ascii="Arial" w:eastAsia="Arial" w:hAnsi="Arial" w:cs="Arial"/>
          <w:spacing w:val="53"/>
          <w:sz w:val="24"/>
          <w:szCs w:val="24"/>
        </w:rPr>
        <w:t xml:space="preserve"> </w:t>
      </w:r>
      <w:r>
        <w:rPr>
          <w:rFonts w:ascii="Arial" w:eastAsia="Arial" w:hAnsi="Arial" w:cs="Arial"/>
          <w:sz w:val="24"/>
          <w:szCs w:val="24"/>
        </w:rPr>
        <w:t>recovery</w:t>
      </w:r>
      <w:r>
        <w:rPr>
          <w:rFonts w:ascii="Arial" w:eastAsia="Arial" w:hAnsi="Arial" w:cs="Arial"/>
          <w:spacing w:val="50"/>
          <w:sz w:val="24"/>
          <w:szCs w:val="24"/>
        </w:rPr>
        <w:t xml:space="preserve"> </w:t>
      </w:r>
      <w:r>
        <w:rPr>
          <w:rFonts w:ascii="Arial" w:eastAsia="Arial" w:hAnsi="Arial" w:cs="Arial"/>
          <w:sz w:val="24"/>
          <w:szCs w:val="24"/>
        </w:rPr>
        <w:t>for</w:t>
      </w:r>
      <w:r>
        <w:rPr>
          <w:rFonts w:ascii="Arial" w:eastAsia="Arial" w:hAnsi="Arial" w:cs="Arial"/>
          <w:spacing w:val="52"/>
          <w:sz w:val="24"/>
          <w:szCs w:val="24"/>
        </w:rPr>
        <w:t xml:space="preserve"> </w:t>
      </w:r>
      <w:r>
        <w:rPr>
          <w:rFonts w:ascii="Arial" w:eastAsia="Arial" w:hAnsi="Arial" w:cs="Arial"/>
          <w:sz w:val="24"/>
          <w:szCs w:val="24"/>
        </w:rPr>
        <w:t>other separate and/or additional damages which the CITY may</w:t>
      </w:r>
      <w:r>
        <w:rPr>
          <w:rFonts w:ascii="Arial" w:eastAsia="Arial" w:hAnsi="Arial" w:cs="Arial"/>
          <w:spacing w:val="7"/>
          <w:sz w:val="24"/>
          <w:szCs w:val="24"/>
        </w:rPr>
        <w:t xml:space="preserve"> </w:t>
      </w:r>
      <w:r>
        <w:rPr>
          <w:rFonts w:ascii="Arial" w:eastAsia="Arial" w:hAnsi="Arial" w:cs="Arial"/>
          <w:sz w:val="24"/>
          <w:szCs w:val="24"/>
        </w:rPr>
        <w:t>otherwise incur.</w:t>
      </w:r>
    </w:p>
    <w:p w14:paraId="2576712C" w14:textId="77777777" w:rsidR="00B07707" w:rsidRDefault="00B07707" w:rsidP="005729F7">
      <w:pPr>
        <w:tabs>
          <w:tab w:val="left" w:pos="1544"/>
        </w:tabs>
        <w:spacing w:after="0" w:line="240" w:lineRule="auto"/>
        <w:rPr>
          <w:rFonts w:ascii="Arial" w:eastAsia="Arial" w:hAnsi="Arial" w:cs="Arial"/>
          <w:szCs w:val="24"/>
        </w:rPr>
      </w:pPr>
      <w:r>
        <w:rPr>
          <w:rFonts w:ascii="Arial" w:eastAsia="Arial" w:hAnsi="Arial" w:cs="Arial"/>
          <w:szCs w:val="24"/>
        </w:rPr>
        <w:tab/>
      </w:r>
    </w:p>
    <w:p w14:paraId="4BE06426" w14:textId="77777777" w:rsidR="00B07707" w:rsidRDefault="00B07707" w:rsidP="005729F7">
      <w:pPr>
        <w:pStyle w:val="ListParagraph"/>
        <w:numPr>
          <w:ilvl w:val="2"/>
          <w:numId w:val="9"/>
        </w:numPr>
        <w:tabs>
          <w:tab w:val="left" w:pos="1426"/>
        </w:tabs>
        <w:ind w:right="394" w:hanging="720"/>
        <w:jc w:val="both"/>
        <w:rPr>
          <w:rFonts w:ascii="Arial" w:eastAsia="Arial" w:hAnsi="Arial" w:cs="Arial"/>
          <w:sz w:val="24"/>
          <w:szCs w:val="24"/>
        </w:rPr>
      </w:pPr>
      <w:r>
        <w:rPr>
          <w:rFonts w:ascii="Arial" w:eastAsia="Arial" w:hAnsi="Arial" w:cs="Arial"/>
          <w:sz w:val="24"/>
          <w:szCs w:val="24"/>
        </w:rPr>
        <w:t>The Contract Administrator’s decision as to whether a Change Order</w:t>
      </w:r>
      <w:r>
        <w:rPr>
          <w:rFonts w:ascii="Arial" w:eastAsia="Arial" w:hAnsi="Arial" w:cs="Arial"/>
          <w:spacing w:val="-2"/>
          <w:sz w:val="24"/>
          <w:szCs w:val="24"/>
        </w:rPr>
        <w:t xml:space="preserve"> </w:t>
      </w:r>
      <w:r>
        <w:rPr>
          <w:rFonts w:ascii="Arial" w:eastAsia="Arial" w:hAnsi="Arial" w:cs="Arial"/>
          <w:sz w:val="24"/>
          <w:szCs w:val="24"/>
        </w:rPr>
        <w:t>is caused by an Error or caused by an Omission, taking</w:t>
      </w:r>
      <w:r>
        <w:rPr>
          <w:rFonts w:ascii="Arial" w:eastAsia="Arial" w:hAnsi="Arial" w:cs="Arial"/>
          <w:spacing w:val="53"/>
          <w:sz w:val="24"/>
          <w:szCs w:val="24"/>
        </w:rPr>
        <w:t xml:space="preserve"> </w:t>
      </w:r>
      <w:r>
        <w:rPr>
          <w:rFonts w:ascii="Arial" w:eastAsia="Arial" w:hAnsi="Arial" w:cs="Arial"/>
          <w:sz w:val="24"/>
          <w:szCs w:val="24"/>
        </w:rPr>
        <w:t>into consideration</w:t>
      </w:r>
      <w:r>
        <w:rPr>
          <w:rFonts w:ascii="Arial" w:eastAsia="Arial" w:hAnsi="Arial" w:cs="Arial"/>
          <w:spacing w:val="34"/>
          <w:sz w:val="24"/>
          <w:szCs w:val="24"/>
        </w:rPr>
        <w:t xml:space="preserve"> </w:t>
      </w:r>
      <w:r>
        <w:rPr>
          <w:rFonts w:ascii="Arial" w:eastAsia="Arial" w:hAnsi="Arial" w:cs="Arial"/>
          <w:sz w:val="24"/>
          <w:szCs w:val="24"/>
        </w:rPr>
        <w:t>industry</w:t>
      </w:r>
      <w:r>
        <w:rPr>
          <w:rFonts w:ascii="Arial" w:eastAsia="Arial" w:hAnsi="Arial" w:cs="Arial"/>
          <w:spacing w:val="36"/>
          <w:sz w:val="24"/>
          <w:szCs w:val="24"/>
        </w:rPr>
        <w:t xml:space="preserve"> </w:t>
      </w:r>
      <w:r>
        <w:rPr>
          <w:rFonts w:ascii="Arial" w:eastAsia="Arial" w:hAnsi="Arial" w:cs="Arial"/>
          <w:sz w:val="24"/>
          <w:szCs w:val="24"/>
        </w:rPr>
        <w:t>standards,</w:t>
      </w:r>
      <w:r>
        <w:rPr>
          <w:rFonts w:ascii="Arial" w:eastAsia="Arial" w:hAnsi="Arial" w:cs="Arial"/>
          <w:spacing w:val="34"/>
          <w:sz w:val="24"/>
          <w:szCs w:val="24"/>
        </w:rPr>
        <w:t xml:space="preserve"> </w:t>
      </w:r>
      <w:r>
        <w:rPr>
          <w:rFonts w:ascii="Arial" w:eastAsia="Arial" w:hAnsi="Arial" w:cs="Arial"/>
          <w:sz w:val="24"/>
          <w:szCs w:val="24"/>
        </w:rPr>
        <w:t>shall</w:t>
      </w:r>
      <w:r>
        <w:rPr>
          <w:rFonts w:ascii="Arial" w:eastAsia="Arial" w:hAnsi="Arial" w:cs="Arial"/>
          <w:spacing w:val="35"/>
          <w:sz w:val="24"/>
          <w:szCs w:val="24"/>
        </w:rPr>
        <w:t xml:space="preserve"> </w:t>
      </w:r>
      <w:r>
        <w:rPr>
          <w:rFonts w:ascii="Arial" w:eastAsia="Arial" w:hAnsi="Arial" w:cs="Arial"/>
          <w:sz w:val="24"/>
          <w:szCs w:val="24"/>
        </w:rPr>
        <w:t>be</w:t>
      </w:r>
      <w:r>
        <w:rPr>
          <w:rFonts w:ascii="Arial" w:eastAsia="Arial" w:hAnsi="Arial" w:cs="Arial"/>
          <w:spacing w:val="32"/>
          <w:sz w:val="24"/>
          <w:szCs w:val="24"/>
        </w:rPr>
        <w:t xml:space="preserve"> </w:t>
      </w:r>
      <w:r>
        <w:rPr>
          <w:rFonts w:ascii="Arial" w:eastAsia="Arial" w:hAnsi="Arial" w:cs="Arial"/>
          <w:sz w:val="24"/>
          <w:szCs w:val="24"/>
        </w:rPr>
        <w:t>final</w:t>
      </w:r>
      <w:r>
        <w:rPr>
          <w:rFonts w:ascii="Arial" w:eastAsia="Arial" w:hAnsi="Arial" w:cs="Arial"/>
          <w:spacing w:val="35"/>
          <w:sz w:val="24"/>
          <w:szCs w:val="24"/>
        </w:rPr>
        <w:t xml:space="preserve"> </w:t>
      </w:r>
      <w:r>
        <w:rPr>
          <w:rFonts w:ascii="Arial" w:eastAsia="Arial" w:hAnsi="Arial" w:cs="Arial"/>
          <w:sz w:val="24"/>
          <w:szCs w:val="24"/>
        </w:rPr>
        <w:t>and</w:t>
      </w:r>
      <w:r>
        <w:rPr>
          <w:rFonts w:ascii="Arial" w:eastAsia="Arial" w:hAnsi="Arial" w:cs="Arial"/>
          <w:spacing w:val="34"/>
          <w:sz w:val="24"/>
          <w:szCs w:val="24"/>
        </w:rPr>
        <w:t xml:space="preserve"> </w:t>
      </w:r>
      <w:r>
        <w:rPr>
          <w:rFonts w:ascii="Arial" w:eastAsia="Arial" w:hAnsi="Arial" w:cs="Arial"/>
          <w:sz w:val="24"/>
          <w:szCs w:val="24"/>
        </w:rPr>
        <w:t>binding</w:t>
      </w:r>
      <w:r>
        <w:rPr>
          <w:rFonts w:ascii="Arial" w:eastAsia="Arial" w:hAnsi="Arial" w:cs="Arial"/>
          <w:spacing w:val="34"/>
          <w:sz w:val="24"/>
          <w:szCs w:val="24"/>
        </w:rPr>
        <w:t xml:space="preserve"> </w:t>
      </w:r>
      <w:r>
        <w:rPr>
          <w:rFonts w:ascii="Arial" w:eastAsia="Arial" w:hAnsi="Arial" w:cs="Arial"/>
          <w:sz w:val="24"/>
          <w:szCs w:val="24"/>
        </w:rPr>
        <w:t>on</w:t>
      </w:r>
      <w:r>
        <w:rPr>
          <w:rFonts w:ascii="Arial" w:eastAsia="Arial" w:hAnsi="Arial" w:cs="Arial"/>
          <w:spacing w:val="34"/>
          <w:sz w:val="24"/>
          <w:szCs w:val="24"/>
        </w:rPr>
        <w:t xml:space="preserve"> </w:t>
      </w:r>
      <w:r>
        <w:rPr>
          <w:rFonts w:ascii="Arial" w:eastAsia="Arial" w:hAnsi="Arial" w:cs="Arial"/>
          <w:sz w:val="24"/>
          <w:szCs w:val="24"/>
        </w:rPr>
        <w:t>both parties for amounts in the aggregate under $100,000 per</w:t>
      </w:r>
      <w:r>
        <w:rPr>
          <w:rFonts w:ascii="Arial" w:eastAsia="Arial" w:hAnsi="Arial" w:cs="Arial"/>
          <w:spacing w:val="3"/>
          <w:sz w:val="24"/>
          <w:szCs w:val="24"/>
        </w:rPr>
        <w:t xml:space="preserve"> </w:t>
      </w:r>
      <w:r>
        <w:rPr>
          <w:rFonts w:ascii="Arial" w:eastAsia="Arial" w:hAnsi="Arial" w:cs="Arial"/>
          <w:sz w:val="24"/>
          <w:szCs w:val="24"/>
        </w:rPr>
        <w:t>project, subject</w:t>
      </w:r>
      <w:r>
        <w:rPr>
          <w:rFonts w:ascii="Arial" w:eastAsia="Arial" w:hAnsi="Arial" w:cs="Arial"/>
          <w:spacing w:val="25"/>
          <w:sz w:val="24"/>
          <w:szCs w:val="24"/>
        </w:rPr>
        <w:t xml:space="preserve"> </w:t>
      </w:r>
      <w:r>
        <w:rPr>
          <w:rFonts w:ascii="Arial" w:eastAsia="Arial" w:hAnsi="Arial" w:cs="Arial"/>
          <w:sz w:val="24"/>
          <w:szCs w:val="24"/>
        </w:rPr>
        <w:t>to</w:t>
      </w:r>
      <w:r>
        <w:rPr>
          <w:rFonts w:ascii="Arial" w:eastAsia="Arial" w:hAnsi="Arial" w:cs="Arial"/>
          <w:spacing w:val="25"/>
          <w:sz w:val="24"/>
          <w:szCs w:val="24"/>
        </w:rPr>
        <w:t xml:space="preserve"> </w:t>
      </w:r>
      <w:r>
        <w:rPr>
          <w:rFonts w:ascii="Arial" w:eastAsia="Arial" w:hAnsi="Arial" w:cs="Arial"/>
          <w:sz w:val="24"/>
          <w:szCs w:val="24"/>
        </w:rPr>
        <w:t>Section</w:t>
      </w:r>
      <w:r>
        <w:rPr>
          <w:rFonts w:ascii="Arial" w:eastAsia="Arial" w:hAnsi="Arial" w:cs="Arial"/>
          <w:spacing w:val="25"/>
          <w:sz w:val="24"/>
          <w:szCs w:val="24"/>
        </w:rPr>
        <w:t xml:space="preserve"> </w:t>
      </w:r>
      <w:r>
        <w:rPr>
          <w:rFonts w:ascii="Arial" w:eastAsia="Arial" w:hAnsi="Arial" w:cs="Arial"/>
          <w:sz w:val="24"/>
          <w:szCs w:val="24"/>
        </w:rPr>
        <w:t>8.3.</w:t>
      </w:r>
      <w:r>
        <w:rPr>
          <w:rFonts w:ascii="Arial" w:eastAsia="Arial" w:hAnsi="Arial" w:cs="Arial"/>
          <w:spacing w:val="52"/>
          <w:sz w:val="24"/>
          <w:szCs w:val="24"/>
        </w:rPr>
        <w:t xml:space="preserve"> </w:t>
      </w:r>
      <w:r>
        <w:rPr>
          <w:rFonts w:ascii="Arial" w:eastAsia="Arial" w:hAnsi="Arial" w:cs="Arial"/>
          <w:sz w:val="24"/>
          <w:szCs w:val="24"/>
        </w:rPr>
        <w:t>In</w:t>
      </w:r>
      <w:r>
        <w:rPr>
          <w:rFonts w:ascii="Arial" w:eastAsia="Arial" w:hAnsi="Arial" w:cs="Arial"/>
          <w:spacing w:val="25"/>
          <w:sz w:val="24"/>
          <w:szCs w:val="24"/>
        </w:rPr>
        <w:t xml:space="preserve"> </w:t>
      </w:r>
      <w:r>
        <w:rPr>
          <w:rFonts w:ascii="Arial" w:eastAsia="Arial" w:hAnsi="Arial" w:cs="Arial"/>
          <w:sz w:val="24"/>
          <w:szCs w:val="24"/>
        </w:rPr>
        <w:t>the</w:t>
      </w:r>
      <w:r>
        <w:rPr>
          <w:rFonts w:ascii="Arial" w:eastAsia="Arial" w:hAnsi="Arial" w:cs="Arial"/>
          <w:spacing w:val="25"/>
          <w:sz w:val="24"/>
          <w:szCs w:val="24"/>
        </w:rPr>
        <w:t xml:space="preserve"> </w:t>
      </w:r>
      <w:r>
        <w:rPr>
          <w:rFonts w:ascii="Arial" w:eastAsia="Arial" w:hAnsi="Arial" w:cs="Arial"/>
          <w:sz w:val="24"/>
          <w:szCs w:val="24"/>
        </w:rPr>
        <w:t>event</w:t>
      </w:r>
      <w:r>
        <w:rPr>
          <w:rFonts w:ascii="Arial" w:eastAsia="Arial" w:hAnsi="Arial" w:cs="Arial"/>
          <w:spacing w:val="25"/>
          <w:sz w:val="24"/>
          <w:szCs w:val="24"/>
        </w:rPr>
        <w:t xml:space="preserve"> </w:t>
      </w:r>
      <w:r>
        <w:rPr>
          <w:rFonts w:ascii="Arial" w:eastAsia="Arial" w:hAnsi="Arial" w:cs="Arial"/>
          <w:sz w:val="24"/>
          <w:szCs w:val="24"/>
        </w:rPr>
        <w:t>of</w:t>
      </w:r>
      <w:r>
        <w:rPr>
          <w:rFonts w:ascii="Arial" w:eastAsia="Arial" w:hAnsi="Arial" w:cs="Arial"/>
          <w:spacing w:val="27"/>
          <w:sz w:val="24"/>
          <w:szCs w:val="24"/>
        </w:rPr>
        <w:t xml:space="preserve"> </w:t>
      </w:r>
      <w:r>
        <w:rPr>
          <w:rFonts w:ascii="Arial" w:eastAsia="Arial" w:hAnsi="Arial" w:cs="Arial"/>
          <w:sz w:val="24"/>
          <w:szCs w:val="24"/>
        </w:rPr>
        <w:t>a</w:t>
      </w:r>
      <w:r>
        <w:rPr>
          <w:rFonts w:ascii="Arial" w:eastAsia="Arial" w:hAnsi="Arial" w:cs="Arial"/>
          <w:spacing w:val="28"/>
          <w:sz w:val="24"/>
          <w:szCs w:val="24"/>
        </w:rPr>
        <w:t xml:space="preserve"> </w:t>
      </w:r>
      <w:r>
        <w:rPr>
          <w:rFonts w:ascii="Arial" w:eastAsia="Arial" w:hAnsi="Arial" w:cs="Arial"/>
          <w:sz w:val="24"/>
          <w:szCs w:val="24"/>
        </w:rPr>
        <w:t>dispute</w:t>
      </w:r>
      <w:r>
        <w:rPr>
          <w:rFonts w:ascii="Arial" w:eastAsia="Arial" w:hAnsi="Arial" w:cs="Arial"/>
          <w:spacing w:val="25"/>
          <w:sz w:val="24"/>
          <w:szCs w:val="24"/>
        </w:rPr>
        <w:t xml:space="preserve"> </w:t>
      </w:r>
      <w:r>
        <w:rPr>
          <w:rFonts w:ascii="Arial" w:eastAsia="Arial" w:hAnsi="Arial" w:cs="Arial"/>
          <w:sz w:val="24"/>
          <w:szCs w:val="24"/>
        </w:rPr>
        <w:t>in</w:t>
      </w:r>
      <w:r>
        <w:rPr>
          <w:rFonts w:ascii="Arial" w:eastAsia="Arial" w:hAnsi="Arial" w:cs="Arial"/>
          <w:spacing w:val="25"/>
          <w:sz w:val="24"/>
          <w:szCs w:val="24"/>
        </w:rPr>
        <w:t xml:space="preserve"> </w:t>
      </w:r>
      <w:r>
        <w:rPr>
          <w:rFonts w:ascii="Arial" w:eastAsia="Arial" w:hAnsi="Arial" w:cs="Arial"/>
          <w:sz w:val="24"/>
          <w:szCs w:val="24"/>
        </w:rPr>
        <w:t>an</w:t>
      </w:r>
      <w:r>
        <w:rPr>
          <w:rFonts w:ascii="Arial" w:eastAsia="Arial" w:hAnsi="Arial" w:cs="Arial"/>
          <w:spacing w:val="25"/>
          <w:sz w:val="24"/>
          <w:szCs w:val="24"/>
        </w:rPr>
        <w:t xml:space="preserve"> </w:t>
      </w:r>
      <w:r>
        <w:rPr>
          <w:rFonts w:ascii="Arial" w:eastAsia="Arial" w:hAnsi="Arial" w:cs="Arial"/>
          <w:sz w:val="24"/>
          <w:szCs w:val="24"/>
        </w:rPr>
        <w:t>amount</w:t>
      </w:r>
      <w:r>
        <w:rPr>
          <w:rFonts w:ascii="Arial" w:eastAsia="Arial" w:hAnsi="Arial" w:cs="Arial"/>
          <w:spacing w:val="25"/>
          <w:sz w:val="24"/>
          <w:szCs w:val="24"/>
        </w:rPr>
        <w:t xml:space="preserve"> </w:t>
      </w:r>
      <w:r>
        <w:rPr>
          <w:rFonts w:ascii="Arial" w:eastAsia="Arial" w:hAnsi="Arial" w:cs="Arial"/>
          <w:sz w:val="24"/>
          <w:szCs w:val="24"/>
        </w:rPr>
        <w:t>over</w:t>
      </w:r>
    </w:p>
    <w:p w14:paraId="7A6EE45C" w14:textId="77777777" w:rsidR="00B07707" w:rsidRDefault="00B07707" w:rsidP="005729F7">
      <w:pPr>
        <w:pStyle w:val="BodyText"/>
        <w:ind w:left="1540" w:right="393"/>
        <w:jc w:val="both"/>
      </w:pPr>
      <w:r>
        <w:t>$100,000,</w:t>
      </w:r>
      <w:r>
        <w:rPr>
          <w:spacing w:val="43"/>
        </w:rPr>
        <w:t xml:space="preserve"> </w:t>
      </w:r>
      <w:r>
        <w:t>the</w:t>
      </w:r>
      <w:r>
        <w:rPr>
          <w:spacing w:val="44"/>
        </w:rPr>
        <w:t xml:space="preserve"> </w:t>
      </w:r>
      <w:r>
        <w:t>parties</w:t>
      </w:r>
      <w:r>
        <w:rPr>
          <w:spacing w:val="40"/>
        </w:rPr>
        <w:t xml:space="preserve"> </w:t>
      </w:r>
      <w:r>
        <w:t>agree</w:t>
      </w:r>
      <w:r>
        <w:rPr>
          <w:spacing w:val="44"/>
        </w:rPr>
        <w:t xml:space="preserve"> </w:t>
      </w:r>
      <w:r>
        <w:t>to</w:t>
      </w:r>
      <w:r>
        <w:rPr>
          <w:spacing w:val="44"/>
        </w:rPr>
        <w:t xml:space="preserve"> </w:t>
      </w:r>
      <w:r>
        <w:t>use</w:t>
      </w:r>
      <w:r>
        <w:rPr>
          <w:spacing w:val="44"/>
        </w:rPr>
        <w:t xml:space="preserve"> </w:t>
      </w:r>
      <w:r>
        <w:t>their</w:t>
      </w:r>
      <w:r>
        <w:rPr>
          <w:spacing w:val="42"/>
        </w:rPr>
        <w:t xml:space="preserve"> </w:t>
      </w:r>
      <w:r>
        <w:t>best</w:t>
      </w:r>
      <w:r>
        <w:rPr>
          <w:spacing w:val="43"/>
        </w:rPr>
        <w:t xml:space="preserve"> </w:t>
      </w:r>
      <w:r>
        <w:t>efforts</w:t>
      </w:r>
      <w:r>
        <w:rPr>
          <w:spacing w:val="43"/>
        </w:rPr>
        <w:t xml:space="preserve"> </w:t>
      </w:r>
      <w:r>
        <w:t>to</w:t>
      </w:r>
      <w:r>
        <w:rPr>
          <w:spacing w:val="44"/>
        </w:rPr>
        <w:t xml:space="preserve"> </w:t>
      </w:r>
      <w:r>
        <w:t>settle</w:t>
      </w:r>
      <w:r>
        <w:rPr>
          <w:spacing w:val="44"/>
        </w:rPr>
        <w:t xml:space="preserve"> </w:t>
      </w:r>
      <w:r>
        <w:t>such dispute. To this effect, they shall consult and negotiate with</w:t>
      </w:r>
      <w:r>
        <w:rPr>
          <w:spacing w:val="14"/>
        </w:rPr>
        <w:t xml:space="preserve"> </w:t>
      </w:r>
      <w:r>
        <w:t>each other, in good faith and, recognizing their mutual interests, attempt</w:t>
      </w:r>
      <w:r>
        <w:rPr>
          <w:spacing w:val="25"/>
        </w:rPr>
        <w:t xml:space="preserve"> </w:t>
      </w:r>
      <w:r>
        <w:t>to reach a just and equitable solution satisfactory to both parties. If</w:t>
      </w:r>
      <w:r>
        <w:rPr>
          <w:spacing w:val="45"/>
        </w:rPr>
        <w:t xml:space="preserve"> </w:t>
      </w:r>
      <w:r>
        <w:t>they do</w:t>
      </w:r>
      <w:r>
        <w:rPr>
          <w:spacing w:val="41"/>
        </w:rPr>
        <w:t xml:space="preserve"> </w:t>
      </w:r>
      <w:r>
        <w:t>not</w:t>
      </w:r>
      <w:r>
        <w:rPr>
          <w:spacing w:val="43"/>
        </w:rPr>
        <w:t xml:space="preserve"> </w:t>
      </w:r>
      <w:r>
        <w:t>reach</w:t>
      </w:r>
      <w:r>
        <w:rPr>
          <w:spacing w:val="41"/>
        </w:rPr>
        <w:t xml:space="preserve"> </w:t>
      </w:r>
      <w:r>
        <w:t>such</w:t>
      </w:r>
      <w:r>
        <w:rPr>
          <w:spacing w:val="41"/>
        </w:rPr>
        <w:t xml:space="preserve"> </w:t>
      </w:r>
      <w:r>
        <w:t>solution</w:t>
      </w:r>
      <w:r>
        <w:rPr>
          <w:spacing w:val="44"/>
        </w:rPr>
        <w:t xml:space="preserve"> </w:t>
      </w:r>
      <w:r>
        <w:t>within</w:t>
      </w:r>
      <w:r>
        <w:rPr>
          <w:spacing w:val="44"/>
        </w:rPr>
        <w:t xml:space="preserve"> </w:t>
      </w:r>
      <w:r>
        <w:t>a</w:t>
      </w:r>
      <w:r>
        <w:rPr>
          <w:spacing w:val="41"/>
        </w:rPr>
        <w:t xml:space="preserve"> </w:t>
      </w:r>
      <w:r>
        <w:t>period</w:t>
      </w:r>
      <w:r>
        <w:rPr>
          <w:spacing w:val="41"/>
        </w:rPr>
        <w:t xml:space="preserve"> </w:t>
      </w:r>
      <w:r>
        <w:t>of</w:t>
      </w:r>
      <w:r>
        <w:rPr>
          <w:spacing w:val="46"/>
        </w:rPr>
        <w:t xml:space="preserve"> </w:t>
      </w:r>
      <w:r>
        <w:t>sixty</w:t>
      </w:r>
      <w:r>
        <w:rPr>
          <w:spacing w:val="40"/>
        </w:rPr>
        <w:t xml:space="preserve"> </w:t>
      </w:r>
      <w:r>
        <w:t>(60)</w:t>
      </w:r>
      <w:r>
        <w:rPr>
          <w:spacing w:val="42"/>
        </w:rPr>
        <w:t xml:space="preserve"> </w:t>
      </w:r>
      <w:r>
        <w:t>days,</w:t>
      </w:r>
      <w:r>
        <w:rPr>
          <w:spacing w:val="43"/>
        </w:rPr>
        <w:t xml:space="preserve"> </w:t>
      </w:r>
      <w:r>
        <w:t xml:space="preserve">then upon </w:t>
      </w:r>
      <w:r>
        <w:lastRenderedPageBreak/>
        <w:t>notice to the other, either party may commence litigation</w:t>
      </w:r>
      <w:r>
        <w:rPr>
          <w:spacing w:val="-22"/>
        </w:rPr>
        <w:t xml:space="preserve"> </w:t>
      </w:r>
      <w:r>
        <w:t>to resolve the dispute in Broward County,</w:t>
      </w:r>
      <w:r>
        <w:rPr>
          <w:spacing w:val="-22"/>
        </w:rPr>
        <w:t xml:space="preserve"> </w:t>
      </w:r>
      <w:r>
        <w:t>Florida.</w:t>
      </w:r>
    </w:p>
    <w:p w14:paraId="0B3BA678" w14:textId="77777777" w:rsidR="00B07707" w:rsidRDefault="00B07707" w:rsidP="00B85A5C">
      <w:pPr>
        <w:spacing w:after="0" w:line="240" w:lineRule="auto"/>
        <w:ind w:right="40" w:hanging="4"/>
        <w:jc w:val="center"/>
        <w:rPr>
          <w:rFonts w:ascii="Arial" w:eastAsia="Arial" w:hAnsi="Arial" w:cs="Arial"/>
          <w:szCs w:val="24"/>
        </w:rPr>
      </w:pPr>
    </w:p>
    <w:p w14:paraId="0A6E059D" w14:textId="77777777" w:rsidR="00B85A5C" w:rsidRDefault="00B07707" w:rsidP="00B85A5C">
      <w:pPr>
        <w:pStyle w:val="BodyText"/>
        <w:ind w:left="0" w:right="40" w:hanging="4"/>
        <w:jc w:val="center"/>
      </w:pPr>
      <w:r>
        <w:rPr>
          <w:u w:val="single" w:color="000000"/>
        </w:rPr>
        <w:t>ARTICLE</w:t>
      </w:r>
      <w:r>
        <w:rPr>
          <w:spacing w:val="-4"/>
          <w:u w:val="single" w:color="000000"/>
        </w:rPr>
        <w:t xml:space="preserve"> </w:t>
      </w:r>
      <w:r>
        <w:rPr>
          <w:u w:val="single" w:color="000000"/>
        </w:rPr>
        <w:t>10</w:t>
      </w:r>
    </w:p>
    <w:p w14:paraId="39DA1E78" w14:textId="77777777" w:rsidR="00B07707" w:rsidRDefault="00B07707" w:rsidP="00B85A5C">
      <w:pPr>
        <w:pStyle w:val="BodyText"/>
        <w:ind w:left="0" w:right="40" w:hanging="4"/>
        <w:jc w:val="center"/>
      </w:pPr>
      <w:r>
        <w:rPr>
          <w:u w:val="single" w:color="000000"/>
        </w:rPr>
        <w:t>CITY’S</w:t>
      </w:r>
      <w:r>
        <w:rPr>
          <w:spacing w:val="-9"/>
          <w:u w:val="single" w:color="000000"/>
        </w:rPr>
        <w:t xml:space="preserve"> </w:t>
      </w:r>
      <w:r>
        <w:rPr>
          <w:u w:val="single" w:color="000000"/>
        </w:rPr>
        <w:t>RESPONSIBILITIES</w:t>
      </w:r>
    </w:p>
    <w:p w14:paraId="7FCFB18A" w14:textId="77777777" w:rsidR="00B07707" w:rsidRDefault="00B07707" w:rsidP="005729F7">
      <w:pPr>
        <w:spacing w:after="0" w:line="240" w:lineRule="auto"/>
        <w:rPr>
          <w:rFonts w:ascii="Arial" w:eastAsia="Arial" w:hAnsi="Arial" w:cs="Arial"/>
          <w:sz w:val="17"/>
          <w:szCs w:val="17"/>
        </w:rPr>
      </w:pPr>
    </w:p>
    <w:p w14:paraId="5DDAF411" w14:textId="77777777" w:rsidR="00B07707" w:rsidRDefault="00B07707" w:rsidP="005729F7">
      <w:pPr>
        <w:pStyle w:val="ListParagraph"/>
        <w:numPr>
          <w:ilvl w:val="1"/>
          <w:numId w:val="11"/>
        </w:numPr>
        <w:tabs>
          <w:tab w:val="left" w:pos="821"/>
        </w:tabs>
        <w:ind w:right="393"/>
        <w:jc w:val="both"/>
        <w:rPr>
          <w:rFonts w:ascii="Arial" w:eastAsia="Arial" w:hAnsi="Arial" w:cs="Arial"/>
          <w:sz w:val="24"/>
          <w:szCs w:val="24"/>
        </w:rPr>
      </w:pPr>
      <w:r>
        <w:rPr>
          <w:rFonts w:ascii="Arial" w:eastAsia="Arial" w:hAnsi="Arial" w:cs="Arial"/>
          <w:sz w:val="24"/>
          <w:szCs w:val="24"/>
        </w:rPr>
        <w:t>CITY shall assist CONSULTANT by placing at CONSULTANT’s disposal</w:t>
      </w:r>
      <w:r w:rsidR="00AE4593">
        <w:rPr>
          <w:rFonts w:ascii="Arial" w:eastAsia="Arial" w:hAnsi="Arial" w:cs="Arial"/>
          <w:sz w:val="24"/>
          <w:szCs w:val="24"/>
        </w:rPr>
        <w:t>,</w:t>
      </w:r>
      <w:r>
        <w:rPr>
          <w:rFonts w:ascii="Arial" w:eastAsia="Arial" w:hAnsi="Arial" w:cs="Arial"/>
          <w:spacing w:val="48"/>
          <w:sz w:val="24"/>
          <w:szCs w:val="24"/>
        </w:rPr>
        <w:t xml:space="preserve"> </w:t>
      </w:r>
      <w:r>
        <w:rPr>
          <w:rFonts w:ascii="Arial" w:eastAsia="Arial" w:hAnsi="Arial" w:cs="Arial"/>
          <w:sz w:val="24"/>
          <w:szCs w:val="24"/>
        </w:rPr>
        <w:t>all information</w:t>
      </w:r>
      <w:r>
        <w:rPr>
          <w:rFonts w:ascii="Arial" w:eastAsia="Arial" w:hAnsi="Arial" w:cs="Arial"/>
          <w:spacing w:val="43"/>
          <w:sz w:val="24"/>
          <w:szCs w:val="24"/>
        </w:rPr>
        <w:t xml:space="preserve"> </w:t>
      </w:r>
      <w:r>
        <w:rPr>
          <w:rFonts w:ascii="Arial" w:eastAsia="Arial" w:hAnsi="Arial" w:cs="Arial"/>
          <w:sz w:val="24"/>
          <w:szCs w:val="24"/>
        </w:rPr>
        <w:t>CITY</w:t>
      </w:r>
      <w:r>
        <w:rPr>
          <w:rFonts w:ascii="Arial" w:eastAsia="Arial" w:hAnsi="Arial" w:cs="Arial"/>
          <w:spacing w:val="40"/>
          <w:sz w:val="24"/>
          <w:szCs w:val="24"/>
        </w:rPr>
        <w:t xml:space="preserve"> </w:t>
      </w:r>
      <w:r>
        <w:rPr>
          <w:rFonts w:ascii="Arial" w:eastAsia="Arial" w:hAnsi="Arial" w:cs="Arial"/>
          <w:sz w:val="24"/>
          <w:szCs w:val="24"/>
        </w:rPr>
        <w:t>has</w:t>
      </w:r>
      <w:r>
        <w:rPr>
          <w:rFonts w:ascii="Arial" w:eastAsia="Arial" w:hAnsi="Arial" w:cs="Arial"/>
          <w:spacing w:val="39"/>
          <w:sz w:val="24"/>
          <w:szCs w:val="24"/>
        </w:rPr>
        <w:t xml:space="preserve"> </w:t>
      </w:r>
      <w:r>
        <w:rPr>
          <w:rFonts w:ascii="Arial" w:eastAsia="Arial" w:hAnsi="Arial" w:cs="Arial"/>
          <w:sz w:val="24"/>
          <w:szCs w:val="24"/>
        </w:rPr>
        <w:t>available</w:t>
      </w:r>
      <w:r>
        <w:rPr>
          <w:rFonts w:ascii="Arial" w:eastAsia="Arial" w:hAnsi="Arial" w:cs="Arial"/>
          <w:spacing w:val="43"/>
          <w:sz w:val="24"/>
          <w:szCs w:val="24"/>
        </w:rPr>
        <w:t xml:space="preserve"> </w:t>
      </w:r>
      <w:r>
        <w:rPr>
          <w:rFonts w:ascii="Arial" w:eastAsia="Arial" w:hAnsi="Arial" w:cs="Arial"/>
          <w:sz w:val="24"/>
          <w:szCs w:val="24"/>
        </w:rPr>
        <w:t>pertinent</w:t>
      </w:r>
      <w:r>
        <w:rPr>
          <w:rFonts w:ascii="Arial" w:eastAsia="Arial" w:hAnsi="Arial" w:cs="Arial"/>
          <w:spacing w:val="42"/>
          <w:sz w:val="24"/>
          <w:szCs w:val="24"/>
        </w:rPr>
        <w:t xml:space="preserve"> </w:t>
      </w:r>
      <w:r>
        <w:rPr>
          <w:rFonts w:ascii="Arial" w:eastAsia="Arial" w:hAnsi="Arial" w:cs="Arial"/>
          <w:sz w:val="24"/>
          <w:szCs w:val="24"/>
        </w:rPr>
        <w:t>to</w:t>
      </w:r>
      <w:r>
        <w:rPr>
          <w:rFonts w:ascii="Arial" w:eastAsia="Arial" w:hAnsi="Arial" w:cs="Arial"/>
          <w:spacing w:val="40"/>
          <w:sz w:val="24"/>
          <w:szCs w:val="24"/>
        </w:rPr>
        <w:t xml:space="preserve"> </w:t>
      </w:r>
      <w:r>
        <w:rPr>
          <w:rFonts w:ascii="Arial" w:eastAsia="Arial" w:hAnsi="Arial" w:cs="Arial"/>
          <w:sz w:val="24"/>
          <w:szCs w:val="24"/>
        </w:rPr>
        <w:t>the</w:t>
      </w:r>
      <w:r>
        <w:rPr>
          <w:rFonts w:ascii="Arial" w:eastAsia="Arial" w:hAnsi="Arial" w:cs="Arial"/>
          <w:spacing w:val="43"/>
          <w:sz w:val="24"/>
          <w:szCs w:val="24"/>
        </w:rPr>
        <w:t xml:space="preserve"> </w:t>
      </w:r>
      <w:r>
        <w:rPr>
          <w:rFonts w:ascii="Arial" w:eastAsia="Arial" w:hAnsi="Arial" w:cs="Arial"/>
          <w:sz w:val="24"/>
          <w:szCs w:val="24"/>
        </w:rPr>
        <w:t>Project</w:t>
      </w:r>
      <w:r>
        <w:rPr>
          <w:rFonts w:ascii="Arial" w:eastAsia="Arial" w:hAnsi="Arial" w:cs="Arial"/>
          <w:spacing w:val="42"/>
          <w:sz w:val="24"/>
          <w:szCs w:val="24"/>
        </w:rPr>
        <w:t xml:space="preserve"> </w:t>
      </w:r>
      <w:r>
        <w:rPr>
          <w:rFonts w:ascii="Arial" w:eastAsia="Arial" w:hAnsi="Arial" w:cs="Arial"/>
          <w:sz w:val="24"/>
          <w:szCs w:val="24"/>
        </w:rPr>
        <w:t>including</w:t>
      </w:r>
      <w:r>
        <w:rPr>
          <w:rFonts w:ascii="Arial" w:eastAsia="Arial" w:hAnsi="Arial" w:cs="Arial"/>
          <w:spacing w:val="40"/>
          <w:sz w:val="24"/>
          <w:szCs w:val="24"/>
        </w:rPr>
        <w:t xml:space="preserve"> </w:t>
      </w:r>
      <w:r>
        <w:rPr>
          <w:rFonts w:ascii="Arial" w:eastAsia="Arial" w:hAnsi="Arial" w:cs="Arial"/>
          <w:sz w:val="24"/>
          <w:szCs w:val="24"/>
        </w:rPr>
        <w:t>previous reports and any other data relative to design or construction of the</w:t>
      </w:r>
      <w:r>
        <w:rPr>
          <w:rFonts w:ascii="Arial" w:eastAsia="Arial" w:hAnsi="Arial" w:cs="Arial"/>
          <w:spacing w:val="-28"/>
          <w:sz w:val="24"/>
          <w:szCs w:val="24"/>
        </w:rPr>
        <w:t xml:space="preserve"> </w:t>
      </w:r>
      <w:r>
        <w:rPr>
          <w:rFonts w:ascii="Arial" w:eastAsia="Arial" w:hAnsi="Arial" w:cs="Arial"/>
          <w:sz w:val="24"/>
          <w:szCs w:val="24"/>
        </w:rPr>
        <w:t>Project.</w:t>
      </w:r>
    </w:p>
    <w:p w14:paraId="33D2109C" w14:textId="77777777" w:rsidR="00B07707" w:rsidRDefault="00B07707" w:rsidP="005729F7">
      <w:pPr>
        <w:spacing w:after="0" w:line="240" w:lineRule="auto"/>
        <w:rPr>
          <w:rFonts w:ascii="Arial" w:eastAsia="Arial" w:hAnsi="Arial" w:cs="Arial"/>
          <w:szCs w:val="24"/>
        </w:rPr>
      </w:pPr>
    </w:p>
    <w:p w14:paraId="1CD401BF" w14:textId="77777777" w:rsidR="00B07707" w:rsidRDefault="00B07707" w:rsidP="005729F7">
      <w:pPr>
        <w:pStyle w:val="ListParagraph"/>
        <w:numPr>
          <w:ilvl w:val="1"/>
          <w:numId w:val="11"/>
        </w:numPr>
        <w:tabs>
          <w:tab w:val="left" w:pos="821"/>
        </w:tabs>
        <w:ind w:right="392"/>
        <w:jc w:val="both"/>
        <w:rPr>
          <w:rFonts w:ascii="Arial" w:eastAsia="Arial" w:hAnsi="Arial" w:cs="Arial"/>
          <w:sz w:val="24"/>
          <w:szCs w:val="24"/>
        </w:rPr>
      </w:pPr>
      <w:r>
        <w:rPr>
          <w:rFonts w:ascii="Arial"/>
          <w:sz w:val="24"/>
        </w:rPr>
        <w:t>CITY shall arrange for access to, and make all provisions for, CONSULTANT</w:t>
      </w:r>
      <w:r>
        <w:rPr>
          <w:rFonts w:ascii="Arial"/>
          <w:spacing w:val="52"/>
          <w:sz w:val="24"/>
        </w:rPr>
        <w:t xml:space="preserve"> </w:t>
      </w:r>
      <w:r>
        <w:rPr>
          <w:rFonts w:ascii="Arial"/>
          <w:sz w:val="24"/>
        </w:rPr>
        <w:t>to</w:t>
      </w:r>
      <w:r>
        <w:rPr>
          <w:rFonts w:ascii="Arial"/>
          <w:spacing w:val="51"/>
          <w:sz w:val="24"/>
        </w:rPr>
        <w:t xml:space="preserve"> </w:t>
      </w:r>
      <w:r>
        <w:rPr>
          <w:rFonts w:ascii="Arial"/>
          <w:sz w:val="24"/>
        </w:rPr>
        <w:t>enter</w:t>
      </w:r>
      <w:r>
        <w:rPr>
          <w:rFonts w:ascii="Arial"/>
          <w:spacing w:val="49"/>
          <w:sz w:val="24"/>
        </w:rPr>
        <w:t xml:space="preserve"> </w:t>
      </w:r>
      <w:r>
        <w:rPr>
          <w:rFonts w:ascii="Arial"/>
          <w:sz w:val="24"/>
        </w:rPr>
        <w:t>upon</w:t>
      </w:r>
      <w:r>
        <w:rPr>
          <w:rFonts w:ascii="Arial"/>
          <w:spacing w:val="51"/>
          <w:sz w:val="24"/>
        </w:rPr>
        <w:t xml:space="preserve"> </w:t>
      </w:r>
      <w:r>
        <w:rPr>
          <w:rFonts w:ascii="Arial"/>
          <w:sz w:val="24"/>
        </w:rPr>
        <w:t>public</w:t>
      </w:r>
      <w:r>
        <w:rPr>
          <w:rFonts w:ascii="Arial"/>
          <w:spacing w:val="50"/>
          <w:sz w:val="24"/>
        </w:rPr>
        <w:t xml:space="preserve"> </w:t>
      </w:r>
      <w:r>
        <w:rPr>
          <w:rFonts w:ascii="Arial"/>
          <w:sz w:val="24"/>
        </w:rPr>
        <w:t>and</w:t>
      </w:r>
      <w:r>
        <w:rPr>
          <w:rFonts w:ascii="Arial"/>
          <w:spacing w:val="51"/>
          <w:sz w:val="24"/>
        </w:rPr>
        <w:t xml:space="preserve"> </w:t>
      </w:r>
      <w:r>
        <w:rPr>
          <w:rFonts w:ascii="Arial"/>
          <w:sz w:val="24"/>
        </w:rPr>
        <w:t>private</w:t>
      </w:r>
      <w:r>
        <w:rPr>
          <w:rFonts w:ascii="Arial"/>
          <w:spacing w:val="51"/>
          <w:sz w:val="24"/>
        </w:rPr>
        <w:t xml:space="preserve"> </w:t>
      </w:r>
      <w:r>
        <w:rPr>
          <w:rFonts w:ascii="Arial"/>
          <w:sz w:val="24"/>
        </w:rPr>
        <w:t>property</w:t>
      </w:r>
      <w:r>
        <w:rPr>
          <w:rFonts w:ascii="Arial"/>
          <w:spacing w:val="48"/>
          <w:sz w:val="24"/>
        </w:rPr>
        <w:t xml:space="preserve"> </w:t>
      </w:r>
      <w:r>
        <w:rPr>
          <w:rFonts w:ascii="Arial"/>
          <w:sz w:val="24"/>
        </w:rPr>
        <w:t>as</w:t>
      </w:r>
      <w:r>
        <w:rPr>
          <w:rFonts w:ascii="Arial"/>
          <w:spacing w:val="50"/>
          <w:sz w:val="24"/>
        </w:rPr>
        <w:t xml:space="preserve"> </w:t>
      </w:r>
      <w:r>
        <w:rPr>
          <w:rFonts w:ascii="Arial"/>
          <w:sz w:val="24"/>
        </w:rPr>
        <w:t>required</w:t>
      </w:r>
      <w:r>
        <w:rPr>
          <w:rFonts w:ascii="Arial"/>
          <w:spacing w:val="51"/>
          <w:sz w:val="24"/>
        </w:rPr>
        <w:t xml:space="preserve"> </w:t>
      </w:r>
      <w:r>
        <w:rPr>
          <w:rFonts w:ascii="Arial"/>
          <w:sz w:val="24"/>
        </w:rPr>
        <w:t>for CONSULTANT to perform its</w:t>
      </w:r>
      <w:r>
        <w:rPr>
          <w:rFonts w:ascii="Arial"/>
          <w:spacing w:val="-1"/>
          <w:sz w:val="24"/>
        </w:rPr>
        <w:t xml:space="preserve"> </w:t>
      </w:r>
      <w:r>
        <w:rPr>
          <w:rFonts w:ascii="Arial"/>
          <w:sz w:val="24"/>
        </w:rPr>
        <w:t>services.</w:t>
      </w:r>
    </w:p>
    <w:p w14:paraId="0C53C465" w14:textId="77777777" w:rsidR="00B07707" w:rsidRDefault="00B07707" w:rsidP="005729F7">
      <w:pPr>
        <w:spacing w:after="0" w:line="240" w:lineRule="auto"/>
        <w:rPr>
          <w:rFonts w:ascii="Arial" w:eastAsia="Arial" w:hAnsi="Arial" w:cs="Arial"/>
          <w:szCs w:val="24"/>
        </w:rPr>
      </w:pPr>
    </w:p>
    <w:p w14:paraId="04A21F87" w14:textId="77777777" w:rsidR="00B07707" w:rsidRDefault="00B07707" w:rsidP="005729F7">
      <w:pPr>
        <w:pStyle w:val="ListParagraph"/>
        <w:numPr>
          <w:ilvl w:val="1"/>
          <w:numId w:val="11"/>
        </w:numPr>
        <w:tabs>
          <w:tab w:val="left" w:pos="821"/>
        </w:tabs>
        <w:ind w:right="393"/>
        <w:jc w:val="both"/>
        <w:rPr>
          <w:rFonts w:ascii="Arial" w:eastAsia="Arial" w:hAnsi="Arial" w:cs="Arial"/>
          <w:sz w:val="24"/>
          <w:szCs w:val="24"/>
        </w:rPr>
      </w:pPr>
      <w:r>
        <w:rPr>
          <w:rFonts w:ascii="Arial"/>
          <w:sz w:val="24"/>
        </w:rPr>
        <w:t>CITY</w:t>
      </w:r>
      <w:r>
        <w:rPr>
          <w:rFonts w:ascii="Arial"/>
          <w:spacing w:val="34"/>
          <w:sz w:val="24"/>
        </w:rPr>
        <w:t xml:space="preserve"> </w:t>
      </w:r>
      <w:r>
        <w:rPr>
          <w:rFonts w:ascii="Arial"/>
          <w:sz w:val="24"/>
        </w:rPr>
        <w:t>shall</w:t>
      </w:r>
      <w:r>
        <w:rPr>
          <w:rFonts w:ascii="Arial"/>
          <w:spacing w:val="35"/>
          <w:sz w:val="24"/>
        </w:rPr>
        <w:t xml:space="preserve"> </w:t>
      </w:r>
      <w:r>
        <w:rPr>
          <w:rFonts w:ascii="Arial"/>
          <w:sz w:val="24"/>
        </w:rPr>
        <w:t>review</w:t>
      </w:r>
      <w:r>
        <w:rPr>
          <w:rFonts w:ascii="Arial"/>
          <w:spacing w:val="33"/>
          <w:sz w:val="24"/>
        </w:rPr>
        <w:t xml:space="preserve"> </w:t>
      </w:r>
      <w:r>
        <w:rPr>
          <w:rFonts w:ascii="Arial"/>
          <w:sz w:val="24"/>
        </w:rPr>
        <w:t>the</w:t>
      </w:r>
      <w:r>
        <w:rPr>
          <w:rFonts w:ascii="Arial"/>
          <w:spacing w:val="37"/>
          <w:sz w:val="24"/>
        </w:rPr>
        <w:t xml:space="preserve"> </w:t>
      </w:r>
      <w:r>
        <w:rPr>
          <w:rFonts w:ascii="Arial"/>
          <w:sz w:val="24"/>
        </w:rPr>
        <w:t>itemized</w:t>
      </w:r>
      <w:r>
        <w:rPr>
          <w:rFonts w:ascii="Arial"/>
          <w:spacing w:val="37"/>
          <w:sz w:val="24"/>
        </w:rPr>
        <w:t xml:space="preserve"> </w:t>
      </w:r>
      <w:r>
        <w:rPr>
          <w:rFonts w:ascii="Arial"/>
          <w:sz w:val="24"/>
        </w:rPr>
        <w:t>deliverables/documents</w:t>
      </w:r>
      <w:r>
        <w:rPr>
          <w:rFonts w:ascii="Arial"/>
          <w:spacing w:val="36"/>
          <w:sz w:val="24"/>
        </w:rPr>
        <w:t xml:space="preserve"> </w:t>
      </w:r>
      <w:r>
        <w:rPr>
          <w:rFonts w:ascii="Arial"/>
          <w:sz w:val="24"/>
        </w:rPr>
        <w:t>identified</w:t>
      </w:r>
      <w:r>
        <w:rPr>
          <w:rFonts w:ascii="Arial"/>
          <w:spacing w:val="34"/>
          <w:sz w:val="24"/>
        </w:rPr>
        <w:t xml:space="preserve"> </w:t>
      </w:r>
      <w:r>
        <w:rPr>
          <w:rFonts w:ascii="Arial"/>
          <w:sz w:val="24"/>
        </w:rPr>
        <w:t>per</w:t>
      </w:r>
      <w:r>
        <w:rPr>
          <w:rFonts w:ascii="Arial"/>
          <w:spacing w:val="35"/>
          <w:sz w:val="24"/>
        </w:rPr>
        <w:t xml:space="preserve"> </w:t>
      </w:r>
      <w:r>
        <w:rPr>
          <w:rFonts w:ascii="Arial"/>
          <w:sz w:val="24"/>
        </w:rPr>
        <w:t>Task Order.</w:t>
      </w:r>
    </w:p>
    <w:p w14:paraId="5AA0206F" w14:textId="77777777" w:rsidR="00B07707" w:rsidRDefault="00B07707" w:rsidP="005729F7">
      <w:pPr>
        <w:spacing w:after="0" w:line="240" w:lineRule="auto"/>
        <w:rPr>
          <w:rFonts w:ascii="Arial" w:eastAsia="Arial" w:hAnsi="Arial" w:cs="Arial"/>
          <w:szCs w:val="24"/>
        </w:rPr>
      </w:pPr>
    </w:p>
    <w:p w14:paraId="4C092A79" w14:textId="77777777" w:rsidR="00B07707" w:rsidRDefault="00B07707" w:rsidP="005729F7">
      <w:pPr>
        <w:pStyle w:val="ListParagraph"/>
        <w:numPr>
          <w:ilvl w:val="1"/>
          <w:numId w:val="11"/>
        </w:numPr>
        <w:tabs>
          <w:tab w:val="left" w:pos="821"/>
        </w:tabs>
        <w:ind w:right="394"/>
        <w:jc w:val="both"/>
        <w:rPr>
          <w:rFonts w:ascii="Arial" w:eastAsia="Arial" w:hAnsi="Arial" w:cs="Arial"/>
          <w:sz w:val="24"/>
          <w:szCs w:val="24"/>
        </w:rPr>
      </w:pPr>
      <w:r>
        <w:rPr>
          <w:rFonts w:ascii="Arial" w:eastAsia="Arial" w:hAnsi="Arial" w:cs="Arial"/>
          <w:sz w:val="24"/>
          <w:szCs w:val="24"/>
        </w:rPr>
        <w:t>CITY shall give prompt written notice to CONSULTANT whenever</w:t>
      </w:r>
      <w:r>
        <w:rPr>
          <w:rFonts w:ascii="Arial" w:eastAsia="Arial" w:hAnsi="Arial" w:cs="Arial"/>
          <w:spacing w:val="9"/>
          <w:sz w:val="24"/>
          <w:szCs w:val="24"/>
        </w:rPr>
        <w:t xml:space="preserve"> </w:t>
      </w:r>
      <w:r>
        <w:rPr>
          <w:rFonts w:ascii="Arial" w:eastAsia="Arial" w:hAnsi="Arial" w:cs="Arial"/>
          <w:sz w:val="24"/>
          <w:szCs w:val="24"/>
        </w:rPr>
        <w:t>CITY observes or otherwise becomes aware of any development that affects</w:t>
      </w:r>
      <w:r>
        <w:rPr>
          <w:rFonts w:ascii="Arial" w:eastAsia="Arial" w:hAnsi="Arial" w:cs="Arial"/>
          <w:spacing w:val="14"/>
          <w:sz w:val="24"/>
          <w:szCs w:val="24"/>
        </w:rPr>
        <w:t xml:space="preserve"> </w:t>
      </w:r>
      <w:r>
        <w:rPr>
          <w:rFonts w:ascii="Arial" w:eastAsia="Arial" w:hAnsi="Arial" w:cs="Arial"/>
          <w:sz w:val="24"/>
          <w:szCs w:val="24"/>
        </w:rPr>
        <w:t>the scope or timing of CONSULTANT’s services or any defect in the work of</w:t>
      </w:r>
      <w:r>
        <w:rPr>
          <w:rFonts w:ascii="Arial" w:eastAsia="Arial" w:hAnsi="Arial" w:cs="Arial"/>
          <w:spacing w:val="6"/>
          <w:sz w:val="24"/>
          <w:szCs w:val="24"/>
        </w:rPr>
        <w:t xml:space="preserve"> </w:t>
      </w:r>
      <w:r>
        <w:rPr>
          <w:rFonts w:ascii="Arial" w:eastAsia="Arial" w:hAnsi="Arial" w:cs="Arial"/>
          <w:sz w:val="24"/>
          <w:szCs w:val="24"/>
        </w:rPr>
        <w:t>the Contractor.</w:t>
      </w:r>
    </w:p>
    <w:p w14:paraId="16AF503B" w14:textId="77777777" w:rsidR="00B07707" w:rsidRDefault="00B07707" w:rsidP="005729F7">
      <w:pPr>
        <w:spacing w:after="0" w:line="240" w:lineRule="auto"/>
        <w:rPr>
          <w:rFonts w:ascii="Arial" w:eastAsia="Arial" w:hAnsi="Arial" w:cs="Arial"/>
          <w:szCs w:val="24"/>
        </w:rPr>
      </w:pPr>
    </w:p>
    <w:p w14:paraId="5EA5ACF7" w14:textId="77777777" w:rsidR="00B85A5C" w:rsidRDefault="00B07707" w:rsidP="00B85A5C">
      <w:pPr>
        <w:pStyle w:val="BodyText"/>
        <w:ind w:left="0" w:right="40" w:hanging="4"/>
        <w:jc w:val="center"/>
        <w:rPr>
          <w:spacing w:val="-2"/>
        </w:rPr>
      </w:pPr>
      <w:r>
        <w:rPr>
          <w:u w:val="single" w:color="000000"/>
        </w:rPr>
        <w:t>ARTICLE 11</w:t>
      </w:r>
    </w:p>
    <w:p w14:paraId="14E96F27" w14:textId="77777777" w:rsidR="00B07707" w:rsidRDefault="00B07707" w:rsidP="00B85A5C">
      <w:pPr>
        <w:pStyle w:val="BodyText"/>
        <w:ind w:left="0" w:right="40" w:hanging="4"/>
        <w:jc w:val="center"/>
      </w:pPr>
      <w:r>
        <w:rPr>
          <w:spacing w:val="-1"/>
          <w:u w:val="single" w:color="000000"/>
        </w:rPr>
        <w:t>MISCELLANEOUS</w:t>
      </w:r>
    </w:p>
    <w:p w14:paraId="5A59E277" w14:textId="77777777" w:rsidR="00B07707" w:rsidRDefault="00B07707" w:rsidP="005729F7">
      <w:pPr>
        <w:spacing w:after="0" w:line="240" w:lineRule="auto"/>
        <w:rPr>
          <w:rFonts w:ascii="Arial" w:eastAsia="Arial" w:hAnsi="Arial" w:cs="Arial"/>
          <w:sz w:val="17"/>
          <w:szCs w:val="17"/>
        </w:rPr>
      </w:pPr>
    </w:p>
    <w:p w14:paraId="4551CB05" w14:textId="77777777" w:rsidR="00B07707" w:rsidRDefault="00B07707" w:rsidP="005729F7">
      <w:pPr>
        <w:pStyle w:val="ListParagraph"/>
        <w:numPr>
          <w:ilvl w:val="1"/>
          <w:numId w:val="10"/>
        </w:numPr>
        <w:tabs>
          <w:tab w:val="left" w:pos="821"/>
        </w:tabs>
        <w:ind w:right="394"/>
        <w:rPr>
          <w:rFonts w:ascii="Arial" w:eastAsia="Arial" w:hAnsi="Arial" w:cs="Arial"/>
          <w:sz w:val="24"/>
          <w:szCs w:val="24"/>
        </w:rPr>
      </w:pPr>
      <w:r>
        <w:rPr>
          <w:rFonts w:ascii="Arial"/>
          <w:sz w:val="24"/>
          <w:u w:val="single" w:color="000000"/>
        </w:rPr>
        <w:t>OWNERSHIP OF</w:t>
      </w:r>
      <w:r>
        <w:rPr>
          <w:rFonts w:ascii="Arial"/>
          <w:spacing w:val="-3"/>
          <w:sz w:val="24"/>
          <w:u w:val="single" w:color="000000"/>
        </w:rPr>
        <w:t xml:space="preserve"> </w:t>
      </w:r>
      <w:r>
        <w:rPr>
          <w:rFonts w:ascii="Arial"/>
          <w:sz w:val="24"/>
          <w:u w:val="single" w:color="000000"/>
        </w:rPr>
        <w:t>DOCUMENTS</w:t>
      </w:r>
    </w:p>
    <w:p w14:paraId="6DE645D9" w14:textId="77777777" w:rsidR="00B07707" w:rsidRDefault="00B07707" w:rsidP="005729F7">
      <w:pPr>
        <w:spacing w:after="0" w:line="240" w:lineRule="auto"/>
        <w:rPr>
          <w:rFonts w:ascii="Arial" w:eastAsia="Arial" w:hAnsi="Arial" w:cs="Arial"/>
          <w:sz w:val="17"/>
          <w:szCs w:val="17"/>
        </w:rPr>
      </w:pPr>
    </w:p>
    <w:p w14:paraId="3612772A" w14:textId="77777777" w:rsidR="00B07707" w:rsidRDefault="00B07707" w:rsidP="005729F7">
      <w:pPr>
        <w:pStyle w:val="BodyText"/>
        <w:ind w:right="394"/>
      </w:pPr>
      <w:r>
        <w:t>All</w:t>
      </w:r>
      <w:r>
        <w:rPr>
          <w:spacing w:val="41"/>
        </w:rPr>
        <w:t xml:space="preserve"> </w:t>
      </w:r>
      <w:r>
        <w:t>documents</w:t>
      </w:r>
      <w:r>
        <w:rPr>
          <w:spacing w:val="42"/>
        </w:rPr>
        <w:t xml:space="preserve"> </w:t>
      </w:r>
      <w:r>
        <w:t>including,</w:t>
      </w:r>
      <w:r>
        <w:rPr>
          <w:spacing w:val="42"/>
        </w:rPr>
        <w:t xml:space="preserve"> </w:t>
      </w:r>
      <w:r>
        <w:t>but</w:t>
      </w:r>
      <w:r>
        <w:rPr>
          <w:spacing w:val="40"/>
        </w:rPr>
        <w:t xml:space="preserve"> </w:t>
      </w:r>
      <w:r>
        <w:t>not</w:t>
      </w:r>
      <w:r>
        <w:rPr>
          <w:spacing w:val="40"/>
        </w:rPr>
        <w:t xml:space="preserve"> </w:t>
      </w:r>
      <w:r>
        <w:t>limited</w:t>
      </w:r>
      <w:r>
        <w:rPr>
          <w:spacing w:val="43"/>
        </w:rPr>
        <w:t xml:space="preserve"> </w:t>
      </w:r>
      <w:r>
        <w:t>to,</w:t>
      </w:r>
      <w:r>
        <w:rPr>
          <w:spacing w:val="40"/>
        </w:rPr>
        <w:t xml:space="preserve"> </w:t>
      </w:r>
      <w:r>
        <w:t>drawings,</w:t>
      </w:r>
      <w:r>
        <w:rPr>
          <w:spacing w:val="42"/>
        </w:rPr>
        <w:t xml:space="preserve"> </w:t>
      </w:r>
      <w:r>
        <w:t>renderings,</w:t>
      </w:r>
      <w:r>
        <w:rPr>
          <w:spacing w:val="42"/>
        </w:rPr>
        <w:t xml:space="preserve"> </w:t>
      </w:r>
      <w:r>
        <w:t>models,</w:t>
      </w:r>
    </w:p>
    <w:p w14:paraId="7D725E4C" w14:textId="77777777" w:rsidR="00B07707" w:rsidRDefault="00B07707" w:rsidP="005729F7">
      <w:pPr>
        <w:pStyle w:val="BodyText"/>
        <w:ind w:right="393"/>
        <w:jc w:val="both"/>
      </w:pPr>
      <w:r>
        <w:t>and specifications prepared or furnished by CONSULTANT, its</w:t>
      </w:r>
      <w:r>
        <w:rPr>
          <w:spacing w:val="1"/>
        </w:rPr>
        <w:t xml:space="preserve"> </w:t>
      </w:r>
      <w:r>
        <w:t>dependent professional associates and consultants, pursuant to this Agreement shall</w:t>
      </w:r>
      <w:r>
        <w:rPr>
          <w:spacing w:val="-27"/>
        </w:rPr>
        <w:t xml:space="preserve"> </w:t>
      </w:r>
      <w:r>
        <w:t>be</w:t>
      </w:r>
      <w:r>
        <w:rPr>
          <w:spacing w:val="-2"/>
        </w:rPr>
        <w:t xml:space="preserve"> </w:t>
      </w:r>
      <w:r>
        <w:t>owned by the</w:t>
      </w:r>
      <w:r>
        <w:rPr>
          <w:spacing w:val="-6"/>
        </w:rPr>
        <w:t xml:space="preserve"> </w:t>
      </w:r>
      <w:r>
        <w:t>CITY.</w:t>
      </w:r>
    </w:p>
    <w:p w14:paraId="279873DC" w14:textId="77777777" w:rsidR="00B07707" w:rsidRDefault="00B07707" w:rsidP="005729F7">
      <w:pPr>
        <w:spacing w:after="0" w:line="240" w:lineRule="auto"/>
        <w:rPr>
          <w:rFonts w:ascii="Arial" w:eastAsia="Arial" w:hAnsi="Arial" w:cs="Arial"/>
          <w:szCs w:val="24"/>
        </w:rPr>
      </w:pPr>
    </w:p>
    <w:p w14:paraId="1EA18847" w14:textId="77777777" w:rsidR="00B07707" w:rsidRDefault="00B07707" w:rsidP="005729F7">
      <w:pPr>
        <w:pStyle w:val="BodyText"/>
        <w:ind w:right="392"/>
        <w:jc w:val="both"/>
      </w:pPr>
      <w:r>
        <w:t>Drawings, specifications, designs, models, photographs, reports,</w:t>
      </w:r>
      <w:r>
        <w:rPr>
          <w:spacing w:val="44"/>
        </w:rPr>
        <w:t xml:space="preserve"> </w:t>
      </w:r>
      <w:r>
        <w:t>surveys and</w:t>
      </w:r>
      <w:r>
        <w:rPr>
          <w:spacing w:val="41"/>
        </w:rPr>
        <w:t xml:space="preserve"> </w:t>
      </w:r>
      <w:r>
        <w:t>other</w:t>
      </w:r>
      <w:r>
        <w:rPr>
          <w:spacing w:val="40"/>
        </w:rPr>
        <w:t xml:space="preserve"> </w:t>
      </w:r>
      <w:r>
        <w:t>data</w:t>
      </w:r>
      <w:r>
        <w:rPr>
          <w:spacing w:val="41"/>
        </w:rPr>
        <w:t xml:space="preserve"> </w:t>
      </w:r>
      <w:r>
        <w:t>prepared</w:t>
      </w:r>
      <w:r>
        <w:rPr>
          <w:spacing w:val="41"/>
        </w:rPr>
        <w:t xml:space="preserve"> </w:t>
      </w:r>
      <w:r>
        <w:t>in</w:t>
      </w:r>
      <w:r>
        <w:rPr>
          <w:spacing w:val="41"/>
        </w:rPr>
        <w:t xml:space="preserve"> </w:t>
      </w:r>
      <w:r>
        <w:t>connection</w:t>
      </w:r>
      <w:r>
        <w:rPr>
          <w:spacing w:val="41"/>
        </w:rPr>
        <w:t xml:space="preserve"> </w:t>
      </w:r>
      <w:r>
        <w:t>with</w:t>
      </w:r>
      <w:r>
        <w:rPr>
          <w:spacing w:val="44"/>
        </w:rPr>
        <w:t xml:space="preserve"> </w:t>
      </w:r>
      <w:r>
        <w:t>this</w:t>
      </w:r>
      <w:r>
        <w:rPr>
          <w:spacing w:val="41"/>
        </w:rPr>
        <w:t xml:space="preserve"> </w:t>
      </w:r>
      <w:r>
        <w:t>Agreement</w:t>
      </w:r>
      <w:r>
        <w:rPr>
          <w:spacing w:val="41"/>
        </w:rPr>
        <w:t xml:space="preserve"> </w:t>
      </w:r>
      <w:r>
        <w:t>are</w:t>
      </w:r>
      <w:r>
        <w:rPr>
          <w:spacing w:val="41"/>
        </w:rPr>
        <w:t xml:space="preserve"> </w:t>
      </w:r>
      <w:r>
        <w:t>and</w:t>
      </w:r>
      <w:r>
        <w:rPr>
          <w:spacing w:val="41"/>
        </w:rPr>
        <w:t xml:space="preserve"> </w:t>
      </w:r>
      <w:r>
        <w:t>shall remain the property of the CITY whether the Project for which they are</w:t>
      </w:r>
      <w:r>
        <w:rPr>
          <w:spacing w:val="1"/>
        </w:rPr>
        <w:t xml:space="preserve"> </w:t>
      </w:r>
      <w:r>
        <w:t>made is executed or not, and are subject to reuse by the CITY in accordance</w:t>
      </w:r>
      <w:r>
        <w:rPr>
          <w:spacing w:val="5"/>
        </w:rPr>
        <w:t xml:space="preserve"> </w:t>
      </w:r>
      <w:r>
        <w:t>with Section 287.055(10) of the Florida Statutes. They are not intended</w:t>
      </w:r>
      <w:r>
        <w:rPr>
          <w:spacing w:val="1"/>
        </w:rPr>
        <w:t xml:space="preserve"> </w:t>
      </w:r>
      <w:r>
        <w:t>or represented to be suitable for reuse by the CITY or others on extensions</w:t>
      </w:r>
      <w:r>
        <w:rPr>
          <w:spacing w:val="36"/>
        </w:rPr>
        <w:t xml:space="preserve"> </w:t>
      </w:r>
      <w:r>
        <w:t>of this Project or on any other project without appropriate verification</w:t>
      </w:r>
      <w:r>
        <w:rPr>
          <w:spacing w:val="2"/>
        </w:rPr>
        <w:t xml:space="preserve"> </w:t>
      </w:r>
      <w:r>
        <w:t>or adaptation. This does not, however, relieve the CONSULTANT of liability</w:t>
      </w:r>
      <w:r>
        <w:rPr>
          <w:spacing w:val="51"/>
        </w:rPr>
        <w:t xml:space="preserve"> </w:t>
      </w:r>
      <w:r>
        <w:t>or legal</w:t>
      </w:r>
      <w:r>
        <w:rPr>
          <w:spacing w:val="23"/>
        </w:rPr>
        <w:t xml:space="preserve"> </w:t>
      </w:r>
      <w:r>
        <w:t>exposure</w:t>
      </w:r>
      <w:r>
        <w:rPr>
          <w:spacing w:val="22"/>
        </w:rPr>
        <w:t xml:space="preserve"> </w:t>
      </w:r>
      <w:r>
        <w:t>for</w:t>
      </w:r>
      <w:r>
        <w:rPr>
          <w:spacing w:val="20"/>
        </w:rPr>
        <w:t xml:space="preserve"> </w:t>
      </w:r>
      <w:r>
        <w:t>errors,</w:t>
      </w:r>
      <w:r>
        <w:rPr>
          <w:spacing w:val="24"/>
        </w:rPr>
        <w:t xml:space="preserve"> </w:t>
      </w:r>
      <w:r>
        <w:t>omissions,</w:t>
      </w:r>
      <w:r>
        <w:rPr>
          <w:spacing w:val="21"/>
        </w:rPr>
        <w:t xml:space="preserve"> </w:t>
      </w:r>
      <w:r>
        <w:t>or</w:t>
      </w:r>
      <w:r>
        <w:rPr>
          <w:spacing w:val="23"/>
        </w:rPr>
        <w:t xml:space="preserve"> </w:t>
      </w:r>
      <w:r>
        <w:t>negligent</w:t>
      </w:r>
      <w:r>
        <w:rPr>
          <w:spacing w:val="24"/>
        </w:rPr>
        <w:t xml:space="preserve"> </w:t>
      </w:r>
      <w:r>
        <w:t>acts</w:t>
      </w:r>
      <w:r>
        <w:rPr>
          <w:spacing w:val="21"/>
        </w:rPr>
        <w:t xml:space="preserve"> </w:t>
      </w:r>
      <w:r>
        <w:t>made</w:t>
      </w:r>
      <w:r>
        <w:rPr>
          <w:spacing w:val="24"/>
        </w:rPr>
        <w:t xml:space="preserve"> </w:t>
      </w:r>
      <w:r>
        <w:t>on</w:t>
      </w:r>
      <w:r>
        <w:rPr>
          <w:spacing w:val="24"/>
        </w:rPr>
        <w:t xml:space="preserve"> </w:t>
      </w:r>
      <w:r>
        <w:t>the</w:t>
      </w:r>
      <w:r>
        <w:rPr>
          <w:spacing w:val="24"/>
        </w:rPr>
        <w:t xml:space="preserve"> </w:t>
      </w:r>
      <w:r>
        <w:t>part</w:t>
      </w:r>
      <w:r>
        <w:rPr>
          <w:spacing w:val="21"/>
        </w:rPr>
        <w:t xml:space="preserve"> </w:t>
      </w:r>
      <w:r>
        <w:t>of the CONSULTANT in connection with the proper use of documents</w:t>
      </w:r>
      <w:r>
        <w:rPr>
          <w:spacing w:val="-24"/>
        </w:rPr>
        <w:t xml:space="preserve"> </w:t>
      </w:r>
      <w:r>
        <w:t>prepared under this Agreement. Any such verification or adaptation may entitle</w:t>
      </w:r>
      <w:r>
        <w:rPr>
          <w:spacing w:val="63"/>
        </w:rPr>
        <w:t xml:space="preserve"> </w:t>
      </w:r>
      <w:r>
        <w:t>the CONSULTANT</w:t>
      </w:r>
      <w:r>
        <w:rPr>
          <w:spacing w:val="28"/>
        </w:rPr>
        <w:t xml:space="preserve"> </w:t>
      </w:r>
      <w:r>
        <w:t>to</w:t>
      </w:r>
      <w:r>
        <w:rPr>
          <w:spacing w:val="27"/>
        </w:rPr>
        <w:t xml:space="preserve"> </w:t>
      </w:r>
      <w:r>
        <w:t>further</w:t>
      </w:r>
      <w:r>
        <w:rPr>
          <w:spacing w:val="27"/>
        </w:rPr>
        <w:t xml:space="preserve"> </w:t>
      </w:r>
      <w:r>
        <w:t>compensation</w:t>
      </w:r>
      <w:r>
        <w:rPr>
          <w:spacing w:val="27"/>
        </w:rPr>
        <w:t xml:space="preserve"> </w:t>
      </w:r>
      <w:r>
        <w:t>at</w:t>
      </w:r>
      <w:r>
        <w:rPr>
          <w:spacing w:val="29"/>
        </w:rPr>
        <w:t xml:space="preserve"> </w:t>
      </w:r>
      <w:r>
        <w:t>rates</w:t>
      </w:r>
      <w:r>
        <w:rPr>
          <w:spacing w:val="28"/>
        </w:rPr>
        <w:t xml:space="preserve"> </w:t>
      </w:r>
      <w:r>
        <w:t>to</w:t>
      </w:r>
      <w:r>
        <w:rPr>
          <w:spacing w:val="29"/>
        </w:rPr>
        <w:t xml:space="preserve"> </w:t>
      </w:r>
      <w:r>
        <w:t>be</w:t>
      </w:r>
      <w:r>
        <w:rPr>
          <w:spacing w:val="29"/>
        </w:rPr>
        <w:t xml:space="preserve"> </w:t>
      </w:r>
      <w:r>
        <w:t>agreed</w:t>
      </w:r>
      <w:r>
        <w:rPr>
          <w:spacing w:val="29"/>
        </w:rPr>
        <w:t xml:space="preserve"> </w:t>
      </w:r>
      <w:r>
        <w:t>upon</w:t>
      </w:r>
      <w:r>
        <w:rPr>
          <w:spacing w:val="29"/>
        </w:rPr>
        <w:t xml:space="preserve"> </w:t>
      </w:r>
      <w:r>
        <w:t>by</w:t>
      </w:r>
      <w:r>
        <w:rPr>
          <w:spacing w:val="26"/>
        </w:rPr>
        <w:t xml:space="preserve"> </w:t>
      </w:r>
      <w:r>
        <w:t>the CITY and the CONSULTANT. This shall not limit the CITY's reuse</w:t>
      </w:r>
      <w:r>
        <w:rPr>
          <w:spacing w:val="3"/>
        </w:rPr>
        <w:t xml:space="preserve"> </w:t>
      </w:r>
      <w:r>
        <w:t>of preliminary or developmental plans or ideas incorporated therein, should</w:t>
      </w:r>
      <w:r>
        <w:rPr>
          <w:spacing w:val="34"/>
        </w:rPr>
        <w:t xml:space="preserve"> </w:t>
      </w:r>
      <w:r>
        <w:t>the Project be suspended or terminated prior to</w:t>
      </w:r>
      <w:r>
        <w:rPr>
          <w:spacing w:val="-28"/>
        </w:rPr>
        <w:t xml:space="preserve"> </w:t>
      </w:r>
      <w:r>
        <w:t>completion.</w:t>
      </w:r>
    </w:p>
    <w:p w14:paraId="35F5DEF7" w14:textId="77777777" w:rsidR="00B07707" w:rsidRDefault="00B07707" w:rsidP="005729F7">
      <w:pPr>
        <w:spacing w:after="0" w:line="240" w:lineRule="auto"/>
        <w:rPr>
          <w:rFonts w:ascii="Arial" w:eastAsia="Arial" w:hAnsi="Arial" w:cs="Arial"/>
          <w:szCs w:val="24"/>
        </w:rPr>
      </w:pPr>
    </w:p>
    <w:p w14:paraId="34777509" w14:textId="77777777" w:rsidR="00B07707" w:rsidRDefault="00B07707" w:rsidP="005729F7">
      <w:pPr>
        <w:pStyle w:val="ListParagraph"/>
        <w:numPr>
          <w:ilvl w:val="1"/>
          <w:numId w:val="10"/>
        </w:numPr>
        <w:tabs>
          <w:tab w:val="left" w:pos="821"/>
        </w:tabs>
        <w:ind w:right="394"/>
        <w:rPr>
          <w:rFonts w:ascii="Arial" w:eastAsia="Arial" w:hAnsi="Arial" w:cs="Arial"/>
          <w:sz w:val="24"/>
          <w:szCs w:val="24"/>
        </w:rPr>
      </w:pPr>
      <w:r>
        <w:rPr>
          <w:rFonts w:ascii="Arial"/>
          <w:sz w:val="24"/>
          <w:u w:val="single" w:color="000000"/>
        </w:rPr>
        <w:lastRenderedPageBreak/>
        <w:t>TERMINATION</w:t>
      </w:r>
    </w:p>
    <w:p w14:paraId="65D1A2CC" w14:textId="77777777" w:rsidR="00B07707" w:rsidRDefault="00B07707" w:rsidP="005729F7">
      <w:pPr>
        <w:spacing w:after="0" w:line="240" w:lineRule="auto"/>
        <w:rPr>
          <w:rFonts w:ascii="Arial" w:eastAsia="Arial" w:hAnsi="Arial" w:cs="Arial"/>
          <w:sz w:val="17"/>
          <w:szCs w:val="17"/>
        </w:rPr>
      </w:pPr>
    </w:p>
    <w:p w14:paraId="365F65B8" w14:textId="77777777" w:rsidR="00B07707" w:rsidRDefault="00B07707" w:rsidP="005729F7">
      <w:pPr>
        <w:pStyle w:val="ListParagraph"/>
        <w:numPr>
          <w:ilvl w:val="2"/>
          <w:numId w:val="10"/>
        </w:numPr>
        <w:tabs>
          <w:tab w:val="left" w:pos="1541"/>
        </w:tabs>
        <w:ind w:right="393"/>
        <w:jc w:val="both"/>
        <w:rPr>
          <w:rFonts w:ascii="Arial" w:eastAsia="Arial" w:hAnsi="Arial" w:cs="Arial"/>
          <w:sz w:val="24"/>
          <w:szCs w:val="24"/>
        </w:rPr>
      </w:pPr>
      <w:r>
        <w:rPr>
          <w:rFonts w:ascii="Arial"/>
          <w:sz w:val="24"/>
          <w:u w:val="single" w:color="000000"/>
        </w:rPr>
        <w:t>Termination</w:t>
      </w:r>
      <w:r>
        <w:rPr>
          <w:rFonts w:ascii="Arial"/>
          <w:spacing w:val="33"/>
          <w:sz w:val="24"/>
          <w:u w:val="single" w:color="000000"/>
        </w:rPr>
        <w:t xml:space="preserve"> </w:t>
      </w:r>
      <w:r>
        <w:rPr>
          <w:rFonts w:ascii="Arial"/>
          <w:sz w:val="24"/>
          <w:u w:val="single" w:color="000000"/>
        </w:rPr>
        <w:t>for</w:t>
      </w:r>
      <w:r>
        <w:rPr>
          <w:rFonts w:ascii="Arial"/>
          <w:spacing w:val="34"/>
          <w:sz w:val="24"/>
          <w:u w:val="single" w:color="000000"/>
        </w:rPr>
        <w:t xml:space="preserve"> </w:t>
      </w:r>
      <w:r>
        <w:rPr>
          <w:rFonts w:ascii="Arial"/>
          <w:sz w:val="24"/>
          <w:u w:val="single" w:color="000000"/>
        </w:rPr>
        <w:t>Cause.</w:t>
      </w:r>
      <w:r>
        <w:rPr>
          <w:rFonts w:ascii="Arial"/>
          <w:spacing w:val="6"/>
          <w:sz w:val="24"/>
          <w:u w:val="single" w:color="000000"/>
        </w:rPr>
        <w:t xml:space="preserve"> </w:t>
      </w:r>
      <w:r>
        <w:rPr>
          <w:rFonts w:ascii="Arial"/>
          <w:sz w:val="24"/>
        </w:rPr>
        <w:t>It</w:t>
      </w:r>
      <w:r>
        <w:rPr>
          <w:rFonts w:ascii="Arial"/>
          <w:spacing w:val="36"/>
          <w:sz w:val="24"/>
        </w:rPr>
        <w:t xml:space="preserve"> </w:t>
      </w:r>
      <w:r>
        <w:rPr>
          <w:rFonts w:ascii="Arial"/>
          <w:sz w:val="24"/>
        </w:rPr>
        <w:t>is</w:t>
      </w:r>
      <w:r>
        <w:rPr>
          <w:rFonts w:ascii="Arial"/>
          <w:spacing w:val="36"/>
          <w:sz w:val="24"/>
        </w:rPr>
        <w:t xml:space="preserve"> </w:t>
      </w:r>
      <w:r>
        <w:rPr>
          <w:rFonts w:ascii="Arial"/>
          <w:sz w:val="24"/>
        </w:rPr>
        <w:t>expressly</w:t>
      </w:r>
      <w:r>
        <w:rPr>
          <w:rFonts w:ascii="Arial"/>
          <w:spacing w:val="33"/>
          <w:sz w:val="24"/>
        </w:rPr>
        <w:t xml:space="preserve"> </w:t>
      </w:r>
      <w:r>
        <w:rPr>
          <w:rFonts w:ascii="Arial"/>
          <w:sz w:val="24"/>
        </w:rPr>
        <w:t>understood</w:t>
      </w:r>
      <w:r>
        <w:rPr>
          <w:rFonts w:ascii="Arial"/>
          <w:spacing w:val="37"/>
          <w:sz w:val="24"/>
        </w:rPr>
        <w:t xml:space="preserve"> </w:t>
      </w:r>
      <w:r>
        <w:rPr>
          <w:rFonts w:ascii="Arial"/>
          <w:sz w:val="24"/>
        </w:rPr>
        <w:t>and</w:t>
      </w:r>
      <w:r>
        <w:rPr>
          <w:rFonts w:ascii="Arial"/>
          <w:spacing w:val="37"/>
          <w:sz w:val="24"/>
        </w:rPr>
        <w:t xml:space="preserve"> </w:t>
      </w:r>
      <w:r>
        <w:rPr>
          <w:rFonts w:ascii="Arial"/>
          <w:sz w:val="24"/>
        </w:rPr>
        <w:t>agreed</w:t>
      </w:r>
      <w:r>
        <w:rPr>
          <w:rFonts w:ascii="Arial"/>
          <w:spacing w:val="37"/>
          <w:sz w:val="24"/>
        </w:rPr>
        <w:t xml:space="preserve"> </w:t>
      </w:r>
      <w:r>
        <w:rPr>
          <w:rFonts w:ascii="Arial"/>
          <w:sz w:val="24"/>
        </w:rPr>
        <w:t>that the</w:t>
      </w:r>
      <w:r>
        <w:rPr>
          <w:rFonts w:ascii="Arial"/>
          <w:spacing w:val="22"/>
          <w:sz w:val="24"/>
        </w:rPr>
        <w:t xml:space="preserve"> </w:t>
      </w:r>
      <w:r>
        <w:rPr>
          <w:rFonts w:ascii="Arial"/>
          <w:sz w:val="24"/>
        </w:rPr>
        <w:t>CITY</w:t>
      </w:r>
      <w:r>
        <w:rPr>
          <w:rFonts w:ascii="Arial"/>
          <w:spacing w:val="19"/>
          <w:sz w:val="24"/>
        </w:rPr>
        <w:t xml:space="preserve"> </w:t>
      </w:r>
      <w:r>
        <w:rPr>
          <w:rFonts w:ascii="Arial"/>
          <w:sz w:val="24"/>
        </w:rPr>
        <w:t>may</w:t>
      </w:r>
      <w:r>
        <w:rPr>
          <w:rFonts w:ascii="Arial"/>
          <w:spacing w:val="18"/>
          <w:sz w:val="24"/>
        </w:rPr>
        <w:t xml:space="preserve"> </w:t>
      </w:r>
      <w:r>
        <w:rPr>
          <w:rFonts w:ascii="Arial"/>
          <w:sz w:val="24"/>
        </w:rPr>
        <w:t>terminate</w:t>
      </w:r>
      <w:r>
        <w:rPr>
          <w:rFonts w:ascii="Arial"/>
          <w:spacing w:val="22"/>
          <w:sz w:val="24"/>
        </w:rPr>
        <w:t xml:space="preserve"> </w:t>
      </w:r>
      <w:r>
        <w:rPr>
          <w:rFonts w:ascii="Arial"/>
          <w:sz w:val="24"/>
        </w:rPr>
        <w:t>this</w:t>
      </w:r>
      <w:r>
        <w:rPr>
          <w:rFonts w:ascii="Arial"/>
          <w:spacing w:val="21"/>
          <w:sz w:val="24"/>
        </w:rPr>
        <w:t xml:space="preserve"> </w:t>
      </w:r>
      <w:r>
        <w:rPr>
          <w:rFonts w:ascii="Arial"/>
          <w:sz w:val="24"/>
        </w:rPr>
        <w:t>Agreement</w:t>
      </w:r>
      <w:r>
        <w:rPr>
          <w:rFonts w:ascii="Arial"/>
          <w:spacing w:val="21"/>
          <w:sz w:val="24"/>
        </w:rPr>
        <w:t xml:space="preserve"> </w:t>
      </w:r>
      <w:r>
        <w:rPr>
          <w:rFonts w:ascii="Arial"/>
          <w:sz w:val="24"/>
        </w:rPr>
        <w:t>at</w:t>
      </w:r>
      <w:r>
        <w:rPr>
          <w:rFonts w:ascii="Arial"/>
          <w:spacing w:val="21"/>
          <w:sz w:val="24"/>
        </w:rPr>
        <w:t xml:space="preserve"> </w:t>
      </w:r>
      <w:r>
        <w:rPr>
          <w:rFonts w:ascii="Arial"/>
          <w:sz w:val="24"/>
        </w:rPr>
        <w:t>any</w:t>
      </w:r>
      <w:r>
        <w:rPr>
          <w:rFonts w:ascii="Arial"/>
          <w:spacing w:val="18"/>
          <w:sz w:val="24"/>
        </w:rPr>
        <w:t xml:space="preserve"> </w:t>
      </w:r>
      <w:r>
        <w:rPr>
          <w:rFonts w:ascii="Arial"/>
          <w:sz w:val="24"/>
        </w:rPr>
        <w:t>time</w:t>
      </w:r>
      <w:r>
        <w:rPr>
          <w:rFonts w:ascii="Arial"/>
          <w:spacing w:val="22"/>
          <w:sz w:val="24"/>
        </w:rPr>
        <w:t xml:space="preserve"> </w:t>
      </w:r>
      <w:r>
        <w:rPr>
          <w:rFonts w:ascii="Arial"/>
          <w:sz w:val="24"/>
        </w:rPr>
        <w:t>for</w:t>
      </w:r>
      <w:r>
        <w:rPr>
          <w:rFonts w:ascii="Arial"/>
          <w:spacing w:val="20"/>
          <w:sz w:val="24"/>
        </w:rPr>
        <w:t xml:space="preserve"> </w:t>
      </w:r>
      <w:r>
        <w:rPr>
          <w:rFonts w:ascii="Arial"/>
          <w:sz w:val="24"/>
        </w:rPr>
        <w:t>cause</w:t>
      </w:r>
      <w:r>
        <w:rPr>
          <w:rFonts w:ascii="Arial"/>
          <w:spacing w:val="22"/>
          <w:sz w:val="24"/>
        </w:rPr>
        <w:t xml:space="preserve"> </w:t>
      </w:r>
      <w:r>
        <w:rPr>
          <w:rFonts w:ascii="Arial"/>
          <w:sz w:val="24"/>
        </w:rPr>
        <w:t>in</w:t>
      </w:r>
      <w:r>
        <w:rPr>
          <w:rFonts w:ascii="Arial"/>
          <w:spacing w:val="22"/>
          <w:sz w:val="24"/>
        </w:rPr>
        <w:t xml:space="preserve"> </w:t>
      </w:r>
      <w:r>
        <w:rPr>
          <w:rFonts w:ascii="Arial"/>
          <w:sz w:val="24"/>
        </w:rPr>
        <w:t>the event that the CONSULTANT (1) violates any provisions of</w:t>
      </w:r>
      <w:r>
        <w:rPr>
          <w:rFonts w:ascii="Arial"/>
          <w:spacing w:val="44"/>
          <w:sz w:val="24"/>
        </w:rPr>
        <w:t xml:space="preserve"> </w:t>
      </w:r>
      <w:r>
        <w:rPr>
          <w:rFonts w:ascii="Arial"/>
          <w:sz w:val="24"/>
        </w:rPr>
        <w:t>this Agreement or performs same in bad faith or (2) unreasonably</w:t>
      </w:r>
      <w:r>
        <w:rPr>
          <w:rFonts w:ascii="Arial"/>
          <w:spacing w:val="65"/>
          <w:sz w:val="24"/>
        </w:rPr>
        <w:t xml:space="preserve"> </w:t>
      </w:r>
      <w:r>
        <w:rPr>
          <w:rFonts w:ascii="Arial"/>
          <w:sz w:val="24"/>
        </w:rPr>
        <w:t>delays the performance of the services or does not perform the services in</w:t>
      </w:r>
      <w:r>
        <w:rPr>
          <w:rFonts w:ascii="Arial"/>
          <w:spacing w:val="19"/>
          <w:sz w:val="24"/>
        </w:rPr>
        <w:t xml:space="preserve"> </w:t>
      </w:r>
      <w:r>
        <w:rPr>
          <w:rFonts w:ascii="Arial"/>
          <w:sz w:val="24"/>
        </w:rPr>
        <w:t>a timely and satisfactory manner upon written notice to</w:t>
      </w:r>
      <w:r>
        <w:rPr>
          <w:rFonts w:ascii="Arial"/>
          <w:spacing w:val="8"/>
          <w:sz w:val="24"/>
        </w:rPr>
        <w:t xml:space="preserve"> </w:t>
      </w:r>
      <w:r>
        <w:rPr>
          <w:rFonts w:ascii="Arial"/>
          <w:sz w:val="24"/>
        </w:rPr>
        <w:t>the CONSULTANT. Notice of termination shall be provided</w:t>
      </w:r>
      <w:r>
        <w:rPr>
          <w:rFonts w:ascii="Arial"/>
          <w:spacing w:val="52"/>
          <w:sz w:val="24"/>
        </w:rPr>
        <w:t xml:space="preserve"> </w:t>
      </w:r>
      <w:r>
        <w:rPr>
          <w:rFonts w:ascii="Arial"/>
          <w:sz w:val="24"/>
        </w:rPr>
        <w:t>in accordance</w:t>
      </w:r>
      <w:r>
        <w:rPr>
          <w:rFonts w:ascii="Arial"/>
          <w:spacing w:val="48"/>
          <w:sz w:val="24"/>
        </w:rPr>
        <w:t xml:space="preserve"> </w:t>
      </w:r>
      <w:r>
        <w:rPr>
          <w:rFonts w:ascii="Arial"/>
          <w:sz w:val="24"/>
        </w:rPr>
        <w:t>with</w:t>
      </w:r>
      <w:r>
        <w:rPr>
          <w:rFonts w:ascii="Arial"/>
          <w:spacing w:val="48"/>
          <w:sz w:val="24"/>
        </w:rPr>
        <w:t xml:space="preserve"> </w:t>
      </w:r>
      <w:r>
        <w:rPr>
          <w:rFonts w:ascii="Arial"/>
          <w:sz w:val="24"/>
        </w:rPr>
        <w:t>Section</w:t>
      </w:r>
      <w:r>
        <w:rPr>
          <w:rFonts w:ascii="Arial"/>
          <w:spacing w:val="48"/>
          <w:sz w:val="24"/>
        </w:rPr>
        <w:t xml:space="preserve"> </w:t>
      </w:r>
      <w:r>
        <w:rPr>
          <w:rFonts w:ascii="Arial"/>
          <w:sz w:val="24"/>
        </w:rPr>
        <w:t>11.27.</w:t>
      </w:r>
      <w:r>
        <w:rPr>
          <w:rFonts w:ascii="Arial"/>
          <w:spacing w:val="29"/>
          <w:sz w:val="24"/>
        </w:rPr>
        <w:t xml:space="preserve"> </w:t>
      </w:r>
      <w:r>
        <w:rPr>
          <w:rFonts w:ascii="Arial"/>
          <w:sz w:val="24"/>
        </w:rPr>
        <w:t>In</w:t>
      </w:r>
      <w:r>
        <w:rPr>
          <w:rFonts w:ascii="Arial"/>
          <w:spacing w:val="48"/>
          <w:sz w:val="24"/>
        </w:rPr>
        <w:t xml:space="preserve"> </w:t>
      </w:r>
      <w:r>
        <w:rPr>
          <w:rFonts w:ascii="Arial"/>
          <w:sz w:val="24"/>
        </w:rPr>
        <w:t>the</w:t>
      </w:r>
      <w:r>
        <w:rPr>
          <w:rFonts w:ascii="Arial"/>
          <w:spacing w:val="48"/>
          <w:sz w:val="24"/>
        </w:rPr>
        <w:t xml:space="preserve"> </w:t>
      </w:r>
      <w:r>
        <w:rPr>
          <w:rFonts w:ascii="Arial"/>
          <w:sz w:val="24"/>
        </w:rPr>
        <w:t>case</w:t>
      </w:r>
      <w:r>
        <w:rPr>
          <w:rFonts w:ascii="Arial"/>
          <w:spacing w:val="48"/>
          <w:sz w:val="24"/>
        </w:rPr>
        <w:t xml:space="preserve"> </w:t>
      </w:r>
      <w:r>
        <w:rPr>
          <w:rFonts w:ascii="Arial"/>
          <w:sz w:val="24"/>
        </w:rPr>
        <w:t>of</w:t>
      </w:r>
      <w:r>
        <w:rPr>
          <w:rFonts w:ascii="Arial"/>
          <w:spacing w:val="48"/>
          <w:sz w:val="24"/>
        </w:rPr>
        <w:t xml:space="preserve"> </w:t>
      </w:r>
      <w:r>
        <w:rPr>
          <w:rFonts w:ascii="Arial"/>
          <w:sz w:val="24"/>
        </w:rPr>
        <w:t>termination</w:t>
      </w:r>
      <w:r>
        <w:rPr>
          <w:rFonts w:ascii="Arial"/>
          <w:spacing w:val="48"/>
          <w:sz w:val="24"/>
        </w:rPr>
        <w:t xml:space="preserve"> </w:t>
      </w:r>
      <w:r>
        <w:rPr>
          <w:rFonts w:ascii="Arial"/>
          <w:sz w:val="24"/>
        </w:rPr>
        <w:t>by</w:t>
      </w:r>
      <w:r>
        <w:rPr>
          <w:rFonts w:ascii="Arial"/>
          <w:spacing w:val="45"/>
          <w:sz w:val="24"/>
        </w:rPr>
        <w:t xml:space="preserve"> </w:t>
      </w:r>
      <w:r>
        <w:rPr>
          <w:rFonts w:ascii="Arial"/>
          <w:sz w:val="24"/>
        </w:rPr>
        <w:t>the CITY for cause, the CONSULTANT shall be first granted a 10</w:t>
      </w:r>
      <w:r>
        <w:rPr>
          <w:rFonts w:ascii="Arial"/>
          <w:spacing w:val="-5"/>
          <w:sz w:val="24"/>
        </w:rPr>
        <w:t xml:space="preserve"> </w:t>
      </w:r>
      <w:r>
        <w:rPr>
          <w:rFonts w:ascii="Arial"/>
          <w:sz w:val="24"/>
        </w:rPr>
        <w:t>working day</w:t>
      </w:r>
      <w:r>
        <w:rPr>
          <w:rFonts w:ascii="Arial"/>
          <w:spacing w:val="29"/>
          <w:sz w:val="24"/>
        </w:rPr>
        <w:t xml:space="preserve"> </w:t>
      </w:r>
      <w:r>
        <w:rPr>
          <w:rFonts w:ascii="Arial"/>
          <w:sz w:val="24"/>
        </w:rPr>
        <w:t>cure</w:t>
      </w:r>
      <w:r>
        <w:rPr>
          <w:rFonts w:ascii="Arial"/>
          <w:spacing w:val="32"/>
          <w:sz w:val="24"/>
        </w:rPr>
        <w:t xml:space="preserve"> </w:t>
      </w:r>
      <w:r>
        <w:rPr>
          <w:rFonts w:ascii="Arial"/>
          <w:sz w:val="24"/>
        </w:rPr>
        <w:t>period</w:t>
      </w:r>
      <w:r>
        <w:rPr>
          <w:rFonts w:ascii="Arial"/>
          <w:spacing w:val="30"/>
          <w:sz w:val="24"/>
        </w:rPr>
        <w:t xml:space="preserve"> </w:t>
      </w:r>
      <w:r>
        <w:rPr>
          <w:rFonts w:ascii="Arial"/>
          <w:sz w:val="24"/>
        </w:rPr>
        <w:t>after</w:t>
      </w:r>
      <w:r>
        <w:rPr>
          <w:rFonts w:ascii="Arial"/>
          <w:spacing w:val="29"/>
          <w:sz w:val="24"/>
        </w:rPr>
        <w:t xml:space="preserve"> </w:t>
      </w:r>
      <w:r>
        <w:rPr>
          <w:rFonts w:ascii="Arial"/>
          <w:sz w:val="24"/>
        </w:rPr>
        <w:t>receipt</w:t>
      </w:r>
      <w:r>
        <w:rPr>
          <w:rFonts w:ascii="Arial"/>
          <w:spacing w:val="31"/>
          <w:sz w:val="24"/>
        </w:rPr>
        <w:t xml:space="preserve"> </w:t>
      </w:r>
      <w:r>
        <w:rPr>
          <w:rFonts w:ascii="Arial"/>
          <w:sz w:val="24"/>
        </w:rPr>
        <w:t>of</w:t>
      </w:r>
      <w:r>
        <w:rPr>
          <w:rFonts w:ascii="Arial"/>
          <w:spacing w:val="34"/>
          <w:sz w:val="24"/>
        </w:rPr>
        <w:t xml:space="preserve"> </w:t>
      </w:r>
      <w:r>
        <w:rPr>
          <w:rFonts w:ascii="Arial"/>
          <w:sz w:val="24"/>
        </w:rPr>
        <w:t>written</w:t>
      </w:r>
      <w:r>
        <w:rPr>
          <w:rFonts w:ascii="Arial"/>
          <w:spacing w:val="32"/>
          <w:sz w:val="24"/>
        </w:rPr>
        <w:t xml:space="preserve"> </w:t>
      </w:r>
      <w:r>
        <w:rPr>
          <w:rFonts w:ascii="Arial"/>
          <w:sz w:val="24"/>
        </w:rPr>
        <w:t>notice</w:t>
      </w:r>
      <w:r>
        <w:rPr>
          <w:rFonts w:ascii="Arial"/>
          <w:spacing w:val="30"/>
          <w:sz w:val="24"/>
        </w:rPr>
        <w:t xml:space="preserve"> </w:t>
      </w:r>
      <w:r>
        <w:rPr>
          <w:rFonts w:ascii="Arial"/>
          <w:sz w:val="24"/>
        </w:rPr>
        <w:t>from</w:t>
      </w:r>
      <w:r>
        <w:rPr>
          <w:rFonts w:ascii="Arial"/>
          <w:spacing w:val="31"/>
          <w:sz w:val="24"/>
        </w:rPr>
        <w:t xml:space="preserve"> </w:t>
      </w:r>
      <w:r>
        <w:rPr>
          <w:rFonts w:ascii="Arial"/>
          <w:sz w:val="24"/>
        </w:rPr>
        <w:t>the</w:t>
      </w:r>
      <w:r>
        <w:rPr>
          <w:rFonts w:ascii="Arial"/>
          <w:spacing w:val="32"/>
          <w:sz w:val="24"/>
        </w:rPr>
        <w:t xml:space="preserve"> </w:t>
      </w:r>
      <w:r>
        <w:rPr>
          <w:rFonts w:ascii="Arial"/>
          <w:sz w:val="24"/>
        </w:rPr>
        <w:t>CITY.</w:t>
      </w:r>
      <w:r>
        <w:rPr>
          <w:rFonts w:ascii="Arial"/>
          <w:spacing w:val="31"/>
          <w:sz w:val="24"/>
        </w:rPr>
        <w:t xml:space="preserve"> </w:t>
      </w:r>
      <w:r>
        <w:rPr>
          <w:rFonts w:ascii="Arial"/>
          <w:sz w:val="24"/>
        </w:rPr>
        <w:t>In</w:t>
      </w:r>
      <w:r>
        <w:rPr>
          <w:rFonts w:ascii="Arial"/>
          <w:spacing w:val="32"/>
          <w:sz w:val="24"/>
        </w:rPr>
        <w:t xml:space="preserve"> </w:t>
      </w:r>
      <w:r>
        <w:rPr>
          <w:rFonts w:ascii="Arial"/>
          <w:sz w:val="24"/>
        </w:rPr>
        <w:t>the event that the Agreement is terminated, the CONSULTANT shall</w:t>
      </w:r>
      <w:r>
        <w:rPr>
          <w:rFonts w:ascii="Arial"/>
          <w:spacing w:val="19"/>
          <w:sz w:val="24"/>
        </w:rPr>
        <w:t xml:space="preserve"> </w:t>
      </w:r>
      <w:r>
        <w:rPr>
          <w:rFonts w:ascii="Arial"/>
          <w:sz w:val="24"/>
        </w:rPr>
        <w:t>be entitled to be compensated for the services rendered from the date</w:t>
      </w:r>
      <w:r>
        <w:rPr>
          <w:rFonts w:ascii="Arial"/>
          <w:spacing w:val="54"/>
          <w:sz w:val="24"/>
        </w:rPr>
        <w:t xml:space="preserve"> </w:t>
      </w:r>
      <w:r>
        <w:rPr>
          <w:rFonts w:ascii="Arial"/>
          <w:sz w:val="24"/>
        </w:rPr>
        <w:t>of execution of the Agreement up to the time of termination.</w:t>
      </w:r>
      <w:r>
        <w:rPr>
          <w:rFonts w:ascii="Arial"/>
          <w:spacing w:val="21"/>
          <w:sz w:val="24"/>
        </w:rPr>
        <w:t xml:space="preserve"> </w:t>
      </w:r>
      <w:r>
        <w:rPr>
          <w:rFonts w:ascii="Arial"/>
          <w:sz w:val="24"/>
        </w:rPr>
        <w:t>Such compensation shall be based on the fee as set forth above,</w:t>
      </w:r>
      <w:r>
        <w:rPr>
          <w:rFonts w:ascii="Arial"/>
          <w:spacing w:val="1"/>
          <w:sz w:val="24"/>
        </w:rPr>
        <w:t xml:space="preserve"> </w:t>
      </w:r>
      <w:r>
        <w:rPr>
          <w:rFonts w:ascii="Arial"/>
          <w:sz w:val="24"/>
        </w:rPr>
        <w:t>wherever possible. For those portions of services rendered to which</w:t>
      </w:r>
      <w:r>
        <w:rPr>
          <w:rFonts w:ascii="Arial"/>
          <w:spacing w:val="8"/>
          <w:sz w:val="24"/>
        </w:rPr>
        <w:t xml:space="preserve"> </w:t>
      </w:r>
      <w:r>
        <w:rPr>
          <w:rFonts w:ascii="Arial"/>
          <w:sz w:val="24"/>
        </w:rPr>
        <w:t>the applicable</w:t>
      </w:r>
      <w:r>
        <w:rPr>
          <w:rFonts w:ascii="Arial"/>
          <w:spacing w:val="29"/>
          <w:sz w:val="24"/>
        </w:rPr>
        <w:t xml:space="preserve"> </w:t>
      </w:r>
      <w:r>
        <w:rPr>
          <w:rFonts w:ascii="Arial"/>
          <w:sz w:val="24"/>
        </w:rPr>
        <w:t>fee</w:t>
      </w:r>
      <w:r>
        <w:rPr>
          <w:rFonts w:ascii="Arial"/>
          <w:spacing w:val="29"/>
          <w:sz w:val="24"/>
        </w:rPr>
        <w:t xml:space="preserve"> </w:t>
      </w:r>
      <w:r>
        <w:rPr>
          <w:rFonts w:ascii="Arial"/>
          <w:sz w:val="24"/>
        </w:rPr>
        <w:t>cannot</w:t>
      </w:r>
      <w:r>
        <w:rPr>
          <w:rFonts w:ascii="Arial"/>
          <w:spacing w:val="26"/>
          <w:sz w:val="24"/>
        </w:rPr>
        <w:t xml:space="preserve"> </w:t>
      </w:r>
      <w:r>
        <w:rPr>
          <w:rFonts w:ascii="Arial"/>
          <w:sz w:val="24"/>
        </w:rPr>
        <w:t>be</w:t>
      </w:r>
      <w:r>
        <w:rPr>
          <w:rFonts w:ascii="Arial"/>
          <w:spacing w:val="29"/>
          <w:sz w:val="24"/>
        </w:rPr>
        <w:t xml:space="preserve"> </w:t>
      </w:r>
      <w:r>
        <w:rPr>
          <w:rFonts w:ascii="Arial"/>
          <w:sz w:val="24"/>
        </w:rPr>
        <w:t>applied,</w:t>
      </w:r>
      <w:r>
        <w:rPr>
          <w:rFonts w:ascii="Arial"/>
          <w:spacing w:val="29"/>
          <w:sz w:val="24"/>
        </w:rPr>
        <w:t xml:space="preserve"> </w:t>
      </w:r>
      <w:r>
        <w:rPr>
          <w:rFonts w:ascii="Arial"/>
          <w:sz w:val="24"/>
        </w:rPr>
        <w:t>payment</w:t>
      </w:r>
      <w:r>
        <w:rPr>
          <w:rFonts w:ascii="Arial"/>
          <w:spacing w:val="29"/>
          <w:sz w:val="24"/>
        </w:rPr>
        <w:t xml:space="preserve"> </w:t>
      </w:r>
      <w:r>
        <w:rPr>
          <w:rFonts w:ascii="Arial"/>
          <w:sz w:val="24"/>
        </w:rPr>
        <w:t>shall</w:t>
      </w:r>
      <w:r>
        <w:rPr>
          <w:rFonts w:ascii="Arial"/>
          <w:spacing w:val="28"/>
          <w:sz w:val="24"/>
        </w:rPr>
        <w:t xml:space="preserve"> </w:t>
      </w:r>
      <w:r>
        <w:rPr>
          <w:rFonts w:ascii="Arial"/>
          <w:sz w:val="24"/>
        </w:rPr>
        <w:t>be</w:t>
      </w:r>
      <w:r>
        <w:rPr>
          <w:rFonts w:ascii="Arial"/>
          <w:spacing w:val="29"/>
          <w:sz w:val="24"/>
        </w:rPr>
        <w:t xml:space="preserve"> </w:t>
      </w:r>
      <w:r>
        <w:rPr>
          <w:rFonts w:ascii="Arial"/>
          <w:sz w:val="24"/>
        </w:rPr>
        <w:t>based</w:t>
      </w:r>
      <w:r>
        <w:rPr>
          <w:rFonts w:ascii="Arial"/>
          <w:spacing w:val="29"/>
          <w:sz w:val="24"/>
        </w:rPr>
        <w:t xml:space="preserve"> </w:t>
      </w:r>
      <w:r>
        <w:rPr>
          <w:rFonts w:ascii="Arial"/>
          <w:sz w:val="24"/>
        </w:rPr>
        <w:t>upon</w:t>
      </w:r>
      <w:r>
        <w:rPr>
          <w:rFonts w:ascii="Arial"/>
          <w:spacing w:val="29"/>
          <w:sz w:val="24"/>
        </w:rPr>
        <w:t xml:space="preserve"> </w:t>
      </w:r>
      <w:r>
        <w:rPr>
          <w:rFonts w:ascii="Arial"/>
          <w:sz w:val="24"/>
        </w:rPr>
        <w:t>the appropriate rates for the actual time spent on the project. In the</w:t>
      </w:r>
      <w:r>
        <w:rPr>
          <w:rFonts w:ascii="Arial"/>
          <w:spacing w:val="57"/>
          <w:sz w:val="24"/>
        </w:rPr>
        <w:t xml:space="preserve"> </w:t>
      </w:r>
      <w:r>
        <w:rPr>
          <w:rFonts w:ascii="Arial"/>
          <w:sz w:val="24"/>
        </w:rPr>
        <w:t>event that the CONSULTANT abandons this Agreement or through</w:t>
      </w:r>
      <w:r>
        <w:rPr>
          <w:rFonts w:ascii="Arial"/>
          <w:spacing w:val="6"/>
          <w:sz w:val="24"/>
        </w:rPr>
        <w:t xml:space="preserve"> </w:t>
      </w:r>
      <w:r>
        <w:rPr>
          <w:rFonts w:ascii="Arial"/>
          <w:sz w:val="24"/>
        </w:rPr>
        <w:t>violation of any of the terms and conditions of this Agreement, causes it to</w:t>
      </w:r>
      <w:r>
        <w:rPr>
          <w:rFonts w:ascii="Arial"/>
          <w:spacing w:val="41"/>
          <w:sz w:val="24"/>
        </w:rPr>
        <w:t xml:space="preserve"> </w:t>
      </w:r>
      <w:r>
        <w:rPr>
          <w:rFonts w:ascii="Arial"/>
          <w:sz w:val="24"/>
        </w:rPr>
        <w:t>be terminated, CONSULTANT shall indemnify the CITY against any</w:t>
      </w:r>
      <w:r>
        <w:rPr>
          <w:rFonts w:ascii="Arial"/>
          <w:spacing w:val="60"/>
          <w:sz w:val="24"/>
        </w:rPr>
        <w:t xml:space="preserve"> </w:t>
      </w:r>
      <w:r>
        <w:rPr>
          <w:rFonts w:ascii="Arial"/>
          <w:sz w:val="24"/>
        </w:rPr>
        <w:t>loss pertaining to this</w:t>
      </w:r>
      <w:r>
        <w:rPr>
          <w:rFonts w:ascii="Arial"/>
          <w:spacing w:val="-3"/>
          <w:sz w:val="24"/>
        </w:rPr>
        <w:t xml:space="preserve"> </w:t>
      </w:r>
      <w:r>
        <w:rPr>
          <w:rFonts w:ascii="Arial"/>
          <w:sz w:val="24"/>
        </w:rPr>
        <w:t>termination.</w:t>
      </w:r>
    </w:p>
    <w:p w14:paraId="04CE161E" w14:textId="77777777" w:rsidR="00B07707" w:rsidRDefault="00B07707" w:rsidP="005729F7">
      <w:pPr>
        <w:spacing w:after="0" w:line="240" w:lineRule="auto"/>
        <w:rPr>
          <w:rFonts w:ascii="Arial" w:eastAsia="Arial" w:hAnsi="Arial" w:cs="Arial"/>
          <w:szCs w:val="24"/>
        </w:rPr>
      </w:pPr>
    </w:p>
    <w:p w14:paraId="7133414E" w14:textId="77777777" w:rsidR="00B07707" w:rsidRDefault="00B07707" w:rsidP="00AE4593">
      <w:pPr>
        <w:pStyle w:val="BodyText"/>
        <w:ind w:left="1540" w:right="393"/>
        <w:jc w:val="both"/>
      </w:pPr>
      <w:r>
        <w:t>All finished or unfinished documents, data, studies, surveys, drawings, maps, models, photographs and reports prepared</w:t>
      </w:r>
      <w:r>
        <w:rPr>
          <w:spacing w:val="62"/>
        </w:rPr>
        <w:t xml:space="preserve"> </w:t>
      </w:r>
      <w:r>
        <w:t>by CONSULTANT  shall  become  the  property  of  CITY  and  shall  be</w:t>
      </w:r>
      <w:r w:rsidR="00AE4593">
        <w:t xml:space="preserve"> </w:t>
      </w:r>
      <w:r>
        <w:t>delivered by CONSULTANT to the CITY within five (5) days of</w:t>
      </w:r>
      <w:r>
        <w:rPr>
          <w:spacing w:val="36"/>
        </w:rPr>
        <w:t xml:space="preserve"> </w:t>
      </w:r>
      <w:r>
        <w:t>CITY’s request. Upon payment of such sum by CITY to CONSULTANT,</w:t>
      </w:r>
      <w:r>
        <w:rPr>
          <w:spacing w:val="-16"/>
        </w:rPr>
        <w:t xml:space="preserve"> </w:t>
      </w:r>
      <w:r>
        <w:t>CITY shall have no further duties or obligations pursuant to or arising</w:t>
      </w:r>
      <w:r>
        <w:rPr>
          <w:spacing w:val="23"/>
        </w:rPr>
        <w:t xml:space="preserve"> </w:t>
      </w:r>
      <w:r>
        <w:t>from this</w:t>
      </w:r>
      <w:r>
        <w:rPr>
          <w:spacing w:val="-7"/>
        </w:rPr>
        <w:t xml:space="preserve"> </w:t>
      </w:r>
      <w:r>
        <w:t>Agreement.</w:t>
      </w:r>
    </w:p>
    <w:p w14:paraId="565D4751" w14:textId="77777777" w:rsidR="00B07707" w:rsidRDefault="00B07707" w:rsidP="005729F7">
      <w:pPr>
        <w:spacing w:after="0" w:line="240" w:lineRule="auto"/>
        <w:rPr>
          <w:rFonts w:ascii="Arial" w:eastAsia="Arial" w:hAnsi="Arial" w:cs="Arial"/>
          <w:szCs w:val="24"/>
        </w:rPr>
      </w:pPr>
    </w:p>
    <w:p w14:paraId="5385E38A" w14:textId="77777777" w:rsidR="00B07707" w:rsidRDefault="00B07707" w:rsidP="005729F7">
      <w:pPr>
        <w:pStyle w:val="ListParagraph"/>
        <w:numPr>
          <w:ilvl w:val="2"/>
          <w:numId w:val="10"/>
        </w:numPr>
        <w:tabs>
          <w:tab w:val="left" w:pos="1541"/>
        </w:tabs>
        <w:ind w:right="392"/>
        <w:jc w:val="both"/>
        <w:rPr>
          <w:rFonts w:ascii="Arial" w:eastAsia="Arial" w:hAnsi="Arial" w:cs="Arial"/>
          <w:sz w:val="24"/>
          <w:szCs w:val="24"/>
        </w:rPr>
      </w:pPr>
      <w:r>
        <w:rPr>
          <w:rFonts w:ascii="Arial"/>
          <w:sz w:val="24"/>
        </w:rPr>
        <w:t>This Agreement may also be terminated by CITY upon such notice</w:t>
      </w:r>
      <w:r>
        <w:rPr>
          <w:rFonts w:ascii="Arial"/>
          <w:spacing w:val="18"/>
          <w:sz w:val="24"/>
        </w:rPr>
        <w:t xml:space="preserve"> </w:t>
      </w:r>
      <w:r>
        <w:rPr>
          <w:rFonts w:ascii="Arial"/>
          <w:sz w:val="24"/>
        </w:rPr>
        <w:t>as CITY deems appropriate in the event CITY or Contract</w:t>
      </w:r>
      <w:r>
        <w:rPr>
          <w:rFonts w:ascii="Arial"/>
          <w:spacing w:val="9"/>
          <w:sz w:val="24"/>
        </w:rPr>
        <w:t xml:space="preserve"> </w:t>
      </w:r>
      <w:r>
        <w:rPr>
          <w:rFonts w:ascii="Arial"/>
          <w:sz w:val="24"/>
        </w:rPr>
        <w:t>Administrator determines that termination is necessary to protect the public</w:t>
      </w:r>
      <w:r>
        <w:rPr>
          <w:rFonts w:ascii="Arial"/>
          <w:spacing w:val="15"/>
          <w:sz w:val="24"/>
        </w:rPr>
        <w:t xml:space="preserve"> </w:t>
      </w:r>
      <w:r>
        <w:rPr>
          <w:rFonts w:ascii="Arial"/>
          <w:sz w:val="24"/>
        </w:rPr>
        <w:t>health, safety, or</w:t>
      </w:r>
      <w:r>
        <w:rPr>
          <w:rFonts w:ascii="Arial"/>
          <w:spacing w:val="-2"/>
          <w:sz w:val="24"/>
        </w:rPr>
        <w:t xml:space="preserve"> </w:t>
      </w:r>
      <w:r>
        <w:rPr>
          <w:rFonts w:ascii="Arial"/>
          <w:sz w:val="24"/>
        </w:rPr>
        <w:t>welfare.</w:t>
      </w:r>
    </w:p>
    <w:p w14:paraId="5276FB4D" w14:textId="77777777" w:rsidR="00B07707" w:rsidRDefault="00B07707" w:rsidP="005729F7">
      <w:pPr>
        <w:spacing w:after="0" w:line="240" w:lineRule="auto"/>
        <w:rPr>
          <w:rFonts w:ascii="Arial" w:eastAsia="Arial" w:hAnsi="Arial" w:cs="Arial"/>
          <w:szCs w:val="24"/>
        </w:rPr>
      </w:pPr>
    </w:p>
    <w:p w14:paraId="39938E77" w14:textId="77777777" w:rsidR="00B07707" w:rsidRDefault="00B07707" w:rsidP="005729F7">
      <w:pPr>
        <w:pStyle w:val="ListParagraph"/>
        <w:numPr>
          <w:ilvl w:val="2"/>
          <w:numId w:val="10"/>
        </w:numPr>
        <w:tabs>
          <w:tab w:val="left" w:pos="1541"/>
        </w:tabs>
        <w:ind w:right="393"/>
        <w:jc w:val="both"/>
        <w:rPr>
          <w:rFonts w:ascii="Arial" w:eastAsia="Arial" w:hAnsi="Arial" w:cs="Arial"/>
          <w:sz w:val="24"/>
          <w:szCs w:val="24"/>
        </w:rPr>
      </w:pPr>
      <w:r>
        <w:rPr>
          <w:rFonts w:ascii="Arial" w:eastAsia="Arial" w:hAnsi="Arial" w:cs="Arial"/>
          <w:sz w:val="24"/>
          <w:szCs w:val="24"/>
        </w:rPr>
        <w:t>Notice</w:t>
      </w:r>
      <w:r>
        <w:rPr>
          <w:rFonts w:ascii="Arial" w:eastAsia="Arial" w:hAnsi="Arial" w:cs="Arial"/>
          <w:spacing w:val="45"/>
          <w:sz w:val="24"/>
          <w:szCs w:val="24"/>
        </w:rPr>
        <w:t xml:space="preserve"> </w:t>
      </w:r>
      <w:r>
        <w:rPr>
          <w:rFonts w:ascii="Arial" w:eastAsia="Arial" w:hAnsi="Arial" w:cs="Arial"/>
          <w:sz w:val="24"/>
          <w:szCs w:val="24"/>
        </w:rPr>
        <w:t>of</w:t>
      </w:r>
      <w:r>
        <w:rPr>
          <w:rFonts w:ascii="Arial" w:eastAsia="Arial" w:hAnsi="Arial" w:cs="Arial"/>
          <w:spacing w:val="47"/>
          <w:sz w:val="24"/>
          <w:szCs w:val="24"/>
        </w:rPr>
        <w:t xml:space="preserve"> </w:t>
      </w:r>
      <w:r>
        <w:rPr>
          <w:rFonts w:ascii="Arial" w:eastAsia="Arial" w:hAnsi="Arial" w:cs="Arial"/>
          <w:sz w:val="24"/>
          <w:szCs w:val="24"/>
        </w:rPr>
        <w:t>termination</w:t>
      </w:r>
      <w:r>
        <w:rPr>
          <w:rFonts w:ascii="Arial" w:eastAsia="Arial" w:hAnsi="Arial" w:cs="Arial"/>
          <w:spacing w:val="43"/>
          <w:sz w:val="24"/>
          <w:szCs w:val="24"/>
        </w:rPr>
        <w:t xml:space="preserve"> </w:t>
      </w:r>
      <w:r>
        <w:rPr>
          <w:rFonts w:ascii="Arial" w:eastAsia="Arial" w:hAnsi="Arial" w:cs="Arial"/>
          <w:sz w:val="24"/>
          <w:szCs w:val="24"/>
        </w:rPr>
        <w:t>shall</w:t>
      </w:r>
      <w:r>
        <w:rPr>
          <w:rFonts w:ascii="Arial" w:eastAsia="Arial" w:hAnsi="Arial" w:cs="Arial"/>
          <w:spacing w:val="44"/>
          <w:sz w:val="24"/>
          <w:szCs w:val="24"/>
        </w:rPr>
        <w:t xml:space="preserve"> </w:t>
      </w:r>
      <w:r>
        <w:rPr>
          <w:rFonts w:ascii="Arial" w:eastAsia="Arial" w:hAnsi="Arial" w:cs="Arial"/>
          <w:sz w:val="24"/>
          <w:szCs w:val="24"/>
        </w:rPr>
        <w:t>be</w:t>
      </w:r>
      <w:r>
        <w:rPr>
          <w:rFonts w:ascii="Arial" w:eastAsia="Arial" w:hAnsi="Arial" w:cs="Arial"/>
          <w:spacing w:val="43"/>
          <w:sz w:val="24"/>
          <w:szCs w:val="24"/>
        </w:rPr>
        <w:t xml:space="preserve"> </w:t>
      </w:r>
      <w:r>
        <w:rPr>
          <w:rFonts w:ascii="Arial" w:eastAsia="Arial" w:hAnsi="Arial" w:cs="Arial"/>
          <w:sz w:val="24"/>
          <w:szCs w:val="24"/>
        </w:rPr>
        <w:t>provided</w:t>
      </w:r>
      <w:r>
        <w:rPr>
          <w:rFonts w:ascii="Arial" w:eastAsia="Arial" w:hAnsi="Arial" w:cs="Arial"/>
          <w:spacing w:val="45"/>
          <w:sz w:val="24"/>
          <w:szCs w:val="24"/>
        </w:rPr>
        <w:t xml:space="preserve"> </w:t>
      </w:r>
      <w:r>
        <w:rPr>
          <w:rFonts w:ascii="Arial" w:eastAsia="Arial" w:hAnsi="Arial" w:cs="Arial"/>
          <w:sz w:val="24"/>
          <w:szCs w:val="24"/>
        </w:rPr>
        <w:t>in</w:t>
      </w:r>
      <w:r>
        <w:rPr>
          <w:rFonts w:ascii="Arial" w:eastAsia="Arial" w:hAnsi="Arial" w:cs="Arial"/>
          <w:spacing w:val="43"/>
          <w:sz w:val="24"/>
          <w:szCs w:val="24"/>
        </w:rPr>
        <w:t xml:space="preserve"> </w:t>
      </w:r>
      <w:r>
        <w:rPr>
          <w:rFonts w:ascii="Arial" w:eastAsia="Arial" w:hAnsi="Arial" w:cs="Arial"/>
          <w:sz w:val="24"/>
          <w:szCs w:val="24"/>
        </w:rPr>
        <w:t>accordance</w:t>
      </w:r>
      <w:r>
        <w:rPr>
          <w:rFonts w:ascii="Arial" w:eastAsia="Arial" w:hAnsi="Arial" w:cs="Arial"/>
          <w:spacing w:val="45"/>
          <w:sz w:val="24"/>
          <w:szCs w:val="24"/>
        </w:rPr>
        <w:t xml:space="preserve"> </w:t>
      </w:r>
      <w:r>
        <w:rPr>
          <w:rFonts w:ascii="Arial" w:eastAsia="Arial" w:hAnsi="Arial" w:cs="Arial"/>
          <w:sz w:val="24"/>
          <w:szCs w:val="24"/>
        </w:rPr>
        <w:t>with</w:t>
      </w:r>
      <w:r>
        <w:rPr>
          <w:rFonts w:ascii="Arial" w:eastAsia="Arial" w:hAnsi="Arial" w:cs="Arial"/>
          <w:spacing w:val="45"/>
          <w:sz w:val="24"/>
          <w:szCs w:val="24"/>
        </w:rPr>
        <w:t xml:space="preserve"> </w:t>
      </w:r>
      <w:r>
        <w:rPr>
          <w:rFonts w:ascii="Arial" w:eastAsia="Arial" w:hAnsi="Arial" w:cs="Arial"/>
          <w:sz w:val="24"/>
          <w:szCs w:val="24"/>
        </w:rPr>
        <w:t>Section 11.27, NOTICES, except that Contract Administrator may provide</w:t>
      </w:r>
      <w:r>
        <w:rPr>
          <w:rFonts w:ascii="Arial" w:eastAsia="Arial" w:hAnsi="Arial" w:cs="Arial"/>
          <w:spacing w:val="8"/>
          <w:sz w:val="24"/>
          <w:szCs w:val="24"/>
        </w:rPr>
        <w:t xml:space="preserve"> </w:t>
      </w:r>
      <w:r>
        <w:rPr>
          <w:rFonts w:ascii="Arial" w:eastAsia="Arial" w:hAnsi="Arial" w:cs="Arial"/>
          <w:sz w:val="24"/>
          <w:szCs w:val="24"/>
        </w:rPr>
        <w:t>a prior</w:t>
      </w:r>
      <w:r>
        <w:rPr>
          <w:rFonts w:ascii="Arial" w:eastAsia="Arial" w:hAnsi="Arial" w:cs="Arial"/>
          <w:spacing w:val="45"/>
          <w:sz w:val="24"/>
          <w:szCs w:val="24"/>
        </w:rPr>
        <w:t xml:space="preserve"> </w:t>
      </w:r>
      <w:r>
        <w:rPr>
          <w:rFonts w:ascii="Arial" w:eastAsia="Arial" w:hAnsi="Arial" w:cs="Arial"/>
          <w:sz w:val="24"/>
          <w:szCs w:val="24"/>
        </w:rPr>
        <w:t>verbal</w:t>
      </w:r>
      <w:r>
        <w:rPr>
          <w:rFonts w:ascii="Arial" w:eastAsia="Arial" w:hAnsi="Arial" w:cs="Arial"/>
          <w:spacing w:val="45"/>
          <w:sz w:val="24"/>
          <w:szCs w:val="24"/>
        </w:rPr>
        <w:t xml:space="preserve"> </w:t>
      </w:r>
      <w:r>
        <w:rPr>
          <w:rFonts w:ascii="Arial" w:eastAsia="Arial" w:hAnsi="Arial" w:cs="Arial"/>
          <w:sz w:val="24"/>
          <w:szCs w:val="24"/>
        </w:rPr>
        <w:t>stop</w:t>
      </w:r>
      <w:r>
        <w:rPr>
          <w:rFonts w:ascii="Arial" w:eastAsia="Arial" w:hAnsi="Arial" w:cs="Arial"/>
          <w:spacing w:val="46"/>
          <w:sz w:val="24"/>
          <w:szCs w:val="24"/>
        </w:rPr>
        <w:t xml:space="preserve"> </w:t>
      </w:r>
      <w:r>
        <w:rPr>
          <w:rFonts w:ascii="Arial" w:eastAsia="Arial" w:hAnsi="Arial" w:cs="Arial"/>
          <w:sz w:val="24"/>
          <w:szCs w:val="24"/>
        </w:rPr>
        <w:t>work</w:t>
      </w:r>
      <w:r>
        <w:rPr>
          <w:rFonts w:ascii="Arial" w:eastAsia="Arial" w:hAnsi="Arial" w:cs="Arial"/>
          <w:spacing w:val="48"/>
          <w:sz w:val="24"/>
          <w:szCs w:val="24"/>
        </w:rPr>
        <w:t xml:space="preserve"> </w:t>
      </w:r>
      <w:r>
        <w:rPr>
          <w:rFonts w:ascii="Arial" w:eastAsia="Arial" w:hAnsi="Arial" w:cs="Arial"/>
          <w:sz w:val="24"/>
          <w:szCs w:val="24"/>
        </w:rPr>
        <w:t>order</w:t>
      </w:r>
      <w:r>
        <w:rPr>
          <w:rFonts w:ascii="Arial" w:eastAsia="Arial" w:hAnsi="Arial" w:cs="Arial"/>
          <w:spacing w:val="45"/>
          <w:sz w:val="24"/>
          <w:szCs w:val="24"/>
        </w:rPr>
        <w:t xml:space="preserve"> </w:t>
      </w:r>
      <w:r>
        <w:rPr>
          <w:rFonts w:ascii="Arial" w:eastAsia="Arial" w:hAnsi="Arial" w:cs="Arial"/>
          <w:sz w:val="24"/>
          <w:szCs w:val="24"/>
        </w:rPr>
        <w:t>if</w:t>
      </w:r>
      <w:r>
        <w:rPr>
          <w:rFonts w:ascii="Arial" w:eastAsia="Arial" w:hAnsi="Arial" w:cs="Arial"/>
          <w:spacing w:val="48"/>
          <w:sz w:val="24"/>
          <w:szCs w:val="24"/>
        </w:rPr>
        <w:t xml:space="preserve"> </w:t>
      </w:r>
      <w:r>
        <w:rPr>
          <w:rFonts w:ascii="Arial" w:eastAsia="Arial" w:hAnsi="Arial" w:cs="Arial"/>
          <w:sz w:val="24"/>
          <w:szCs w:val="24"/>
        </w:rPr>
        <w:t>the</w:t>
      </w:r>
      <w:r>
        <w:rPr>
          <w:rFonts w:ascii="Arial" w:eastAsia="Arial" w:hAnsi="Arial" w:cs="Arial"/>
          <w:spacing w:val="46"/>
          <w:sz w:val="24"/>
          <w:szCs w:val="24"/>
        </w:rPr>
        <w:t xml:space="preserve"> </w:t>
      </w:r>
      <w:r>
        <w:rPr>
          <w:rFonts w:ascii="Arial" w:eastAsia="Arial" w:hAnsi="Arial" w:cs="Arial"/>
          <w:sz w:val="24"/>
          <w:szCs w:val="24"/>
        </w:rPr>
        <w:t>Contract</w:t>
      </w:r>
      <w:r>
        <w:rPr>
          <w:rFonts w:ascii="Arial" w:eastAsia="Arial" w:hAnsi="Arial" w:cs="Arial"/>
          <w:spacing w:val="43"/>
          <w:sz w:val="24"/>
          <w:szCs w:val="24"/>
        </w:rPr>
        <w:t xml:space="preserve"> </w:t>
      </w:r>
      <w:r>
        <w:rPr>
          <w:rFonts w:ascii="Arial" w:eastAsia="Arial" w:hAnsi="Arial" w:cs="Arial"/>
          <w:sz w:val="24"/>
          <w:szCs w:val="24"/>
        </w:rPr>
        <w:t>Administrator</w:t>
      </w:r>
      <w:r>
        <w:rPr>
          <w:rFonts w:ascii="Arial" w:eastAsia="Arial" w:hAnsi="Arial" w:cs="Arial"/>
          <w:spacing w:val="45"/>
          <w:sz w:val="24"/>
          <w:szCs w:val="24"/>
        </w:rPr>
        <w:t xml:space="preserve"> </w:t>
      </w:r>
      <w:r>
        <w:rPr>
          <w:rFonts w:ascii="Arial" w:eastAsia="Arial" w:hAnsi="Arial" w:cs="Arial"/>
          <w:sz w:val="24"/>
          <w:szCs w:val="24"/>
        </w:rPr>
        <w:t>deems</w:t>
      </w:r>
      <w:r>
        <w:rPr>
          <w:rFonts w:ascii="Arial" w:eastAsia="Arial" w:hAnsi="Arial" w:cs="Arial"/>
          <w:spacing w:val="43"/>
          <w:sz w:val="24"/>
          <w:szCs w:val="24"/>
        </w:rPr>
        <w:t xml:space="preserve"> </w:t>
      </w:r>
      <w:r>
        <w:rPr>
          <w:rFonts w:ascii="Arial" w:eastAsia="Arial" w:hAnsi="Arial" w:cs="Arial"/>
          <w:sz w:val="24"/>
          <w:szCs w:val="24"/>
        </w:rPr>
        <w:t>a stop work order of this Agreement in whole or in part is necessary</w:t>
      </w:r>
      <w:r>
        <w:rPr>
          <w:rFonts w:ascii="Arial" w:eastAsia="Arial" w:hAnsi="Arial" w:cs="Arial"/>
          <w:spacing w:val="46"/>
          <w:sz w:val="24"/>
          <w:szCs w:val="24"/>
        </w:rPr>
        <w:t xml:space="preserve"> </w:t>
      </w:r>
      <w:r>
        <w:rPr>
          <w:rFonts w:ascii="Arial" w:eastAsia="Arial" w:hAnsi="Arial" w:cs="Arial"/>
          <w:sz w:val="24"/>
          <w:szCs w:val="24"/>
        </w:rPr>
        <w:t>to protect</w:t>
      </w:r>
      <w:r>
        <w:rPr>
          <w:rFonts w:ascii="Arial" w:eastAsia="Arial" w:hAnsi="Arial" w:cs="Arial"/>
          <w:spacing w:val="48"/>
          <w:sz w:val="24"/>
          <w:szCs w:val="24"/>
        </w:rPr>
        <w:t xml:space="preserve"> </w:t>
      </w:r>
      <w:r>
        <w:rPr>
          <w:rFonts w:ascii="Arial" w:eastAsia="Arial" w:hAnsi="Arial" w:cs="Arial"/>
          <w:sz w:val="24"/>
          <w:szCs w:val="24"/>
        </w:rPr>
        <w:t>the</w:t>
      </w:r>
      <w:r>
        <w:rPr>
          <w:rFonts w:ascii="Arial" w:eastAsia="Arial" w:hAnsi="Arial" w:cs="Arial"/>
          <w:spacing w:val="49"/>
          <w:sz w:val="24"/>
          <w:szCs w:val="24"/>
        </w:rPr>
        <w:t xml:space="preserve"> </w:t>
      </w:r>
      <w:r>
        <w:rPr>
          <w:rFonts w:ascii="Arial" w:eastAsia="Arial" w:hAnsi="Arial" w:cs="Arial"/>
          <w:sz w:val="24"/>
          <w:szCs w:val="24"/>
        </w:rPr>
        <w:t>public’s</w:t>
      </w:r>
      <w:r>
        <w:rPr>
          <w:rFonts w:ascii="Arial" w:eastAsia="Arial" w:hAnsi="Arial" w:cs="Arial"/>
          <w:spacing w:val="50"/>
          <w:sz w:val="24"/>
          <w:szCs w:val="24"/>
        </w:rPr>
        <w:t xml:space="preserve"> </w:t>
      </w:r>
      <w:r>
        <w:rPr>
          <w:rFonts w:ascii="Arial" w:eastAsia="Arial" w:hAnsi="Arial" w:cs="Arial"/>
          <w:sz w:val="24"/>
          <w:szCs w:val="24"/>
        </w:rPr>
        <w:t>health,</w:t>
      </w:r>
      <w:r>
        <w:rPr>
          <w:rFonts w:ascii="Arial" w:eastAsia="Arial" w:hAnsi="Arial" w:cs="Arial"/>
          <w:spacing w:val="51"/>
          <w:sz w:val="24"/>
          <w:szCs w:val="24"/>
        </w:rPr>
        <w:t xml:space="preserve"> </w:t>
      </w:r>
      <w:r>
        <w:rPr>
          <w:rFonts w:ascii="Arial" w:eastAsia="Arial" w:hAnsi="Arial" w:cs="Arial"/>
          <w:sz w:val="24"/>
          <w:szCs w:val="24"/>
        </w:rPr>
        <w:t>safety,</w:t>
      </w:r>
      <w:r>
        <w:rPr>
          <w:rFonts w:ascii="Arial" w:eastAsia="Arial" w:hAnsi="Arial" w:cs="Arial"/>
          <w:spacing w:val="51"/>
          <w:sz w:val="24"/>
          <w:szCs w:val="24"/>
        </w:rPr>
        <w:t xml:space="preserve"> </w:t>
      </w:r>
      <w:r>
        <w:rPr>
          <w:rFonts w:ascii="Arial" w:eastAsia="Arial" w:hAnsi="Arial" w:cs="Arial"/>
          <w:sz w:val="24"/>
          <w:szCs w:val="24"/>
        </w:rPr>
        <w:t>or</w:t>
      </w:r>
      <w:r>
        <w:rPr>
          <w:rFonts w:ascii="Arial" w:eastAsia="Arial" w:hAnsi="Arial" w:cs="Arial"/>
          <w:spacing w:val="49"/>
          <w:sz w:val="24"/>
          <w:szCs w:val="24"/>
        </w:rPr>
        <w:t xml:space="preserve"> </w:t>
      </w:r>
      <w:r>
        <w:rPr>
          <w:rFonts w:ascii="Arial" w:eastAsia="Arial" w:hAnsi="Arial" w:cs="Arial"/>
          <w:sz w:val="24"/>
          <w:szCs w:val="24"/>
        </w:rPr>
        <w:t>welfare.</w:t>
      </w:r>
      <w:r>
        <w:rPr>
          <w:rFonts w:ascii="Arial" w:eastAsia="Arial" w:hAnsi="Arial" w:cs="Arial"/>
          <w:spacing w:val="34"/>
          <w:sz w:val="24"/>
          <w:szCs w:val="24"/>
        </w:rPr>
        <w:t xml:space="preserve"> </w:t>
      </w:r>
      <w:r>
        <w:rPr>
          <w:rFonts w:ascii="Arial" w:eastAsia="Arial" w:hAnsi="Arial" w:cs="Arial"/>
          <w:sz w:val="24"/>
          <w:szCs w:val="24"/>
        </w:rPr>
        <w:t>A</w:t>
      </w:r>
      <w:r>
        <w:rPr>
          <w:rFonts w:ascii="Arial" w:eastAsia="Arial" w:hAnsi="Arial" w:cs="Arial"/>
          <w:spacing w:val="51"/>
          <w:sz w:val="24"/>
          <w:szCs w:val="24"/>
        </w:rPr>
        <w:t xml:space="preserve"> </w:t>
      </w:r>
      <w:r>
        <w:rPr>
          <w:rFonts w:ascii="Arial" w:eastAsia="Arial" w:hAnsi="Arial" w:cs="Arial"/>
          <w:sz w:val="24"/>
          <w:szCs w:val="24"/>
        </w:rPr>
        <w:t>verbal</w:t>
      </w:r>
      <w:r>
        <w:rPr>
          <w:rFonts w:ascii="Arial" w:eastAsia="Arial" w:hAnsi="Arial" w:cs="Arial"/>
          <w:spacing w:val="50"/>
          <w:sz w:val="24"/>
          <w:szCs w:val="24"/>
        </w:rPr>
        <w:t xml:space="preserve"> </w:t>
      </w:r>
      <w:r>
        <w:rPr>
          <w:rFonts w:ascii="Arial" w:eastAsia="Arial" w:hAnsi="Arial" w:cs="Arial"/>
          <w:sz w:val="24"/>
          <w:szCs w:val="24"/>
        </w:rPr>
        <w:t>stop</w:t>
      </w:r>
      <w:r>
        <w:rPr>
          <w:rFonts w:ascii="Arial" w:eastAsia="Arial" w:hAnsi="Arial" w:cs="Arial"/>
          <w:spacing w:val="51"/>
          <w:sz w:val="24"/>
          <w:szCs w:val="24"/>
        </w:rPr>
        <w:t xml:space="preserve"> </w:t>
      </w:r>
      <w:r>
        <w:rPr>
          <w:rFonts w:ascii="Arial" w:eastAsia="Arial" w:hAnsi="Arial" w:cs="Arial"/>
          <w:sz w:val="24"/>
          <w:szCs w:val="24"/>
        </w:rPr>
        <w:t>work order</w:t>
      </w:r>
      <w:r>
        <w:rPr>
          <w:rFonts w:ascii="Arial" w:eastAsia="Arial" w:hAnsi="Arial" w:cs="Arial"/>
          <w:spacing w:val="41"/>
          <w:sz w:val="24"/>
          <w:szCs w:val="24"/>
        </w:rPr>
        <w:t xml:space="preserve"> </w:t>
      </w:r>
      <w:r>
        <w:rPr>
          <w:rFonts w:ascii="Arial" w:eastAsia="Arial" w:hAnsi="Arial" w:cs="Arial"/>
          <w:sz w:val="24"/>
          <w:szCs w:val="24"/>
        </w:rPr>
        <w:t>shall</w:t>
      </w:r>
      <w:r>
        <w:rPr>
          <w:rFonts w:ascii="Arial" w:eastAsia="Arial" w:hAnsi="Arial" w:cs="Arial"/>
          <w:spacing w:val="41"/>
          <w:sz w:val="24"/>
          <w:szCs w:val="24"/>
        </w:rPr>
        <w:t xml:space="preserve"> </w:t>
      </w:r>
      <w:r>
        <w:rPr>
          <w:rFonts w:ascii="Arial" w:eastAsia="Arial" w:hAnsi="Arial" w:cs="Arial"/>
          <w:sz w:val="24"/>
          <w:szCs w:val="24"/>
        </w:rPr>
        <w:t>be</w:t>
      </w:r>
      <w:r>
        <w:rPr>
          <w:rFonts w:ascii="Arial" w:eastAsia="Arial" w:hAnsi="Arial" w:cs="Arial"/>
          <w:spacing w:val="42"/>
          <w:sz w:val="24"/>
          <w:szCs w:val="24"/>
        </w:rPr>
        <w:t xml:space="preserve"> </w:t>
      </w:r>
      <w:r>
        <w:rPr>
          <w:rFonts w:ascii="Arial" w:eastAsia="Arial" w:hAnsi="Arial" w:cs="Arial"/>
          <w:sz w:val="24"/>
          <w:szCs w:val="24"/>
        </w:rPr>
        <w:t>promptly</w:t>
      </w:r>
      <w:r>
        <w:rPr>
          <w:rFonts w:ascii="Arial" w:eastAsia="Arial" w:hAnsi="Arial" w:cs="Arial"/>
          <w:spacing w:val="39"/>
          <w:sz w:val="24"/>
          <w:szCs w:val="24"/>
        </w:rPr>
        <w:t xml:space="preserve"> </w:t>
      </w:r>
      <w:r>
        <w:rPr>
          <w:rFonts w:ascii="Arial" w:eastAsia="Arial" w:hAnsi="Arial" w:cs="Arial"/>
          <w:sz w:val="24"/>
          <w:szCs w:val="24"/>
        </w:rPr>
        <w:t>confirmed</w:t>
      </w:r>
      <w:r>
        <w:rPr>
          <w:rFonts w:ascii="Arial" w:eastAsia="Arial" w:hAnsi="Arial" w:cs="Arial"/>
          <w:spacing w:val="42"/>
          <w:sz w:val="24"/>
          <w:szCs w:val="24"/>
        </w:rPr>
        <w:t xml:space="preserve"> </w:t>
      </w:r>
      <w:r>
        <w:rPr>
          <w:rFonts w:ascii="Arial" w:eastAsia="Arial" w:hAnsi="Arial" w:cs="Arial"/>
          <w:sz w:val="24"/>
          <w:szCs w:val="24"/>
        </w:rPr>
        <w:t>in</w:t>
      </w:r>
      <w:r>
        <w:rPr>
          <w:rFonts w:ascii="Arial" w:eastAsia="Arial" w:hAnsi="Arial" w:cs="Arial"/>
          <w:spacing w:val="42"/>
          <w:sz w:val="24"/>
          <w:szCs w:val="24"/>
        </w:rPr>
        <w:t xml:space="preserve"> </w:t>
      </w:r>
      <w:r>
        <w:rPr>
          <w:rFonts w:ascii="Arial" w:eastAsia="Arial" w:hAnsi="Arial" w:cs="Arial"/>
          <w:sz w:val="24"/>
          <w:szCs w:val="24"/>
        </w:rPr>
        <w:t>writing</w:t>
      </w:r>
      <w:r>
        <w:rPr>
          <w:rFonts w:ascii="Arial" w:eastAsia="Arial" w:hAnsi="Arial" w:cs="Arial"/>
          <w:spacing w:val="42"/>
          <w:sz w:val="24"/>
          <w:szCs w:val="24"/>
        </w:rPr>
        <w:t xml:space="preserve"> </w:t>
      </w:r>
      <w:r>
        <w:rPr>
          <w:rFonts w:ascii="Arial" w:eastAsia="Arial" w:hAnsi="Arial" w:cs="Arial"/>
          <w:sz w:val="24"/>
          <w:szCs w:val="24"/>
        </w:rPr>
        <w:t>as</w:t>
      </w:r>
      <w:r>
        <w:rPr>
          <w:rFonts w:ascii="Arial" w:eastAsia="Arial" w:hAnsi="Arial" w:cs="Arial"/>
          <w:spacing w:val="42"/>
          <w:sz w:val="24"/>
          <w:szCs w:val="24"/>
        </w:rPr>
        <w:t xml:space="preserve"> </w:t>
      </w:r>
      <w:r>
        <w:rPr>
          <w:rFonts w:ascii="Arial" w:eastAsia="Arial" w:hAnsi="Arial" w:cs="Arial"/>
          <w:sz w:val="24"/>
          <w:szCs w:val="24"/>
        </w:rPr>
        <w:t>set</w:t>
      </w:r>
      <w:r>
        <w:rPr>
          <w:rFonts w:ascii="Arial" w:eastAsia="Arial" w:hAnsi="Arial" w:cs="Arial"/>
          <w:spacing w:val="42"/>
          <w:sz w:val="24"/>
          <w:szCs w:val="24"/>
        </w:rPr>
        <w:t xml:space="preserve"> </w:t>
      </w:r>
      <w:r>
        <w:rPr>
          <w:rFonts w:ascii="Arial" w:eastAsia="Arial" w:hAnsi="Arial" w:cs="Arial"/>
          <w:sz w:val="24"/>
          <w:szCs w:val="24"/>
        </w:rPr>
        <w:t>forth</w:t>
      </w:r>
      <w:r>
        <w:rPr>
          <w:rFonts w:ascii="Arial" w:eastAsia="Arial" w:hAnsi="Arial" w:cs="Arial"/>
          <w:spacing w:val="42"/>
          <w:sz w:val="24"/>
          <w:szCs w:val="24"/>
        </w:rPr>
        <w:t xml:space="preserve"> </w:t>
      </w:r>
      <w:r>
        <w:rPr>
          <w:rFonts w:ascii="Arial" w:eastAsia="Arial" w:hAnsi="Arial" w:cs="Arial"/>
          <w:sz w:val="24"/>
          <w:szCs w:val="24"/>
        </w:rPr>
        <w:t>in</w:t>
      </w:r>
      <w:r>
        <w:rPr>
          <w:rFonts w:ascii="Arial" w:eastAsia="Arial" w:hAnsi="Arial" w:cs="Arial"/>
          <w:spacing w:val="42"/>
          <w:sz w:val="24"/>
          <w:szCs w:val="24"/>
        </w:rPr>
        <w:t xml:space="preserve"> </w:t>
      </w:r>
      <w:r>
        <w:rPr>
          <w:rFonts w:ascii="Arial" w:eastAsia="Arial" w:hAnsi="Arial" w:cs="Arial"/>
          <w:sz w:val="24"/>
          <w:szCs w:val="24"/>
        </w:rPr>
        <w:t>Section 11.27,</w:t>
      </w:r>
      <w:r>
        <w:rPr>
          <w:rFonts w:ascii="Arial" w:eastAsia="Arial" w:hAnsi="Arial" w:cs="Arial"/>
          <w:spacing w:val="-1"/>
          <w:sz w:val="24"/>
          <w:szCs w:val="24"/>
        </w:rPr>
        <w:t xml:space="preserve"> </w:t>
      </w:r>
      <w:r>
        <w:rPr>
          <w:rFonts w:ascii="Arial" w:eastAsia="Arial" w:hAnsi="Arial" w:cs="Arial"/>
          <w:sz w:val="24"/>
          <w:szCs w:val="24"/>
        </w:rPr>
        <w:t>NOTICES.</w:t>
      </w:r>
    </w:p>
    <w:p w14:paraId="6CCD4EBC" w14:textId="77777777" w:rsidR="00B07707" w:rsidRDefault="00B07707" w:rsidP="005729F7">
      <w:pPr>
        <w:spacing w:after="0" w:line="240" w:lineRule="auto"/>
        <w:rPr>
          <w:rFonts w:ascii="Arial" w:eastAsia="Arial" w:hAnsi="Arial" w:cs="Arial"/>
          <w:sz w:val="23"/>
          <w:szCs w:val="23"/>
        </w:rPr>
      </w:pPr>
    </w:p>
    <w:p w14:paraId="1B526488" w14:textId="77777777" w:rsidR="00B07707" w:rsidRPr="0022431B" w:rsidRDefault="00B07707" w:rsidP="005729F7">
      <w:pPr>
        <w:pStyle w:val="ListParagraph"/>
        <w:numPr>
          <w:ilvl w:val="2"/>
          <w:numId w:val="10"/>
        </w:numPr>
        <w:tabs>
          <w:tab w:val="left" w:pos="1541"/>
        </w:tabs>
        <w:ind w:right="392"/>
        <w:jc w:val="both"/>
        <w:rPr>
          <w:rFonts w:ascii="Arial" w:eastAsia="Arial" w:hAnsi="Arial" w:cs="Arial"/>
          <w:sz w:val="20"/>
          <w:szCs w:val="20"/>
        </w:rPr>
      </w:pPr>
      <w:r w:rsidRPr="0022431B">
        <w:rPr>
          <w:rFonts w:ascii="Arial" w:eastAsia="Arial" w:hAnsi="Arial" w:cs="Arial"/>
          <w:sz w:val="24"/>
          <w:szCs w:val="24"/>
          <w:u w:val="single" w:color="000000"/>
        </w:rPr>
        <w:t xml:space="preserve">Termination for Convenience. </w:t>
      </w:r>
      <w:r w:rsidRPr="0022431B">
        <w:rPr>
          <w:rFonts w:ascii="Arial" w:eastAsia="Arial" w:hAnsi="Arial" w:cs="Arial"/>
          <w:sz w:val="24"/>
          <w:szCs w:val="24"/>
        </w:rPr>
        <w:t>In the event this Agreement</w:t>
      </w:r>
      <w:r w:rsidRPr="0022431B">
        <w:rPr>
          <w:rFonts w:ascii="Arial" w:eastAsia="Arial" w:hAnsi="Arial" w:cs="Arial"/>
          <w:spacing w:val="14"/>
          <w:sz w:val="24"/>
          <w:szCs w:val="24"/>
        </w:rPr>
        <w:t xml:space="preserve"> </w:t>
      </w:r>
      <w:r w:rsidRPr="0022431B">
        <w:rPr>
          <w:rFonts w:ascii="Arial" w:eastAsia="Arial" w:hAnsi="Arial" w:cs="Arial"/>
          <w:sz w:val="24"/>
          <w:szCs w:val="24"/>
        </w:rPr>
        <w:t>is terminated for convenience, CONSULTANT shall be paid for</w:t>
      </w:r>
      <w:r w:rsidRPr="0022431B">
        <w:rPr>
          <w:rFonts w:ascii="Arial" w:eastAsia="Arial" w:hAnsi="Arial" w:cs="Arial"/>
          <w:spacing w:val="6"/>
          <w:sz w:val="24"/>
          <w:szCs w:val="24"/>
        </w:rPr>
        <w:t xml:space="preserve"> </w:t>
      </w:r>
      <w:r w:rsidRPr="0022431B">
        <w:rPr>
          <w:rFonts w:ascii="Arial" w:eastAsia="Arial" w:hAnsi="Arial" w:cs="Arial"/>
          <w:sz w:val="24"/>
          <w:szCs w:val="24"/>
        </w:rPr>
        <w:t>any services performed to the date the Agreement is</w:t>
      </w:r>
      <w:r w:rsidRPr="0022431B">
        <w:rPr>
          <w:rFonts w:ascii="Arial" w:eastAsia="Arial" w:hAnsi="Arial" w:cs="Arial"/>
          <w:spacing w:val="21"/>
          <w:sz w:val="24"/>
          <w:szCs w:val="24"/>
        </w:rPr>
        <w:t xml:space="preserve"> </w:t>
      </w:r>
      <w:r w:rsidRPr="0022431B">
        <w:rPr>
          <w:rFonts w:ascii="Arial" w:eastAsia="Arial" w:hAnsi="Arial" w:cs="Arial"/>
          <w:sz w:val="24"/>
          <w:szCs w:val="24"/>
        </w:rPr>
        <w:t>terminated. Compensation shall be withheld until all documents specified</w:t>
      </w:r>
      <w:r w:rsidRPr="0022431B">
        <w:rPr>
          <w:rFonts w:ascii="Arial" w:eastAsia="Arial" w:hAnsi="Arial" w:cs="Arial"/>
          <w:spacing w:val="28"/>
          <w:sz w:val="24"/>
          <w:szCs w:val="24"/>
        </w:rPr>
        <w:t xml:space="preserve"> </w:t>
      </w:r>
      <w:r w:rsidRPr="0022431B">
        <w:rPr>
          <w:rFonts w:ascii="Arial" w:eastAsia="Arial" w:hAnsi="Arial" w:cs="Arial"/>
          <w:sz w:val="24"/>
          <w:szCs w:val="24"/>
        </w:rPr>
        <w:t xml:space="preserve">in Section 11.3 of this </w:t>
      </w:r>
      <w:r w:rsidRPr="0022431B">
        <w:rPr>
          <w:rFonts w:ascii="Arial" w:eastAsia="Arial" w:hAnsi="Arial" w:cs="Arial"/>
          <w:sz w:val="24"/>
          <w:szCs w:val="24"/>
        </w:rPr>
        <w:lastRenderedPageBreak/>
        <w:t>Agreement are provided to the CITY. Upon</w:t>
      </w:r>
      <w:r w:rsidRPr="0022431B">
        <w:rPr>
          <w:rFonts w:ascii="Arial" w:eastAsia="Arial" w:hAnsi="Arial" w:cs="Arial"/>
          <w:spacing w:val="18"/>
          <w:sz w:val="24"/>
          <w:szCs w:val="24"/>
        </w:rPr>
        <w:t xml:space="preserve"> </w:t>
      </w:r>
      <w:r w:rsidRPr="0022431B">
        <w:rPr>
          <w:rFonts w:ascii="Arial" w:eastAsia="Arial" w:hAnsi="Arial" w:cs="Arial"/>
          <w:sz w:val="24"/>
          <w:szCs w:val="24"/>
        </w:rPr>
        <w:t>being notified</w:t>
      </w:r>
      <w:r w:rsidRPr="0022431B">
        <w:rPr>
          <w:rFonts w:ascii="Arial" w:eastAsia="Arial" w:hAnsi="Arial" w:cs="Arial"/>
          <w:spacing w:val="35"/>
          <w:sz w:val="24"/>
          <w:szCs w:val="24"/>
        </w:rPr>
        <w:t xml:space="preserve"> </w:t>
      </w:r>
      <w:r w:rsidRPr="0022431B">
        <w:rPr>
          <w:rFonts w:ascii="Arial" w:eastAsia="Arial" w:hAnsi="Arial" w:cs="Arial"/>
          <w:sz w:val="24"/>
          <w:szCs w:val="24"/>
        </w:rPr>
        <w:t>of</w:t>
      </w:r>
      <w:r w:rsidRPr="0022431B">
        <w:rPr>
          <w:rFonts w:ascii="Arial" w:eastAsia="Arial" w:hAnsi="Arial" w:cs="Arial"/>
          <w:spacing w:val="37"/>
          <w:sz w:val="24"/>
          <w:szCs w:val="24"/>
        </w:rPr>
        <w:t xml:space="preserve"> </w:t>
      </w:r>
      <w:r w:rsidRPr="0022431B">
        <w:rPr>
          <w:rFonts w:ascii="Arial" w:eastAsia="Arial" w:hAnsi="Arial" w:cs="Arial"/>
          <w:sz w:val="24"/>
          <w:szCs w:val="24"/>
        </w:rPr>
        <w:t>CITY’s</w:t>
      </w:r>
      <w:r w:rsidRPr="0022431B">
        <w:rPr>
          <w:rFonts w:ascii="Arial" w:eastAsia="Arial" w:hAnsi="Arial" w:cs="Arial"/>
          <w:spacing w:val="34"/>
          <w:sz w:val="24"/>
          <w:szCs w:val="24"/>
        </w:rPr>
        <w:t xml:space="preserve"> </w:t>
      </w:r>
      <w:r w:rsidRPr="0022431B">
        <w:rPr>
          <w:rFonts w:ascii="Arial" w:eastAsia="Arial" w:hAnsi="Arial" w:cs="Arial"/>
          <w:sz w:val="24"/>
          <w:szCs w:val="24"/>
        </w:rPr>
        <w:t>election</w:t>
      </w:r>
      <w:r w:rsidRPr="0022431B">
        <w:rPr>
          <w:rFonts w:ascii="Arial" w:eastAsia="Arial" w:hAnsi="Arial" w:cs="Arial"/>
          <w:spacing w:val="35"/>
          <w:sz w:val="24"/>
          <w:szCs w:val="24"/>
        </w:rPr>
        <w:t xml:space="preserve"> </w:t>
      </w:r>
      <w:r w:rsidRPr="0022431B">
        <w:rPr>
          <w:rFonts w:ascii="Arial" w:eastAsia="Arial" w:hAnsi="Arial" w:cs="Arial"/>
          <w:sz w:val="24"/>
          <w:szCs w:val="24"/>
        </w:rPr>
        <w:t>to</w:t>
      </w:r>
      <w:r w:rsidRPr="0022431B">
        <w:rPr>
          <w:rFonts w:ascii="Arial" w:eastAsia="Arial" w:hAnsi="Arial" w:cs="Arial"/>
          <w:spacing w:val="35"/>
          <w:sz w:val="24"/>
          <w:szCs w:val="24"/>
        </w:rPr>
        <w:t xml:space="preserve"> </w:t>
      </w:r>
      <w:r w:rsidRPr="0022431B">
        <w:rPr>
          <w:rFonts w:ascii="Arial" w:eastAsia="Arial" w:hAnsi="Arial" w:cs="Arial"/>
          <w:sz w:val="24"/>
          <w:szCs w:val="24"/>
        </w:rPr>
        <w:t>terminate,</w:t>
      </w:r>
      <w:r w:rsidRPr="0022431B">
        <w:rPr>
          <w:rFonts w:ascii="Arial" w:eastAsia="Arial" w:hAnsi="Arial" w:cs="Arial"/>
          <w:spacing w:val="34"/>
          <w:sz w:val="24"/>
          <w:szCs w:val="24"/>
        </w:rPr>
        <w:t xml:space="preserve"> </w:t>
      </w:r>
      <w:r w:rsidRPr="0022431B">
        <w:rPr>
          <w:rFonts w:ascii="Arial" w:eastAsia="Arial" w:hAnsi="Arial" w:cs="Arial"/>
          <w:sz w:val="24"/>
          <w:szCs w:val="24"/>
        </w:rPr>
        <w:t>CONSULTANT</w:t>
      </w:r>
      <w:r w:rsidRPr="0022431B">
        <w:rPr>
          <w:rFonts w:ascii="Arial" w:eastAsia="Arial" w:hAnsi="Arial" w:cs="Arial"/>
          <w:spacing w:val="36"/>
          <w:sz w:val="24"/>
          <w:szCs w:val="24"/>
        </w:rPr>
        <w:t xml:space="preserve"> </w:t>
      </w:r>
      <w:r w:rsidRPr="0022431B">
        <w:rPr>
          <w:rFonts w:ascii="Arial" w:eastAsia="Arial" w:hAnsi="Arial" w:cs="Arial"/>
          <w:sz w:val="24"/>
          <w:szCs w:val="24"/>
        </w:rPr>
        <w:t>shall</w:t>
      </w:r>
      <w:r w:rsidRPr="0022431B">
        <w:rPr>
          <w:rFonts w:ascii="Arial" w:eastAsia="Arial" w:hAnsi="Arial" w:cs="Arial"/>
          <w:spacing w:val="34"/>
          <w:sz w:val="24"/>
          <w:szCs w:val="24"/>
        </w:rPr>
        <w:t xml:space="preserve"> </w:t>
      </w:r>
      <w:r w:rsidRPr="0022431B">
        <w:rPr>
          <w:rFonts w:ascii="Arial" w:eastAsia="Arial" w:hAnsi="Arial" w:cs="Arial"/>
          <w:sz w:val="24"/>
          <w:szCs w:val="24"/>
        </w:rPr>
        <w:t>refrain from performing further services or incurring additional</w:t>
      </w:r>
      <w:r w:rsidRPr="0022431B">
        <w:rPr>
          <w:rFonts w:ascii="Arial" w:eastAsia="Arial" w:hAnsi="Arial" w:cs="Arial"/>
          <w:spacing w:val="15"/>
          <w:sz w:val="24"/>
          <w:szCs w:val="24"/>
        </w:rPr>
        <w:t xml:space="preserve"> </w:t>
      </w:r>
      <w:r w:rsidRPr="0022431B">
        <w:rPr>
          <w:rFonts w:ascii="Arial" w:eastAsia="Arial" w:hAnsi="Arial" w:cs="Arial"/>
          <w:sz w:val="24"/>
          <w:szCs w:val="24"/>
        </w:rPr>
        <w:t>expenses under</w:t>
      </w:r>
      <w:r w:rsidRPr="0022431B">
        <w:rPr>
          <w:rFonts w:ascii="Arial" w:eastAsia="Arial" w:hAnsi="Arial" w:cs="Arial"/>
          <w:spacing w:val="42"/>
          <w:sz w:val="24"/>
          <w:szCs w:val="24"/>
        </w:rPr>
        <w:t xml:space="preserve"> </w:t>
      </w:r>
      <w:r w:rsidRPr="0022431B">
        <w:rPr>
          <w:rFonts w:ascii="Arial" w:eastAsia="Arial" w:hAnsi="Arial" w:cs="Arial"/>
          <w:sz w:val="24"/>
          <w:szCs w:val="24"/>
        </w:rPr>
        <w:t>the</w:t>
      </w:r>
      <w:r w:rsidRPr="0022431B">
        <w:rPr>
          <w:rFonts w:ascii="Arial" w:eastAsia="Arial" w:hAnsi="Arial" w:cs="Arial"/>
          <w:spacing w:val="44"/>
          <w:sz w:val="24"/>
          <w:szCs w:val="24"/>
        </w:rPr>
        <w:t xml:space="preserve"> </w:t>
      </w:r>
      <w:r w:rsidRPr="0022431B">
        <w:rPr>
          <w:rFonts w:ascii="Arial" w:eastAsia="Arial" w:hAnsi="Arial" w:cs="Arial"/>
          <w:sz w:val="24"/>
          <w:szCs w:val="24"/>
        </w:rPr>
        <w:t>terms</w:t>
      </w:r>
      <w:r w:rsidRPr="0022431B">
        <w:rPr>
          <w:rFonts w:ascii="Arial" w:eastAsia="Arial" w:hAnsi="Arial" w:cs="Arial"/>
          <w:spacing w:val="43"/>
          <w:sz w:val="24"/>
          <w:szCs w:val="24"/>
        </w:rPr>
        <w:t xml:space="preserve"> </w:t>
      </w:r>
      <w:r w:rsidRPr="0022431B">
        <w:rPr>
          <w:rFonts w:ascii="Arial" w:eastAsia="Arial" w:hAnsi="Arial" w:cs="Arial"/>
          <w:sz w:val="24"/>
          <w:szCs w:val="24"/>
        </w:rPr>
        <w:t>of</w:t>
      </w:r>
      <w:r w:rsidRPr="0022431B">
        <w:rPr>
          <w:rFonts w:ascii="Arial" w:eastAsia="Arial" w:hAnsi="Arial" w:cs="Arial"/>
          <w:spacing w:val="43"/>
          <w:sz w:val="24"/>
          <w:szCs w:val="24"/>
        </w:rPr>
        <w:t xml:space="preserve"> </w:t>
      </w:r>
      <w:r w:rsidRPr="0022431B">
        <w:rPr>
          <w:rFonts w:ascii="Arial" w:eastAsia="Arial" w:hAnsi="Arial" w:cs="Arial"/>
          <w:sz w:val="24"/>
          <w:szCs w:val="24"/>
        </w:rPr>
        <w:t>this</w:t>
      </w:r>
      <w:r w:rsidRPr="0022431B">
        <w:rPr>
          <w:rFonts w:ascii="Arial" w:eastAsia="Arial" w:hAnsi="Arial" w:cs="Arial"/>
          <w:spacing w:val="43"/>
          <w:sz w:val="24"/>
          <w:szCs w:val="24"/>
        </w:rPr>
        <w:t xml:space="preserve"> </w:t>
      </w:r>
      <w:r w:rsidRPr="0022431B">
        <w:rPr>
          <w:rFonts w:ascii="Arial" w:eastAsia="Arial" w:hAnsi="Arial" w:cs="Arial"/>
          <w:sz w:val="24"/>
          <w:szCs w:val="24"/>
        </w:rPr>
        <w:t>Agreement.</w:t>
      </w:r>
      <w:r w:rsidRPr="0022431B">
        <w:rPr>
          <w:rFonts w:ascii="Arial" w:eastAsia="Arial" w:hAnsi="Arial" w:cs="Arial"/>
          <w:spacing w:val="20"/>
          <w:sz w:val="24"/>
          <w:szCs w:val="24"/>
        </w:rPr>
        <w:t xml:space="preserve"> </w:t>
      </w:r>
      <w:r w:rsidRPr="0022431B">
        <w:rPr>
          <w:rFonts w:ascii="Arial" w:eastAsia="Arial" w:hAnsi="Arial" w:cs="Arial"/>
          <w:sz w:val="24"/>
          <w:szCs w:val="24"/>
        </w:rPr>
        <w:t>Under</w:t>
      </w:r>
      <w:r w:rsidRPr="0022431B">
        <w:rPr>
          <w:rFonts w:ascii="Arial" w:eastAsia="Arial" w:hAnsi="Arial" w:cs="Arial"/>
          <w:spacing w:val="42"/>
          <w:sz w:val="24"/>
          <w:szCs w:val="24"/>
        </w:rPr>
        <w:t xml:space="preserve"> </w:t>
      </w:r>
      <w:r w:rsidRPr="0022431B">
        <w:rPr>
          <w:rFonts w:ascii="Arial" w:eastAsia="Arial" w:hAnsi="Arial" w:cs="Arial"/>
          <w:sz w:val="24"/>
          <w:szCs w:val="24"/>
        </w:rPr>
        <w:t>no</w:t>
      </w:r>
      <w:r w:rsidRPr="0022431B">
        <w:rPr>
          <w:rFonts w:ascii="Arial" w:eastAsia="Arial" w:hAnsi="Arial" w:cs="Arial"/>
          <w:spacing w:val="44"/>
          <w:sz w:val="24"/>
          <w:szCs w:val="24"/>
        </w:rPr>
        <w:t xml:space="preserve"> </w:t>
      </w:r>
      <w:r w:rsidRPr="0022431B">
        <w:rPr>
          <w:rFonts w:ascii="Arial" w:eastAsia="Arial" w:hAnsi="Arial" w:cs="Arial"/>
          <w:sz w:val="24"/>
          <w:szCs w:val="24"/>
        </w:rPr>
        <w:t>circumstances</w:t>
      </w:r>
      <w:r w:rsidRPr="0022431B">
        <w:rPr>
          <w:rFonts w:ascii="Arial" w:eastAsia="Arial" w:hAnsi="Arial" w:cs="Arial"/>
          <w:spacing w:val="43"/>
          <w:sz w:val="24"/>
          <w:szCs w:val="24"/>
        </w:rPr>
        <w:t xml:space="preserve"> </w:t>
      </w:r>
      <w:r w:rsidRPr="0022431B">
        <w:rPr>
          <w:rFonts w:ascii="Arial" w:eastAsia="Arial" w:hAnsi="Arial" w:cs="Arial"/>
          <w:sz w:val="24"/>
          <w:szCs w:val="24"/>
        </w:rPr>
        <w:t xml:space="preserve">shall CITY make payment for services which have </w:t>
      </w:r>
      <w:r w:rsidRPr="0022431B">
        <w:rPr>
          <w:rFonts w:ascii="Arial" w:eastAsia="Arial" w:hAnsi="Arial" w:cs="Arial"/>
          <w:sz w:val="24"/>
          <w:szCs w:val="24"/>
          <w:u w:val="single" w:color="000000"/>
        </w:rPr>
        <w:t xml:space="preserve">not </w:t>
      </w:r>
      <w:r w:rsidRPr="0022431B">
        <w:rPr>
          <w:rFonts w:ascii="Arial" w:eastAsia="Arial" w:hAnsi="Arial" w:cs="Arial"/>
          <w:sz w:val="24"/>
          <w:szCs w:val="24"/>
        </w:rPr>
        <w:t>been</w:t>
      </w:r>
      <w:r w:rsidRPr="0022431B">
        <w:rPr>
          <w:rFonts w:ascii="Arial" w:eastAsia="Arial" w:hAnsi="Arial" w:cs="Arial"/>
          <w:spacing w:val="-17"/>
          <w:sz w:val="24"/>
          <w:szCs w:val="24"/>
        </w:rPr>
        <w:t xml:space="preserve"> </w:t>
      </w:r>
      <w:r w:rsidRPr="0022431B">
        <w:rPr>
          <w:rFonts w:ascii="Arial" w:eastAsia="Arial" w:hAnsi="Arial" w:cs="Arial"/>
          <w:sz w:val="24"/>
          <w:szCs w:val="24"/>
        </w:rPr>
        <w:t>performed.</w:t>
      </w:r>
    </w:p>
    <w:p w14:paraId="42E76DFA" w14:textId="77777777" w:rsidR="00B07707" w:rsidRDefault="00B07707" w:rsidP="005729F7">
      <w:pPr>
        <w:spacing w:after="0" w:line="240" w:lineRule="auto"/>
        <w:rPr>
          <w:rFonts w:ascii="Arial" w:eastAsia="Arial" w:hAnsi="Arial" w:cs="Arial"/>
          <w:sz w:val="21"/>
          <w:szCs w:val="21"/>
        </w:rPr>
      </w:pPr>
    </w:p>
    <w:p w14:paraId="4372EEFB" w14:textId="77777777" w:rsidR="00B07707" w:rsidRDefault="00B07707" w:rsidP="005729F7">
      <w:pPr>
        <w:pStyle w:val="ListParagraph"/>
        <w:numPr>
          <w:ilvl w:val="2"/>
          <w:numId w:val="10"/>
        </w:numPr>
        <w:tabs>
          <w:tab w:val="left" w:pos="1560"/>
        </w:tabs>
        <w:ind w:right="393"/>
        <w:jc w:val="both"/>
        <w:rPr>
          <w:rFonts w:ascii="Arial" w:eastAsia="Arial" w:hAnsi="Arial" w:cs="Arial"/>
          <w:sz w:val="24"/>
          <w:szCs w:val="24"/>
        </w:rPr>
      </w:pPr>
      <w:r>
        <w:rPr>
          <w:rFonts w:ascii="Arial"/>
          <w:sz w:val="24"/>
          <w:u w:val="single" w:color="000000"/>
        </w:rPr>
        <w:t>Termination by CONSULTANT</w:t>
      </w:r>
      <w:r>
        <w:rPr>
          <w:rFonts w:ascii="Arial"/>
          <w:sz w:val="24"/>
        </w:rPr>
        <w:t>. CONSULTANT shall have the right</w:t>
      </w:r>
      <w:r>
        <w:rPr>
          <w:rFonts w:ascii="Arial"/>
          <w:spacing w:val="-1"/>
          <w:sz w:val="24"/>
        </w:rPr>
        <w:t xml:space="preserve"> </w:t>
      </w:r>
      <w:r>
        <w:rPr>
          <w:rFonts w:ascii="Arial"/>
          <w:sz w:val="24"/>
        </w:rPr>
        <w:t>to terminate this Agreement upon substantial breach by the CITY of</w:t>
      </w:r>
      <w:r>
        <w:rPr>
          <w:rFonts w:ascii="Arial"/>
          <w:spacing w:val="4"/>
          <w:sz w:val="24"/>
        </w:rPr>
        <w:t xml:space="preserve"> </w:t>
      </w:r>
      <w:r>
        <w:rPr>
          <w:rFonts w:ascii="Arial"/>
          <w:sz w:val="24"/>
        </w:rPr>
        <w:t>its obligation under this Agreement as to unreasonable delay in</w:t>
      </w:r>
      <w:r>
        <w:rPr>
          <w:rFonts w:ascii="Arial"/>
          <w:spacing w:val="26"/>
          <w:sz w:val="24"/>
        </w:rPr>
        <w:t xml:space="preserve"> </w:t>
      </w:r>
      <w:r>
        <w:rPr>
          <w:rFonts w:ascii="Arial"/>
          <w:sz w:val="24"/>
        </w:rPr>
        <w:t>payment or non-payment of undisputed amounts. CONSULTANT shall have</w:t>
      </w:r>
      <w:r>
        <w:rPr>
          <w:rFonts w:ascii="Arial"/>
          <w:spacing w:val="-8"/>
          <w:sz w:val="24"/>
        </w:rPr>
        <w:t xml:space="preserve"> </w:t>
      </w:r>
      <w:r>
        <w:rPr>
          <w:rFonts w:ascii="Arial"/>
          <w:sz w:val="24"/>
        </w:rPr>
        <w:t>no right to terminate this Agreement for convenience of</w:t>
      </w:r>
      <w:r>
        <w:rPr>
          <w:rFonts w:ascii="Arial"/>
          <w:spacing w:val="33"/>
          <w:sz w:val="24"/>
        </w:rPr>
        <w:t xml:space="preserve"> </w:t>
      </w:r>
      <w:r>
        <w:rPr>
          <w:rFonts w:ascii="Arial"/>
          <w:sz w:val="24"/>
        </w:rPr>
        <w:t>the CONSULTANT.</w:t>
      </w:r>
    </w:p>
    <w:p w14:paraId="2B46E0E3" w14:textId="77777777" w:rsidR="00B07707" w:rsidRDefault="00B07707" w:rsidP="005729F7">
      <w:pPr>
        <w:spacing w:after="0" w:line="240" w:lineRule="auto"/>
        <w:rPr>
          <w:rFonts w:ascii="Arial" w:eastAsia="Arial" w:hAnsi="Arial" w:cs="Arial"/>
          <w:szCs w:val="24"/>
        </w:rPr>
      </w:pPr>
    </w:p>
    <w:p w14:paraId="592E25CD" w14:textId="77777777" w:rsidR="00B07707" w:rsidRDefault="00B07707" w:rsidP="005729F7">
      <w:pPr>
        <w:pStyle w:val="ListParagraph"/>
        <w:numPr>
          <w:ilvl w:val="1"/>
          <w:numId w:val="10"/>
        </w:numPr>
        <w:tabs>
          <w:tab w:val="left" w:pos="821"/>
        </w:tabs>
        <w:ind w:right="394"/>
        <w:rPr>
          <w:rFonts w:ascii="Arial" w:eastAsia="Arial" w:hAnsi="Arial" w:cs="Arial"/>
          <w:sz w:val="24"/>
          <w:szCs w:val="24"/>
        </w:rPr>
      </w:pPr>
      <w:r>
        <w:rPr>
          <w:rFonts w:ascii="Arial"/>
          <w:sz w:val="24"/>
          <w:u w:val="single" w:color="000000"/>
        </w:rPr>
        <w:t>AUDIT RIGHT AND RETENTION OF RECORDS</w:t>
      </w:r>
    </w:p>
    <w:p w14:paraId="5A6D124C" w14:textId="77777777" w:rsidR="00B07707" w:rsidRDefault="00B07707" w:rsidP="005729F7">
      <w:pPr>
        <w:spacing w:after="0" w:line="240" w:lineRule="auto"/>
        <w:rPr>
          <w:rFonts w:ascii="Arial" w:eastAsia="Arial" w:hAnsi="Arial" w:cs="Arial"/>
          <w:sz w:val="17"/>
          <w:szCs w:val="17"/>
        </w:rPr>
      </w:pPr>
    </w:p>
    <w:p w14:paraId="2563CBDF" w14:textId="77777777" w:rsidR="00B07707" w:rsidRDefault="00B07707" w:rsidP="005729F7">
      <w:pPr>
        <w:pStyle w:val="BodyText"/>
        <w:ind w:right="394"/>
        <w:jc w:val="both"/>
      </w:pPr>
      <w:r>
        <w:t>CITY shall have the right to audit the books, records, and accounts</w:t>
      </w:r>
      <w:r>
        <w:rPr>
          <w:spacing w:val="42"/>
        </w:rPr>
        <w:t xml:space="preserve"> </w:t>
      </w:r>
      <w:r>
        <w:t>of CONSULTANT that are related to this Project. CONSULTANT shall</w:t>
      </w:r>
      <w:r>
        <w:rPr>
          <w:spacing w:val="61"/>
        </w:rPr>
        <w:t xml:space="preserve"> </w:t>
      </w:r>
      <w:r>
        <w:t>keep such books, records, and accounts as may be necessary in order to</w:t>
      </w:r>
      <w:r>
        <w:rPr>
          <w:spacing w:val="58"/>
        </w:rPr>
        <w:t xml:space="preserve"> </w:t>
      </w:r>
      <w:r>
        <w:t>record complete and correct entries related to the</w:t>
      </w:r>
      <w:r>
        <w:rPr>
          <w:spacing w:val="-22"/>
        </w:rPr>
        <w:t xml:space="preserve"> </w:t>
      </w:r>
      <w:r>
        <w:t>Project.</w:t>
      </w:r>
    </w:p>
    <w:p w14:paraId="0090F0D3" w14:textId="77777777" w:rsidR="00B07707" w:rsidRPr="00B07707" w:rsidRDefault="00B07707" w:rsidP="005729F7">
      <w:pPr>
        <w:spacing w:after="0" w:line="240" w:lineRule="auto"/>
        <w:rPr>
          <w:rFonts w:ascii="Arial" w:eastAsia="Arial" w:hAnsi="Arial" w:cs="Arial"/>
          <w:szCs w:val="24"/>
        </w:rPr>
      </w:pPr>
    </w:p>
    <w:p w14:paraId="537374B7" w14:textId="77777777" w:rsidR="00B07707" w:rsidRDefault="00B07707" w:rsidP="005729F7">
      <w:pPr>
        <w:pStyle w:val="BodyText"/>
        <w:ind w:right="390"/>
        <w:jc w:val="both"/>
      </w:pPr>
      <w:r w:rsidRPr="00B07707">
        <w:rPr>
          <w:rFonts w:cs="Arial"/>
        </w:rPr>
        <w:t>CONSULTANT shall preserve and make available, at reasonable times</w:t>
      </w:r>
      <w:r w:rsidRPr="00B07707">
        <w:rPr>
          <w:rFonts w:cs="Arial"/>
          <w:spacing w:val="27"/>
        </w:rPr>
        <w:t xml:space="preserve"> </w:t>
      </w:r>
      <w:r w:rsidRPr="00B07707">
        <w:rPr>
          <w:rFonts w:cs="Arial"/>
        </w:rPr>
        <w:t>for examination and audit by CITY all financial records, supporting</w:t>
      </w:r>
      <w:r w:rsidRPr="00B07707">
        <w:rPr>
          <w:rFonts w:cs="Arial"/>
          <w:spacing w:val="25"/>
        </w:rPr>
        <w:t xml:space="preserve"> </w:t>
      </w:r>
      <w:r w:rsidRPr="00B07707">
        <w:rPr>
          <w:rFonts w:cs="Arial"/>
        </w:rPr>
        <w:t>documents, statistical records, and any other documents pertinent to this Agreement</w:t>
      </w:r>
      <w:r w:rsidRPr="00B07707">
        <w:rPr>
          <w:rFonts w:cs="Arial"/>
          <w:spacing w:val="65"/>
        </w:rPr>
        <w:t xml:space="preserve"> </w:t>
      </w:r>
      <w:r w:rsidRPr="00B07707">
        <w:rPr>
          <w:rFonts w:cs="Arial"/>
        </w:rPr>
        <w:t>for the required retention period of the Florida Public Records Act (Chapter</w:t>
      </w:r>
      <w:r w:rsidRPr="00B07707">
        <w:rPr>
          <w:rFonts w:cs="Arial"/>
          <w:spacing w:val="9"/>
        </w:rPr>
        <w:t xml:space="preserve"> </w:t>
      </w:r>
      <w:r w:rsidRPr="00B07707">
        <w:rPr>
          <w:rFonts w:cs="Arial"/>
        </w:rPr>
        <w:t>119,</w:t>
      </w:r>
      <w:r>
        <w:rPr>
          <w:rFonts w:cs="Arial"/>
        </w:rPr>
        <w:t xml:space="preserve"> </w:t>
      </w:r>
      <w:r>
        <w:t>Florida</w:t>
      </w:r>
      <w:r>
        <w:rPr>
          <w:spacing w:val="36"/>
        </w:rPr>
        <w:t xml:space="preserve"> </w:t>
      </w:r>
      <w:r>
        <w:t>Statutes),</w:t>
      </w:r>
      <w:r>
        <w:rPr>
          <w:spacing w:val="35"/>
        </w:rPr>
        <w:t xml:space="preserve"> </w:t>
      </w:r>
      <w:r>
        <w:t>if</w:t>
      </w:r>
      <w:r>
        <w:rPr>
          <w:spacing w:val="38"/>
        </w:rPr>
        <w:t xml:space="preserve"> </w:t>
      </w:r>
      <w:r>
        <w:t>applicable,</w:t>
      </w:r>
      <w:r>
        <w:rPr>
          <w:spacing w:val="33"/>
        </w:rPr>
        <w:t xml:space="preserve"> </w:t>
      </w:r>
      <w:r>
        <w:t>or,</w:t>
      </w:r>
      <w:r>
        <w:rPr>
          <w:spacing w:val="35"/>
        </w:rPr>
        <w:t xml:space="preserve"> </w:t>
      </w:r>
      <w:r>
        <w:t>if</w:t>
      </w:r>
      <w:r>
        <w:rPr>
          <w:spacing w:val="38"/>
        </w:rPr>
        <w:t xml:space="preserve"> </w:t>
      </w:r>
      <w:r>
        <w:t>the</w:t>
      </w:r>
      <w:r>
        <w:rPr>
          <w:spacing w:val="36"/>
        </w:rPr>
        <w:t xml:space="preserve"> </w:t>
      </w:r>
      <w:r>
        <w:t>Florida</w:t>
      </w:r>
      <w:r>
        <w:rPr>
          <w:spacing w:val="36"/>
        </w:rPr>
        <w:t xml:space="preserve"> </w:t>
      </w:r>
      <w:r>
        <w:t>Public</w:t>
      </w:r>
      <w:r>
        <w:rPr>
          <w:spacing w:val="35"/>
        </w:rPr>
        <w:t xml:space="preserve"> </w:t>
      </w:r>
      <w:r>
        <w:t>Records</w:t>
      </w:r>
      <w:r>
        <w:rPr>
          <w:spacing w:val="32"/>
        </w:rPr>
        <w:t xml:space="preserve"> </w:t>
      </w:r>
      <w:r>
        <w:t>Act</w:t>
      </w:r>
      <w:r>
        <w:rPr>
          <w:spacing w:val="35"/>
        </w:rPr>
        <w:t xml:space="preserve"> </w:t>
      </w:r>
      <w:r>
        <w:t>is</w:t>
      </w:r>
      <w:r>
        <w:rPr>
          <w:spacing w:val="35"/>
        </w:rPr>
        <w:t xml:space="preserve"> </w:t>
      </w:r>
      <w:r>
        <w:t>not applicable, for a minimum of three (3) years after termination of</w:t>
      </w:r>
      <w:r>
        <w:rPr>
          <w:spacing w:val="56"/>
        </w:rPr>
        <w:t xml:space="preserve"> </w:t>
      </w:r>
      <w:r>
        <w:t>this Agreement. If any audit has been initiated and audit findings have not</w:t>
      </w:r>
      <w:r>
        <w:rPr>
          <w:spacing w:val="22"/>
        </w:rPr>
        <w:t xml:space="preserve"> </w:t>
      </w:r>
      <w:r>
        <w:t>been resolved</w:t>
      </w:r>
      <w:r>
        <w:rPr>
          <w:spacing w:val="24"/>
        </w:rPr>
        <w:t xml:space="preserve"> </w:t>
      </w:r>
      <w:r>
        <w:t>at</w:t>
      </w:r>
      <w:r>
        <w:rPr>
          <w:spacing w:val="24"/>
        </w:rPr>
        <w:t xml:space="preserve"> </w:t>
      </w:r>
      <w:r>
        <w:t>the</w:t>
      </w:r>
      <w:r>
        <w:rPr>
          <w:spacing w:val="24"/>
        </w:rPr>
        <w:t xml:space="preserve"> </w:t>
      </w:r>
      <w:r>
        <w:t>end</w:t>
      </w:r>
      <w:r>
        <w:rPr>
          <w:spacing w:val="24"/>
        </w:rPr>
        <w:t xml:space="preserve"> </w:t>
      </w:r>
      <w:r>
        <w:t>of</w:t>
      </w:r>
      <w:r>
        <w:rPr>
          <w:spacing w:val="21"/>
        </w:rPr>
        <w:t xml:space="preserve"> </w:t>
      </w:r>
      <w:r>
        <w:t>the</w:t>
      </w:r>
      <w:r>
        <w:rPr>
          <w:spacing w:val="24"/>
        </w:rPr>
        <w:t xml:space="preserve"> </w:t>
      </w:r>
      <w:r>
        <w:t>retention</w:t>
      </w:r>
      <w:r>
        <w:rPr>
          <w:spacing w:val="22"/>
        </w:rPr>
        <w:t xml:space="preserve"> </w:t>
      </w:r>
      <w:r>
        <w:t>period</w:t>
      </w:r>
      <w:r>
        <w:rPr>
          <w:spacing w:val="24"/>
        </w:rPr>
        <w:t xml:space="preserve"> </w:t>
      </w:r>
      <w:r>
        <w:t>or</w:t>
      </w:r>
      <w:r>
        <w:rPr>
          <w:spacing w:val="23"/>
        </w:rPr>
        <w:t xml:space="preserve"> </w:t>
      </w:r>
      <w:r>
        <w:t>three</w:t>
      </w:r>
      <w:r>
        <w:rPr>
          <w:spacing w:val="24"/>
        </w:rPr>
        <w:t xml:space="preserve"> </w:t>
      </w:r>
      <w:r>
        <w:t>(3)</w:t>
      </w:r>
      <w:r>
        <w:rPr>
          <w:spacing w:val="23"/>
        </w:rPr>
        <w:t xml:space="preserve"> </w:t>
      </w:r>
      <w:r>
        <w:t>years,</w:t>
      </w:r>
      <w:r>
        <w:rPr>
          <w:spacing w:val="26"/>
        </w:rPr>
        <w:t xml:space="preserve"> </w:t>
      </w:r>
      <w:r>
        <w:t>whichever</w:t>
      </w:r>
      <w:r>
        <w:rPr>
          <w:spacing w:val="23"/>
        </w:rPr>
        <w:t xml:space="preserve"> </w:t>
      </w:r>
      <w:r>
        <w:t>is longer, the books, records, and accounts shall be retained until resolution</w:t>
      </w:r>
      <w:r>
        <w:rPr>
          <w:spacing w:val="12"/>
        </w:rPr>
        <w:t xml:space="preserve"> </w:t>
      </w:r>
      <w:r>
        <w:t>of the audit findings. If the Florida Public Records Act is determined by CITY</w:t>
      </w:r>
      <w:r>
        <w:rPr>
          <w:spacing w:val="-25"/>
        </w:rPr>
        <w:t xml:space="preserve"> </w:t>
      </w:r>
      <w:r>
        <w:t>to be applicable to CONSULTANT’s records, CONSULTANT shall comply</w:t>
      </w:r>
      <w:r>
        <w:rPr>
          <w:spacing w:val="7"/>
        </w:rPr>
        <w:t xml:space="preserve"> </w:t>
      </w:r>
      <w:r>
        <w:t>with all requirements thereof; however, no confidentiality or</w:t>
      </w:r>
      <w:r>
        <w:rPr>
          <w:spacing w:val="63"/>
        </w:rPr>
        <w:t xml:space="preserve"> </w:t>
      </w:r>
      <w:r>
        <w:t>non-disclosure requirement of either federal or state law shall be violated by CONSULTANT. Any incomplete or incorrect entry in such books,</w:t>
      </w:r>
      <w:r>
        <w:rPr>
          <w:spacing w:val="61"/>
        </w:rPr>
        <w:t xml:space="preserve"> </w:t>
      </w:r>
      <w:r>
        <w:t>records, and</w:t>
      </w:r>
      <w:r>
        <w:rPr>
          <w:spacing w:val="18"/>
        </w:rPr>
        <w:t xml:space="preserve"> </w:t>
      </w:r>
      <w:r>
        <w:t>accounts</w:t>
      </w:r>
      <w:r>
        <w:rPr>
          <w:spacing w:val="20"/>
        </w:rPr>
        <w:t xml:space="preserve"> </w:t>
      </w:r>
      <w:r>
        <w:t>shall</w:t>
      </w:r>
      <w:r>
        <w:rPr>
          <w:spacing w:val="19"/>
        </w:rPr>
        <w:t xml:space="preserve"> </w:t>
      </w:r>
      <w:r>
        <w:t>be</w:t>
      </w:r>
      <w:r>
        <w:rPr>
          <w:spacing w:val="18"/>
        </w:rPr>
        <w:t xml:space="preserve"> </w:t>
      </w:r>
      <w:r>
        <w:t>a</w:t>
      </w:r>
      <w:r>
        <w:rPr>
          <w:spacing w:val="21"/>
        </w:rPr>
        <w:t xml:space="preserve"> </w:t>
      </w:r>
      <w:r>
        <w:t>basis</w:t>
      </w:r>
      <w:r>
        <w:rPr>
          <w:spacing w:val="17"/>
        </w:rPr>
        <w:t xml:space="preserve"> </w:t>
      </w:r>
      <w:r>
        <w:t>for</w:t>
      </w:r>
      <w:r>
        <w:rPr>
          <w:spacing w:val="19"/>
        </w:rPr>
        <w:t xml:space="preserve"> </w:t>
      </w:r>
      <w:r>
        <w:t>CITY’s</w:t>
      </w:r>
      <w:r>
        <w:rPr>
          <w:spacing w:val="20"/>
        </w:rPr>
        <w:t xml:space="preserve"> </w:t>
      </w:r>
      <w:r>
        <w:t>disallowance</w:t>
      </w:r>
      <w:r>
        <w:rPr>
          <w:spacing w:val="21"/>
        </w:rPr>
        <w:t xml:space="preserve"> </w:t>
      </w:r>
      <w:r>
        <w:t>and</w:t>
      </w:r>
      <w:r>
        <w:rPr>
          <w:spacing w:val="18"/>
        </w:rPr>
        <w:t xml:space="preserve"> </w:t>
      </w:r>
      <w:r>
        <w:t>recovery</w:t>
      </w:r>
      <w:r>
        <w:rPr>
          <w:spacing w:val="17"/>
        </w:rPr>
        <w:t xml:space="preserve"> </w:t>
      </w:r>
      <w:r>
        <w:t>of</w:t>
      </w:r>
      <w:r>
        <w:rPr>
          <w:spacing w:val="22"/>
        </w:rPr>
        <w:t xml:space="preserve"> </w:t>
      </w:r>
      <w:r>
        <w:t>any payment upon such</w:t>
      </w:r>
      <w:r>
        <w:rPr>
          <w:spacing w:val="-15"/>
        </w:rPr>
        <w:t xml:space="preserve"> </w:t>
      </w:r>
      <w:r>
        <w:t>entry.</w:t>
      </w:r>
    </w:p>
    <w:p w14:paraId="0F5174D0" w14:textId="77777777" w:rsidR="00B07707" w:rsidRDefault="00B07707" w:rsidP="005729F7">
      <w:pPr>
        <w:spacing w:after="0" w:line="240" w:lineRule="auto"/>
        <w:jc w:val="both"/>
        <w:rPr>
          <w:rFonts w:ascii="Arial" w:eastAsia="Arial" w:hAnsi="Arial" w:cs="Arial"/>
          <w:szCs w:val="24"/>
        </w:rPr>
      </w:pPr>
    </w:p>
    <w:p w14:paraId="42FB16D2" w14:textId="77777777" w:rsidR="00B07707" w:rsidRDefault="00B07707" w:rsidP="005729F7">
      <w:pPr>
        <w:spacing w:after="0" w:line="240" w:lineRule="auto"/>
        <w:ind w:left="810" w:right="360"/>
        <w:jc w:val="both"/>
        <w:rPr>
          <w:rFonts w:ascii="Arial" w:eastAsia="Times New Roman" w:hAnsi="Arial" w:cs="Arial"/>
          <w:b/>
          <w:sz w:val="28"/>
          <w:szCs w:val="28"/>
        </w:rPr>
      </w:pPr>
      <w:r w:rsidRPr="000A5313">
        <w:rPr>
          <w:rFonts w:ascii="Arial" w:eastAsia="Times New Roman" w:hAnsi="Arial" w:cs="Arial"/>
          <w:b/>
          <w:sz w:val="28"/>
          <w:szCs w:val="28"/>
        </w:rPr>
        <w:t>IF THE CONTRACTOR HAS QUESTIONS REGARDING THE APPLICATION OF CHAPTER 119, FLORIDA STATUTES, TO THE CONTRACTOR’S DUTY TO PROVIDE PUBLIC RECORDS RELATING TO THIS CONTRACT, CONTACT THE CUSTODIAN OF PUBLIC RECORDS AT 954-828-5002, CITY CLERK’S OFFICE, 100 N. ANDREWS AVENUE, FORT LAUDERDALE, FLORIDA 33301,</w:t>
      </w:r>
      <w:r w:rsidR="005729F7">
        <w:rPr>
          <w:rFonts w:ascii="Arial" w:eastAsia="Times New Roman" w:hAnsi="Arial" w:cs="Arial"/>
          <w:b/>
          <w:sz w:val="28"/>
          <w:szCs w:val="28"/>
        </w:rPr>
        <w:t xml:space="preserve"> </w:t>
      </w:r>
      <w:r w:rsidRPr="008A4A35">
        <w:rPr>
          <w:rFonts w:ascii="Arial" w:eastAsia="Times New Roman" w:hAnsi="Arial" w:cs="Arial"/>
          <w:b/>
          <w:sz w:val="28"/>
          <w:szCs w:val="28"/>
        </w:rPr>
        <w:t>PRRCONTRACT@FORTLAUDERDALE.GOV</w:t>
      </w:r>
      <w:r w:rsidRPr="000A5313">
        <w:rPr>
          <w:rFonts w:ascii="Arial" w:eastAsia="Times New Roman" w:hAnsi="Arial" w:cs="Arial"/>
          <w:b/>
          <w:sz w:val="28"/>
          <w:szCs w:val="28"/>
        </w:rPr>
        <w:t>.</w:t>
      </w:r>
    </w:p>
    <w:p w14:paraId="35A7462A" w14:textId="77777777" w:rsidR="005729F7" w:rsidRDefault="005729F7" w:rsidP="005729F7">
      <w:pPr>
        <w:spacing w:after="0" w:line="240" w:lineRule="auto"/>
        <w:ind w:firstLine="720"/>
        <w:jc w:val="both"/>
        <w:rPr>
          <w:rFonts w:ascii="Arial" w:eastAsia="Times New Roman" w:hAnsi="Arial" w:cs="Arial"/>
          <w:snapToGrid w:val="0"/>
          <w:szCs w:val="24"/>
        </w:rPr>
      </w:pPr>
    </w:p>
    <w:p w14:paraId="6D3B84DC" w14:textId="77777777" w:rsidR="00B07707" w:rsidRDefault="00B07707" w:rsidP="005729F7">
      <w:pPr>
        <w:spacing w:after="0" w:line="240" w:lineRule="auto"/>
        <w:ind w:firstLine="720"/>
        <w:jc w:val="both"/>
        <w:rPr>
          <w:rFonts w:ascii="Arial" w:eastAsia="Times New Roman" w:hAnsi="Arial" w:cs="Arial"/>
          <w:snapToGrid w:val="0"/>
          <w:szCs w:val="24"/>
        </w:rPr>
      </w:pPr>
      <w:r w:rsidRPr="005729F7">
        <w:rPr>
          <w:rFonts w:ascii="Arial" w:eastAsia="Times New Roman" w:hAnsi="Arial" w:cs="Arial"/>
          <w:snapToGrid w:val="0"/>
          <w:szCs w:val="24"/>
        </w:rPr>
        <w:t>Contractor shall:</w:t>
      </w:r>
    </w:p>
    <w:p w14:paraId="1F64D054" w14:textId="77777777" w:rsidR="005729F7" w:rsidRPr="005729F7" w:rsidRDefault="005729F7" w:rsidP="005729F7">
      <w:pPr>
        <w:spacing w:after="0" w:line="240" w:lineRule="auto"/>
        <w:ind w:left="720" w:firstLine="720"/>
        <w:jc w:val="both"/>
        <w:rPr>
          <w:rFonts w:ascii="Arial" w:eastAsia="Times New Roman" w:hAnsi="Arial" w:cs="Arial"/>
          <w:snapToGrid w:val="0"/>
          <w:szCs w:val="24"/>
        </w:rPr>
      </w:pPr>
    </w:p>
    <w:p w14:paraId="7998E946" w14:textId="77777777" w:rsidR="00B07707" w:rsidRPr="005729F7" w:rsidRDefault="00B07707" w:rsidP="006D1753">
      <w:pPr>
        <w:pStyle w:val="ListParagraph"/>
        <w:numPr>
          <w:ilvl w:val="0"/>
          <w:numId w:val="16"/>
        </w:numPr>
        <w:tabs>
          <w:tab w:val="left" w:pos="1080"/>
        </w:tabs>
        <w:ind w:left="720" w:right="310" w:firstLine="0"/>
        <w:jc w:val="both"/>
        <w:rPr>
          <w:rFonts w:ascii="Arial" w:eastAsia="Times New Roman" w:hAnsi="Arial" w:cs="Arial"/>
          <w:snapToGrid w:val="0"/>
          <w:sz w:val="24"/>
          <w:szCs w:val="24"/>
        </w:rPr>
      </w:pPr>
      <w:r w:rsidRPr="005729F7">
        <w:rPr>
          <w:rFonts w:ascii="Arial" w:eastAsia="Times New Roman" w:hAnsi="Arial" w:cs="Arial"/>
          <w:snapToGrid w:val="0"/>
          <w:sz w:val="24"/>
          <w:szCs w:val="24"/>
        </w:rPr>
        <w:lastRenderedPageBreak/>
        <w:t>Keep and maintain public records that ordinarily and necessarily would be required by the City in order to perform the service.</w:t>
      </w:r>
    </w:p>
    <w:p w14:paraId="7A3A1C8F" w14:textId="77777777" w:rsidR="005729F7" w:rsidRPr="005729F7" w:rsidRDefault="005729F7" w:rsidP="006D1753">
      <w:pPr>
        <w:pStyle w:val="ListParagraph"/>
        <w:tabs>
          <w:tab w:val="left" w:pos="1080"/>
        </w:tabs>
        <w:ind w:left="720" w:right="310"/>
        <w:jc w:val="both"/>
        <w:rPr>
          <w:rFonts w:ascii="Arial" w:eastAsia="Times New Roman" w:hAnsi="Arial" w:cs="Arial"/>
          <w:snapToGrid w:val="0"/>
          <w:sz w:val="24"/>
          <w:szCs w:val="24"/>
        </w:rPr>
      </w:pPr>
    </w:p>
    <w:p w14:paraId="22669D27" w14:textId="77777777" w:rsidR="005729F7" w:rsidRPr="005729F7" w:rsidRDefault="00B07707" w:rsidP="006D1753">
      <w:pPr>
        <w:pStyle w:val="ListParagraph"/>
        <w:numPr>
          <w:ilvl w:val="0"/>
          <w:numId w:val="16"/>
        </w:numPr>
        <w:tabs>
          <w:tab w:val="left" w:pos="1080"/>
        </w:tabs>
        <w:ind w:left="720" w:right="310" w:firstLine="0"/>
        <w:jc w:val="both"/>
        <w:rPr>
          <w:rFonts w:ascii="Arial" w:eastAsia="Times New Roman" w:hAnsi="Arial" w:cs="Arial"/>
          <w:snapToGrid w:val="0"/>
          <w:sz w:val="24"/>
          <w:szCs w:val="24"/>
        </w:rPr>
      </w:pPr>
      <w:r w:rsidRPr="005729F7">
        <w:rPr>
          <w:rFonts w:ascii="Arial" w:eastAsia="Times New Roman" w:hAnsi="Arial" w:cs="Arial"/>
          <w:snapToGrid w:val="0"/>
          <w:sz w:val="24"/>
          <w:szCs w:val="24"/>
        </w:rPr>
        <w:t>Upon request from the City’s custodian of public records, provide the City with a copy of the requested records or allow the records to be inspected or copied within a reasonable time at a cost that does not exceed the cost provided in Chapter 119, Florida Statutes (201</w:t>
      </w:r>
      <w:r w:rsidR="0022431B">
        <w:rPr>
          <w:rFonts w:ascii="Arial" w:eastAsia="Times New Roman" w:hAnsi="Arial" w:cs="Arial"/>
          <w:snapToGrid w:val="0"/>
          <w:sz w:val="24"/>
          <w:szCs w:val="24"/>
        </w:rPr>
        <w:t>8</w:t>
      </w:r>
      <w:r w:rsidRPr="005729F7">
        <w:rPr>
          <w:rFonts w:ascii="Arial" w:eastAsia="Times New Roman" w:hAnsi="Arial" w:cs="Arial"/>
          <w:snapToGrid w:val="0"/>
          <w:sz w:val="24"/>
          <w:szCs w:val="24"/>
        </w:rPr>
        <w:t>), as may be amended or revised, or as otherwise provided by law.</w:t>
      </w:r>
    </w:p>
    <w:p w14:paraId="55A796BE" w14:textId="77777777" w:rsidR="005729F7" w:rsidRPr="005729F7" w:rsidRDefault="005729F7" w:rsidP="005729F7">
      <w:pPr>
        <w:tabs>
          <w:tab w:val="left" w:pos="1080"/>
        </w:tabs>
        <w:ind w:left="720"/>
        <w:jc w:val="both"/>
        <w:rPr>
          <w:rFonts w:ascii="Arial" w:eastAsia="Times New Roman" w:hAnsi="Arial" w:cs="Arial"/>
          <w:snapToGrid w:val="0"/>
          <w:szCs w:val="24"/>
        </w:rPr>
      </w:pPr>
    </w:p>
    <w:p w14:paraId="194ECBFF" w14:textId="77777777" w:rsidR="005729F7" w:rsidRPr="005729F7" w:rsidRDefault="00B07707" w:rsidP="005729F7">
      <w:pPr>
        <w:pStyle w:val="ListParagraph"/>
        <w:numPr>
          <w:ilvl w:val="0"/>
          <w:numId w:val="16"/>
        </w:numPr>
        <w:tabs>
          <w:tab w:val="left" w:pos="1080"/>
        </w:tabs>
        <w:ind w:left="720" w:firstLine="0"/>
        <w:jc w:val="both"/>
        <w:rPr>
          <w:rFonts w:ascii="Arial" w:eastAsia="Times New Roman" w:hAnsi="Arial" w:cs="Arial"/>
          <w:snapToGrid w:val="0"/>
          <w:sz w:val="24"/>
          <w:szCs w:val="24"/>
        </w:rPr>
      </w:pPr>
      <w:r w:rsidRPr="005729F7">
        <w:rPr>
          <w:rFonts w:ascii="Arial" w:eastAsia="Times New Roman" w:hAnsi="Arial" w:cs="Arial"/>
          <w:snapToGrid w:val="0"/>
          <w:sz w:val="24"/>
          <w:szCs w:val="24"/>
        </w:rPr>
        <w:t>Ensure that public records that are exempt or confidential and exempt from public records disclosure requirements are not disclosed except as authorized by law for the duration of the contract term and following completion of this contract if the Contractor does not transfer the records to the City.</w:t>
      </w:r>
    </w:p>
    <w:p w14:paraId="7EF4A85C" w14:textId="77777777" w:rsidR="005729F7" w:rsidRPr="005729F7" w:rsidRDefault="005729F7" w:rsidP="005729F7">
      <w:pPr>
        <w:ind w:left="720"/>
        <w:jc w:val="both"/>
        <w:rPr>
          <w:rFonts w:ascii="Arial" w:eastAsia="Times New Roman" w:hAnsi="Arial" w:cs="Arial"/>
          <w:snapToGrid w:val="0"/>
          <w:szCs w:val="24"/>
        </w:rPr>
      </w:pPr>
    </w:p>
    <w:p w14:paraId="0AEBD081" w14:textId="77777777" w:rsidR="00B07707" w:rsidRPr="005729F7" w:rsidRDefault="00B07707" w:rsidP="005729F7">
      <w:pPr>
        <w:spacing w:after="0" w:line="240" w:lineRule="auto"/>
        <w:ind w:left="720"/>
        <w:jc w:val="both"/>
        <w:rPr>
          <w:rFonts w:ascii="Arial" w:eastAsia="Times New Roman" w:hAnsi="Arial" w:cs="Arial"/>
          <w:snapToGrid w:val="0"/>
          <w:szCs w:val="24"/>
        </w:rPr>
      </w:pPr>
      <w:r w:rsidRPr="005729F7">
        <w:rPr>
          <w:rFonts w:ascii="Arial" w:eastAsia="Times New Roman" w:hAnsi="Arial" w:cs="Arial"/>
          <w:snapToGrid w:val="0"/>
          <w:szCs w:val="24"/>
        </w:rPr>
        <w:t>4.  Upon completion of the Contract, transfer, at no cost, to the City all public records in possession of the Contractor or keep and maintain public records required by the City to perform the service. If the Contractor transfers all public records to the City upon completion of this Contract, the Contractor shall destroy any duplicate public records that are exempt or confidential and exempt from public records disclosure requirements. If the Contractor keeps and maintains public records upon completion of this Contract, the Contractor shall meet all applicable requirements for retaining public records. All records stored electronically must be provided to the City, upon request from the City’s custodian of public records, in a format that is compatible with the information technology systems of the City.</w:t>
      </w:r>
    </w:p>
    <w:p w14:paraId="13AA9ABD" w14:textId="77777777" w:rsidR="00B07707" w:rsidRDefault="00B07707" w:rsidP="005729F7">
      <w:pPr>
        <w:spacing w:after="0" w:line="240" w:lineRule="auto"/>
        <w:rPr>
          <w:rFonts w:ascii="Arial" w:eastAsia="Arial" w:hAnsi="Arial" w:cs="Arial"/>
          <w:szCs w:val="24"/>
        </w:rPr>
      </w:pPr>
    </w:p>
    <w:p w14:paraId="12FF0F24" w14:textId="77777777" w:rsidR="00B07707" w:rsidRDefault="00B07707" w:rsidP="005729F7">
      <w:pPr>
        <w:pStyle w:val="ListParagraph"/>
        <w:numPr>
          <w:ilvl w:val="1"/>
          <w:numId w:val="10"/>
        </w:numPr>
        <w:tabs>
          <w:tab w:val="left" w:pos="821"/>
        </w:tabs>
        <w:ind w:right="425"/>
        <w:rPr>
          <w:rFonts w:ascii="Arial" w:eastAsia="Arial" w:hAnsi="Arial" w:cs="Arial"/>
          <w:sz w:val="24"/>
          <w:szCs w:val="24"/>
        </w:rPr>
      </w:pPr>
      <w:r>
        <w:rPr>
          <w:rFonts w:ascii="Arial"/>
          <w:sz w:val="24"/>
          <w:u w:val="single" w:color="000000"/>
        </w:rPr>
        <w:t>NON DISCRIMINATION, EQUAL EMPLOYMENT OPPORTUNITY,</w:t>
      </w:r>
      <w:r>
        <w:rPr>
          <w:rFonts w:ascii="Arial"/>
          <w:spacing w:val="15"/>
          <w:sz w:val="24"/>
          <w:u w:val="single" w:color="000000"/>
        </w:rPr>
        <w:t xml:space="preserve"> </w:t>
      </w:r>
      <w:r>
        <w:rPr>
          <w:rFonts w:ascii="Arial"/>
          <w:sz w:val="24"/>
          <w:u w:val="single" w:color="000000"/>
        </w:rPr>
        <w:t>AND</w:t>
      </w:r>
      <w:r>
        <w:rPr>
          <w:rFonts w:ascii="Arial"/>
          <w:spacing w:val="-1"/>
          <w:sz w:val="24"/>
        </w:rPr>
        <w:t xml:space="preserve"> </w:t>
      </w:r>
      <w:r>
        <w:rPr>
          <w:rFonts w:ascii="Arial"/>
          <w:sz w:val="24"/>
          <w:u w:val="single" w:color="000000"/>
        </w:rPr>
        <w:t>AMERICANS WITH DISABILITIES</w:t>
      </w:r>
      <w:r>
        <w:rPr>
          <w:rFonts w:ascii="Arial"/>
          <w:spacing w:val="-7"/>
          <w:sz w:val="24"/>
          <w:u w:val="single" w:color="000000"/>
        </w:rPr>
        <w:t xml:space="preserve"> </w:t>
      </w:r>
      <w:r>
        <w:rPr>
          <w:rFonts w:ascii="Arial"/>
          <w:sz w:val="24"/>
          <w:u w:val="single" w:color="000000"/>
        </w:rPr>
        <w:t>ACT</w:t>
      </w:r>
    </w:p>
    <w:p w14:paraId="5DF4A0AF" w14:textId="77777777" w:rsidR="00B07707" w:rsidRDefault="00B07707" w:rsidP="005729F7">
      <w:pPr>
        <w:spacing w:after="0" w:line="240" w:lineRule="auto"/>
        <w:rPr>
          <w:rFonts w:ascii="Arial" w:eastAsia="Arial" w:hAnsi="Arial" w:cs="Arial"/>
          <w:sz w:val="17"/>
          <w:szCs w:val="17"/>
        </w:rPr>
      </w:pPr>
    </w:p>
    <w:p w14:paraId="0CC533CB" w14:textId="77777777" w:rsidR="00B07707" w:rsidRDefault="00B07707" w:rsidP="005729F7">
      <w:pPr>
        <w:pStyle w:val="BodyText"/>
        <w:ind w:right="393"/>
        <w:jc w:val="both"/>
      </w:pPr>
      <w:r>
        <w:t>CONSULTANT shall not unlawfully discriminate against any person in</w:t>
      </w:r>
      <w:r>
        <w:rPr>
          <w:spacing w:val="18"/>
        </w:rPr>
        <w:t xml:space="preserve"> </w:t>
      </w:r>
      <w:r>
        <w:t>its operations and activities in its use or expenditure of the funds or any</w:t>
      </w:r>
      <w:r>
        <w:rPr>
          <w:spacing w:val="5"/>
        </w:rPr>
        <w:t xml:space="preserve"> </w:t>
      </w:r>
      <w:r>
        <w:t>portion of the funds provided by this Agreement and shall affirmatively comply</w:t>
      </w:r>
      <w:r>
        <w:rPr>
          <w:spacing w:val="51"/>
        </w:rPr>
        <w:t xml:space="preserve"> </w:t>
      </w:r>
      <w:r>
        <w:t>with all applicable provisions of the Americans with Disabilities Act (ADA) in</w:t>
      </w:r>
      <w:r>
        <w:rPr>
          <w:spacing w:val="29"/>
        </w:rPr>
        <w:t xml:space="preserve"> </w:t>
      </w:r>
      <w:r>
        <w:t>the course of providing any services funded in whole or in part by  CITY, including Titles I and II of the ADA (regarding nondiscrimination or the</w:t>
      </w:r>
      <w:r>
        <w:rPr>
          <w:spacing w:val="44"/>
        </w:rPr>
        <w:t xml:space="preserve"> </w:t>
      </w:r>
      <w:r>
        <w:t>basis of disability), and all applicable regulations, guidelines, and</w:t>
      </w:r>
      <w:r>
        <w:rPr>
          <w:spacing w:val="-37"/>
        </w:rPr>
        <w:t xml:space="preserve"> </w:t>
      </w:r>
      <w:r>
        <w:t>standards.</w:t>
      </w:r>
    </w:p>
    <w:p w14:paraId="04609A89" w14:textId="77777777" w:rsidR="00B07707" w:rsidRDefault="00B07707" w:rsidP="005729F7">
      <w:pPr>
        <w:spacing w:after="0" w:line="240" w:lineRule="auto"/>
        <w:rPr>
          <w:rFonts w:ascii="Arial" w:eastAsia="Arial" w:hAnsi="Arial" w:cs="Arial"/>
          <w:szCs w:val="24"/>
        </w:rPr>
      </w:pPr>
    </w:p>
    <w:p w14:paraId="09153E8F" w14:textId="77777777" w:rsidR="00B07707" w:rsidRDefault="00B07707" w:rsidP="005729F7">
      <w:pPr>
        <w:pStyle w:val="BodyText"/>
        <w:ind w:right="470"/>
        <w:jc w:val="both"/>
      </w:pPr>
      <w:r>
        <w:t xml:space="preserve">CONSULTANT’s  decisions  regarding  the  delivery  of  services  under </w:t>
      </w:r>
      <w:r>
        <w:rPr>
          <w:spacing w:val="17"/>
        </w:rPr>
        <w:t xml:space="preserve"> </w:t>
      </w:r>
      <w:r>
        <w:t>this Agreement</w:t>
      </w:r>
      <w:r>
        <w:rPr>
          <w:spacing w:val="33"/>
        </w:rPr>
        <w:t xml:space="preserve"> </w:t>
      </w:r>
      <w:r>
        <w:t>shall</w:t>
      </w:r>
      <w:r>
        <w:rPr>
          <w:spacing w:val="32"/>
        </w:rPr>
        <w:t xml:space="preserve"> </w:t>
      </w:r>
      <w:r>
        <w:t>be</w:t>
      </w:r>
      <w:r>
        <w:rPr>
          <w:spacing w:val="31"/>
        </w:rPr>
        <w:t xml:space="preserve"> </w:t>
      </w:r>
      <w:r>
        <w:t>made</w:t>
      </w:r>
      <w:r>
        <w:rPr>
          <w:spacing w:val="33"/>
        </w:rPr>
        <w:t xml:space="preserve"> </w:t>
      </w:r>
      <w:r>
        <w:t>without</w:t>
      </w:r>
      <w:r>
        <w:rPr>
          <w:spacing w:val="33"/>
        </w:rPr>
        <w:t xml:space="preserve"> </w:t>
      </w:r>
      <w:r>
        <w:t>regard</w:t>
      </w:r>
      <w:r>
        <w:rPr>
          <w:spacing w:val="33"/>
        </w:rPr>
        <w:t xml:space="preserve"> </w:t>
      </w:r>
      <w:r>
        <w:t>to</w:t>
      </w:r>
      <w:r>
        <w:rPr>
          <w:spacing w:val="31"/>
        </w:rPr>
        <w:t xml:space="preserve"> </w:t>
      </w:r>
      <w:r>
        <w:t>or</w:t>
      </w:r>
      <w:r>
        <w:rPr>
          <w:spacing w:val="32"/>
        </w:rPr>
        <w:t xml:space="preserve"> </w:t>
      </w:r>
      <w:r>
        <w:t>consideration</w:t>
      </w:r>
      <w:r>
        <w:rPr>
          <w:spacing w:val="33"/>
        </w:rPr>
        <w:t xml:space="preserve"> </w:t>
      </w:r>
      <w:r>
        <w:t>of</w:t>
      </w:r>
      <w:r>
        <w:rPr>
          <w:spacing w:val="33"/>
        </w:rPr>
        <w:t xml:space="preserve"> </w:t>
      </w:r>
      <w:r>
        <w:t>race,</w:t>
      </w:r>
      <w:r>
        <w:rPr>
          <w:spacing w:val="31"/>
        </w:rPr>
        <w:t xml:space="preserve"> </w:t>
      </w:r>
      <w:r>
        <w:t>age, religion, color, gender, sexual orientation, national origin, marital</w:t>
      </w:r>
      <w:r>
        <w:rPr>
          <w:spacing w:val="10"/>
        </w:rPr>
        <w:t xml:space="preserve"> </w:t>
      </w:r>
      <w:r>
        <w:t>status, physical</w:t>
      </w:r>
      <w:r>
        <w:rPr>
          <w:spacing w:val="49"/>
        </w:rPr>
        <w:t xml:space="preserve"> </w:t>
      </w:r>
      <w:r>
        <w:t>or</w:t>
      </w:r>
      <w:r>
        <w:rPr>
          <w:spacing w:val="48"/>
        </w:rPr>
        <w:t xml:space="preserve"> </w:t>
      </w:r>
      <w:r>
        <w:t>mental</w:t>
      </w:r>
      <w:r>
        <w:rPr>
          <w:spacing w:val="49"/>
        </w:rPr>
        <w:t xml:space="preserve"> </w:t>
      </w:r>
      <w:r>
        <w:t>disability,</w:t>
      </w:r>
      <w:r>
        <w:rPr>
          <w:spacing w:val="50"/>
        </w:rPr>
        <w:t xml:space="preserve"> </w:t>
      </w:r>
      <w:r>
        <w:t>political</w:t>
      </w:r>
      <w:r>
        <w:rPr>
          <w:spacing w:val="49"/>
        </w:rPr>
        <w:t xml:space="preserve"> </w:t>
      </w:r>
      <w:r>
        <w:t>affiliation,</w:t>
      </w:r>
      <w:r>
        <w:rPr>
          <w:spacing w:val="50"/>
        </w:rPr>
        <w:t xml:space="preserve"> </w:t>
      </w:r>
      <w:r>
        <w:t>or</w:t>
      </w:r>
      <w:r>
        <w:rPr>
          <w:spacing w:val="46"/>
        </w:rPr>
        <w:t xml:space="preserve"> </w:t>
      </w:r>
      <w:r>
        <w:t>any</w:t>
      </w:r>
      <w:r>
        <w:rPr>
          <w:spacing w:val="47"/>
        </w:rPr>
        <w:t xml:space="preserve"> </w:t>
      </w:r>
      <w:r>
        <w:t>other</w:t>
      </w:r>
      <w:r>
        <w:rPr>
          <w:spacing w:val="46"/>
        </w:rPr>
        <w:t xml:space="preserve"> </w:t>
      </w:r>
      <w:r>
        <w:t>factor</w:t>
      </w:r>
      <w:r>
        <w:rPr>
          <w:spacing w:val="48"/>
        </w:rPr>
        <w:t xml:space="preserve"> </w:t>
      </w:r>
      <w:r>
        <w:t>which cannot be lawfully or appropriately used as a basis for service</w:t>
      </w:r>
      <w:r>
        <w:rPr>
          <w:spacing w:val="-37"/>
        </w:rPr>
        <w:t xml:space="preserve"> </w:t>
      </w:r>
      <w:r>
        <w:t>delivery.</w:t>
      </w:r>
    </w:p>
    <w:p w14:paraId="0F0D9DB0" w14:textId="77777777" w:rsidR="00B07707" w:rsidRDefault="00B07707" w:rsidP="005729F7">
      <w:pPr>
        <w:tabs>
          <w:tab w:val="left" w:pos="821"/>
        </w:tabs>
        <w:spacing w:after="0" w:line="240" w:lineRule="auto"/>
        <w:ind w:right="393"/>
        <w:jc w:val="both"/>
        <w:rPr>
          <w:rFonts w:ascii="Arial" w:eastAsia="Arial" w:hAnsi="Arial" w:cs="Arial"/>
          <w:szCs w:val="24"/>
        </w:rPr>
      </w:pPr>
    </w:p>
    <w:p w14:paraId="18672316" w14:textId="77777777" w:rsidR="00B07707" w:rsidRDefault="00B07707" w:rsidP="005729F7">
      <w:pPr>
        <w:pStyle w:val="BodyText"/>
        <w:ind w:right="393"/>
        <w:jc w:val="both"/>
      </w:pPr>
      <w:r>
        <w:t>CONSULTANT shall comply with Title I of the Americans with Disabilities</w:t>
      </w:r>
      <w:r>
        <w:rPr>
          <w:spacing w:val="-16"/>
        </w:rPr>
        <w:t xml:space="preserve"> </w:t>
      </w:r>
      <w:r>
        <w:t>Act regarding</w:t>
      </w:r>
      <w:r>
        <w:rPr>
          <w:spacing w:val="50"/>
        </w:rPr>
        <w:t xml:space="preserve"> </w:t>
      </w:r>
      <w:r>
        <w:t>nondiscrimination</w:t>
      </w:r>
      <w:r>
        <w:rPr>
          <w:spacing w:val="52"/>
        </w:rPr>
        <w:t xml:space="preserve"> </w:t>
      </w:r>
      <w:r>
        <w:t>on</w:t>
      </w:r>
      <w:r>
        <w:rPr>
          <w:spacing w:val="52"/>
        </w:rPr>
        <w:t xml:space="preserve"> </w:t>
      </w:r>
      <w:r>
        <w:t>the</w:t>
      </w:r>
      <w:r>
        <w:rPr>
          <w:spacing w:val="52"/>
        </w:rPr>
        <w:t xml:space="preserve"> </w:t>
      </w:r>
      <w:r>
        <w:t>basis</w:t>
      </w:r>
      <w:r>
        <w:rPr>
          <w:spacing w:val="51"/>
        </w:rPr>
        <w:t xml:space="preserve"> </w:t>
      </w:r>
      <w:r>
        <w:t>of</w:t>
      </w:r>
      <w:r>
        <w:rPr>
          <w:spacing w:val="52"/>
        </w:rPr>
        <w:t xml:space="preserve"> </w:t>
      </w:r>
      <w:r>
        <w:t>disability</w:t>
      </w:r>
      <w:r>
        <w:rPr>
          <w:spacing w:val="49"/>
        </w:rPr>
        <w:t xml:space="preserve"> </w:t>
      </w:r>
      <w:r>
        <w:t>in</w:t>
      </w:r>
      <w:r>
        <w:rPr>
          <w:spacing w:val="52"/>
        </w:rPr>
        <w:t xml:space="preserve"> </w:t>
      </w:r>
      <w:r>
        <w:t>employment</w:t>
      </w:r>
      <w:r>
        <w:rPr>
          <w:spacing w:val="52"/>
        </w:rPr>
        <w:t xml:space="preserve"> </w:t>
      </w:r>
      <w:r>
        <w:t>and further shall not discriminate against any employee or applicant for employment because of race, age, religion, color, gender, sexual</w:t>
      </w:r>
      <w:r>
        <w:rPr>
          <w:spacing w:val="-18"/>
        </w:rPr>
        <w:t xml:space="preserve"> </w:t>
      </w:r>
      <w:r>
        <w:t xml:space="preserve">orientation, </w:t>
      </w:r>
      <w:r>
        <w:lastRenderedPageBreak/>
        <w:t>national origin, marital status, political affiliation, or physical or</w:t>
      </w:r>
      <w:r>
        <w:rPr>
          <w:spacing w:val="41"/>
        </w:rPr>
        <w:t xml:space="preserve"> </w:t>
      </w:r>
      <w:r>
        <w:t>mental disability. In addition, CONSULTANT shall take affirmative steps to</w:t>
      </w:r>
      <w:r>
        <w:rPr>
          <w:spacing w:val="44"/>
        </w:rPr>
        <w:t xml:space="preserve"> </w:t>
      </w:r>
      <w:r>
        <w:t>ensure nondiscrimination in employment against disabled persons. Such</w:t>
      </w:r>
      <w:r>
        <w:rPr>
          <w:spacing w:val="2"/>
        </w:rPr>
        <w:t xml:space="preserve"> </w:t>
      </w:r>
      <w:r>
        <w:t>actions shall include, but not be limited to, the following: employment,</w:t>
      </w:r>
      <w:r>
        <w:rPr>
          <w:spacing w:val="-3"/>
        </w:rPr>
        <w:t xml:space="preserve"> </w:t>
      </w:r>
      <w:r>
        <w:t>upgrading, demotion, transfer, recruitment or recruitment advertising, layoff,</w:t>
      </w:r>
      <w:r>
        <w:rPr>
          <w:spacing w:val="-16"/>
        </w:rPr>
        <w:t xml:space="preserve"> </w:t>
      </w:r>
      <w:r>
        <w:t>termination, rates of pay, other forms of compensation, terms and conditions</w:t>
      </w:r>
      <w:r>
        <w:rPr>
          <w:spacing w:val="12"/>
        </w:rPr>
        <w:t xml:space="preserve"> </w:t>
      </w:r>
      <w:r>
        <w:t>of employment, training (including apprenticeship), and</w:t>
      </w:r>
      <w:r>
        <w:rPr>
          <w:spacing w:val="-37"/>
        </w:rPr>
        <w:t xml:space="preserve"> </w:t>
      </w:r>
      <w:r>
        <w:t>accessibility.</w:t>
      </w:r>
    </w:p>
    <w:p w14:paraId="47B9B4AB" w14:textId="77777777" w:rsidR="00B07707" w:rsidRDefault="00B07707" w:rsidP="005729F7">
      <w:pPr>
        <w:spacing w:after="0" w:line="240" w:lineRule="auto"/>
        <w:rPr>
          <w:rFonts w:ascii="Arial" w:eastAsia="Arial" w:hAnsi="Arial" w:cs="Arial"/>
          <w:szCs w:val="24"/>
        </w:rPr>
      </w:pPr>
    </w:p>
    <w:p w14:paraId="3A54EE5F" w14:textId="77777777" w:rsidR="00B07707" w:rsidRDefault="00B07707" w:rsidP="005729F7">
      <w:pPr>
        <w:pStyle w:val="BodyText"/>
        <w:ind w:right="392"/>
        <w:jc w:val="both"/>
      </w:pPr>
      <w:r>
        <w:t>CONSULTANT</w:t>
      </w:r>
      <w:r>
        <w:rPr>
          <w:spacing w:val="51"/>
        </w:rPr>
        <w:t xml:space="preserve"> </w:t>
      </w:r>
      <w:r>
        <w:t>shall</w:t>
      </w:r>
      <w:r>
        <w:rPr>
          <w:spacing w:val="49"/>
        </w:rPr>
        <w:t xml:space="preserve"> </w:t>
      </w:r>
      <w:r>
        <w:t>take</w:t>
      </w:r>
      <w:r>
        <w:rPr>
          <w:spacing w:val="50"/>
        </w:rPr>
        <w:t xml:space="preserve"> </w:t>
      </w:r>
      <w:r>
        <w:t>affirmative</w:t>
      </w:r>
      <w:r>
        <w:rPr>
          <w:spacing w:val="50"/>
        </w:rPr>
        <w:t xml:space="preserve"> </w:t>
      </w:r>
      <w:r>
        <w:t>action</w:t>
      </w:r>
      <w:r>
        <w:rPr>
          <w:spacing w:val="48"/>
        </w:rPr>
        <w:t xml:space="preserve"> </w:t>
      </w:r>
      <w:r>
        <w:t>to</w:t>
      </w:r>
      <w:r>
        <w:rPr>
          <w:spacing w:val="50"/>
        </w:rPr>
        <w:t xml:space="preserve"> </w:t>
      </w:r>
      <w:r>
        <w:t>ensure</w:t>
      </w:r>
      <w:r>
        <w:rPr>
          <w:spacing w:val="50"/>
        </w:rPr>
        <w:t xml:space="preserve"> </w:t>
      </w:r>
      <w:r>
        <w:t>that</w:t>
      </w:r>
      <w:r>
        <w:rPr>
          <w:spacing w:val="47"/>
        </w:rPr>
        <w:t xml:space="preserve"> </w:t>
      </w:r>
      <w:r>
        <w:t>applicants</w:t>
      </w:r>
      <w:r>
        <w:rPr>
          <w:spacing w:val="47"/>
        </w:rPr>
        <w:t xml:space="preserve"> </w:t>
      </w:r>
      <w:r>
        <w:t>are employed</w:t>
      </w:r>
      <w:r>
        <w:rPr>
          <w:spacing w:val="27"/>
        </w:rPr>
        <w:t xml:space="preserve"> </w:t>
      </w:r>
      <w:r>
        <w:t>and</w:t>
      </w:r>
      <w:r>
        <w:rPr>
          <w:spacing w:val="27"/>
        </w:rPr>
        <w:t xml:space="preserve"> </w:t>
      </w:r>
      <w:r>
        <w:t>employees</w:t>
      </w:r>
      <w:r>
        <w:rPr>
          <w:spacing w:val="26"/>
        </w:rPr>
        <w:t xml:space="preserve"> </w:t>
      </w:r>
      <w:r>
        <w:t>are</w:t>
      </w:r>
      <w:r>
        <w:rPr>
          <w:spacing w:val="27"/>
        </w:rPr>
        <w:t xml:space="preserve"> </w:t>
      </w:r>
      <w:r>
        <w:t>treated</w:t>
      </w:r>
      <w:r>
        <w:rPr>
          <w:spacing w:val="27"/>
        </w:rPr>
        <w:t xml:space="preserve"> </w:t>
      </w:r>
      <w:r>
        <w:t>without</w:t>
      </w:r>
      <w:r>
        <w:rPr>
          <w:spacing w:val="26"/>
        </w:rPr>
        <w:t xml:space="preserve"> </w:t>
      </w:r>
      <w:r>
        <w:t>regard</w:t>
      </w:r>
      <w:r>
        <w:rPr>
          <w:spacing w:val="27"/>
        </w:rPr>
        <w:t xml:space="preserve"> </w:t>
      </w:r>
      <w:r>
        <w:t>to</w:t>
      </w:r>
      <w:r>
        <w:rPr>
          <w:spacing w:val="27"/>
        </w:rPr>
        <w:t xml:space="preserve"> </w:t>
      </w:r>
      <w:r>
        <w:t>race,</w:t>
      </w:r>
      <w:r>
        <w:rPr>
          <w:spacing w:val="26"/>
        </w:rPr>
        <w:t xml:space="preserve"> </w:t>
      </w:r>
      <w:r>
        <w:t>age,</w:t>
      </w:r>
      <w:r>
        <w:rPr>
          <w:spacing w:val="26"/>
        </w:rPr>
        <w:t xml:space="preserve"> </w:t>
      </w:r>
      <w:r>
        <w:t>religion, color, gender, sexual orientation, national origin, marital status,</w:t>
      </w:r>
      <w:r>
        <w:rPr>
          <w:spacing w:val="53"/>
        </w:rPr>
        <w:t xml:space="preserve"> </w:t>
      </w:r>
      <w:r>
        <w:t>political affiliation, or physical or mental disability during employment. Such</w:t>
      </w:r>
      <w:r>
        <w:rPr>
          <w:spacing w:val="25"/>
        </w:rPr>
        <w:t xml:space="preserve"> </w:t>
      </w:r>
      <w:r>
        <w:t>actions shall include, but not be limited to, the following: employment,</w:t>
      </w:r>
      <w:r>
        <w:rPr>
          <w:spacing w:val="-3"/>
        </w:rPr>
        <w:t xml:space="preserve"> </w:t>
      </w:r>
      <w:r>
        <w:t>upgrading, demotion, transfer, recruitment or recruitment advertising, layoff,</w:t>
      </w:r>
      <w:r>
        <w:rPr>
          <w:spacing w:val="-16"/>
        </w:rPr>
        <w:t xml:space="preserve"> </w:t>
      </w:r>
      <w:r>
        <w:t>termination, rates of pay, other forms of compensation, terms and conditions</w:t>
      </w:r>
      <w:r>
        <w:rPr>
          <w:spacing w:val="12"/>
        </w:rPr>
        <w:t xml:space="preserve"> </w:t>
      </w:r>
      <w:r>
        <w:t>of employment, training (including apprenticeship), and</w:t>
      </w:r>
      <w:r>
        <w:rPr>
          <w:spacing w:val="-37"/>
        </w:rPr>
        <w:t xml:space="preserve"> </w:t>
      </w:r>
      <w:r>
        <w:t>accessibility.</w:t>
      </w:r>
    </w:p>
    <w:p w14:paraId="67497BB7" w14:textId="77777777" w:rsidR="00B07707" w:rsidRPr="00B07707" w:rsidRDefault="00B07707" w:rsidP="005729F7">
      <w:pPr>
        <w:spacing w:after="0" w:line="240" w:lineRule="auto"/>
        <w:rPr>
          <w:rFonts w:ascii="Arial" w:eastAsia="Arial" w:hAnsi="Arial" w:cs="Arial"/>
          <w:szCs w:val="24"/>
        </w:rPr>
      </w:pPr>
    </w:p>
    <w:p w14:paraId="091C0715" w14:textId="77777777" w:rsidR="00B07707" w:rsidRPr="00B07707" w:rsidRDefault="00B07707" w:rsidP="005729F7">
      <w:pPr>
        <w:pStyle w:val="ListParagraph"/>
        <w:numPr>
          <w:ilvl w:val="1"/>
          <w:numId w:val="10"/>
        </w:numPr>
        <w:tabs>
          <w:tab w:val="left" w:pos="821"/>
        </w:tabs>
        <w:ind w:right="394"/>
        <w:rPr>
          <w:rFonts w:ascii="Arial" w:eastAsia="Arial" w:hAnsi="Arial" w:cs="Arial"/>
          <w:sz w:val="24"/>
          <w:szCs w:val="24"/>
        </w:rPr>
      </w:pPr>
      <w:r w:rsidRPr="00B07707">
        <w:rPr>
          <w:rFonts w:ascii="Arial" w:hAnsi="Arial" w:cs="Arial"/>
          <w:sz w:val="24"/>
          <w:u w:val="single" w:color="000000"/>
        </w:rPr>
        <w:t>MINORITY</w:t>
      </w:r>
      <w:r w:rsidRPr="00B07707">
        <w:rPr>
          <w:rFonts w:ascii="Arial" w:hAnsi="Arial" w:cs="Arial"/>
          <w:spacing w:val="-3"/>
          <w:sz w:val="24"/>
          <w:u w:val="single" w:color="000000"/>
        </w:rPr>
        <w:t xml:space="preserve"> </w:t>
      </w:r>
      <w:r w:rsidRPr="00B07707">
        <w:rPr>
          <w:rFonts w:ascii="Arial" w:hAnsi="Arial" w:cs="Arial"/>
          <w:sz w:val="24"/>
          <w:u w:val="single" w:color="000000"/>
        </w:rPr>
        <w:t>PARTICIPATION</w:t>
      </w:r>
    </w:p>
    <w:p w14:paraId="13485DD0" w14:textId="77777777" w:rsidR="00B07707" w:rsidRPr="00B07707" w:rsidRDefault="00B07707" w:rsidP="005729F7">
      <w:pPr>
        <w:spacing w:after="0" w:line="240" w:lineRule="auto"/>
        <w:rPr>
          <w:rFonts w:ascii="Arial" w:eastAsia="Arial" w:hAnsi="Arial" w:cs="Arial"/>
          <w:sz w:val="17"/>
          <w:szCs w:val="17"/>
        </w:rPr>
      </w:pPr>
    </w:p>
    <w:p w14:paraId="5A43BC58" w14:textId="77777777" w:rsidR="00B07707" w:rsidRDefault="00B07707" w:rsidP="005729F7">
      <w:pPr>
        <w:pStyle w:val="BodyText"/>
        <w:ind w:right="393"/>
        <w:jc w:val="both"/>
      </w:pPr>
      <w:r w:rsidRPr="00B07707">
        <w:rPr>
          <w:rFonts w:cs="Arial"/>
        </w:rPr>
        <w:t>Historically, the CITY has been able to achieve participation levels</w:t>
      </w:r>
      <w:r w:rsidRPr="00B07707">
        <w:rPr>
          <w:rFonts w:cs="Arial"/>
          <w:spacing w:val="44"/>
        </w:rPr>
        <w:t xml:space="preserve"> </w:t>
      </w:r>
      <w:r w:rsidRPr="00B07707">
        <w:rPr>
          <w:rFonts w:cs="Arial"/>
        </w:rPr>
        <w:t>of approximately twelve percent (12%) by MBE/WBE firms in CITY</w:t>
      </w:r>
      <w:r w:rsidRPr="00B07707">
        <w:rPr>
          <w:rFonts w:cs="Arial"/>
          <w:spacing w:val="32"/>
        </w:rPr>
        <w:t xml:space="preserve"> </w:t>
      </w:r>
      <w:r w:rsidRPr="00B07707">
        <w:rPr>
          <w:rFonts w:cs="Arial"/>
        </w:rPr>
        <w:t xml:space="preserve">projects, and in the purchase of goods and services. The CONSULTANT </w:t>
      </w:r>
      <w:proofErr w:type="gramStart"/>
      <w:r w:rsidRPr="00B07707">
        <w:rPr>
          <w:rFonts w:cs="Arial"/>
        </w:rPr>
        <w:t xml:space="preserve">shall </w:t>
      </w:r>
      <w:r w:rsidRPr="00B07707">
        <w:rPr>
          <w:rFonts w:cs="Arial"/>
          <w:spacing w:val="37"/>
        </w:rPr>
        <w:t xml:space="preserve"> </w:t>
      </w:r>
      <w:r w:rsidRPr="00B07707">
        <w:rPr>
          <w:rFonts w:cs="Arial"/>
        </w:rPr>
        <w:t>make</w:t>
      </w:r>
      <w:proofErr w:type="gramEnd"/>
      <w:r w:rsidRPr="00B07707">
        <w:rPr>
          <w:rFonts w:cs="Arial"/>
        </w:rPr>
        <w:t xml:space="preserve"> a</w:t>
      </w:r>
      <w:r w:rsidRPr="00B07707">
        <w:rPr>
          <w:rFonts w:cs="Arial"/>
          <w:spacing w:val="56"/>
        </w:rPr>
        <w:t xml:space="preserve"> </w:t>
      </w:r>
      <w:r w:rsidRPr="00B07707">
        <w:rPr>
          <w:rFonts w:cs="Arial"/>
        </w:rPr>
        <w:t>good</w:t>
      </w:r>
      <w:r w:rsidRPr="00B07707">
        <w:rPr>
          <w:rFonts w:cs="Arial"/>
          <w:spacing w:val="56"/>
        </w:rPr>
        <w:t xml:space="preserve"> </w:t>
      </w:r>
      <w:r w:rsidRPr="00B07707">
        <w:rPr>
          <w:rFonts w:cs="Arial"/>
        </w:rPr>
        <w:t>faith</w:t>
      </w:r>
      <w:r w:rsidRPr="00B07707">
        <w:rPr>
          <w:rFonts w:cs="Arial"/>
          <w:spacing w:val="56"/>
        </w:rPr>
        <w:t xml:space="preserve"> </w:t>
      </w:r>
      <w:r w:rsidRPr="00B07707">
        <w:rPr>
          <w:rFonts w:cs="Arial"/>
        </w:rPr>
        <w:t>effort</w:t>
      </w:r>
      <w:r w:rsidRPr="00B07707">
        <w:rPr>
          <w:rFonts w:cs="Arial"/>
          <w:spacing w:val="55"/>
        </w:rPr>
        <w:t xml:space="preserve"> </w:t>
      </w:r>
      <w:r w:rsidRPr="00B07707">
        <w:rPr>
          <w:rFonts w:cs="Arial"/>
        </w:rPr>
        <w:t>to</w:t>
      </w:r>
      <w:r w:rsidRPr="00B07707">
        <w:rPr>
          <w:rFonts w:cs="Arial"/>
          <w:spacing w:val="53"/>
        </w:rPr>
        <w:t xml:space="preserve"> </w:t>
      </w:r>
      <w:r w:rsidRPr="00B07707">
        <w:rPr>
          <w:rFonts w:cs="Arial"/>
        </w:rPr>
        <w:t>help</w:t>
      </w:r>
      <w:r w:rsidRPr="00B07707">
        <w:rPr>
          <w:rFonts w:cs="Arial"/>
          <w:spacing w:val="56"/>
        </w:rPr>
        <w:t xml:space="preserve"> </w:t>
      </w:r>
      <w:r w:rsidRPr="00B07707">
        <w:rPr>
          <w:rFonts w:cs="Arial"/>
        </w:rPr>
        <w:t>the</w:t>
      </w:r>
      <w:r w:rsidRPr="00B07707">
        <w:rPr>
          <w:rFonts w:cs="Arial"/>
          <w:spacing w:val="56"/>
        </w:rPr>
        <w:t xml:space="preserve"> </w:t>
      </w:r>
      <w:r w:rsidRPr="00B07707">
        <w:rPr>
          <w:rFonts w:cs="Arial"/>
        </w:rPr>
        <w:t>CITY</w:t>
      </w:r>
      <w:r w:rsidRPr="00B07707">
        <w:rPr>
          <w:rFonts w:cs="Arial"/>
          <w:spacing w:val="53"/>
        </w:rPr>
        <w:t xml:space="preserve"> </w:t>
      </w:r>
      <w:r w:rsidRPr="00B07707">
        <w:rPr>
          <w:rFonts w:cs="Arial"/>
        </w:rPr>
        <w:t>maintain</w:t>
      </w:r>
      <w:r w:rsidRPr="00B07707">
        <w:rPr>
          <w:rFonts w:cs="Arial"/>
          <w:spacing w:val="56"/>
        </w:rPr>
        <w:t xml:space="preserve"> </w:t>
      </w:r>
      <w:r w:rsidRPr="00B07707">
        <w:rPr>
          <w:rFonts w:cs="Arial"/>
        </w:rPr>
        <w:t>and</w:t>
      </w:r>
      <w:r w:rsidRPr="00B07707">
        <w:rPr>
          <w:rFonts w:cs="Arial"/>
          <w:spacing w:val="56"/>
        </w:rPr>
        <w:t xml:space="preserve"> </w:t>
      </w:r>
      <w:r w:rsidRPr="00B07707">
        <w:rPr>
          <w:rFonts w:cs="Arial"/>
        </w:rPr>
        <w:t>encourage</w:t>
      </w:r>
      <w:r w:rsidRPr="00B07707">
        <w:rPr>
          <w:rFonts w:cs="Arial"/>
          <w:spacing w:val="56"/>
        </w:rPr>
        <w:t xml:space="preserve"> </w:t>
      </w:r>
      <w:r w:rsidRPr="00B07707">
        <w:rPr>
          <w:rFonts w:cs="Arial"/>
        </w:rPr>
        <w:t>MBE/WBE participation levels consistent with such historical levels and</w:t>
      </w:r>
      <w:r w:rsidRPr="00B07707">
        <w:rPr>
          <w:rFonts w:cs="Arial"/>
          <w:spacing w:val="44"/>
        </w:rPr>
        <w:t xml:space="preserve"> </w:t>
      </w:r>
      <w:r w:rsidRPr="00B07707">
        <w:rPr>
          <w:rFonts w:cs="Arial"/>
        </w:rPr>
        <w:t>market</w:t>
      </w:r>
      <w:r>
        <w:rPr>
          <w:rFonts w:cs="Arial"/>
        </w:rPr>
        <w:t xml:space="preserve"> </w:t>
      </w:r>
      <w:r>
        <w:t>conditions. The CONSULTANT will be required to document all such</w:t>
      </w:r>
      <w:r>
        <w:rPr>
          <w:spacing w:val="56"/>
        </w:rPr>
        <w:t xml:space="preserve"> </w:t>
      </w:r>
      <w:r>
        <w:t>efforts and supply the CITY with this documentation at the end of the Project, or</w:t>
      </w:r>
      <w:r>
        <w:rPr>
          <w:spacing w:val="26"/>
        </w:rPr>
        <w:t xml:space="preserve"> </w:t>
      </w:r>
      <w:r>
        <w:t>in cases where projects are longer than one year, each CITY fiscal</w:t>
      </w:r>
      <w:r>
        <w:rPr>
          <w:spacing w:val="-32"/>
        </w:rPr>
        <w:t xml:space="preserve"> </w:t>
      </w:r>
      <w:r>
        <w:t>year.</w:t>
      </w:r>
    </w:p>
    <w:p w14:paraId="739D5641" w14:textId="77777777" w:rsidR="00B07707" w:rsidRDefault="00B07707" w:rsidP="005729F7">
      <w:pPr>
        <w:spacing w:after="0" w:line="240" w:lineRule="auto"/>
        <w:rPr>
          <w:rFonts w:ascii="Arial" w:eastAsia="Arial" w:hAnsi="Arial" w:cs="Arial"/>
          <w:szCs w:val="24"/>
        </w:rPr>
      </w:pPr>
    </w:p>
    <w:p w14:paraId="7602F718" w14:textId="77777777" w:rsidR="00B07707" w:rsidRDefault="00B07707" w:rsidP="005729F7">
      <w:pPr>
        <w:pStyle w:val="ListParagraph"/>
        <w:numPr>
          <w:ilvl w:val="1"/>
          <w:numId w:val="10"/>
        </w:numPr>
        <w:tabs>
          <w:tab w:val="left" w:pos="821"/>
        </w:tabs>
        <w:ind w:right="394"/>
        <w:rPr>
          <w:rFonts w:ascii="Arial" w:eastAsia="Arial" w:hAnsi="Arial" w:cs="Arial"/>
          <w:sz w:val="24"/>
          <w:szCs w:val="24"/>
        </w:rPr>
      </w:pPr>
      <w:r>
        <w:rPr>
          <w:rFonts w:ascii="Arial"/>
          <w:sz w:val="24"/>
          <w:u w:val="single" w:color="000000"/>
        </w:rPr>
        <w:t>PUBLIC ENTITY CRIMES</w:t>
      </w:r>
      <w:r>
        <w:rPr>
          <w:rFonts w:ascii="Arial"/>
          <w:spacing w:val="-3"/>
          <w:sz w:val="24"/>
          <w:u w:val="single" w:color="000000"/>
        </w:rPr>
        <w:t xml:space="preserve"> </w:t>
      </w:r>
      <w:r>
        <w:rPr>
          <w:rFonts w:ascii="Arial"/>
          <w:sz w:val="24"/>
          <w:u w:val="single" w:color="000000"/>
        </w:rPr>
        <w:t>ACT</w:t>
      </w:r>
    </w:p>
    <w:p w14:paraId="6ACE3ABE" w14:textId="77777777" w:rsidR="00B07707" w:rsidRDefault="00B07707" w:rsidP="005729F7">
      <w:pPr>
        <w:spacing w:after="0" w:line="240" w:lineRule="auto"/>
        <w:rPr>
          <w:rFonts w:ascii="Arial" w:eastAsia="Arial" w:hAnsi="Arial" w:cs="Arial"/>
          <w:sz w:val="17"/>
          <w:szCs w:val="17"/>
        </w:rPr>
      </w:pPr>
    </w:p>
    <w:p w14:paraId="04B081F0" w14:textId="77777777" w:rsidR="00B07707" w:rsidRDefault="00A86804" w:rsidP="00AE4593">
      <w:pPr>
        <w:tabs>
          <w:tab w:val="left" w:pos="1890"/>
          <w:tab w:val="left" w:pos="4320"/>
          <w:tab w:val="left" w:pos="5040"/>
          <w:tab w:val="left" w:pos="5580"/>
          <w:tab w:val="left" w:pos="6390"/>
          <w:tab w:val="left" w:pos="7740"/>
        </w:tabs>
        <w:ind w:left="720" w:hanging="720"/>
        <w:jc w:val="both"/>
        <w:rPr>
          <w:rFonts w:ascii="Arial" w:hAnsi="Arial" w:cs="Arial"/>
          <w:szCs w:val="24"/>
        </w:rPr>
      </w:pPr>
      <w:r>
        <w:rPr>
          <w:rFonts w:cs="Arial"/>
          <w:szCs w:val="24"/>
        </w:rPr>
        <w:tab/>
      </w:r>
      <w:r w:rsidRPr="00A86804">
        <w:rPr>
          <w:rFonts w:ascii="Arial" w:hAnsi="Arial" w:cs="Arial"/>
          <w:szCs w:val="24"/>
        </w:rPr>
        <w:t>In accordance with the Public Crimes Act, Section 287.133, Florida Statutes, a person or affiliate who is a contractor, consultant or other provider, who has been placed on the convicted vendor list following a conviction for a public entity crime may not submit a bid on a contract to provide any goods or services to the City, may not submit a bid on a contract with the City for the construction or repair of a public building or public work, may not submit bids on leases of real property to the City, may not be awarded or perform work as a contractor, supplier, subcontractor, or consultant under a contract with the City, and may not transact any business with the City in excess of the threshold amount provided in Section 287.017, Florida Statutes, for category two purchases for a period of thirty-six (36) months from the date of being placed on the convicted vendor list.  Violation of this section by Contractor shall result in cancellation of the City purchase and may result in Contractor debarment.</w:t>
      </w:r>
    </w:p>
    <w:p w14:paraId="027591DC" w14:textId="77777777" w:rsidR="001D4081" w:rsidRDefault="001D4081" w:rsidP="00AE4593">
      <w:pPr>
        <w:tabs>
          <w:tab w:val="left" w:pos="1890"/>
          <w:tab w:val="left" w:pos="4320"/>
          <w:tab w:val="left" w:pos="5040"/>
          <w:tab w:val="left" w:pos="5580"/>
          <w:tab w:val="left" w:pos="6390"/>
          <w:tab w:val="left" w:pos="7740"/>
        </w:tabs>
        <w:ind w:left="720" w:hanging="720"/>
        <w:jc w:val="both"/>
        <w:rPr>
          <w:rFonts w:ascii="Arial" w:eastAsia="Arial" w:hAnsi="Arial" w:cs="Arial"/>
          <w:szCs w:val="24"/>
        </w:rPr>
      </w:pPr>
    </w:p>
    <w:p w14:paraId="736944D7" w14:textId="77777777" w:rsidR="00B07707" w:rsidRDefault="00B07707" w:rsidP="005729F7">
      <w:pPr>
        <w:pStyle w:val="ListParagraph"/>
        <w:numPr>
          <w:ilvl w:val="1"/>
          <w:numId w:val="10"/>
        </w:numPr>
        <w:tabs>
          <w:tab w:val="left" w:pos="821"/>
        </w:tabs>
        <w:ind w:right="394"/>
        <w:rPr>
          <w:rFonts w:ascii="Arial" w:eastAsia="Arial" w:hAnsi="Arial" w:cs="Arial"/>
          <w:sz w:val="24"/>
          <w:szCs w:val="24"/>
        </w:rPr>
      </w:pPr>
      <w:r>
        <w:rPr>
          <w:rFonts w:ascii="Arial"/>
          <w:sz w:val="24"/>
          <w:u w:val="single" w:color="000000"/>
        </w:rPr>
        <w:lastRenderedPageBreak/>
        <w:t>SUBCONSULTANTS</w:t>
      </w:r>
    </w:p>
    <w:p w14:paraId="2882D47C" w14:textId="77777777" w:rsidR="00B07707" w:rsidRDefault="00B07707" w:rsidP="005729F7">
      <w:pPr>
        <w:spacing w:after="0" w:line="240" w:lineRule="auto"/>
        <w:rPr>
          <w:rFonts w:ascii="Arial" w:eastAsia="Arial" w:hAnsi="Arial" w:cs="Arial"/>
          <w:sz w:val="17"/>
          <w:szCs w:val="17"/>
        </w:rPr>
      </w:pPr>
    </w:p>
    <w:p w14:paraId="3E1E6480" w14:textId="77777777" w:rsidR="00B07707" w:rsidRDefault="00B07707" w:rsidP="005729F7">
      <w:pPr>
        <w:pStyle w:val="ListParagraph"/>
        <w:numPr>
          <w:ilvl w:val="2"/>
          <w:numId w:val="10"/>
        </w:numPr>
        <w:tabs>
          <w:tab w:val="left" w:pos="1541"/>
        </w:tabs>
        <w:ind w:right="392"/>
        <w:jc w:val="both"/>
        <w:rPr>
          <w:rFonts w:ascii="Arial" w:eastAsia="Arial" w:hAnsi="Arial" w:cs="Arial"/>
          <w:sz w:val="24"/>
          <w:szCs w:val="24"/>
        </w:rPr>
      </w:pPr>
      <w:r>
        <w:rPr>
          <w:rFonts w:ascii="Arial" w:eastAsia="Arial" w:hAnsi="Arial" w:cs="Arial"/>
          <w:sz w:val="24"/>
          <w:szCs w:val="24"/>
        </w:rPr>
        <w:t>CONSULTANT may subcontract certain items of work</w:t>
      </w:r>
      <w:r>
        <w:rPr>
          <w:rFonts w:ascii="Arial" w:eastAsia="Arial" w:hAnsi="Arial" w:cs="Arial"/>
          <w:spacing w:val="29"/>
          <w:sz w:val="24"/>
          <w:szCs w:val="24"/>
        </w:rPr>
        <w:t xml:space="preserve"> </w:t>
      </w:r>
      <w:r>
        <w:rPr>
          <w:rFonts w:ascii="Arial" w:eastAsia="Arial" w:hAnsi="Arial" w:cs="Arial"/>
          <w:sz w:val="24"/>
          <w:szCs w:val="24"/>
        </w:rPr>
        <w:t>to sub</w:t>
      </w:r>
      <w:r w:rsidR="0022431B">
        <w:rPr>
          <w:rFonts w:ascii="Arial" w:eastAsia="Arial" w:hAnsi="Arial" w:cs="Arial"/>
          <w:sz w:val="24"/>
          <w:szCs w:val="24"/>
        </w:rPr>
        <w:t>-</w:t>
      </w:r>
      <w:r>
        <w:rPr>
          <w:rFonts w:ascii="Arial" w:eastAsia="Arial" w:hAnsi="Arial" w:cs="Arial"/>
          <w:sz w:val="24"/>
          <w:szCs w:val="24"/>
        </w:rPr>
        <w:t>consultant. The parties expressly agree that the</w:t>
      </w:r>
      <w:r>
        <w:rPr>
          <w:rFonts w:ascii="Arial" w:eastAsia="Arial" w:hAnsi="Arial" w:cs="Arial"/>
          <w:spacing w:val="6"/>
          <w:sz w:val="24"/>
          <w:szCs w:val="24"/>
        </w:rPr>
        <w:t xml:space="preserve"> </w:t>
      </w:r>
      <w:r>
        <w:rPr>
          <w:rFonts w:ascii="Arial" w:eastAsia="Arial" w:hAnsi="Arial" w:cs="Arial"/>
          <w:sz w:val="24"/>
          <w:szCs w:val="24"/>
        </w:rPr>
        <w:t>CONSULTANT shall submit pertinent information regarding the</w:t>
      </w:r>
      <w:r>
        <w:rPr>
          <w:rFonts w:ascii="Arial" w:eastAsia="Arial" w:hAnsi="Arial" w:cs="Arial"/>
          <w:spacing w:val="7"/>
          <w:sz w:val="24"/>
          <w:szCs w:val="24"/>
        </w:rPr>
        <w:t xml:space="preserve"> </w:t>
      </w:r>
      <w:r>
        <w:rPr>
          <w:rFonts w:ascii="Arial" w:eastAsia="Arial" w:hAnsi="Arial" w:cs="Arial"/>
          <w:sz w:val="24"/>
          <w:szCs w:val="24"/>
        </w:rPr>
        <w:t>proposed sub</w:t>
      </w:r>
      <w:r w:rsidR="0022431B">
        <w:rPr>
          <w:rFonts w:ascii="Arial" w:eastAsia="Arial" w:hAnsi="Arial" w:cs="Arial"/>
          <w:sz w:val="24"/>
          <w:szCs w:val="24"/>
        </w:rPr>
        <w:t>-</w:t>
      </w:r>
      <w:r>
        <w:rPr>
          <w:rFonts w:ascii="Arial" w:eastAsia="Arial" w:hAnsi="Arial" w:cs="Arial"/>
          <w:sz w:val="24"/>
          <w:szCs w:val="24"/>
        </w:rPr>
        <w:t>consultant, including sub</w:t>
      </w:r>
      <w:r w:rsidR="0022431B">
        <w:rPr>
          <w:rFonts w:ascii="Arial" w:eastAsia="Arial" w:hAnsi="Arial" w:cs="Arial"/>
          <w:sz w:val="24"/>
          <w:szCs w:val="24"/>
        </w:rPr>
        <w:t>-</w:t>
      </w:r>
      <w:r>
        <w:rPr>
          <w:rFonts w:ascii="Arial" w:eastAsia="Arial" w:hAnsi="Arial" w:cs="Arial"/>
          <w:sz w:val="24"/>
          <w:szCs w:val="24"/>
        </w:rPr>
        <w:t>consultant’s scope of work and fees,</w:t>
      </w:r>
      <w:r>
        <w:rPr>
          <w:rFonts w:ascii="Arial" w:eastAsia="Arial" w:hAnsi="Arial" w:cs="Arial"/>
          <w:spacing w:val="45"/>
          <w:sz w:val="24"/>
          <w:szCs w:val="24"/>
        </w:rPr>
        <w:t xml:space="preserve"> </w:t>
      </w:r>
      <w:r>
        <w:rPr>
          <w:rFonts w:ascii="Arial" w:eastAsia="Arial" w:hAnsi="Arial" w:cs="Arial"/>
          <w:sz w:val="24"/>
          <w:szCs w:val="24"/>
        </w:rPr>
        <w:t>for review and approval by the CITY prior to sub-consultants</w:t>
      </w:r>
      <w:r>
        <w:rPr>
          <w:rFonts w:ascii="Arial" w:eastAsia="Arial" w:hAnsi="Arial" w:cs="Arial"/>
          <w:spacing w:val="43"/>
          <w:sz w:val="24"/>
          <w:szCs w:val="24"/>
        </w:rPr>
        <w:t xml:space="preserve"> </w:t>
      </w:r>
      <w:r>
        <w:rPr>
          <w:rFonts w:ascii="Arial" w:eastAsia="Arial" w:hAnsi="Arial" w:cs="Arial"/>
          <w:sz w:val="24"/>
          <w:szCs w:val="24"/>
        </w:rPr>
        <w:t>proceeding with any work.</w:t>
      </w:r>
    </w:p>
    <w:p w14:paraId="2F0258F8" w14:textId="77777777" w:rsidR="00B07707" w:rsidRDefault="00B07707" w:rsidP="005729F7">
      <w:pPr>
        <w:spacing w:after="0" w:line="240" w:lineRule="auto"/>
        <w:rPr>
          <w:rFonts w:ascii="Arial" w:eastAsia="Arial" w:hAnsi="Arial" w:cs="Arial"/>
          <w:szCs w:val="24"/>
        </w:rPr>
      </w:pPr>
    </w:p>
    <w:p w14:paraId="081BED1A" w14:textId="77777777" w:rsidR="00B07707" w:rsidRPr="0022431B" w:rsidRDefault="00B07707" w:rsidP="005729F7">
      <w:pPr>
        <w:pStyle w:val="ListParagraph"/>
        <w:numPr>
          <w:ilvl w:val="2"/>
          <w:numId w:val="10"/>
        </w:numPr>
        <w:tabs>
          <w:tab w:val="left" w:pos="1541"/>
        </w:tabs>
        <w:ind w:right="619"/>
        <w:jc w:val="both"/>
        <w:rPr>
          <w:rFonts w:ascii="Arial" w:eastAsia="Arial" w:hAnsi="Arial" w:cs="Arial"/>
          <w:sz w:val="24"/>
          <w:szCs w:val="24"/>
        </w:rPr>
      </w:pPr>
      <w:r>
        <w:rPr>
          <w:rFonts w:ascii="Arial"/>
          <w:sz w:val="24"/>
        </w:rPr>
        <w:t>CONSULTANT shall utilize the subconsultants identified in</w:t>
      </w:r>
      <w:r>
        <w:rPr>
          <w:rFonts w:ascii="Arial"/>
          <w:spacing w:val="-9"/>
          <w:sz w:val="24"/>
        </w:rPr>
        <w:t xml:space="preserve"> </w:t>
      </w:r>
      <w:r>
        <w:rPr>
          <w:rFonts w:ascii="Arial"/>
          <w:sz w:val="24"/>
        </w:rPr>
        <w:t>the proposal that were a material part of the selection of</w:t>
      </w:r>
      <w:r>
        <w:rPr>
          <w:rFonts w:ascii="Arial"/>
          <w:spacing w:val="-30"/>
          <w:sz w:val="24"/>
        </w:rPr>
        <w:t xml:space="preserve"> </w:t>
      </w:r>
      <w:r>
        <w:rPr>
          <w:rFonts w:ascii="Arial"/>
          <w:sz w:val="24"/>
        </w:rPr>
        <w:t>CONSULTANT to provide the services for this Project. CONSULTANT shall</w:t>
      </w:r>
      <w:r>
        <w:rPr>
          <w:rFonts w:ascii="Arial"/>
          <w:spacing w:val="-23"/>
          <w:sz w:val="24"/>
        </w:rPr>
        <w:t xml:space="preserve"> </w:t>
      </w:r>
      <w:r>
        <w:rPr>
          <w:rFonts w:ascii="Arial"/>
          <w:sz w:val="24"/>
        </w:rPr>
        <w:t>obtain written approval of Contract Administrator prior to changing</w:t>
      </w:r>
      <w:r>
        <w:rPr>
          <w:rFonts w:ascii="Arial"/>
          <w:spacing w:val="-13"/>
          <w:sz w:val="24"/>
        </w:rPr>
        <w:t xml:space="preserve"> </w:t>
      </w:r>
      <w:r>
        <w:rPr>
          <w:rFonts w:ascii="Arial"/>
          <w:sz w:val="24"/>
        </w:rPr>
        <w:t>or modifying the list of sub</w:t>
      </w:r>
      <w:r w:rsidR="0022431B">
        <w:rPr>
          <w:rFonts w:ascii="Arial"/>
          <w:sz w:val="24"/>
        </w:rPr>
        <w:t>-</w:t>
      </w:r>
      <w:r>
        <w:rPr>
          <w:rFonts w:ascii="Arial"/>
          <w:sz w:val="24"/>
        </w:rPr>
        <w:t>consultants submitted by</w:t>
      </w:r>
      <w:r>
        <w:rPr>
          <w:rFonts w:ascii="Arial"/>
          <w:spacing w:val="-18"/>
          <w:sz w:val="24"/>
        </w:rPr>
        <w:t xml:space="preserve"> </w:t>
      </w:r>
      <w:r>
        <w:rPr>
          <w:rFonts w:ascii="Arial"/>
          <w:sz w:val="24"/>
        </w:rPr>
        <w:t>CONSULTANT.</w:t>
      </w:r>
    </w:p>
    <w:p w14:paraId="3263AB1B" w14:textId="77777777" w:rsidR="0022431B" w:rsidRPr="0022431B" w:rsidRDefault="0022431B" w:rsidP="0022431B">
      <w:pPr>
        <w:pStyle w:val="ListParagraph"/>
        <w:rPr>
          <w:rFonts w:ascii="Arial" w:eastAsia="Arial" w:hAnsi="Arial" w:cs="Arial"/>
          <w:sz w:val="24"/>
          <w:szCs w:val="24"/>
        </w:rPr>
      </w:pPr>
    </w:p>
    <w:p w14:paraId="34A7E82D" w14:textId="77777777" w:rsidR="00B07707" w:rsidRDefault="00B07707" w:rsidP="005729F7">
      <w:pPr>
        <w:pStyle w:val="BodyText"/>
        <w:ind w:left="1540" w:right="2412"/>
        <w:jc w:val="both"/>
      </w:pPr>
      <w:r>
        <w:t>The list of sub</w:t>
      </w:r>
      <w:r w:rsidR="0022431B">
        <w:t>-</w:t>
      </w:r>
      <w:r>
        <w:t>consultants submitted is as</w:t>
      </w:r>
      <w:r>
        <w:rPr>
          <w:spacing w:val="-24"/>
        </w:rPr>
        <w:t xml:space="preserve"> </w:t>
      </w:r>
      <w:r>
        <w:t xml:space="preserve">follows: </w:t>
      </w:r>
    </w:p>
    <w:p w14:paraId="2882D71F" w14:textId="77777777" w:rsidR="00AE4593" w:rsidRDefault="00AE4593" w:rsidP="005729F7">
      <w:pPr>
        <w:pStyle w:val="BodyText"/>
        <w:ind w:left="1540" w:right="2412"/>
        <w:jc w:val="both"/>
      </w:pPr>
    </w:p>
    <w:p w14:paraId="3E8392C2" w14:textId="77777777" w:rsidR="00B07707" w:rsidRDefault="001D4081" w:rsidP="005729F7">
      <w:pPr>
        <w:pStyle w:val="BodyText"/>
        <w:ind w:left="1541" w:right="2419"/>
        <w:rPr>
          <w:b/>
        </w:rPr>
      </w:pPr>
      <w:r>
        <w:rPr>
          <w:b/>
        </w:rPr>
        <w:t>_____________________.</w:t>
      </w:r>
    </w:p>
    <w:p w14:paraId="58A1F5CA" w14:textId="77777777" w:rsidR="00AE4593" w:rsidRDefault="001D4081" w:rsidP="005729F7">
      <w:pPr>
        <w:pStyle w:val="BodyText"/>
        <w:ind w:left="1541" w:right="2419"/>
        <w:rPr>
          <w:b/>
        </w:rPr>
      </w:pPr>
      <w:r>
        <w:rPr>
          <w:b/>
        </w:rPr>
        <w:t>_____________________.</w:t>
      </w:r>
    </w:p>
    <w:p w14:paraId="585F3400" w14:textId="77777777" w:rsidR="00AE4593" w:rsidRPr="000B479F" w:rsidRDefault="001D4081" w:rsidP="005729F7">
      <w:pPr>
        <w:pStyle w:val="BodyText"/>
        <w:ind w:left="1541" w:right="2419"/>
        <w:rPr>
          <w:b/>
        </w:rPr>
      </w:pPr>
      <w:r>
        <w:rPr>
          <w:b/>
        </w:rPr>
        <w:t>_____________________.</w:t>
      </w:r>
    </w:p>
    <w:p w14:paraId="575ADA3C" w14:textId="77777777" w:rsidR="00B07707" w:rsidRDefault="00B07707" w:rsidP="005729F7">
      <w:pPr>
        <w:pStyle w:val="BodyText"/>
        <w:ind w:left="1541" w:right="2419"/>
      </w:pPr>
    </w:p>
    <w:p w14:paraId="537321C3" w14:textId="77777777" w:rsidR="00B07707" w:rsidRDefault="00B07707" w:rsidP="005729F7">
      <w:pPr>
        <w:pStyle w:val="ListParagraph"/>
        <w:numPr>
          <w:ilvl w:val="1"/>
          <w:numId w:val="10"/>
        </w:numPr>
        <w:tabs>
          <w:tab w:val="left" w:pos="821"/>
        </w:tabs>
        <w:ind w:right="394"/>
        <w:rPr>
          <w:rFonts w:ascii="Arial" w:eastAsia="Arial" w:hAnsi="Arial" w:cs="Arial"/>
          <w:sz w:val="24"/>
          <w:szCs w:val="24"/>
        </w:rPr>
      </w:pPr>
      <w:r>
        <w:rPr>
          <w:rFonts w:ascii="Arial"/>
          <w:sz w:val="24"/>
          <w:u w:val="single" w:color="000000"/>
        </w:rPr>
        <w:t>ASSIGNMENT AND</w:t>
      </w:r>
      <w:r>
        <w:rPr>
          <w:rFonts w:ascii="Arial"/>
          <w:spacing w:val="1"/>
          <w:sz w:val="24"/>
          <w:u w:val="single" w:color="000000"/>
        </w:rPr>
        <w:t xml:space="preserve"> </w:t>
      </w:r>
      <w:r>
        <w:rPr>
          <w:rFonts w:ascii="Arial"/>
          <w:sz w:val="24"/>
          <w:u w:val="single" w:color="000000"/>
        </w:rPr>
        <w:t>PERFORMANCE</w:t>
      </w:r>
    </w:p>
    <w:p w14:paraId="02E31A3F" w14:textId="77777777" w:rsidR="00B07707" w:rsidRDefault="00B07707" w:rsidP="005729F7">
      <w:pPr>
        <w:spacing w:after="0" w:line="240" w:lineRule="auto"/>
        <w:rPr>
          <w:rFonts w:ascii="Arial" w:eastAsia="Arial" w:hAnsi="Arial" w:cs="Arial"/>
          <w:sz w:val="17"/>
          <w:szCs w:val="17"/>
        </w:rPr>
      </w:pPr>
    </w:p>
    <w:p w14:paraId="5D72A5A5" w14:textId="77777777" w:rsidR="00B07707" w:rsidRDefault="00B07707" w:rsidP="005729F7">
      <w:pPr>
        <w:pStyle w:val="BodyText"/>
        <w:ind w:right="393"/>
        <w:jc w:val="both"/>
      </w:pPr>
      <w:r>
        <w:t>Neither this Agreement nor any interest herein shall be assigned, transferred,</w:t>
      </w:r>
      <w:r>
        <w:rPr>
          <w:spacing w:val="35"/>
        </w:rPr>
        <w:t xml:space="preserve"> </w:t>
      </w:r>
      <w:r>
        <w:t>or</w:t>
      </w:r>
      <w:r>
        <w:rPr>
          <w:spacing w:val="34"/>
        </w:rPr>
        <w:t xml:space="preserve"> </w:t>
      </w:r>
      <w:r>
        <w:t>encumbered</w:t>
      </w:r>
      <w:r>
        <w:rPr>
          <w:spacing w:val="36"/>
        </w:rPr>
        <w:t xml:space="preserve"> </w:t>
      </w:r>
      <w:r>
        <w:t>without</w:t>
      </w:r>
      <w:r>
        <w:rPr>
          <w:spacing w:val="35"/>
        </w:rPr>
        <w:t xml:space="preserve"> </w:t>
      </w:r>
      <w:r>
        <w:t>the</w:t>
      </w:r>
      <w:r>
        <w:rPr>
          <w:spacing w:val="36"/>
        </w:rPr>
        <w:t xml:space="preserve"> </w:t>
      </w:r>
      <w:r>
        <w:t>written</w:t>
      </w:r>
      <w:r>
        <w:rPr>
          <w:spacing w:val="36"/>
        </w:rPr>
        <w:t xml:space="preserve"> </w:t>
      </w:r>
      <w:r>
        <w:t>consent</w:t>
      </w:r>
      <w:r>
        <w:rPr>
          <w:spacing w:val="33"/>
        </w:rPr>
        <w:t xml:space="preserve"> </w:t>
      </w:r>
      <w:r>
        <w:t>of</w:t>
      </w:r>
      <w:r>
        <w:rPr>
          <w:spacing w:val="38"/>
        </w:rPr>
        <w:t xml:space="preserve"> </w:t>
      </w:r>
      <w:r>
        <w:t>the</w:t>
      </w:r>
      <w:r>
        <w:rPr>
          <w:spacing w:val="33"/>
        </w:rPr>
        <w:t xml:space="preserve"> </w:t>
      </w:r>
      <w:r>
        <w:t>other</w:t>
      </w:r>
      <w:r>
        <w:rPr>
          <w:spacing w:val="34"/>
        </w:rPr>
        <w:t xml:space="preserve"> </w:t>
      </w:r>
      <w:r>
        <w:t>party, and CONSULTANT shall not subcontract any portion of the work required</w:t>
      </w:r>
      <w:r>
        <w:rPr>
          <w:spacing w:val="2"/>
        </w:rPr>
        <w:t xml:space="preserve"> </w:t>
      </w:r>
      <w:r>
        <w:t>by this Agreement except as authorized pursuant to Section</w:t>
      </w:r>
      <w:r>
        <w:rPr>
          <w:spacing w:val="-30"/>
        </w:rPr>
        <w:t xml:space="preserve"> </w:t>
      </w:r>
      <w:r>
        <w:t>11.7.</w:t>
      </w:r>
    </w:p>
    <w:p w14:paraId="1249A514" w14:textId="77777777" w:rsidR="00B07707" w:rsidRDefault="00B07707" w:rsidP="005729F7">
      <w:pPr>
        <w:pStyle w:val="BodyText"/>
        <w:ind w:right="393"/>
        <w:jc w:val="both"/>
      </w:pPr>
    </w:p>
    <w:p w14:paraId="2E4EBD98" w14:textId="77777777" w:rsidR="00B07707" w:rsidRDefault="00B07707" w:rsidP="005729F7">
      <w:pPr>
        <w:pStyle w:val="BodyText"/>
        <w:ind w:right="393"/>
        <w:jc w:val="both"/>
      </w:pPr>
      <w:r>
        <w:t>CONSULTANT represents that all persons delivering the services</w:t>
      </w:r>
      <w:r>
        <w:rPr>
          <w:spacing w:val="13"/>
        </w:rPr>
        <w:t xml:space="preserve"> </w:t>
      </w:r>
      <w:r>
        <w:t>required by this Agreement have the knowledge and skills, either by</w:t>
      </w:r>
      <w:r>
        <w:rPr>
          <w:spacing w:val="27"/>
        </w:rPr>
        <w:t xml:space="preserve"> </w:t>
      </w:r>
      <w:r>
        <w:t>training, experience, education, or a combination thereof, to adequately</w:t>
      </w:r>
      <w:r>
        <w:rPr>
          <w:spacing w:val="11"/>
        </w:rPr>
        <w:t xml:space="preserve"> </w:t>
      </w:r>
      <w:r>
        <w:t>and competently perform the duties, obligations, and services set forth in</w:t>
      </w:r>
      <w:r>
        <w:rPr>
          <w:spacing w:val="15"/>
        </w:rPr>
        <w:t xml:space="preserve"> </w:t>
      </w:r>
      <w:r>
        <w:t>the Scope of Services and to provide and perform such services to</w:t>
      </w:r>
      <w:r>
        <w:rPr>
          <w:spacing w:val="6"/>
        </w:rPr>
        <w:t xml:space="preserve"> </w:t>
      </w:r>
      <w:r>
        <w:t>CITY’s satisfaction for the agreed</w:t>
      </w:r>
      <w:r>
        <w:rPr>
          <w:spacing w:val="-19"/>
        </w:rPr>
        <w:t xml:space="preserve"> </w:t>
      </w:r>
      <w:r>
        <w:t>compensation.</w:t>
      </w:r>
    </w:p>
    <w:p w14:paraId="1DCC3515" w14:textId="77777777" w:rsidR="00B07707" w:rsidRDefault="00B07707" w:rsidP="005729F7">
      <w:pPr>
        <w:pStyle w:val="BodyText"/>
        <w:ind w:right="393"/>
        <w:jc w:val="both"/>
      </w:pPr>
    </w:p>
    <w:p w14:paraId="3E1D1755" w14:textId="77777777" w:rsidR="00B07707" w:rsidRDefault="00B07707" w:rsidP="005729F7">
      <w:pPr>
        <w:pStyle w:val="BodyText"/>
        <w:ind w:right="393"/>
        <w:jc w:val="both"/>
      </w:pPr>
      <w:r>
        <w:t>CONSULTANT shall perform its duties, obligations, and services under</w:t>
      </w:r>
      <w:r>
        <w:rPr>
          <w:spacing w:val="18"/>
        </w:rPr>
        <w:t xml:space="preserve"> </w:t>
      </w:r>
      <w:r>
        <w:t>this Agreement in a skillful and respectable manner. The quality</w:t>
      </w:r>
      <w:r>
        <w:rPr>
          <w:spacing w:val="17"/>
        </w:rPr>
        <w:t xml:space="preserve"> </w:t>
      </w:r>
      <w:r>
        <w:t>of CONSULTANT’s performance and all interim and final product(s) provided</w:t>
      </w:r>
      <w:r>
        <w:rPr>
          <w:spacing w:val="-27"/>
        </w:rPr>
        <w:t xml:space="preserve"> </w:t>
      </w:r>
      <w:r>
        <w:t>to or</w:t>
      </w:r>
      <w:r>
        <w:rPr>
          <w:spacing w:val="18"/>
        </w:rPr>
        <w:t xml:space="preserve"> </w:t>
      </w:r>
      <w:r>
        <w:t>on</w:t>
      </w:r>
      <w:r>
        <w:rPr>
          <w:spacing w:val="17"/>
        </w:rPr>
        <w:t xml:space="preserve"> </w:t>
      </w:r>
      <w:r>
        <w:t>behalf</w:t>
      </w:r>
      <w:r>
        <w:rPr>
          <w:spacing w:val="19"/>
        </w:rPr>
        <w:t xml:space="preserve"> </w:t>
      </w:r>
      <w:r>
        <w:t>of</w:t>
      </w:r>
      <w:r>
        <w:rPr>
          <w:spacing w:val="21"/>
        </w:rPr>
        <w:t xml:space="preserve"> </w:t>
      </w:r>
      <w:r>
        <w:t>CITY</w:t>
      </w:r>
      <w:r>
        <w:rPr>
          <w:spacing w:val="17"/>
        </w:rPr>
        <w:t xml:space="preserve"> </w:t>
      </w:r>
      <w:r>
        <w:t>shall</w:t>
      </w:r>
      <w:r>
        <w:rPr>
          <w:spacing w:val="18"/>
        </w:rPr>
        <w:t xml:space="preserve"> </w:t>
      </w:r>
      <w:r>
        <w:t>meet</w:t>
      </w:r>
      <w:r>
        <w:rPr>
          <w:spacing w:val="17"/>
        </w:rPr>
        <w:t xml:space="preserve"> </w:t>
      </w:r>
      <w:r>
        <w:t>or</w:t>
      </w:r>
      <w:r>
        <w:rPr>
          <w:spacing w:val="15"/>
        </w:rPr>
        <w:t xml:space="preserve"> </w:t>
      </w:r>
      <w:r>
        <w:t>exceed</w:t>
      </w:r>
      <w:r>
        <w:rPr>
          <w:spacing w:val="20"/>
        </w:rPr>
        <w:t xml:space="preserve"> </w:t>
      </w:r>
      <w:r>
        <w:t>all</w:t>
      </w:r>
      <w:r>
        <w:rPr>
          <w:spacing w:val="18"/>
        </w:rPr>
        <w:t xml:space="preserve"> </w:t>
      </w:r>
      <w:r>
        <w:t>professional</w:t>
      </w:r>
      <w:r>
        <w:rPr>
          <w:spacing w:val="18"/>
        </w:rPr>
        <w:t xml:space="preserve"> </w:t>
      </w:r>
      <w:r>
        <w:t>standards</w:t>
      </w:r>
      <w:r>
        <w:rPr>
          <w:spacing w:val="19"/>
        </w:rPr>
        <w:t xml:space="preserve"> </w:t>
      </w:r>
      <w:r>
        <w:t>of</w:t>
      </w:r>
      <w:r>
        <w:rPr>
          <w:spacing w:val="19"/>
        </w:rPr>
        <w:t xml:space="preserve"> </w:t>
      </w:r>
      <w:r>
        <w:t>the</w:t>
      </w:r>
      <w:r>
        <w:rPr>
          <w:spacing w:val="-2"/>
        </w:rPr>
        <w:t xml:space="preserve"> </w:t>
      </w:r>
      <w:r>
        <w:t>State of</w:t>
      </w:r>
      <w:r>
        <w:rPr>
          <w:spacing w:val="-7"/>
        </w:rPr>
        <w:t xml:space="preserve"> </w:t>
      </w:r>
      <w:r>
        <w:t>Florida.</w:t>
      </w:r>
    </w:p>
    <w:p w14:paraId="7D14F443" w14:textId="77777777" w:rsidR="00B07707" w:rsidRDefault="00B07707" w:rsidP="005729F7">
      <w:pPr>
        <w:tabs>
          <w:tab w:val="left" w:pos="1399"/>
        </w:tabs>
        <w:spacing w:after="0" w:line="240" w:lineRule="auto"/>
        <w:rPr>
          <w:rFonts w:ascii="Arial" w:eastAsia="Arial" w:hAnsi="Arial" w:cs="Arial"/>
          <w:szCs w:val="24"/>
        </w:rPr>
      </w:pPr>
      <w:r>
        <w:rPr>
          <w:rFonts w:ascii="Arial" w:eastAsia="Arial" w:hAnsi="Arial" w:cs="Arial"/>
          <w:szCs w:val="24"/>
        </w:rPr>
        <w:tab/>
      </w:r>
    </w:p>
    <w:p w14:paraId="27EBAD1F" w14:textId="77777777" w:rsidR="00B07707" w:rsidRPr="006D1753" w:rsidRDefault="00B07707" w:rsidP="005729F7">
      <w:pPr>
        <w:pStyle w:val="ListParagraph"/>
        <w:numPr>
          <w:ilvl w:val="1"/>
          <w:numId w:val="10"/>
        </w:numPr>
        <w:tabs>
          <w:tab w:val="left" w:pos="821"/>
        </w:tabs>
        <w:ind w:right="394"/>
        <w:rPr>
          <w:rFonts w:ascii="Arial" w:eastAsia="Arial" w:hAnsi="Arial" w:cs="Arial"/>
          <w:sz w:val="24"/>
          <w:szCs w:val="24"/>
        </w:rPr>
      </w:pPr>
      <w:r w:rsidRPr="006D1753">
        <w:rPr>
          <w:rFonts w:ascii="Arial"/>
          <w:sz w:val="24"/>
          <w:szCs w:val="24"/>
          <w:u w:val="single" w:color="000000"/>
        </w:rPr>
        <w:t>INDEMNIFICATION OF</w:t>
      </w:r>
      <w:r w:rsidRPr="006D1753">
        <w:rPr>
          <w:rFonts w:ascii="Arial"/>
          <w:spacing w:val="-1"/>
          <w:sz w:val="24"/>
          <w:szCs w:val="24"/>
          <w:u w:val="single" w:color="000000"/>
        </w:rPr>
        <w:t xml:space="preserve"> </w:t>
      </w:r>
      <w:r w:rsidRPr="006D1753">
        <w:rPr>
          <w:rFonts w:ascii="Arial"/>
          <w:sz w:val="24"/>
          <w:szCs w:val="24"/>
          <w:u w:val="single" w:color="000000"/>
        </w:rPr>
        <w:t>CITY</w:t>
      </w:r>
    </w:p>
    <w:p w14:paraId="175D3EA1" w14:textId="77777777" w:rsidR="00B07707" w:rsidRDefault="00B07707" w:rsidP="005729F7">
      <w:pPr>
        <w:spacing w:after="0" w:line="240" w:lineRule="auto"/>
        <w:rPr>
          <w:rFonts w:ascii="Arial" w:eastAsia="Arial" w:hAnsi="Arial" w:cs="Arial"/>
          <w:sz w:val="17"/>
          <w:szCs w:val="17"/>
        </w:rPr>
      </w:pPr>
    </w:p>
    <w:p w14:paraId="6F385B16" w14:textId="77777777" w:rsidR="00B07707" w:rsidRDefault="00B07707" w:rsidP="005729F7">
      <w:pPr>
        <w:pStyle w:val="ListParagraph"/>
        <w:numPr>
          <w:ilvl w:val="2"/>
          <w:numId w:val="10"/>
        </w:numPr>
        <w:tabs>
          <w:tab w:val="left" w:pos="1589"/>
        </w:tabs>
        <w:ind w:right="392"/>
        <w:jc w:val="both"/>
        <w:rPr>
          <w:rFonts w:ascii="Arial" w:eastAsia="Arial" w:hAnsi="Arial" w:cs="Arial"/>
          <w:sz w:val="24"/>
          <w:szCs w:val="24"/>
        </w:rPr>
      </w:pPr>
      <w:r>
        <w:rPr>
          <w:rFonts w:ascii="Arial" w:eastAsia="Arial" w:hAnsi="Arial" w:cs="Arial"/>
          <w:sz w:val="24"/>
          <w:szCs w:val="24"/>
        </w:rPr>
        <w:t>CONSULTANT shall indemnify and hold harmless CITY, its</w:t>
      </w:r>
      <w:r>
        <w:rPr>
          <w:rFonts w:ascii="Arial" w:eastAsia="Arial" w:hAnsi="Arial" w:cs="Arial"/>
          <w:spacing w:val="26"/>
          <w:sz w:val="24"/>
          <w:szCs w:val="24"/>
        </w:rPr>
        <w:t xml:space="preserve"> </w:t>
      </w:r>
      <w:r>
        <w:rPr>
          <w:rFonts w:ascii="Arial" w:eastAsia="Arial" w:hAnsi="Arial" w:cs="Arial"/>
          <w:sz w:val="24"/>
          <w:szCs w:val="24"/>
        </w:rPr>
        <w:t>officers and employees, from liabilities, damages, losses, and costs,</w:t>
      </w:r>
      <w:r>
        <w:rPr>
          <w:rFonts w:ascii="Arial" w:eastAsia="Arial" w:hAnsi="Arial" w:cs="Arial"/>
          <w:spacing w:val="16"/>
          <w:sz w:val="24"/>
          <w:szCs w:val="24"/>
        </w:rPr>
        <w:t xml:space="preserve"> </w:t>
      </w:r>
      <w:r>
        <w:rPr>
          <w:rFonts w:ascii="Arial" w:eastAsia="Arial" w:hAnsi="Arial" w:cs="Arial"/>
          <w:sz w:val="24"/>
          <w:szCs w:val="24"/>
        </w:rPr>
        <w:t>including but not limited to reasonable attorneys’ fees, to the extent caused</w:t>
      </w:r>
      <w:r>
        <w:rPr>
          <w:rFonts w:ascii="Arial" w:eastAsia="Arial" w:hAnsi="Arial" w:cs="Arial"/>
          <w:spacing w:val="15"/>
          <w:sz w:val="24"/>
          <w:szCs w:val="24"/>
        </w:rPr>
        <w:t xml:space="preserve"> </w:t>
      </w:r>
      <w:r>
        <w:rPr>
          <w:rFonts w:ascii="Arial" w:eastAsia="Arial" w:hAnsi="Arial" w:cs="Arial"/>
          <w:sz w:val="24"/>
          <w:szCs w:val="24"/>
        </w:rPr>
        <w:t>by the negligence, recklessness or intentional misconduct</w:t>
      </w:r>
      <w:r>
        <w:rPr>
          <w:rFonts w:ascii="Arial" w:eastAsia="Arial" w:hAnsi="Arial" w:cs="Arial"/>
          <w:spacing w:val="4"/>
          <w:sz w:val="24"/>
          <w:szCs w:val="24"/>
        </w:rPr>
        <w:t xml:space="preserve"> </w:t>
      </w:r>
      <w:r>
        <w:rPr>
          <w:rFonts w:ascii="Arial" w:eastAsia="Arial" w:hAnsi="Arial" w:cs="Arial"/>
          <w:sz w:val="24"/>
          <w:szCs w:val="24"/>
        </w:rPr>
        <w:t>of CONSULTANT and persons employed or utilized by</w:t>
      </w:r>
      <w:r>
        <w:rPr>
          <w:rFonts w:ascii="Arial" w:eastAsia="Arial" w:hAnsi="Arial" w:cs="Arial"/>
          <w:spacing w:val="50"/>
          <w:sz w:val="24"/>
          <w:szCs w:val="24"/>
        </w:rPr>
        <w:t xml:space="preserve"> </w:t>
      </w:r>
      <w:r>
        <w:rPr>
          <w:rFonts w:ascii="Arial" w:eastAsia="Arial" w:hAnsi="Arial" w:cs="Arial"/>
          <w:sz w:val="24"/>
          <w:szCs w:val="24"/>
        </w:rPr>
        <w:t xml:space="preserve">CONSULTANT in </w:t>
      </w:r>
      <w:r>
        <w:rPr>
          <w:rFonts w:ascii="Arial" w:eastAsia="Arial" w:hAnsi="Arial" w:cs="Arial"/>
          <w:sz w:val="24"/>
          <w:szCs w:val="24"/>
        </w:rPr>
        <w:lastRenderedPageBreak/>
        <w:t>the performance of this Agreement. These indemnifications</w:t>
      </w:r>
      <w:r>
        <w:rPr>
          <w:rFonts w:ascii="Arial" w:eastAsia="Arial" w:hAnsi="Arial" w:cs="Arial"/>
          <w:spacing w:val="43"/>
          <w:sz w:val="24"/>
          <w:szCs w:val="24"/>
        </w:rPr>
        <w:t xml:space="preserve"> </w:t>
      </w:r>
      <w:r>
        <w:rPr>
          <w:rFonts w:ascii="Arial" w:eastAsia="Arial" w:hAnsi="Arial" w:cs="Arial"/>
          <w:sz w:val="24"/>
          <w:szCs w:val="24"/>
        </w:rPr>
        <w:t>shall survive</w:t>
      </w:r>
      <w:r>
        <w:rPr>
          <w:rFonts w:ascii="Arial" w:eastAsia="Arial" w:hAnsi="Arial" w:cs="Arial"/>
          <w:spacing w:val="30"/>
          <w:sz w:val="24"/>
          <w:szCs w:val="24"/>
        </w:rPr>
        <w:t xml:space="preserve"> </w:t>
      </w:r>
      <w:r>
        <w:rPr>
          <w:rFonts w:ascii="Arial" w:eastAsia="Arial" w:hAnsi="Arial" w:cs="Arial"/>
          <w:sz w:val="24"/>
          <w:szCs w:val="24"/>
        </w:rPr>
        <w:t>the</w:t>
      </w:r>
      <w:r>
        <w:rPr>
          <w:rFonts w:ascii="Arial" w:eastAsia="Arial" w:hAnsi="Arial" w:cs="Arial"/>
          <w:spacing w:val="30"/>
          <w:sz w:val="24"/>
          <w:szCs w:val="24"/>
        </w:rPr>
        <w:t xml:space="preserve"> </w:t>
      </w:r>
      <w:r>
        <w:rPr>
          <w:rFonts w:ascii="Arial" w:eastAsia="Arial" w:hAnsi="Arial" w:cs="Arial"/>
          <w:sz w:val="24"/>
          <w:szCs w:val="24"/>
        </w:rPr>
        <w:t>term</w:t>
      </w:r>
      <w:r>
        <w:rPr>
          <w:rFonts w:ascii="Arial" w:eastAsia="Arial" w:hAnsi="Arial" w:cs="Arial"/>
          <w:spacing w:val="31"/>
          <w:sz w:val="24"/>
          <w:szCs w:val="24"/>
        </w:rPr>
        <w:t xml:space="preserve"> </w:t>
      </w:r>
      <w:r>
        <w:rPr>
          <w:rFonts w:ascii="Arial" w:eastAsia="Arial" w:hAnsi="Arial" w:cs="Arial"/>
          <w:sz w:val="24"/>
          <w:szCs w:val="24"/>
        </w:rPr>
        <w:t>of</w:t>
      </w:r>
      <w:r>
        <w:rPr>
          <w:rFonts w:ascii="Arial" w:eastAsia="Arial" w:hAnsi="Arial" w:cs="Arial"/>
          <w:spacing w:val="32"/>
          <w:sz w:val="24"/>
          <w:szCs w:val="24"/>
        </w:rPr>
        <w:t xml:space="preserve"> </w:t>
      </w:r>
      <w:r>
        <w:rPr>
          <w:rFonts w:ascii="Arial" w:eastAsia="Arial" w:hAnsi="Arial" w:cs="Arial"/>
          <w:sz w:val="24"/>
          <w:szCs w:val="24"/>
        </w:rPr>
        <w:t>this</w:t>
      </w:r>
      <w:r>
        <w:rPr>
          <w:rFonts w:ascii="Arial" w:eastAsia="Arial" w:hAnsi="Arial" w:cs="Arial"/>
          <w:spacing w:val="29"/>
          <w:sz w:val="24"/>
          <w:szCs w:val="24"/>
        </w:rPr>
        <w:t xml:space="preserve"> </w:t>
      </w:r>
      <w:r>
        <w:rPr>
          <w:rFonts w:ascii="Arial" w:eastAsia="Arial" w:hAnsi="Arial" w:cs="Arial"/>
          <w:sz w:val="24"/>
          <w:szCs w:val="24"/>
        </w:rPr>
        <w:t>Agreement.</w:t>
      </w:r>
      <w:r>
        <w:rPr>
          <w:rFonts w:ascii="Arial" w:eastAsia="Arial" w:hAnsi="Arial" w:cs="Arial"/>
          <w:spacing w:val="60"/>
          <w:sz w:val="24"/>
          <w:szCs w:val="24"/>
        </w:rPr>
        <w:t xml:space="preserve"> </w:t>
      </w:r>
      <w:r>
        <w:rPr>
          <w:rFonts w:ascii="Arial" w:eastAsia="Arial" w:hAnsi="Arial" w:cs="Arial"/>
          <w:sz w:val="24"/>
          <w:szCs w:val="24"/>
        </w:rPr>
        <w:t>In</w:t>
      </w:r>
      <w:r>
        <w:rPr>
          <w:rFonts w:ascii="Arial" w:eastAsia="Arial" w:hAnsi="Arial" w:cs="Arial"/>
          <w:spacing w:val="30"/>
          <w:sz w:val="24"/>
          <w:szCs w:val="24"/>
        </w:rPr>
        <w:t xml:space="preserve"> </w:t>
      </w:r>
      <w:r>
        <w:rPr>
          <w:rFonts w:ascii="Arial" w:eastAsia="Arial" w:hAnsi="Arial" w:cs="Arial"/>
          <w:sz w:val="24"/>
          <w:szCs w:val="24"/>
        </w:rPr>
        <w:t>the</w:t>
      </w:r>
      <w:r>
        <w:rPr>
          <w:rFonts w:ascii="Arial" w:eastAsia="Arial" w:hAnsi="Arial" w:cs="Arial"/>
          <w:spacing w:val="28"/>
          <w:sz w:val="24"/>
          <w:szCs w:val="24"/>
        </w:rPr>
        <w:t xml:space="preserve"> </w:t>
      </w:r>
      <w:r>
        <w:rPr>
          <w:rFonts w:ascii="Arial" w:eastAsia="Arial" w:hAnsi="Arial" w:cs="Arial"/>
          <w:sz w:val="24"/>
          <w:szCs w:val="24"/>
        </w:rPr>
        <w:t>event</w:t>
      </w:r>
      <w:r>
        <w:rPr>
          <w:rFonts w:ascii="Arial" w:eastAsia="Arial" w:hAnsi="Arial" w:cs="Arial"/>
          <w:spacing w:val="30"/>
          <w:sz w:val="24"/>
          <w:szCs w:val="24"/>
        </w:rPr>
        <w:t xml:space="preserve"> </w:t>
      </w:r>
      <w:r>
        <w:rPr>
          <w:rFonts w:ascii="Arial" w:eastAsia="Arial" w:hAnsi="Arial" w:cs="Arial"/>
          <w:sz w:val="24"/>
          <w:szCs w:val="24"/>
        </w:rPr>
        <w:t>that</w:t>
      </w:r>
      <w:r>
        <w:rPr>
          <w:rFonts w:ascii="Arial" w:eastAsia="Arial" w:hAnsi="Arial" w:cs="Arial"/>
          <w:spacing w:val="30"/>
          <w:sz w:val="24"/>
          <w:szCs w:val="24"/>
        </w:rPr>
        <w:t xml:space="preserve"> </w:t>
      </w:r>
      <w:r>
        <w:rPr>
          <w:rFonts w:ascii="Arial" w:eastAsia="Arial" w:hAnsi="Arial" w:cs="Arial"/>
          <w:sz w:val="24"/>
          <w:szCs w:val="24"/>
        </w:rPr>
        <w:t>any</w:t>
      </w:r>
      <w:r>
        <w:rPr>
          <w:rFonts w:ascii="Arial" w:eastAsia="Arial" w:hAnsi="Arial" w:cs="Arial"/>
          <w:spacing w:val="27"/>
          <w:sz w:val="24"/>
          <w:szCs w:val="24"/>
        </w:rPr>
        <w:t xml:space="preserve"> </w:t>
      </w:r>
      <w:r>
        <w:rPr>
          <w:rFonts w:ascii="Arial" w:eastAsia="Arial" w:hAnsi="Arial" w:cs="Arial"/>
          <w:sz w:val="24"/>
          <w:szCs w:val="24"/>
        </w:rPr>
        <w:t>action</w:t>
      </w:r>
      <w:r>
        <w:rPr>
          <w:rFonts w:ascii="Arial" w:eastAsia="Arial" w:hAnsi="Arial" w:cs="Arial"/>
          <w:spacing w:val="30"/>
          <w:sz w:val="24"/>
          <w:szCs w:val="24"/>
        </w:rPr>
        <w:t xml:space="preserve"> </w:t>
      </w:r>
      <w:r>
        <w:rPr>
          <w:rFonts w:ascii="Arial" w:eastAsia="Arial" w:hAnsi="Arial" w:cs="Arial"/>
          <w:sz w:val="24"/>
          <w:szCs w:val="24"/>
        </w:rPr>
        <w:t>or proceeding</w:t>
      </w:r>
      <w:r>
        <w:rPr>
          <w:rFonts w:ascii="Arial" w:eastAsia="Arial" w:hAnsi="Arial" w:cs="Arial"/>
          <w:spacing w:val="28"/>
          <w:sz w:val="24"/>
          <w:szCs w:val="24"/>
        </w:rPr>
        <w:t xml:space="preserve"> </w:t>
      </w:r>
      <w:r>
        <w:rPr>
          <w:rFonts w:ascii="Arial" w:eastAsia="Arial" w:hAnsi="Arial" w:cs="Arial"/>
          <w:sz w:val="24"/>
          <w:szCs w:val="24"/>
        </w:rPr>
        <w:t>is</w:t>
      </w:r>
      <w:r>
        <w:rPr>
          <w:rFonts w:ascii="Arial" w:eastAsia="Arial" w:hAnsi="Arial" w:cs="Arial"/>
          <w:spacing w:val="29"/>
          <w:sz w:val="24"/>
          <w:szCs w:val="24"/>
        </w:rPr>
        <w:t xml:space="preserve"> </w:t>
      </w:r>
      <w:r>
        <w:rPr>
          <w:rFonts w:ascii="Arial" w:eastAsia="Arial" w:hAnsi="Arial" w:cs="Arial"/>
          <w:sz w:val="24"/>
          <w:szCs w:val="24"/>
        </w:rPr>
        <w:t>brought</w:t>
      </w:r>
      <w:r>
        <w:rPr>
          <w:rFonts w:ascii="Arial" w:eastAsia="Arial" w:hAnsi="Arial" w:cs="Arial"/>
          <w:spacing w:val="30"/>
          <w:sz w:val="24"/>
          <w:szCs w:val="24"/>
        </w:rPr>
        <w:t xml:space="preserve"> </w:t>
      </w:r>
      <w:r>
        <w:rPr>
          <w:rFonts w:ascii="Arial" w:eastAsia="Arial" w:hAnsi="Arial" w:cs="Arial"/>
          <w:sz w:val="24"/>
          <w:szCs w:val="24"/>
        </w:rPr>
        <w:t>against</w:t>
      </w:r>
      <w:r>
        <w:rPr>
          <w:rFonts w:ascii="Arial" w:eastAsia="Arial" w:hAnsi="Arial" w:cs="Arial"/>
          <w:spacing w:val="30"/>
          <w:sz w:val="24"/>
          <w:szCs w:val="24"/>
        </w:rPr>
        <w:t xml:space="preserve"> </w:t>
      </w:r>
      <w:r>
        <w:rPr>
          <w:rFonts w:ascii="Arial" w:eastAsia="Arial" w:hAnsi="Arial" w:cs="Arial"/>
          <w:sz w:val="24"/>
          <w:szCs w:val="24"/>
        </w:rPr>
        <w:t>CITY</w:t>
      </w:r>
      <w:r>
        <w:rPr>
          <w:rFonts w:ascii="Arial" w:eastAsia="Arial" w:hAnsi="Arial" w:cs="Arial"/>
          <w:spacing w:val="27"/>
          <w:sz w:val="24"/>
          <w:szCs w:val="24"/>
        </w:rPr>
        <w:t xml:space="preserve"> </w:t>
      </w:r>
      <w:r>
        <w:rPr>
          <w:rFonts w:ascii="Arial" w:eastAsia="Arial" w:hAnsi="Arial" w:cs="Arial"/>
          <w:sz w:val="24"/>
          <w:szCs w:val="24"/>
        </w:rPr>
        <w:t>by</w:t>
      </w:r>
      <w:r>
        <w:rPr>
          <w:rFonts w:ascii="Arial" w:eastAsia="Arial" w:hAnsi="Arial" w:cs="Arial"/>
          <w:spacing w:val="27"/>
          <w:sz w:val="24"/>
          <w:szCs w:val="24"/>
        </w:rPr>
        <w:t xml:space="preserve"> </w:t>
      </w:r>
      <w:r>
        <w:rPr>
          <w:rFonts w:ascii="Arial" w:eastAsia="Arial" w:hAnsi="Arial" w:cs="Arial"/>
          <w:sz w:val="24"/>
          <w:szCs w:val="24"/>
        </w:rPr>
        <w:t>reason</w:t>
      </w:r>
      <w:r>
        <w:rPr>
          <w:rFonts w:ascii="Arial" w:eastAsia="Arial" w:hAnsi="Arial" w:cs="Arial"/>
          <w:spacing w:val="30"/>
          <w:sz w:val="24"/>
          <w:szCs w:val="24"/>
        </w:rPr>
        <w:t xml:space="preserve"> </w:t>
      </w:r>
      <w:r>
        <w:rPr>
          <w:rFonts w:ascii="Arial" w:eastAsia="Arial" w:hAnsi="Arial" w:cs="Arial"/>
          <w:sz w:val="24"/>
          <w:szCs w:val="24"/>
        </w:rPr>
        <w:t>of</w:t>
      </w:r>
      <w:r>
        <w:rPr>
          <w:rFonts w:ascii="Arial" w:eastAsia="Arial" w:hAnsi="Arial" w:cs="Arial"/>
          <w:spacing w:val="32"/>
          <w:sz w:val="24"/>
          <w:szCs w:val="24"/>
        </w:rPr>
        <w:t xml:space="preserve"> </w:t>
      </w:r>
      <w:r>
        <w:rPr>
          <w:rFonts w:ascii="Arial" w:eastAsia="Arial" w:hAnsi="Arial" w:cs="Arial"/>
          <w:sz w:val="24"/>
          <w:szCs w:val="24"/>
        </w:rPr>
        <w:t>any</w:t>
      </w:r>
      <w:r>
        <w:rPr>
          <w:rFonts w:ascii="Arial" w:eastAsia="Arial" w:hAnsi="Arial" w:cs="Arial"/>
          <w:spacing w:val="27"/>
          <w:sz w:val="24"/>
          <w:szCs w:val="24"/>
        </w:rPr>
        <w:t xml:space="preserve"> </w:t>
      </w:r>
      <w:r>
        <w:rPr>
          <w:rFonts w:ascii="Arial" w:eastAsia="Arial" w:hAnsi="Arial" w:cs="Arial"/>
          <w:sz w:val="24"/>
          <w:szCs w:val="24"/>
        </w:rPr>
        <w:t>such</w:t>
      </w:r>
      <w:r>
        <w:rPr>
          <w:rFonts w:ascii="Arial" w:eastAsia="Arial" w:hAnsi="Arial" w:cs="Arial"/>
          <w:spacing w:val="30"/>
          <w:sz w:val="24"/>
          <w:szCs w:val="24"/>
        </w:rPr>
        <w:t xml:space="preserve"> </w:t>
      </w:r>
      <w:r>
        <w:rPr>
          <w:rFonts w:ascii="Arial" w:eastAsia="Arial" w:hAnsi="Arial" w:cs="Arial"/>
          <w:sz w:val="24"/>
          <w:szCs w:val="24"/>
        </w:rPr>
        <w:t>claim</w:t>
      </w:r>
      <w:r>
        <w:rPr>
          <w:rFonts w:ascii="Arial" w:eastAsia="Arial" w:hAnsi="Arial" w:cs="Arial"/>
          <w:spacing w:val="31"/>
          <w:sz w:val="24"/>
          <w:szCs w:val="24"/>
        </w:rPr>
        <w:t xml:space="preserve"> </w:t>
      </w:r>
      <w:r>
        <w:rPr>
          <w:rFonts w:ascii="Arial" w:eastAsia="Arial" w:hAnsi="Arial" w:cs="Arial"/>
          <w:sz w:val="24"/>
          <w:szCs w:val="24"/>
        </w:rPr>
        <w:t>or demand, CONSULTANT, shall, upon written notice from CITY,</w:t>
      </w:r>
      <w:r>
        <w:rPr>
          <w:rFonts w:ascii="Arial" w:eastAsia="Arial" w:hAnsi="Arial" w:cs="Arial"/>
          <w:spacing w:val="9"/>
          <w:sz w:val="24"/>
          <w:szCs w:val="24"/>
        </w:rPr>
        <w:t xml:space="preserve"> </w:t>
      </w:r>
      <w:r>
        <w:rPr>
          <w:rFonts w:ascii="Arial" w:eastAsia="Arial" w:hAnsi="Arial" w:cs="Arial"/>
          <w:sz w:val="24"/>
          <w:szCs w:val="24"/>
        </w:rPr>
        <w:t>resist and</w:t>
      </w:r>
      <w:r>
        <w:rPr>
          <w:rFonts w:ascii="Arial" w:eastAsia="Arial" w:hAnsi="Arial" w:cs="Arial"/>
          <w:spacing w:val="39"/>
          <w:sz w:val="24"/>
          <w:szCs w:val="24"/>
        </w:rPr>
        <w:t xml:space="preserve"> </w:t>
      </w:r>
      <w:r>
        <w:rPr>
          <w:rFonts w:ascii="Arial" w:eastAsia="Arial" w:hAnsi="Arial" w:cs="Arial"/>
          <w:sz w:val="24"/>
          <w:szCs w:val="24"/>
        </w:rPr>
        <w:t>defend</w:t>
      </w:r>
      <w:r>
        <w:rPr>
          <w:rFonts w:ascii="Arial" w:eastAsia="Arial" w:hAnsi="Arial" w:cs="Arial"/>
          <w:spacing w:val="39"/>
          <w:sz w:val="24"/>
          <w:szCs w:val="24"/>
        </w:rPr>
        <w:t xml:space="preserve"> </w:t>
      </w:r>
      <w:r>
        <w:rPr>
          <w:rFonts w:ascii="Arial" w:eastAsia="Arial" w:hAnsi="Arial" w:cs="Arial"/>
          <w:sz w:val="24"/>
          <w:szCs w:val="24"/>
        </w:rPr>
        <w:t>such</w:t>
      </w:r>
      <w:r>
        <w:rPr>
          <w:rFonts w:ascii="Arial" w:eastAsia="Arial" w:hAnsi="Arial" w:cs="Arial"/>
          <w:spacing w:val="39"/>
          <w:sz w:val="24"/>
          <w:szCs w:val="24"/>
        </w:rPr>
        <w:t xml:space="preserve"> </w:t>
      </w:r>
      <w:r>
        <w:rPr>
          <w:rFonts w:ascii="Arial" w:eastAsia="Arial" w:hAnsi="Arial" w:cs="Arial"/>
          <w:sz w:val="24"/>
          <w:szCs w:val="24"/>
        </w:rPr>
        <w:t>action</w:t>
      </w:r>
      <w:r>
        <w:rPr>
          <w:rFonts w:ascii="Arial" w:eastAsia="Arial" w:hAnsi="Arial" w:cs="Arial"/>
          <w:spacing w:val="39"/>
          <w:sz w:val="24"/>
          <w:szCs w:val="24"/>
        </w:rPr>
        <w:t xml:space="preserve"> </w:t>
      </w:r>
      <w:r>
        <w:rPr>
          <w:rFonts w:ascii="Arial" w:eastAsia="Arial" w:hAnsi="Arial" w:cs="Arial"/>
          <w:sz w:val="24"/>
          <w:szCs w:val="24"/>
        </w:rPr>
        <w:t>or</w:t>
      </w:r>
      <w:r>
        <w:rPr>
          <w:rFonts w:ascii="Arial" w:eastAsia="Arial" w:hAnsi="Arial" w:cs="Arial"/>
          <w:spacing w:val="37"/>
          <w:sz w:val="24"/>
          <w:szCs w:val="24"/>
        </w:rPr>
        <w:t xml:space="preserve"> </w:t>
      </w:r>
      <w:r>
        <w:rPr>
          <w:rFonts w:ascii="Arial" w:eastAsia="Arial" w:hAnsi="Arial" w:cs="Arial"/>
          <w:sz w:val="24"/>
          <w:szCs w:val="24"/>
        </w:rPr>
        <w:t>proceeding</w:t>
      </w:r>
      <w:r>
        <w:rPr>
          <w:rFonts w:ascii="Arial" w:eastAsia="Arial" w:hAnsi="Arial" w:cs="Arial"/>
          <w:spacing w:val="37"/>
          <w:sz w:val="24"/>
          <w:szCs w:val="24"/>
        </w:rPr>
        <w:t xml:space="preserve"> </w:t>
      </w:r>
      <w:r>
        <w:rPr>
          <w:rFonts w:ascii="Arial" w:eastAsia="Arial" w:hAnsi="Arial" w:cs="Arial"/>
          <w:sz w:val="24"/>
          <w:szCs w:val="24"/>
        </w:rPr>
        <w:t>by</w:t>
      </w:r>
      <w:r>
        <w:rPr>
          <w:rFonts w:ascii="Arial" w:eastAsia="Arial" w:hAnsi="Arial" w:cs="Arial"/>
          <w:spacing w:val="38"/>
          <w:sz w:val="24"/>
          <w:szCs w:val="24"/>
        </w:rPr>
        <w:t xml:space="preserve"> </w:t>
      </w:r>
      <w:r>
        <w:rPr>
          <w:rFonts w:ascii="Arial" w:eastAsia="Arial" w:hAnsi="Arial" w:cs="Arial"/>
          <w:sz w:val="24"/>
          <w:szCs w:val="24"/>
        </w:rPr>
        <w:t>counsel</w:t>
      </w:r>
      <w:r>
        <w:rPr>
          <w:rFonts w:ascii="Arial" w:eastAsia="Arial" w:hAnsi="Arial" w:cs="Arial"/>
          <w:spacing w:val="38"/>
          <w:sz w:val="24"/>
          <w:szCs w:val="24"/>
        </w:rPr>
        <w:t xml:space="preserve"> </w:t>
      </w:r>
      <w:r>
        <w:rPr>
          <w:rFonts w:ascii="Arial" w:eastAsia="Arial" w:hAnsi="Arial" w:cs="Arial"/>
          <w:sz w:val="24"/>
          <w:szCs w:val="24"/>
        </w:rPr>
        <w:t>approved</w:t>
      </w:r>
      <w:r>
        <w:rPr>
          <w:rFonts w:ascii="Arial" w:eastAsia="Arial" w:hAnsi="Arial" w:cs="Arial"/>
          <w:spacing w:val="39"/>
          <w:sz w:val="24"/>
          <w:szCs w:val="24"/>
        </w:rPr>
        <w:t xml:space="preserve"> </w:t>
      </w:r>
      <w:r>
        <w:rPr>
          <w:rFonts w:ascii="Arial" w:eastAsia="Arial" w:hAnsi="Arial" w:cs="Arial"/>
          <w:sz w:val="24"/>
          <w:szCs w:val="24"/>
        </w:rPr>
        <w:t>by</w:t>
      </w:r>
      <w:r>
        <w:rPr>
          <w:rFonts w:ascii="Arial" w:eastAsia="Arial" w:hAnsi="Arial" w:cs="Arial"/>
          <w:spacing w:val="36"/>
          <w:sz w:val="24"/>
          <w:szCs w:val="24"/>
        </w:rPr>
        <w:t xml:space="preserve"> </w:t>
      </w:r>
      <w:r>
        <w:rPr>
          <w:rFonts w:ascii="Arial" w:eastAsia="Arial" w:hAnsi="Arial" w:cs="Arial"/>
          <w:sz w:val="24"/>
          <w:szCs w:val="24"/>
        </w:rPr>
        <w:t>the CITY.</w:t>
      </w:r>
    </w:p>
    <w:p w14:paraId="600B4876" w14:textId="77777777" w:rsidR="00B07707" w:rsidRDefault="00B07707" w:rsidP="005729F7">
      <w:pPr>
        <w:spacing w:after="0" w:line="240" w:lineRule="auto"/>
        <w:rPr>
          <w:rFonts w:ascii="Arial" w:eastAsia="Arial" w:hAnsi="Arial" w:cs="Arial"/>
          <w:szCs w:val="24"/>
        </w:rPr>
      </w:pPr>
    </w:p>
    <w:p w14:paraId="2BE7BF3E" w14:textId="77777777" w:rsidR="00B07707" w:rsidRDefault="00B07707" w:rsidP="005729F7">
      <w:pPr>
        <w:pStyle w:val="ListParagraph"/>
        <w:numPr>
          <w:ilvl w:val="2"/>
          <w:numId w:val="10"/>
        </w:numPr>
        <w:tabs>
          <w:tab w:val="left" w:pos="1599"/>
        </w:tabs>
        <w:ind w:right="393"/>
        <w:jc w:val="both"/>
        <w:rPr>
          <w:rFonts w:ascii="Arial" w:eastAsia="Arial" w:hAnsi="Arial" w:cs="Arial"/>
          <w:sz w:val="24"/>
          <w:szCs w:val="24"/>
        </w:rPr>
      </w:pPr>
      <w:r>
        <w:rPr>
          <w:rFonts w:ascii="Arial" w:eastAsia="Arial" w:hAnsi="Arial" w:cs="Arial"/>
          <w:sz w:val="24"/>
          <w:szCs w:val="24"/>
        </w:rPr>
        <w:t>To</w:t>
      </w:r>
      <w:r>
        <w:rPr>
          <w:rFonts w:ascii="Arial" w:eastAsia="Arial" w:hAnsi="Arial" w:cs="Arial"/>
          <w:spacing w:val="39"/>
          <w:sz w:val="24"/>
          <w:szCs w:val="24"/>
        </w:rPr>
        <w:t xml:space="preserve"> </w:t>
      </w:r>
      <w:r>
        <w:rPr>
          <w:rFonts w:ascii="Arial" w:eastAsia="Arial" w:hAnsi="Arial" w:cs="Arial"/>
          <w:sz w:val="24"/>
          <w:szCs w:val="24"/>
        </w:rPr>
        <w:t>the</w:t>
      </w:r>
      <w:r>
        <w:rPr>
          <w:rFonts w:ascii="Arial" w:eastAsia="Arial" w:hAnsi="Arial" w:cs="Arial"/>
          <w:spacing w:val="39"/>
          <w:sz w:val="24"/>
          <w:szCs w:val="24"/>
        </w:rPr>
        <w:t xml:space="preserve"> </w:t>
      </w:r>
      <w:r>
        <w:rPr>
          <w:rFonts w:ascii="Arial" w:eastAsia="Arial" w:hAnsi="Arial" w:cs="Arial"/>
          <w:sz w:val="24"/>
          <w:szCs w:val="24"/>
        </w:rPr>
        <w:t>extent</w:t>
      </w:r>
      <w:r>
        <w:rPr>
          <w:rFonts w:ascii="Arial" w:eastAsia="Arial" w:hAnsi="Arial" w:cs="Arial"/>
          <w:spacing w:val="36"/>
          <w:sz w:val="24"/>
          <w:szCs w:val="24"/>
        </w:rPr>
        <w:t xml:space="preserve"> </w:t>
      </w:r>
      <w:r>
        <w:rPr>
          <w:rFonts w:ascii="Arial" w:eastAsia="Arial" w:hAnsi="Arial" w:cs="Arial"/>
          <w:sz w:val="24"/>
          <w:szCs w:val="24"/>
        </w:rPr>
        <w:t>considered</w:t>
      </w:r>
      <w:r>
        <w:rPr>
          <w:rFonts w:ascii="Arial" w:eastAsia="Arial" w:hAnsi="Arial" w:cs="Arial"/>
          <w:spacing w:val="39"/>
          <w:sz w:val="24"/>
          <w:szCs w:val="24"/>
        </w:rPr>
        <w:t xml:space="preserve"> </w:t>
      </w:r>
      <w:r>
        <w:rPr>
          <w:rFonts w:ascii="Arial" w:eastAsia="Arial" w:hAnsi="Arial" w:cs="Arial"/>
          <w:sz w:val="24"/>
          <w:szCs w:val="24"/>
        </w:rPr>
        <w:t>necessary</w:t>
      </w:r>
      <w:r>
        <w:rPr>
          <w:rFonts w:ascii="Arial" w:eastAsia="Arial" w:hAnsi="Arial" w:cs="Arial"/>
          <w:spacing w:val="38"/>
          <w:sz w:val="24"/>
          <w:szCs w:val="24"/>
        </w:rPr>
        <w:t xml:space="preserve"> </w:t>
      </w:r>
      <w:r>
        <w:rPr>
          <w:rFonts w:ascii="Arial" w:eastAsia="Arial" w:hAnsi="Arial" w:cs="Arial"/>
          <w:sz w:val="24"/>
          <w:szCs w:val="24"/>
        </w:rPr>
        <w:t>by</w:t>
      </w:r>
      <w:r>
        <w:rPr>
          <w:rFonts w:ascii="Arial" w:eastAsia="Arial" w:hAnsi="Arial" w:cs="Arial"/>
          <w:spacing w:val="38"/>
          <w:sz w:val="24"/>
          <w:szCs w:val="24"/>
        </w:rPr>
        <w:t xml:space="preserve"> </w:t>
      </w:r>
      <w:r>
        <w:rPr>
          <w:rFonts w:ascii="Arial" w:eastAsia="Arial" w:hAnsi="Arial" w:cs="Arial"/>
          <w:sz w:val="24"/>
          <w:szCs w:val="24"/>
        </w:rPr>
        <w:t>Contract</w:t>
      </w:r>
      <w:r>
        <w:rPr>
          <w:rFonts w:ascii="Arial" w:eastAsia="Arial" w:hAnsi="Arial" w:cs="Arial"/>
          <w:spacing w:val="39"/>
          <w:sz w:val="24"/>
          <w:szCs w:val="24"/>
        </w:rPr>
        <w:t xml:space="preserve"> </w:t>
      </w:r>
      <w:r>
        <w:rPr>
          <w:rFonts w:ascii="Arial" w:eastAsia="Arial" w:hAnsi="Arial" w:cs="Arial"/>
          <w:sz w:val="24"/>
          <w:szCs w:val="24"/>
        </w:rPr>
        <w:t>Administrator</w:t>
      </w:r>
      <w:r>
        <w:rPr>
          <w:rFonts w:ascii="Arial" w:eastAsia="Arial" w:hAnsi="Arial" w:cs="Arial"/>
          <w:spacing w:val="37"/>
          <w:sz w:val="24"/>
          <w:szCs w:val="24"/>
        </w:rPr>
        <w:t xml:space="preserve"> </w:t>
      </w:r>
      <w:r>
        <w:rPr>
          <w:rFonts w:ascii="Arial" w:eastAsia="Arial" w:hAnsi="Arial" w:cs="Arial"/>
          <w:sz w:val="24"/>
          <w:szCs w:val="24"/>
        </w:rPr>
        <w:t>and CITY,</w:t>
      </w:r>
      <w:r>
        <w:rPr>
          <w:rFonts w:ascii="Arial" w:eastAsia="Arial" w:hAnsi="Arial" w:cs="Arial"/>
          <w:spacing w:val="30"/>
          <w:sz w:val="24"/>
          <w:szCs w:val="24"/>
        </w:rPr>
        <w:t xml:space="preserve"> </w:t>
      </w:r>
      <w:r>
        <w:rPr>
          <w:rFonts w:ascii="Arial" w:eastAsia="Arial" w:hAnsi="Arial" w:cs="Arial"/>
          <w:sz w:val="24"/>
          <w:szCs w:val="24"/>
        </w:rPr>
        <w:t>any</w:t>
      </w:r>
      <w:r>
        <w:rPr>
          <w:rFonts w:ascii="Arial" w:eastAsia="Arial" w:hAnsi="Arial" w:cs="Arial"/>
          <w:spacing w:val="27"/>
          <w:sz w:val="24"/>
          <w:szCs w:val="24"/>
        </w:rPr>
        <w:t xml:space="preserve"> </w:t>
      </w:r>
      <w:r>
        <w:rPr>
          <w:rFonts w:ascii="Arial" w:eastAsia="Arial" w:hAnsi="Arial" w:cs="Arial"/>
          <w:sz w:val="24"/>
          <w:szCs w:val="24"/>
        </w:rPr>
        <w:t>sums</w:t>
      </w:r>
      <w:r>
        <w:rPr>
          <w:rFonts w:ascii="Arial" w:eastAsia="Arial" w:hAnsi="Arial" w:cs="Arial"/>
          <w:spacing w:val="29"/>
          <w:sz w:val="24"/>
          <w:szCs w:val="24"/>
        </w:rPr>
        <w:t xml:space="preserve"> </w:t>
      </w:r>
      <w:r>
        <w:rPr>
          <w:rFonts w:ascii="Arial" w:eastAsia="Arial" w:hAnsi="Arial" w:cs="Arial"/>
          <w:sz w:val="24"/>
          <w:szCs w:val="24"/>
        </w:rPr>
        <w:t>due</w:t>
      </w:r>
      <w:r>
        <w:rPr>
          <w:rFonts w:ascii="Arial" w:eastAsia="Arial" w:hAnsi="Arial" w:cs="Arial"/>
          <w:spacing w:val="30"/>
          <w:sz w:val="24"/>
          <w:szCs w:val="24"/>
        </w:rPr>
        <w:t xml:space="preserve"> </w:t>
      </w:r>
      <w:r>
        <w:rPr>
          <w:rFonts w:ascii="Arial" w:eastAsia="Arial" w:hAnsi="Arial" w:cs="Arial"/>
          <w:sz w:val="24"/>
          <w:szCs w:val="24"/>
        </w:rPr>
        <w:t>the</w:t>
      </w:r>
      <w:r>
        <w:rPr>
          <w:rFonts w:ascii="Arial" w:eastAsia="Arial" w:hAnsi="Arial" w:cs="Arial"/>
          <w:spacing w:val="30"/>
          <w:sz w:val="24"/>
          <w:szCs w:val="24"/>
        </w:rPr>
        <w:t xml:space="preserve"> </w:t>
      </w:r>
      <w:r>
        <w:rPr>
          <w:rFonts w:ascii="Arial" w:eastAsia="Arial" w:hAnsi="Arial" w:cs="Arial"/>
          <w:sz w:val="24"/>
          <w:szCs w:val="24"/>
        </w:rPr>
        <w:t>CONSULTANT</w:t>
      </w:r>
      <w:r>
        <w:rPr>
          <w:rFonts w:ascii="Arial" w:eastAsia="Arial" w:hAnsi="Arial" w:cs="Arial"/>
          <w:spacing w:val="31"/>
          <w:sz w:val="24"/>
          <w:szCs w:val="24"/>
        </w:rPr>
        <w:t xml:space="preserve"> </w:t>
      </w:r>
      <w:r>
        <w:rPr>
          <w:rFonts w:ascii="Arial" w:eastAsia="Arial" w:hAnsi="Arial" w:cs="Arial"/>
          <w:sz w:val="24"/>
          <w:szCs w:val="24"/>
        </w:rPr>
        <w:t>under</w:t>
      </w:r>
      <w:r>
        <w:rPr>
          <w:rFonts w:ascii="Arial" w:eastAsia="Arial" w:hAnsi="Arial" w:cs="Arial"/>
          <w:spacing w:val="28"/>
          <w:sz w:val="24"/>
          <w:szCs w:val="24"/>
        </w:rPr>
        <w:t xml:space="preserve"> </w:t>
      </w:r>
      <w:r>
        <w:rPr>
          <w:rFonts w:ascii="Arial" w:eastAsia="Arial" w:hAnsi="Arial" w:cs="Arial"/>
          <w:sz w:val="24"/>
          <w:szCs w:val="24"/>
        </w:rPr>
        <w:t>this</w:t>
      </w:r>
      <w:r>
        <w:rPr>
          <w:rFonts w:ascii="Arial" w:eastAsia="Arial" w:hAnsi="Arial" w:cs="Arial"/>
          <w:spacing w:val="29"/>
          <w:sz w:val="24"/>
          <w:szCs w:val="24"/>
        </w:rPr>
        <w:t xml:space="preserve"> </w:t>
      </w:r>
      <w:r>
        <w:rPr>
          <w:rFonts w:ascii="Arial" w:eastAsia="Arial" w:hAnsi="Arial" w:cs="Arial"/>
          <w:sz w:val="24"/>
          <w:szCs w:val="24"/>
        </w:rPr>
        <w:t>Agreement</w:t>
      </w:r>
      <w:r>
        <w:rPr>
          <w:rFonts w:ascii="Arial" w:eastAsia="Arial" w:hAnsi="Arial" w:cs="Arial"/>
          <w:spacing w:val="27"/>
          <w:sz w:val="24"/>
          <w:szCs w:val="24"/>
        </w:rPr>
        <w:t xml:space="preserve"> </w:t>
      </w:r>
      <w:r>
        <w:rPr>
          <w:rFonts w:ascii="Arial" w:eastAsia="Arial" w:hAnsi="Arial" w:cs="Arial"/>
          <w:sz w:val="24"/>
          <w:szCs w:val="24"/>
        </w:rPr>
        <w:t>may be</w:t>
      </w:r>
      <w:r>
        <w:rPr>
          <w:rFonts w:ascii="Arial" w:eastAsia="Arial" w:hAnsi="Arial" w:cs="Arial"/>
          <w:spacing w:val="23"/>
          <w:sz w:val="24"/>
          <w:szCs w:val="24"/>
        </w:rPr>
        <w:t xml:space="preserve"> </w:t>
      </w:r>
      <w:r>
        <w:rPr>
          <w:rFonts w:ascii="Arial" w:eastAsia="Arial" w:hAnsi="Arial" w:cs="Arial"/>
          <w:sz w:val="24"/>
          <w:szCs w:val="24"/>
        </w:rPr>
        <w:t>retained</w:t>
      </w:r>
      <w:r>
        <w:rPr>
          <w:rFonts w:ascii="Arial" w:eastAsia="Arial" w:hAnsi="Arial" w:cs="Arial"/>
          <w:spacing w:val="23"/>
          <w:sz w:val="24"/>
          <w:szCs w:val="24"/>
        </w:rPr>
        <w:t xml:space="preserve"> </w:t>
      </w:r>
      <w:r>
        <w:rPr>
          <w:rFonts w:ascii="Arial" w:eastAsia="Arial" w:hAnsi="Arial" w:cs="Arial"/>
          <w:sz w:val="24"/>
          <w:szCs w:val="24"/>
        </w:rPr>
        <w:t>by</w:t>
      </w:r>
      <w:r>
        <w:rPr>
          <w:rFonts w:ascii="Arial" w:eastAsia="Arial" w:hAnsi="Arial" w:cs="Arial"/>
          <w:spacing w:val="20"/>
          <w:sz w:val="24"/>
          <w:szCs w:val="24"/>
        </w:rPr>
        <w:t xml:space="preserve"> </w:t>
      </w:r>
      <w:r>
        <w:rPr>
          <w:rFonts w:ascii="Arial" w:eastAsia="Arial" w:hAnsi="Arial" w:cs="Arial"/>
          <w:sz w:val="24"/>
          <w:szCs w:val="24"/>
        </w:rPr>
        <w:t>CITY</w:t>
      </w:r>
      <w:r>
        <w:rPr>
          <w:rFonts w:ascii="Arial" w:eastAsia="Arial" w:hAnsi="Arial" w:cs="Arial"/>
          <w:spacing w:val="20"/>
          <w:sz w:val="24"/>
          <w:szCs w:val="24"/>
        </w:rPr>
        <w:t xml:space="preserve"> </w:t>
      </w:r>
      <w:r>
        <w:rPr>
          <w:rFonts w:ascii="Arial" w:eastAsia="Arial" w:hAnsi="Arial" w:cs="Arial"/>
          <w:sz w:val="24"/>
          <w:szCs w:val="24"/>
        </w:rPr>
        <w:t>until</w:t>
      </w:r>
      <w:r>
        <w:rPr>
          <w:rFonts w:ascii="Arial" w:eastAsia="Arial" w:hAnsi="Arial" w:cs="Arial"/>
          <w:spacing w:val="22"/>
          <w:sz w:val="24"/>
          <w:szCs w:val="24"/>
        </w:rPr>
        <w:t xml:space="preserve"> </w:t>
      </w:r>
      <w:r>
        <w:rPr>
          <w:rFonts w:ascii="Arial" w:eastAsia="Arial" w:hAnsi="Arial" w:cs="Arial"/>
          <w:sz w:val="24"/>
          <w:szCs w:val="24"/>
        </w:rPr>
        <w:t>all</w:t>
      </w:r>
      <w:r>
        <w:rPr>
          <w:rFonts w:ascii="Arial" w:eastAsia="Arial" w:hAnsi="Arial" w:cs="Arial"/>
          <w:spacing w:val="22"/>
          <w:sz w:val="24"/>
          <w:szCs w:val="24"/>
        </w:rPr>
        <w:t xml:space="preserve"> </w:t>
      </w:r>
      <w:r>
        <w:rPr>
          <w:rFonts w:ascii="Arial" w:eastAsia="Arial" w:hAnsi="Arial" w:cs="Arial"/>
          <w:sz w:val="24"/>
          <w:szCs w:val="24"/>
        </w:rPr>
        <w:t>of</w:t>
      </w:r>
      <w:r>
        <w:rPr>
          <w:rFonts w:ascii="Arial" w:eastAsia="Arial" w:hAnsi="Arial" w:cs="Arial"/>
          <w:spacing w:val="25"/>
          <w:sz w:val="24"/>
          <w:szCs w:val="24"/>
        </w:rPr>
        <w:t xml:space="preserve"> </w:t>
      </w:r>
      <w:r>
        <w:rPr>
          <w:rFonts w:ascii="Arial" w:eastAsia="Arial" w:hAnsi="Arial" w:cs="Arial"/>
          <w:sz w:val="24"/>
          <w:szCs w:val="24"/>
        </w:rPr>
        <w:t>the</w:t>
      </w:r>
      <w:r>
        <w:rPr>
          <w:rFonts w:ascii="Arial" w:eastAsia="Arial" w:hAnsi="Arial" w:cs="Arial"/>
          <w:spacing w:val="23"/>
          <w:sz w:val="24"/>
          <w:szCs w:val="24"/>
        </w:rPr>
        <w:t xml:space="preserve"> </w:t>
      </w:r>
      <w:r>
        <w:rPr>
          <w:rFonts w:ascii="Arial" w:eastAsia="Arial" w:hAnsi="Arial" w:cs="Arial"/>
          <w:sz w:val="24"/>
          <w:szCs w:val="24"/>
        </w:rPr>
        <w:t>CITY’s</w:t>
      </w:r>
      <w:r>
        <w:rPr>
          <w:rFonts w:ascii="Arial" w:eastAsia="Arial" w:hAnsi="Arial" w:cs="Arial"/>
          <w:spacing w:val="22"/>
          <w:sz w:val="24"/>
          <w:szCs w:val="24"/>
        </w:rPr>
        <w:t xml:space="preserve"> </w:t>
      </w:r>
      <w:r>
        <w:rPr>
          <w:rFonts w:ascii="Arial" w:eastAsia="Arial" w:hAnsi="Arial" w:cs="Arial"/>
          <w:sz w:val="24"/>
          <w:szCs w:val="24"/>
        </w:rPr>
        <w:t>claims</w:t>
      </w:r>
      <w:r>
        <w:rPr>
          <w:rFonts w:ascii="Arial" w:eastAsia="Arial" w:hAnsi="Arial" w:cs="Arial"/>
          <w:spacing w:val="20"/>
          <w:sz w:val="24"/>
          <w:szCs w:val="24"/>
        </w:rPr>
        <w:t xml:space="preserve"> </w:t>
      </w:r>
      <w:r>
        <w:rPr>
          <w:rFonts w:ascii="Arial" w:eastAsia="Arial" w:hAnsi="Arial" w:cs="Arial"/>
          <w:sz w:val="24"/>
          <w:szCs w:val="24"/>
        </w:rPr>
        <w:t>for</w:t>
      </w:r>
      <w:r>
        <w:rPr>
          <w:rFonts w:ascii="Arial" w:eastAsia="Arial" w:hAnsi="Arial" w:cs="Arial"/>
          <w:spacing w:val="21"/>
          <w:sz w:val="24"/>
          <w:szCs w:val="24"/>
        </w:rPr>
        <w:t xml:space="preserve"> </w:t>
      </w:r>
      <w:r>
        <w:rPr>
          <w:rFonts w:ascii="Arial" w:eastAsia="Arial" w:hAnsi="Arial" w:cs="Arial"/>
          <w:sz w:val="24"/>
          <w:szCs w:val="24"/>
        </w:rPr>
        <w:t>indemnification pursuant to this Agreement have been settled or otherwise</w:t>
      </w:r>
      <w:r>
        <w:rPr>
          <w:rFonts w:ascii="Arial" w:eastAsia="Arial" w:hAnsi="Arial" w:cs="Arial"/>
          <w:spacing w:val="17"/>
          <w:sz w:val="24"/>
          <w:szCs w:val="24"/>
        </w:rPr>
        <w:t xml:space="preserve"> </w:t>
      </w:r>
      <w:r>
        <w:rPr>
          <w:rFonts w:ascii="Arial" w:eastAsia="Arial" w:hAnsi="Arial" w:cs="Arial"/>
          <w:sz w:val="24"/>
          <w:szCs w:val="24"/>
        </w:rPr>
        <w:t>resolved, and</w:t>
      </w:r>
      <w:r>
        <w:rPr>
          <w:rFonts w:ascii="Arial" w:eastAsia="Arial" w:hAnsi="Arial" w:cs="Arial"/>
          <w:spacing w:val="22"/>
          <w:sz w:val="24"/>
          <w:szCs w:val="24"/>
        </w:rPr>
        <w:t xml:space="preserve"> </w:t>
      </w:r>
      <w:r>
        <w:rPr>
          <w:rFonts w:ascii="Arial" w:eastAsia="Arial" w:hAnsi="Arial" w:cs="Arial"/>
          <w:sz w:val="24"/>
          <w:szCs w:val="24"/>
        </w:rPr>
        <w:t>any</w:t>
      </w:r>
      <w:r>
        <w:rPr>
          <w:rFonts w:ascii="Arial" w:eastAsia="Arial" w:hAnsi="Arial" w:cs="Arial"/>
          <w:spacing w:val="19"/>
          <w:sz w:val="24"/>
          <w:szCs w:val="24"/>
        </w:rPr>
        <w:t xml:space="preserve"> </w:t>
      </w:r>
      <w:r>
        <w:rPr>
          <w:rFonts w:ascii="Arial" w:eastAsia="Arial" w:hAnsi="Arial" w:cs="Arial"/>
          <w:sz w:val="24"/>
          <w:szCs w:val="24"/>
        </w:rPr>
        <w:t>amount</w:t>
      </w:r>
      <w:r>
        <w:rPr>
          <w:rFonts w:ascii="Arial" w:eastAsia="Arial" w:hAnsi="Arial" w:cs="Arial"/>
          <w:spacing w:val="21"/>
          <w:sz w:val="24"/>
          <w:szCs w:val="24"/>
        </w:rPr>
        <w:t xml:space="preserve"> </w:t>
      </w:r>
      <w:r>
        <w:rPr>
          <w:rFonts w:ascii="Arial" w:eastAsia="Arial" w:hAnsi="Arial" w:cs="Arial"/>
          <w:sz w:val="24"/>
          <w:szCs w:val="24"/>
        </w:rPr>
        <w:t>withheld</w:t>
      </w:r>
      <w:r>
        <w:rPr>
          <w:rFonts w:ascii="Arial" w:eastAsia="Arial" w:hAnsi="Arial" w:cs="Arial"/>
          <w:spacing w:val="22"/>
          <w:sz w:val="24"/>
          <w:szCs w:val="24"/>
        </w:rPr>
        <w:t xml:space="preserve"> </w:t>
      </w:r>
      <w:r>
        <w:rPr>
          <w:rFonts w:ascii="Arial" w:eastAsia="Arial" w:hAnsi="Arial" w:cs="Arial"/>
          <w:sz w:val="24"/>
          <w:szCs w:val="24"/>
        </w:rPr>
        <w:t>shall</w:t>
      </w:r>
      <w:r>
        <w:rPr>
          <w:rFonts w:ascii="Arial" w:eastAsia="Arial" w:hAnsi="Arial" w:cs="Arial"/>
          <w:spacing w:val="21"/>
          <w:sz w:val="24"/>
          <w:szCs w:val="24"/>
        </w:rPr>
        <w:t xml:space="preserve"> </w:t>
      </w:r>
      <w:r>
        <w:rPr>
          <w:rFonts w:ascii="Arial" w:eastAsia="Arial" w:hAnsi="Arial" w:cs="Arial"/>
          <w:sz w:val="24"/>
          <w:szCs w:val="24"/>
        </w:rPr>
        <w:t>not</w:t>
      </w:r>
      <w:r>
        <w:rPr>
          <w:rFonts w:ascii="Arial" w:eastAsia="Arial" w:hAnsi="Arial" w:cs="Arial"/>
          <w:spacing w:val="19"/>
          <w:sz w:val="24"/>
          <w:szCs w:val="24"/>
        </w:rPr>
        <w:t xml:space="preserve"> </w:t>
      </w:r>
      <w:r>
        <w:rPr>
          <w:rFonts w:ascii="Arial" w:eastAsia="Arial" w:hAnsi="Arial" w:cs="Arial"/>
          <w:sz w:val="24"/>
          <w:szCs w:val="24"/>
        </w:rPr>
        <w:t>be</w:t>
      </w:r>
      <w:r>
        <w:rPr>
          <w:rFonts w:ascii="Arial" w:eastAsia="Arial" w:hAnsi="Arial" w:cs="Arial"/>
          <w:spacing w:val="22"/>
          <w:sz w:val="24"/>
          <w:szCs w:val="24"/>
        </w:rPr>
        <w:t xml:space="preserve"> </w:t>
      </w:r>
      <w:r>
        <w:rPr>
          <w:rFonts w:ascii="Arial" w:eastAsia="Arial" w:hAnsi="Arial" w:cs="Arial"/>
          <w:sz w:val="24"/>
          <w:szCs w:val="24"/>
        </w:rPr>
        <w:t>subject</w:t>
      </w:r>
      <w:r>
        <w:rPr>
          <w:rFonts w:ascii="Arial" w:eastAsia="Arial" w:hAnsi="Arial" w:cs="Arial"/>
          <w:spacing w:val="22"/>
          <w:sz w:val="24"/>
          <w:szCs w:val="24"/>
        </w:rPr>
        <w:t xml:space="preserve"> </w:t>
      </w:r>
      <w:r>
        <w:rPr>
          <w:rFonts w:ascii="Arial" w:eastAsia="Arial" w:hAnsi="Arial" w:cs="Arial"/>
          <w:sz w:val="24"/>
          <w:szCs w:val="24"/>
        </w:rPr>
        <w:t>to</w:t>
      </w:r>
      <w:r>
        <w:rPr>
          <w:rFonts w:ascii="Arial" w:eastAsia="Arial" w:hAnsi="Arial" w:cs="Arial"/>
          <w:spacing w:val="22"/>
          <w:sz w:val="24"/>
          <w:szCs w:val="24"/>
        </w:rPr>
        <w:t xml:space="preserve"> </w:t>
      </w:r>
      <w:r>
        <w:rPr>
          <w:rFonts w:ascii="Arial" w:eastAsia="Arial" w:hAnsi="Arial" w:cs="Arial"/>
          <w:sz w:val="24"/>
          <w:szCs w:val="24"/>
        </w:rPr>
        <w:t>payment</w:t>
      </w:r>
      <w:r>
        <w:rPr>
          <w:rFonts w:ascii="Arial" w:eastAsia="Arial" w:hAnsi="Arial" w:cs="Arial"/>
          <w:spacing w:val="21"/>
          <w:sz w:val="24"/>
          <w:szCs w:val="24"/>
        </w:rPr>
        <w:t xml:space="preserve"> </w:t>
      </w:r>
      <w:r>
        <w:rPr>
          <w:rFonts w:ascii="Arial" w:eastAsia="Arial" w:hAnsi="Arial" w:cs="Arial"/>
          <w:sz w:val="24"/>
          <w:szCs w:val="24"/>
        </w:rPr>
        <w:t>of</w:t>
      </w:r>
      <w:r>
        <w:rPr>
          <w:rFonts w:ascii="Arial" w:eastAsia="Arial" w:hAnsi="Arial" w:cs="Arial"/>
          <w:spacing w:val="24"/>
          <w:sz w:val="24"/>
          <w:szCs w:val="24"/>
        </w:rPr>
        <w:t xml:space="preserve"> </w:t>
      </w:r>
      <w:r>
        <w:rPr>
          <w:rFonts w:ascii="Arial" w:eastAsia="Arial" w:hAnsi="Arial" w:cs="Arial"/>
          <w:sz w:val="24"/>
          <w:szCs w:val="24"/>
        </w:rPr>
        <w:t>interest by</w:t>
      </w:r>
      <w:r>
        <w:rPr>
          <w:rFonts w:ascii="Arial" w:eastAsia="Arial" w:hAnsi="Arial" w:cs="Arial"/>
          <w:spacing w:val="-2"/>
          <w:sz w:val="24"/>
          <w:szCs w:val="24"/>
        </w:rPr>
        <w:t xml:space="preserve"> </w:t>
      </w:r>
      <w:r>
        <w:rPr>
          <w:rFonts w:ascii="Arial" w:eastAsia="Arial" w:hAnsi="Arial" w:cs="Arial"/>
          <w:sz w:val="24"/>
          <w:szCs w:val="24"/>
        </w:rPr>
        <w:t>CITY.</w:t>
      </w:r>
    </w:p>
    <w:p w14:paraId="74A08855" w14:textId="77777777" w:rsidR="00B07707" w:rsidRDefault="00B07707" w:rsidP="005729F7">
      <w:pPr>
        <w:spacing w:after="0" w:line="240" w:lineRule="auto"/>
        <w:rPr>
          <w:rFonts w:ascii="Arial" w:eastAsia="Arial" w:hAnsi="Arial" w:cs="Arial"/>
          <w:szCs w:val="24"/>
        </w:rPr>
      </w:pPr>
    </w:p>
    <w:p w14:paraId="4D9B2AC6" w14:textId="77777777" w:rsidR="00B07707" w:rsidRDefault="00B07707" w:rsidP="005729F7">
      <w:pPr>
        <w:pStyle w:val="ListParagraph"/>
        <w:numPr>
          <w:ilvl w:val="2"/>
          <w:numId w:val="10"/>
        </w:numPr>
        <w:tabs>
          <w:tab w:val="left" w:pos="1580"/>
        </w:tabs>
        <w:ind w:right="394"/>
        <w:jc w:val="both"/>
        <w:rPr>
          <w:rFonts w:ascii="Arial" w:eastAsia="Arial" w:hAnsi="Arial" w:cs="Arial"/>
          <w:sz w:val="24"/>
          <w:szCs w:val="24"/>
        </w:rPr>
      </w:pPr>
      <w:r>
        <w:rPr>
          <w:rFonts w:ascii="Arial" w:eastAsia="Arial" w:hAnsi="Arial" w:cs="Arial"/>
          <w:sz w:val="24"/>
          <w:szCs w:val="24"/>
        </w:rPr>
        <w:t>The Indemnification provided above shall obligate CONSULTANT</w:t>
      </w:r>
      <w:r>
        <w:rPr>
          <w:rFonts w:ascii="Arial" w:eastAsia="Arial" w:hAnsi="Arial" w:cs="Arial"/>
          <w:spacing w:val="8"/>
          <w:sz w:val="24"/>
          <w:szCs w:val="24"/>
        </w:rPr>
        <w:t xml:space="preserve"> </w:t>
      </w:r>
      <w:r>
        <w:rPr>
          <w:rFonts w:ascii="Arial" w:eastAsia="Arial" w:hAnsi="Arial" w:cs="Arial"/>
          <w:sz w:val="24"/>
          <w:szCs w:val="24"/>
        </w:rPr>
        <w:t>to defend at its own expense to and through appellate, supplemental</w:t>
      </w:r>
      <w:r>
        <w:rPr>
          <w:rFonts w:ascii="Arial" w:eastAsia="Arial" w:hAnsi="Arial" w:cs="Arial"/>
          <w:spacing w:val="52"/>
          <w:sz w:val="24"/>
          <w:szCs w:val="24"/>
        </w:rPr>
        <w:t xml:space="preserve"> </w:t>
      </w:r>
      <w:r>
        <w:rPr>
          <w:rFonts w:ascii="Arial" w:eastAsia="Arial" w:hAnsi="Arial" w:cs="Arial"/>
          <w:sz w:val="24"/>
          <w:szCs w:val="24"/>
        </w:rPr>
        <w:t>or bankruptcy proceeding, or to provide for such defense, at</w:t>
      </w:r>
      <w:r>
        <w:rPr>
          <w:rFonts w:ascii="Arial" w:eastAsia="Arial" w:hAnsi="Arial" w:cs="Arial"/>
          <w:spacing w:val="17"/>
          <w:sz w:val="24"/>
          <w:szCs w:val="24"/>
        </w:rPr>
        <w:t xml:space="preserve"> </w:t>
      </w:r>
      <w:r>
        <w:rPr>
          <w:rFonts w:ascii="Arial" w:eastAsia="Arial" w:hAnsi="Arial" w:cs="Arial"/>
          <w:sz w:val="24"/>
          <w:szCs w:val="24"/>
        </w:rPr>
        <w:t>CITY’s option, any and all claims of liability and all suits and actions of</w:t>
      </w:r>
      <w:r>
        <w:rPr>
          <w:rFonts w:ascii="Arial" w:eastAsia="Arial" w:hAnsi="Arial" w:cs="Arial"/>
          <w:spacing w:val="40"/>
          <w:sz w:val="24"/>
          <w:szCs w:val="24"/>
        </w:rPr>
        <w:t xml:space="preserve"> </w:t>
      </w:r>
      <w:r>
        <w:rPr>
          <w:rFonts w:ascii="Arial" w:eastAsia="Arial" w:hAnsi="Arial" w:cs="Arial"/>
          <w:sz w:val="24"/>
          <w:szCs w:val="24"/>
        </w:rPr>
        <w:t>every name</w:t>
      </w:r>
      <w:r>
        <w:rPr>
          <w:rFonts w:ascii="Arial" w:eastAsia="Arial" w:hAnsi="Arial" w:cs="Arial"/>
          <w:spacing w:val="22"/>
          <w:sz w:val="24"/>
          <w:szCs w:val="24"/>
        </w:rPr>
        <w:t xml:space="preserve"> </w:t>
      </w:r>
      <w:r>
        <w:rPr>
          <w:rFonts w:ascii="Arial" w:eastAsia="Arial" w:hAnsi="Arial" w:cs="Arial"/>
          <w:sz w:val="24"/>
          <w:szCs w:val="24"/>
        </w:rPr>
        <w:t>and</w:t>
      </w:r>
      <w:r>
        <w:rPr>
          <w:rFonts w:ascii="Arial" w:eastAsia="Arial" w:hAnsi="Arial" w:cs="Arial"/>
          <w:spacing w:val="22"/>
          <w:sz w:val="24"/>
          <w:szCs w:val="24"/>
        </w:rPr>
        <w:t xml:space="preserve"> </w:t>
      </w:r>
      <w:r>
        <w:rPr>
          <w:rFonts w:ascii="Arial" w:eastAsia="Arial" w:hAnsi="Arial" w:cs="Arial"/>
          <w:sz w:val="24"/>
          <w:szCs w:val="24"/>
        </w:rPr>
        <w:t>description</w:t>
      </w:r>
      <w:r>
        <w:rPr>
          <w:rFonts w:ascii="Arial" w:eastAsia="Arial" w:hAnsi="Arial" w:cs="Arial"/>
          <w:spacing w:val="22"/>
          <w:sz w:val="24"/>
          <w:szCs w:val="24"/>
        </w:rPr>
        <w:t xml:space="preserve"> </w:t>
      </w:r>
      <w:r>
        <w:rPr>
          <w:rFonts w:ascii="Arial" w:eastAsia="Arial" w:hAnsi="Arial" w:cs="Arial"/>
          <w:sz w:val="24"/>
          <w:szCs w:val="24"/>
        </w:rPr>
        <w:t>covered</w:t>
      </w:r>
      <w:r>
        <w:rPr>
          <w:rFonts w:ascii="Arial" w:eastAsia="Arial" w:hAnsi="Arial" w:cs="Arial"/>
          <w:spacing w:val="24"/>
          <w:sz w:val="24"/>
          <w:szCs w:val="24"/>
        </w:rPr>
        <w:t xml:space="preserve"> </w:t>
      </w:r>
      <w:r>
        <w:rPr>
          <w:rFonts w:ascii="Arial" w:eastAsia="Arial" w:hAnsi="Arial" w:cs="Arial"/>
          <w:sz w:val="24"/>
          <w:szCs w:val="24"/>
        </w:rPr>
        <w:t>by</w:t>
      </w:r>
      <w:r>
        <w:rPr>
          <w:rFonts w:ascii="Arial" w:eastAsia="Arial" w:hAnsi="Arial" w:cs="Arial"/>
          <w:spacing w:val="21"/>
          <w:sz w:val="24"/>
          <w:szCs w:val="24"/>
        </w:rPr>
        <w:t xml:space="preserve"> </w:t>
      </w:r>
      <w:r>
        <w:rPr>
          <w:rFonts w:ascii="Arial" w:eastAsia="Arial" w:hAnsi="Arial" w:cs="Arial"/>
          <w:sz w:val="24"/>
          <w:szCs w:val="24"/>
        </w:rPr>
        <w:t>Section</w:t>
      </w:r>
      <w:r>
        <w:rPr>
          <w:rFonts w:ascii="Arial" w:eastAsia="Arial" w:hAnsi="Arial" w:cs="Arial"/>
          <w:spacing w:val="24"/>
          <w:sz w:val="24"/>
          <w:szCs w:val="24"/>
        </w:rPr>
        <w:t xml:space="preserve"> </w:t>
      </w:r>
      <w:r>
        <w:rPr>
          <w:rFonts w:ascii="Arial" w:eastAsia="Arial" w:hAnsi="Arial" w:cs="Arial"/>
          <w:sz w:val="24"/>
          <w:szCs w:val="24"/>
        </w:rPr>
        <w:t>11.9.1</w:t>
      </w:r>
      <w:r>
        <w:rPr>
          <w:rFonts w:ascii="Arial" w:eastAsia="Arial" w:hAnsi="Arial" w:cs="Arial"/>
          <w:spacing w:val="22"/>
          <w:sz w:val="24"/>
          <w:szCs w:val="24"/>
        </w:rPr>
        <w:t xml:space="preserve"> </w:t>
      </w:r>
      <w:r>
        <w:rPr>
          <w:rFonts w:ascii="Arial" w:eastAsia="Arial" w:hAnsi="Arial" w:cs="Arial"/>
          <w:sz w:val="24"/>
          <w:szCs w:val="24"/>
        </w:rPr>
        <w:t>above</w:t>
      </w:r>
      <w:r>
        <w:rPr>
          <w:rFonts w:ascii="Arial" w:eastAsia="Arial" w:hAnsi="Arial" w:cs="Arial"/>
          <w:spacing w:val="24"/>
          <w:sz w:val="24"/>
          <w:szCs w:val="24"/>
        </w:rPr>
        <w:t xml:space="preserve"> </w:t>
      </w:r>
      <w:r>
        <w:rPr>
          <w:rFonts w:ascii="Arial" w:eastAsia="Arial" w:hAnsi="Arial" w:cs="Arial"/>
          <w:sz w:val="24"/>
          <w:szCs w:val="24"/>
        </w:rPr>
        <w:t>that</w:t>
      </w:r>
      <w:r>
        <w:rPr>
          <w:rFonts w:ascii="Arial" w:eastAsia="Arial" w:hAnsi="Arial" w:cs="Arial"/>
          <w:spacing w:val="21"/>
          <w:sz w:val="24"/>
          <w:szCs w:val="24"/>
        </w:rPr>
        <w:t xml:space="preserve"> </w:t>
      </w:r>
      <w:r>
        <w:rPr>
          <w:rFonts w:ascii="Arial" w:eastAsia="Arial" w:hAnsi="Arial" w:cs="Arial"/>
          <w:sz w:val="24"/>
          <w:szCs w:val="24"/>
        </w:rPr>
        <w:t>may</w:t>
      </w:r>
      <w:r>
        <w:rPr>
          <w:rFonts w:ascii="Arial" w:eastAsia="Arial" w:hAnsi="Arial" w:cs="Arial"/>
          <w:spacing w:val="21"/>
          <w:sz w:val="24"/>
          <w:szCs w:val="24"/>
        </w:rPr>
        <w:t xml:space="preserve"> </w:t>
      </w:r>
      <w:r>
        <w:rPr>
          <w:rFonts w:ascii="Arial" w:eastAsia="Arial" w:hAnsi="Arial" w:cs="Arial"/>
          <w:sz w:val="24"/>
          <w:szCs w:val="24"/>
        </w:rPr>
        <w:t>be</w:t>
      </w:r>
      <w:r>
        <w:rPr>
          <w:rFonts w:ascii="Arial" w:eastAsia="Arial" w:hAnsi="Arial" w:cs="Arial"/>
          <w:szCs w:val="24"/>
        </w:rPr>
        <w:t xml:space="preserve"> </w:t>
      </w:r>
      <w:r>
        <w:rPr>
          <w:rFonts w:ascii="Arial" w:eastAsia="Arial" w:hAnsi="Arial" w:cs="Arial"/>
          <w:sz w:val="24"/>
          <w:szCs w:val="24"/>
        </w:rPr>
        <w:t>brought against CITY whether performed by CONSULTANT,</w:t>
      </w:r>
      <w:r>
        <w:rPr>
          <w:rFonts w:ascii="Arial" w:eastAsia="Arial" w:hAnsi="Arial" w:cs="Arial"/>
          <w:spacing w:val="32"/>
          <w:sz w:val="24"/>
          <w:szCs w:val="24"/>
        </w:rPr>
        <w:t xml:space="preserve"> </w:t>
      </w:r>
      <w:r>
        <w:rPr>
          <w:rFonts w:ascii="Arial" w:eastAsia="Arial" w:hAnsi="Arial" w:cs="Arial"/>
          <w:sz w:val="24"/>
          <w:szCs w:val="24"/>
        </w:rPr>
        <w:t>or persons employed or utilized by</w:t>
      </w:r>
      <w:r>
        <w:rPr>
          <w:rFonts w:ascii="Arial" w:eastAsia="Arial" w:hAnsi="Arial" w:cs="Arial"/>
          <w:spacing w:val="-7"/>
          <w:sz w:val="24"/>
          <w:szCs w:val="24"/>
        </w:rPr>
        <w:t xml:space="preserve"> </w:t>
      </w:r>
      <w:r>
        <w:rPr>
          <w:rFonts w:ascii="Arial" w:eastAsia="Arial" w:hAnsi="Arial" w:cs="Arial"/>
          <w:sz w:val="24"/>
          <w:szCs w:val="24"/>
        </w:rPr>
        <w:t>CONSULTANT.</w:t>
      </w:r>
    </w:p>
    <w:p w14:paraId="54C4DE8C" w14:textId="77777777" w:rsidR="00B07707" w:rsidRDefault="00B07707" w:rsidP="005729F7">
      <w:pPr>
        <w:spacing w:after="0" w:line="240" w:lineRule="auto"/>
        <w:rPr>
          <w:rFonts w:ascii="Arial" w:eastAsia="Arial" w:hAnsi="Arial" w:cs="Arial"/>
          <w:szCs w:val="24"/>
        </w:rPr>
      </w:pPr>
    </w:p>
    <w:p w14:paraId="1F9A7AED" w14:textId="77777777" w:rsidR="00B07707" w:rsidRDefault="00B07707" w:rsidP="005729F7">
      <w:pPr>
        <w:pStyle w:val="ListParagraph"/>
        <w:numPr>
          <w:ilvl w:val="1"/>
          <w:numId w:val="10"/>
        </w:numPr>
        <w:tabs>
          <w:tab w:val="left" w:pos="821"/>
        </w:tabs>
        <w:ind w:right="394"/>
        <w:rPr>
          <w:rFonts w:ascii="Arial" w:eastAsia="Arial" w:hAnsi="Arial" w:cs="Arial"/>
          <w:sz w:val="24"/>
          <w:szCs w:val="24"/>
        </w:rPr>
      </w:pPr>
      <w:r>
        <w:rPr>
          <w:rFonts w:ascii="Arial" w:eastAsia="Arial" w:hAnsi="Arial" w:cs="Arial"/>
          <w:sz w:val="24"/>
          <w:szCs w:val="24"/>
          <w:u w:val="single" w:color="000000"/>
        </w:rPr>
        <w:t>LIMITATION OF CITY’S</w:t>
      </w:r>
      <w:r>
        <w:rPr>
          <w:rFonts w:ascii="Arial" w:eastAsia="Arial" w:hAnsi="Arial" w:cs="Arial"/>
          <w:spacing w:val="-2"/>
          <w:sz w:val="24"/>
          <w:szCs w:val="24"/>
          <w:u w:val="single" w:color="000000"/>
        </w:rPr>
        <w:t xml:space="preserve"> </w:t>
      </w:r>
      <w:r>
        <w:rPr>
          <w:rFonts w:ascii="Arial" w:eastAsia="Arial" w:hAnsi="Arial" w:cs="Arial"/>
          <w:sz w:val="24"/>
          <w:szCs w:val="24"/>
          <w:u w:val="single" w:color="000000"/>
        </w:rPr>
        <w:t>LIABILITY</w:t>
      </w:r>
    </w:p>
    <w:p w14:paraId="046A9651" w14:textId="77777777" w:rsidR="00B07707" w:rsidRDefault="00B07707" w:rsidP="005729F7">
      <w:pPr>
        <w:spacing w:after="0" w:line="240" w:lineRule="auto"/>
        <w:rPr>
          <w:rFonts w:ascii="Arial" w:eastAsia="Arial" w:hAnsi="Arial" w:cs="Arial"/>
          <w:sz w:val="17"/>
          <w:szCs w:val="17"/>
        </w:rPr>
      </w:pPr>
    </w:p>
    <w:p w14:paraId="08154818" w14:textId="77777777" w:rsidR="00B07707" w:rsidRDefault="00B07707" w:rsidP="005729F7">
      <w:pPr>
        <w:pStyle w:val="BodyText"/>
        <w:ind w:right="394"/>
      </w:pPr>
      <w:r>
        <w:t>The</w:t>
      </w:r>
      <w:r>
        <w:rPr>
          <w:spacing w:val="23"/>
        </w:rPr>
        <w:t xml:space="preserve"> </w:t>
      </w:r>
      <w:r>
        <w:t>CITY</w:t>
      </w:r>
      <w:r>
        <w:rPr>
          <w:spacing w:val="20"/>
        </w:rPr>
        <w:t xml:space="preserve"> </w:t>
      </w:r>
      <w:r>
        <w:t>desires</w:t>
      </w:r>
      <w:r>
        <w:rPr>
          <w:spacing w:val="22"/>
        </w:rPr>
        <w:t xml:space="preserve"> </w:t>
      </w:r>
      <w:r>
        <w:t>to</w:t>
      </w:r>
      <w:r>
        <w:rPr>
          <w:spacing w:val="23"/>
        </w:rPr>
        <w:t xml:space="preserve"> </w:t>
      </w:r>
      <w:r>
        <w:t>enter</w:t>
      </w:r>
      <w:r>
        <w:rPr>
          <w:spacing w:val="21"/>
        </w:rPr>
        <w:t xml:space="preserve"> </w:t>
      </w:r>
      <w:r>
        <w:t>into</w:t>
      </w:r>
      <w:r>
        <w:rPr>
          <w:spacing w:val="21"/>
        </w:rPr>
        <w:t xml:space="preserve"> </w:t>
      </w:r>
      <w:r>
        <w:t>this</w:t>
      </w:r>
      <w:r>
        <w:rPr>
          <w:spacing w:val="22"/>
        </w:rPr>
        <w:t xml:space="preserve"> </w:t>
      </w:r>
      <w:r>
        <w:t>Agreement</w:t>
      </w:r>
      <w:r>
        <w:rPr>
          <w:spacing w:val="22"/>
        </w:rPr>
        <w:t xml:space="preserve"> </w:t>
      </w:r>
      <w:r>
        <w:t>only</w:t>
      </w:r>
      <w:r>
        <w:rPr>
          <w:spacing w:val="20"/>
        </w:rPr>
        <w:t xml:space="preserve"> </w:t>
      </w:r>
      <w:r>
        <w:t>if</w:t>
      </w:r>
      <w:r>
        <w:rPr>
          <w:spacing w:val="25"/>
        </w:rPr>
        <w:t xml:space="preserve"> </w:t>
      </w:r>
      <w:r>
        <w:t>in</w:t>
      </w:r>
      <w:r>
        <w:rPr>
          <w:spacing w:val="23"/>
        </w:rPr>
        <w:t xml:space="preserve"> </w:t>
      </w:r>
      <w:r>
        <w:t>so</w:t>
      </w:r>
      <w:r>
        <w:rPr>
          <w:spacing w:val="23"/>
        </w:rPr>
        <w:t xml:space="preserve"> </w:t>
      </w:r>
      <w:r>
        <w:t>doing</w:t>
      </w:r>
      <w:r>
        <w:rPr>
          <w:spacing w:val="21"/>
        </w:rPr>
        <w:t xml:space="preserve"> </w:t>
      </w:r>
      <w:r>
        <w:t>the</w:t>
      </w:r>
      <w:r>
        <w:rPr>
          <w:spacing w:val="23"/>
        </w:rPr>
        <w:t xml:space="preserve"> </w:t>
      </w:r>
      <w:r>
        <w:t>CITY</w:t>
      </w:r>
    </w:p>
    <w:p w14:paraId="337B69B5" w14:textId="77777777" w:rsidR="00B07707" w:rsidRDefault="00B07707" w:rsidP="005729F7">
      <w:pPr>
        <w:pStyle w:val="BodyText"/>
        <w:ind w:right="391"/>
        <w:jc w:val="both"/>
      </w:pPr>
      <w:r>
        <w:t>can place a limit on the CITY’S liability for any cause of action arising out</w:t>
      </w:r>
      <w:r>
        <w:rPr>
          <w:spacing w:val="2"/>
        </w:rPr>
        <w:t xml:space="preserve"> </w:t>
      </w:r>
      <w:r>
        <w:t>of this Agreement, so that the CITY’S liability for any breach never exceeds</w:t>
      </w:r>
      <w:r>
        <w:rPr>
          <w:spacing w:val="9"/>
        </w:rPr>
        <w:t xml:space="preserve"> </w:t>
      </w:r>
      <w:r>
        <w:t>the sum of $100.00. For other good and valuable consideration, the receipt</w:t>
      </w:r>
      <w:r>
        <w:rPr>
          <w:spacing w:val="51"/>
        </w:rPr>
        <w:t xml:space="preserve"> </w:t>
      </w:r>
      <w:r>
        <w:t>and sufficiency of which is hereby acknowledged, the CONSULTANT</w:t>
      </w:r>
      <w:r>
        <w:rPr>
          <w:spacing w:val="31"/>
        </w:rPr>
        <w:t xml:space="preserve"> </w:t>
      </w:r>
      <w:r>
        <w:t>expresses its willingness to enter into this Agreement with the knowledge that</w:t>
      </w:r>
      <w:r>
        <w:rPr>
          <w:spacing w:val="3"/>
        </w:rPr>
        <w:t xml:space="preserve"> </w:t>
      </w:r>
      <w:r>
        <w:t>the CONSULTANT’S recovery from the CITY to any action or claim arising</w:t>
      </w:r>
      <w:r>
        <w:rPr>
          <w:spacing w:val="19"/>
        </w:rPr>
        <w:t xml:space="preserve"> </w:t>
      </w:r>
      <w:r>
        <w:t>from the Agreement is limited to a maximum amount of $100.00 less the</w:t>
      </w:r>
      <w:r>
        <w:rPr>
          <w:spacing w:val="14"/>
        </w:rPr>
        <w:t xml:space="preserve"> </w:t>
      </w:r>
      <w:r>
        <w:t>amount of all funds actually paid by the CITY to the CONSULTANT pursuant to</w:t>
      </w:r>
      <w:r>
        <w:rPr>
          <w:spacing w:val="31"/>
        </w:rPr>
        <w:t xml:space="preserve"> </w:t>
      </w:r>
      <w:r>
        <w:t>this Agreement. Accordingly, and notwithstanding any other term or condition</w:t>
      </w:r>
      <w:r>
        <w:rPr>
          <w:spacing w:val="50"/>
        </w:rPr>
        <w:t xml:space="preserve"> </w:t>
      </w:r>
      <w:r>
        <w:t>of this Agreement that may suggest otherwise, the CONSULTANT agrees</w:t>
      </w:r>
      <w:r>
        <w:rPr>
          <w:spacing w:val="29"/>
        </w:rPr>
        <w:t xml:space="preserve"> </w:t>
      </w:r>
      <w:r>
        <w:t>that the CITY shall not be liable to the CONSULTANT for damages in an</w:t>
      </w:r>
      <w:r>
        <w:rPr>
          <w:spacing w:val="44"/>
        </w:rPr>
        <w:t xml:space="preserve"> </w:t>
      </w:r>
      <w:r>
        <w:t>amount in excess of $100.00, which amount shall be reduced by the amount</w:t>
      </w:r>
      <w:r>
        <w:rPr>
          <w:spacing w:val="14"/>
        </w:rPr>
        <w:t xml:space="preserve"> </w:t>
      </w:r>
      <w:r>
        <w:t>actually paid by the CITY to the CONSULTANT pursuant to this Agreement, for</w:t>
      </w:r>
      <w:r>
        <w:rPr>
          <w:spacing w:val="32"/>
        </w:rPr>
        <w:t xml:space="preserve"> </w:t>
      </w:r>
      <w:r>
        <w:t>any action or claim arising out of this Agreement. Nothing contained in</w:t>
      </w:r>
      <w:r>
        <w:rPr>
          <w:spacing w:val="29"/>
        </w:rPr>
        <w:t xml:space="preserve"> </w:t>
      </w:r>
      <w:r>
        <w:t>this paragraph or elsewhere in this Agreement is in any manner intended</w:t>
      </w:r>
      <w:r>
        <w:rPr>
          <w:spacing w:val="38"/>
        </w:rPr>
        <w:t xml:space="preserve"> </w:t>
      </w:r>
      <w:r>
        <w:t>either to be a waiver of the limitation placed upon the CITY’S liability as set forth</w:t>
      </w:r>
      <w:r>
        <w:rPr>
          <w:spacing w:val="58"/>
        </w:rPr>
        <w:t xml:space="preserve"> </w:t>
      </w:r>
      <w:r>
        <w:rPr>
          <w:spacing w:val="-3"/>
        </w:rPr>
        <w:t xml:space="preserve">in </w:t>
      </w:r>
      <w:r>
        <w:t>Section 768.28, Florida Statutes, or to extend the CITY’S liability beyond</w:t>
      </w:r>
      <w:r>
        <w:rPr>
          <w:spacing w:val="40"/>
        </w:rPr>
        <w:t xml:space="preserve"> </w:t>
      </w:r>
      <w:r>
        <w:t>the limits established in said Section 768.28; and no claim or award against</w:t>
      </w:r>
      <w:r>
        <w:rPr>
          <w:spacing w:val="3"/>
        </w:rPr>
        <w:t xml:space="preserve"> </w:t>
      </w:r>
      <w:r>
        <w:t>the CITY shall include attorney’s fees, investigative costs, extended</w:t>
      </w:r>
      <w:r>
        <w:rPr>
          <w:spacing w:val="39"/>
        </w:rPr>
        <w:t xml:space="preserve"> </w:t>
      </w:r>
      <w:r>
        <w:t>damages, expert fees, suit costs or pre-judgment interest. Notwithstanding</w:t>
      </w:r>
      <w:r>
        <w:rPr>
          <w:spacing w:val="14"/>
        </w:rPr>
        <w:t xml:space="preserve"> </w:t>
      </w:r>
      <w:r>
        <w:t>the foregoing, the parties agree and understand that the provisions of this</w:t>
      </w:r>
      <w:r>
        <w:rPr>
          <w:spacing w:val="-8"/>
        </w:rPr>
        <w:t xml:space="preserve"> </w:t>
      </w:r>
      <w:r>
        <w:t>Article</w:t>
      </w:r>
    </w:p>
    <w:p w14:paraId="209305F2" w14:textId="77777777" w:rsidR="00B07707" w:rsidRPr="006D1753" w:rsidRDefault="00B07707" w:rsidP="005729F7">
      <w:pPr>
        <w:pStyle w:val="ListParagraph"/>
        <w:numPr>
          <w:ilvl w:val="1"/>
          <w:numId w:val="14"/>
        </w:numPr>
        <w:tabs>
          <w:tab w:val="left" w:pos="1580"/>
        </w:tabs>
        <w:ind w:right="397" w:firstLine="0"/>
        <w:jc w:val="both"/>
        <w:rPr>
          <w:rFonts w:ascii="Arial" w:eastAsia="Arial" w:hAnsi="Arial" w:cs="Arial"/>
          <w:sz w:val="24"/>
          <w:szCs w:val="24"/>
        </w:rPr>
      </w:pPr>
      <w:r>
        <w:rPr>
          <w:rFonts w:ascii="Arial"/>
          <w:sz w:val="24"/>
        </w:rPr>
        <w:t>do not apply to monies owed, if any, for services rendered</w:t>
      </w:r>
      <w:r>
        <w:rPr>
          <w:rFonts w:ascii="Arial"/>
          <w:spacing w:val="21"/>
          <w:sz w:val="24"/>
        </w:rPr>
        <w:t xml:space="preserve"> </w:t>
      </w:r>
      <w:r>
        <w:rPr>
          <w:rFonts w:ascii="Arial"/>
          <w:sz w:val="24"/>
        </w:rPr>
        <w:t>to CONSULTANT by the CITY under the provisions of this</w:t>
      </w:r>
      <w:r>
        <w:rPr>
          <w:rFonts w:ascii="Arial"/>
          <w:spacing w:val="-15"/>
          <w:sz w:val="24"/>
        </w:rPr>
        <w:t xml:space="preserve"> </w:t>
      </w:r>
      <w:r>
        <w:rPr>
          <w:rFonts w:ascii="Arial"/>
          <w:sz w:val="24"/>
        </w:rPr>
        <w:t>Agreement.</w:t>
      </w:r>
    </w:p>
    <w:p w14:paraId="4357C970" w14:textId="77777777" w:rsidR="006D1753" w:rsidRDefault="006D1753" w:rsidP="006D1753">
      <w:pPr>
        <w:pStyle w:val="ListParagraph"/>
        <w:tabs>
          <w:tab w:val="left" w:pos="1580"/>
        </w:tabs>
        <w:ind w:left="820" w:right="397"/>
        <w:jc w:val="both"/>
        <w:rPr>
          <w:rFonts w:ascii="Arial"/>
          <w:sz w:val="24"/>
        </w:rPr>
      </w:pPr>
    </w:p>
    <w:p w14:paraId="19D7B431" w14:textId="77777777" w:rsidR="001D4081" w:rsidRDefault="001D4081" w:rsidP="006D1753">
      <w:pPr>
        <w:pStyle w:val="ListParagraph"/>
        <w:tabs>
          <w:tab w:val="left" w:pos="1580"/>
        </w:tabs>
        <w:ind w:left="820" w:right="397"/>
        <w:jc w:val="both"/>
        <w:rPr>
          <w:rFonts w:ascii="Arial"/>
          <w:sz w:val="24"/>
        </w:rPr>
      </w:pPr>
    </w:p>
    <w:p w14:paraId="032881DD" w14:textId="77777777" w:rsidR="00B07707" w:rsidRDefault="00B07707" w:rsidP="005729F7">
      <w:pPr>
        <w:pStyle w:val="ListParagraph"/>
        <w:numPr>
          <w:ilvl w:val="1"/>
          <w:numId w:val="14"/>
        </w:numPr>
        <w:tabs>
          <w:tab w:val="left" w:pos="821"/>
        </w:tabs>
        <w:ind w:right="394" w:hanging="720"/>
        <w:jc w:val="left"/>
        <w:rPr>
          <w:rFonts w:ascii="Arial" w:eastAsia="Arial" w:hAnsi="Arial" w:cs="Arial"/>
          <w:sz w:val="24"/>
          <w:szCs w:val="24"/>
        </w:rPr>
      </w:pPr>
      <w:r>
        <w:rPr>
          <w:rFonts w:ascii="Arial"/>
          <w:sz w:val="24"/>
          <w:u w:val="single" w:color="000000"/>
        </w:rPr>
        <w:t>INSURANCE</w:t>
      </w:r>
    </w:p>
    <w:p w14:paraId="440AA864" w14:textId="77777777" w:rsidR="00B07707" w:rsidRDefault="00B07707" w:rsidP="005729F7">
      <w:pPr>
        <w:spacing w:after="0" w:line="240" w:lineRule="auto"/>
        <w:rPr>
          <w:rFonts w:ascii="Arial" w:eastAsia="Arial" w:hAnsi="Arial" w:cs="Arial"/>
          <w:sz w:val="17"/>
          <w:szCs w:val="17"/>
        </w:rPr>
      </w:pPr>
    </w:p>
    <w:p w14:paraId="67EAEB81" w14:textId="77777777" w:rsidR="00B07707" w:rsidRDefault="00B07707" w:rsidP="005729F7">
      <w:pPr>
        <w:pStyle w:val="BodyText"/>
        <w:ind w:left="1540" w:right="393" w:hanging="840"/>
        <w:jc w:val="both"/>
      </w:pPr>
      <w:r>
        <w:t xml:space="preserve">11.11.1 CONSULTANT shall provide and </w:t>
      </w:r>
      <w:commentRangeStart w:id="0"/>
      <w:r>
        <w:t xml:space="preserve">shall require </w:t>
      </w:r>
      <w:commentRangeEnd w:id="0"/>
      <w:r w:rsidR="00E478A4">
        <w:rPr>
          <w:rStyle w:val="CommentReference"/>
          <w:rFonts w:ascii="Century Gothic" w:eastAsiaTheme="minorHAnsi" w:hAnsi="Century Gothic"/>
        </w:rPr>
        <w:commentReference w:id="0"/>
      </w:r>
      <w:proofErr w:type="gramStart"/>
      <w:r>
        <w:t>all of</w:t>
      </w:r>
      <w:proofErr w:type="gramEnd"/>
      <w:r>
        <w:t xml:space="preserve"> its</w:t>
      </w:r>
      <w:r>
        <w:rPr>
          <w:spacing w:val="21"/>
        </w:rPr>
        <w:t xml:space="preserve"> </w:t>
      </w:r>
      <w:r>
        <w:t>sub- consultants</w:t>
      </w:r>
      <w:r>
        <w:rPr>
          <w:spacing w:val="28"/>
        </w:rPr>
        <w:t xml:space="preserve"> </w:t>
      </w:r>
      <w:r>
        <w:t>and</w:t>
      </w:r>
      <w:r>
        <w:rPr>
          <w:spacing w:val="29"/>
        </w:rPr>
        <w:t xml:space="preserve"> </w:t>
      </w:r>
      <w:r>
        <w:t>sub-contractors</w:t>
      </w:r>
      <w:r>
        <w:rPr>
          <w:spacing w:val="28"/>
        </w:rPr>
        <w:t xml:space="preserve"> </w:t>
      </w:r>
      <w:r>
        <w:t>to</w:t>
      </w:r>
      <w:r>
        <w:rPr>
          <w:spacing w:val="29"/>
        </w:rPr>
        <w:t xml:space="preserve"> </w:t>
      </w:r>
      <w:r>
        <w:t>provide,</w:t>
      </w:r>
      <w:r>
        <w:rPr>
          <w:spacing w:val="26"/>
        </w:rPr>
        <w:t xml:space="preserve"> </w:t>
      </w:r>
      <w:r>
        <w:t>pay</w:t>
      </w:r>
      <w:r>
        <w:rPr>
          <w:spacing w:val="26"/>
        </w:rPr>
        <w:t xml:space="preserve"> </w:t>
      </w:r>
      <w:r>
        <w:t>for,</w:t>
      </w:r>
      <w:r>
        <w:rPr>
          <w:spacing w:val="29"/>
        </w:rPr>
        <w:t xml:space="preserve"> </w:t>
      </w:r>
      <w:r>
        <w:t>and</w:t>
      </w:r>
      <w:r>
        <w:rPr>
          <w:spacing w:val="27"/>
        </w:rPr>
        <w:t xml:space="preserve"> </w:t>
      </w:r>
      <w:r>
        <w:t>maintain</w:t>
      </w:r>
      <w:r>
        <w:rPr>
          <w:spacing w:val="27"/>
        </w:rPr>
        <w:t xml:space="preserve"> </w:t>
      </w:r>
      <w:r>
        <w:t>in force</w:t>
      </w:r>
      <w:r>
        <w:rPr>
          <w:spacing w:val="24"/>
        </w:rPr>
        <w:t xml:space="preserve"> </w:t>
      </w:r>
      <w:r>
        <w:t>at</w:t>
      </w:r>
      <w:r>
        <w:rPr>
          <w:spacing w:val="21"/>
        </w:rPr>
        <w:t xml:space="preserve"> </w:t>
      </w:r>
      <w:r>
        <w:t>all</w:t>
      </w:r>
      <w:r>
        <w:rPr>
          <w:spacing w:val="23"/>
        </w:rPr>
        <w:t xml:space="preserve"> </w:t>
      </w:r>
      <w:r>
        <w:t>times</w:t>
      </w:r>
      <w:r>
        <w:rPr>
          <w:spacing w:val="21"/>
        </w:rPr>
        <w:t xml:space="preserve"> </w:t>
      </w:r>
      <w:r>
        <w:t>during</w:t>
      </w:r>
      <w:r>
        <w:rPr>
          <w:spacing w:val="22"/>
        </w:rPr>
        <w:t xml:space="preserve"> </w:t>
      </w:r>
      <w:r>
        <w:t>the</w:t>
      </w:r>
      <w:r>
        <w:rPr>
          <w:spacing w:val="24"/>
        </w:rPr>
        <w:t xml:space="preserve"> </w:t>
      </w:r>
      <w:r>
        <w:t>term</w:t>
      </w:r>
      <w:r>
        <w:rPr>
          <w:spacing w:val="25"/>
        </w:rPr>
        <w:t xml:space="preserve"> </w:t>
      </w:r>
      <w:r>
        <w:t>of</w:t>
      </w:r>
      <w:r>
        <w:rPr>
          <w:spacing w:val="24"/>
        </w:rPr>
        <w:t xml:space="preserve"> </w:t>
      </w:r>
      <w:r>
        <w:t>the</w:t>
      </w:r>
      <w:r>
        <w:rPr>
          <w:spacing w:val="24"/>
        </w:rPr>
        <w:t xml:space="preserve"> </w:t>
      </w:r>
      <w:r>
        <w:t>Agreement,</w:t>
      </w:r>
      <w:r>
        <w:rPr>
          <w:spacing w:val="21"/>
        </w:rPr>
        <w:t xml:space="preserve"> </w:t>
      </w:r>
      <w:r>
        <w:t>such</w:t>
      </w:r>
      <w:r>
        <w:rPr>
          <w:spacing w:val="24"/>
        </w:rPr>
        <w:t xml:space="preserve"> </w:t>
      </w:r>
      <w:r>
        <w:t>insurance, including Commercial General Liability Insurance,</w:t>
      </w:r>
      <w:r>
        <w:rPr>
          <w:spacing w:val="32"/>
        </w:rPr>
        <w:t xml:space="preserve"> </w:t>
      </w:r>
      <w:r>
        <w:t>Business Automobile Liability Insurance, Workers’ Compensation</w:t>
      </w:r>
      <w:r>
        <w:rPr>
          <w:spacing w:val="3"/>
        </w:rPr>
        <w:t xml:space="preserve"> </w:t>
      </w:r>
      <w:r>
        <w:t>Insurance, Employer’s Liability Insurance, and Professional Liability</w:t>
      </w:r>
      <w:r>
        <w:rPr>
          <w:spacing w:val="55"/>
        </w:rPr>
        <w:t xml:space="preserve"> </w:t>
      </w:r>
      <w:r>
        <w:t>Insurance, as stated below. Such policy or policies shall be issued by</w:t>
      </w:r>
      <w:r>
        <w:rPr>
          <w:spacing w:val="31"/>
        </w:rPr>
        <w:t xml:space="preserve"> </w:t>
      </w:r>
      <w:r>
        <w:t>companies authorized to transact business and issue insurance policies in</w:t>
      </w:r>
      <w:r>
        <w:rPr>
          <w:spacing w:val="29"/>
        </w:rPr>
        <w:t xml:space="preserve"> </w:t>
      </w:r>
      <w:r>
        <w:t>the State</w:t>
      </w:r>
      <w:r>
        <w:rPr>
          <w:spacing w:val="43"/>
        </w:rPr>
        <w:t xml:space="preserve"> </w:t>
      </w:r>
      <w:r>
        <w:t>of</w:t>
      </w:r>
      <w:r>
        <w:rPr>
          <w:spacing w:val="45"/>
        </w:rPr>
        <w:t xml:space="preserve"> </w:t>
      </w:r>
      <w:r>
        <w:t>Florida</w:t>
      </w:r>
      <w:r>
        <w:rPr>
          <w:spacing w:val="43"/>
        </w:rPr>
        <w:t xml:space="preserve"> </w:t>
      </w:r>
      <w:r>
        <w:t>and</w:t>
      </w:r>
      <w:r>
        <w:rPr>
          <w:spacing w:val="43"/>
        </w:rPr>
        <w:t xml:space="preserve"> </w:t>
      </w:r>
      <w:r>
        <w:t>having</w:t>
      </w:r>
      <w:r>
        <w:rPr>
          <w:spacing w:val="43"/>
        </w:rPr>
        <w:t xml:space="preserve"> </w:t>
      </w:r>
      <w:r>
        <w:t>agents</w:t>
      </w:r>
      <w:r>
        <w:rPr>
          <w:spacing w:val="44"/>
        </w:rPr>
        <w:t xml:space="preserve"> </w:t>
      </w:r>
      <w:r>
        <w:t>upon</w:t>
      </w:r>
      <w:r>
        <w:rPr>
          <w:spacing w:val="40"/>
        </w:rPr>
        <w:t xml:space="preserve"> </w:t>
      </w:r>
      <w:r>
        <w:t>whom</w:t>
      </w:r>
      <w:r>
        <w:rPr>
          <w:spacing w:val="46"/>
        </w:rPr>
        <w:t xml:space="preserve"> </w:t>
      </w:r>
      <w:r>
        <w:t>service</w:t>
      </w:r>
      <w:r>
        <w:rPr>
          <w:spacing w:val="45"/>
        </w:rPr>
        <w:t xml:space="preserve"> </w:t>
      </w:r>
      <w:r>
        <w:t>of</w:t>
      </w:r>
      <w:r>
        <w:rPr>
          <w:spacing w:val="45"/>
        </w:rPr>
        <w:t xml:space="preserve"> </w:t>
      </w:r>
      <w:r>
        <w:t>process may be made in the State of</w:t>
      </w:r>
      <w:r>
        <w:rPr>
          <w:spacing w:val="-13"/>
        </w:rPr>
        <w:t xml:space="preserve"> </w:t>
      </w:r>
      <w:r>
        <w:t>Florida.</w:t>
      </w:r>
    </w:p>
    <w:p w14:paraId="3A59A947" w14:textId="77777777" w:rsidR="00B07707" w:rsidRPr="00B07707" w:rsidRDefault="00B07707" w:rsidP="005729F7">
      <w:pPr>
        <w:spacing w:after="0" w:line="240" w:lineRule="auto"/>
        <w:jc w:val="both"/>
        <w:rPr>
          <w:rFonts w:ascii="Arial" w:eastAsia="Arial" w:hAnsi="Arial" w:cs="Arial"/>
          <w:szCs w:val="24"/>
        </w:rPr>
      </w:pPr>
    </w:p>
    <w:p w14:paraId="1CBFD479" w14:textId="77777777" w:rsidR="00A86804" w:rsidRPr="005729F7" w:rsidRDefault="00B07707" w:rsidP="006D1753">
      <w:pPr>
        <w:pStyle w:val="ListParagraph"/>
        <w:numPr>
          <w:ilvl w:val="2"/>
          <w:numId w:val="14"/>
        </w:numPr>
        <w:ind w:hanging="1000"/>
        <w:jc w:val="both"/>
        <w:rPr>
          <w:sz w:val="24"/>
          <w:szCs w:val="24"/>
        </w:rPr>
      </w:pPr>
      <w:r w:rsidRPr="00B07707">
        <w:rPr>
          <w:rFonts w:ascii="Arial"/>
          <w:sz w:val="24"/>
          <w:szCs w:val="24"/>
        </w:rPr>
        <w:t xml:space="preserve">The Commercial General Liability insurance </w:t>
      </w:r>
      <w:proofErr w:type="gramStart"/>
      <w:r w:rsidRPr="00B07707">
        <w:rPr>
          <w:rFonts w:ascii="Arial"/>
          <w:sz w:val="24"/>
          <w:szCs w:val="24"/>
        </w:rPr>
        <w:t>policy  shall</w:t>
      </w:r>
      <w:proofErr w:type="gramEnd"/>
      <w:r w:rsidRPr="00B07707">
        <w:rPr>
          <w:rFonts w:ascii="Arial"/>
          <w:sz w:val="24"/>
          <w:szCs w:val="24"/>
        </w:rPr>
        <w:t xml:space="preserve">  name</w:t>
      </w:r>
      <w:r w:rsidRPr="00B07707">
        <w:rPr>
          <w:rFonts w:ascii="Arial"/>
          <w:spacing w:val="-18"/>
          <w:sz w:val="24"/>
          <w:szCs w:val="24"/>
        </w:rPr>
        <w:t xml:space="preserve"> </w:t>
      </w:r>
      <w:r w:rsidRPr="00B07707">
        <w:rPr>
          <w:rFonts w:ascii="Arial"/>
          <w:sz w:val="24"/>
          <w:szCs w:val="24"/>
        </w:rPr>
        <w:t>the City of Fort Lauderdale, a Florida municipality, as additional</w:t>
      </w:r>
      <w:r w:rsidRPr="00B07707">
        <w:rPr>
          <w:rFonts w:ascii="Arial"/>
          <w:spacing w:val="41"/>
          <w:sz w:val="24"/>
          <w:szCs w:val="24"/>
        </w:rPr>
        <w:t xml:space="preserve"> </w:t>
      </w:r>
      <w:r w:rsidRPr="00B07707">
        <w:rPr>
          <w:rFonts w:ascii="Arial"/>
          <w:sz w:val="24"/>
          <w:szCs w:val="24"/>
        </w:rPr>
        <w:t>insured</w:t>
      </w:r>
      <w:ins w:id="1" w:author="Reed, Mary" w:date="2020-01-09T14:07:00Z">
        <w:r w:rsidR="00E478A4">
          <w:rPr>
            <w:rFonts w:ascii="Arial"/>
            <w:sz w:val="24"/>
            <w:szCs w:val="24"/>
          </w:rPr>
          <w:t xml:space="preserve"> on all policies except the workers compensation and the professional liability</w:t>
        </w:r>
      </w:ins>
      <w:r w:rsidRPr="00B07707">
        <w:rPr>
          <w:rFonts w:ascii="Arial"/>
          <w:sz w:val="24"/>
          <w:szCs w:val="24"/>
        </w:rPr>
        <w:t>. BINDERS ARE UNACCEPTABLE. The insurance coverage</w:t>
      </w:r>
      <w:r w:rsidRPr="00B07707">
        <w:rPr>
          <w:rFonts w:ascii="Arial"/>
          <w:spacing w:val="62"/>
          <w:sz w:val="24"/>
          <w:szCs w:val="24"/>
        </w:rPr>
        <w:t xml:space="preserve"> </w:t>
      </w:r>
      <w:r w:rsidRPr="00B07707">
        <w:rPr>
          <w:rFonts w:ascii="Arial"/>
          <w:sz w:val="24"/>
          <w:szCs w:val="24"/>
        </w:rPr>
        <w:t>required shall include those classifications, as listed in standard</w:t>
      </w:r>
      <w:r w:rsidRPr="00B07707">
        <w:rPr>
          <w:rFonts w:ascii="Arial"/>
          <w:spacing w:val="36"/>
          <w:sz w:val="24"/>
          <w:szCs w:val="24"/>
        </w:rPr>
        <w:t xml:space="preserve"> </w:t>
      </w:r>
      <w:r w:rsidRPr="00B07707">
        <w:rPr>
          <w:rFonts w:ascii="Arial"/>
          <w:sz w:val="24"/>
          <w:szCs w:val="24"/>
        </w:rPr>
        <w:t>liability insurance manuals, which most nearly reflect the operations of</w:t>
      </w:r>
      <w:r w:rsidRPr="00B07707">
        <w:rPr>
          <w:rFonts w:ascii="Arial"/>
          <w:spacing w:val="31"/>
          <w:sz w:val="24"/>
          <w:szCs w:val="24"/>
        </w:rPr>
        <w:t xml:space="preserve"> </w:t>
      </w:r>
      <w:r w:rsidRPr="00B07707">
        <w:rPr>
          <w:rFonts w:ascii="Arial"/>
          <w:sz w:val="24"/>
          <w:szCs w:val="24"/>
        </w:rPr>
        <w:t>the</w:t>
      </w:r>
      <w:r w:rsidR="005729F7">
        <w:rPr>
          <w:rFonts w:ascii="Arial"/>
          <w:sz w:val="24"/>
          <w:szCs w:val="24"/>
        </w:rPr>
        <w:t xml:space="preserve"> </w:t>
      </w:r>
      <w:r w:rsidR="005729F7">
        <w:rPr>
          <w:rFonts w:ascii="Arial"/>
          <w:sz w:val="24"/>
        </w:rPr>
        <w:t>CONSULTANT. Any exclusions or provisions in the</w:t>
      </w:r>
      <w:r w:rsidR="005729F7">
        <w:rPr>
          <w:rFonts w:ascii="Arial"/>
          <w:spacing w:val="65"/>
          <w:sz w:val="24"/>
        </w:rPr>
        <w:t xml:space="preserve"> </w:t>
      </w:r>
      <w:r w:rsidR="005729F7">
        <w:rPr>
          <w:rFonts w:ascii="Arial"/>
          <w:sz w:val="24"/>
        </w:rPr>
        <w:t>insurance maintained by the CONSULTANT that precludes coverage for</w:t>
      </w:r>
      <w:r w:rsidR="005729F7">
        <w:rPr>
          <w:rFonts w:ascii="Arial"/>
          <w:spacing w:val="-21"/>
          <w:sz w:val="24"/>
        </w:rPr>
        <w:t xml:space="preserve"> </w:t>
      </w:r>
      <w:r w:rsidR="005729F7">
        <w:rPr>
          <w:rFonts w:ascii="Arial"/>
          <w:sz w:val="24"/>
        </w:rPr>
        <w:t>the work contemplated in this Agreement shall be deemed</w:t>
      </w:r>
      <w:r w:rsidR="005729F7">
        <w:rPr>
          <w:rFonts w:ascii="Arial"/>
          <w:spacing w:val="6"/>
          <w:sz w:val="24"/>
        </w:rPr>
        <w:t xml:space="preserve"> </w:t>
      </w:r>
      <w:r w:rsidR="005729F7">
        <w:rPr>
          <w:rFonts w:ascii="Arial"/>
          <w:sz w:val="24"/>
        </w:rPr>
        <w:t>unacceptable, and shall be considered a breach of contract.</w:t>
      </w:r>
    </w:p>
    <w:p w14:paraId="0646EAF8" w14:textId="77777777" w:rsidR="005729F7" w:rsidRDefault="005729F7" w:rsidP="005729F7">
      <w:pPr>
        <w:spacing w:after="0" w:line="240" w:lineRule="auto"/>
        <w:jc w:val="both"/>
        <w:rPr>
          <w:szCs w:val="24"/>
        </w:rPr>
      </w:pPr>
    </w:p>
    <w:p w14:paraId="69B0EABB" w14:textId="77777777" w:rsidR="005729F7" w:rsidRDefault="005729F7" w:rsidP="005729F7">
      <w:pPr>
        <w:pStyle w:val="ListParagraph"/>
        <w:numPr>
          <w:ilvl w:val="2"/>
          <w:numId w:val="14"/>
        </w:numPr>
        <w:tabs>
          <w:tab w:val="left" w:pos="1381"/>
        </w:tabs>
        <w:ind w:left="1380" w:right="393"/>
        <w:jc w:val="both"/>
        <w:rPr>
          <w:rFonts w:ascii="Arial" w:eastAsia="Arial" w:hAnsi="Arial" w:cs="Arial"/>
          <w:sz w:val="24"/>
          <w:szCs w:val="24"/>
        </w:rPr>
      </w:pPr>
      <w:r>
        <w:rPr>
          <w:rFonts w:ascii="Arial"/>
          <w:sz w:val="24"/>
        </w:rPr>
        <w:t>The</w:t>
      </w:r>
      <w:r>
        <w:rPr>
          <w:rFonts w:ascii="Arial"/>
          <w:spacing w:val="32"/>
          <w:sz w:val="24"/>
        </w:rPr>
        <w:t xml:space="preserve"> </w:t>
      </w:r>
      <w:r>
        <w:rPr>
          <w:rFonts w:ascii="Arial"/>
          <w:sz w:val="24"/>
        </w:rPr>
        <w:t>CONSULTANT</w:t>
      </w:r>
      <w:r>
        <w:rPr>
          <w:rFonts w:ascii="Arial"/>
          <w:spacing w:val="33"/>
          <w:sz w:val="24"/>
        </w:rPr>
        <w:t xml:space="preserve"> </w:t>
      </w:r>
      <w:r>
        <w:rPr>
          <w:rFonts w:ascii="Arial"/>
          <w:sz w:val="24"/>
        </w:rPr>
        <w:t>shall</w:t>
      </w:r>
      <w:r>
        <w:rPr>
          <w:rFonts w:ascii="Arial"/>
          <w:spacing w:val="30"/>
          <w:sz w:val="24"/>
        </w:rPr>
        <w:t xml:space="preserve"> </w:t>
      </w:r>
      <w:r>
        <w:rPr>
          <w:rFonts w:ascii="Arial"/>
          <w:sz w:val="24"/>
        </w:rPr>
        <w:t>provide</w:t>
      </w:r>
      <w:r>
        <w:rPr>
          <w:rFonts w:ascii="Arial"/>
          <w:spacing w:val="32"/>
          <w:sz w:val="24"/>
        </w:rPr>
        <w:t xml:space="preserve"> </w:t>
      </w:r>
      <w:r>
        <w:rPr>
          <w:rFonts w:ascii="Arial"/>
          <w:sz w:val="24"/>
        </w:rPr>
        <w:t>the</w:t>
      </w:r>
      <w:r>
        <w:rPr>
          <w:rFonts w:ascii="Arial"/>
          <w:spacing w:val="32"/>
          <w:sz w:val="24"/>
        </w:rPr>
        <w:t xml:space="preserve"> </w:t>
      </w:r>
      <w:r>
        <w:rPr>
          <w:rFonts w:ascii="Arial"/>
          <w:sz w:val="24"/>
        </w:rPr>
        <w:t>CITY</w:t>
      </w:r>
      <w:r>
        <w:rPr>
          <w:rFonts w:ascii="Arial"/>
          <w:spacing w:val="29"/>
          <w:sz w:val="24"/>
        </w:rPr>
        <w:t xml:space="preserve"> </w:t>
      </w:r>
      <w:r>
        <w:rPr>
          <w:rFonts w:ascii="Arial"/>
          <w:sz w:val="24"/>
        </w:rPr>
        <w:t>an</w:t>
      </w:r>
      <w:r>
        <w:rPr>
          <w:rFonts w:ascii="Arial"/>
          <w:spacing w:val="32"/>
          <w:sz w:val="24"/>
        </w:rPr>
        <w:t xml:space="preserve"> </w:t>
      </w:r>
      <w:r>
        <w:rPr>
          <w:rFonts w:ascii="Arial"/>
          <w:sz w:val="24"/>
        </w:rPr>
        <w:t>original</w:t>
      </w:r>
      <w:r>
        <w:rPr>
          <w:rFonts w:ascii="Arial"/>
          <w:spacing w:val="30"/>
          <w:sz w:val="24"/>
        </w:rPr>
        <w:t xml:space="preserve"> </w:t>
      </w:r>
      <w:r>
        <w:rPr>
          <w:rFonts w:ascii="Arial"/>
          <w:sz w:val="24"/>
        </w:rPr>
        <w:t>Certificate</w:t>
      </w:r>
      <w:r>
        <w:rPr>
          <w:rFonts w:ascii="Arial"/>
          <w:spacing w:val="29"/>
          <w:sz w:val="24"/>
        </w:rPr>
        <w:t xml:space="preserve"> </w:t>
      </w:r>
      <w:r>
        <w:rPr>
          <w:rFonts w:ascii="Arial"/>
          <w:sz w:val="24"/>
        </w:rPr>
        <w:t>of Insurance for policies required by Article 11. All certificates shall</w:t>
      </w:r>
      <w:r>
        <w:rPr>
          <w:rFonts w:ascii="Arial"/>
          <w:spacing w:val="43"/>
          <w:sz w:val="24"/>
        </w:rPr>
        <w:t xml:space="preserve"> </w:t>
      </w:r>
      <w:r>
        <w:rPr>
          <w:rFonts w:ascii="Arial"/>
          <w:sz w:val="24"/>
        </w:rPr>
        <w:t>state that the CITY shall be given thirty (30) days</w:t>
      </w:r>
      <w:r w:rsidR="0022431B">
        <w:rPr>
          <w:rFonts w:ascii="Arial"/>
          <w:sz w:val="24"/>
        </w:rPr>
        <w:t>’</w:t>
      </w:r>
      <w:r>
        <w:rPr>
          <w:rFonts w:ascii="Arial"/>
          <w:sz w:val="24"/>
        </w:rPr>
        <w:t xml:space="preserve"> notice prior to</w:t>
      </w:r>
      <w:r>
        <w:rPr>
          <w:rFonts w:ascii="Arial"/>
          <w:spacing w:val="42"/>
          <w:sz w:val="24"/>
        </w:rPr>
        <w:t xml:space="preserve"> </w:t>
      </w:r>
      <w:r>
        <w:rPr>
          <w:rFonts w:ascii="Arial"/>
          <w:sz w:val="24"/>
        </w:rPr>
        <w:t>expiration or cancellation of the policy</w:t>
      </w:r>
      <w:ins w:id="2" w:author="Reed, Mary" w:date="2020-01-09T14:07:00Z">
        <w:r w:rsidR="00E478A4">
          <w:rPr>
            <w:rFonts w:ascii="Arial"/>
            <w:sz w:val="24"/>
          </w:rPr>
          <w:t xml:space="preserve">, except 10 </w:t>
        </w:r>
        <w:proofErr w:type="spellStart"/>
        <w:r w:rsidR="00E478A4">
          <w:rPr>
            <w:rFonts w:ascii="Arial"/>
            <w:sz w:val="24"/>
          </w:rPr>
          <w:t>days notice</w:t>
        </w:r>
        <w:proofErr w:type="spellEnd"/>
        <w:r w:rsidR="00E478A4">
          <w:rPr>
            <w:rFonts w:ascii="Arial"/>
            <w:sz w:val="24"/>
          </w:rPr>
          <w:t xml:space="preserve"> for </w:t>
        </w:r>
      </w:ins>
      <w:proofErr w:type="spellStart"/>
      <w:ins w:id="3" w:author="Reed, Mary" w:date="2020-01-09T14:08:00Z">
        <w:r w:rsidR="00E478A4">
          <w:rPr>
            <w:rFonts w:ascii="Arial"/>
            <w:sz w:val="24"/>
          </w:rPr>
          <w:t>non payment</w:t>
        </w:r>
        <w:proofErr w:type="spellEnd"/>
        <w:r w:rsidR="00E478A4">
          <w:rPr>
            <w:rFonts w:ascii="Arial"/>
            <w:sz w:val="24"/>
          </w:rPr>
          <w:t xml:space="preserve"> of premium</w:t>
        </w:r>
      </w:ins>
      <w:r>
        <w:rPr>
          <w:rFonts w:ascii="Arial"/>
          <w:sz w:val="24"/>
        </w:rPr>
        <w:t>. The insurance provided shall</w:t>
      </w:r>
      <w:r>
        <w:rPr>
          <w:rFonts w:ascii="Arial"/>
          <w:spacing w:val="44"/>
          <w:sz w:val="24"/>
        </w:rPr>
        <w:t xml:space="preserve"> </w:t>
      </w:r>
      <w:r>
        <w:rPr>
          <w:rFonts w:ascii="Arial"/>
          <w:sz w:val="24"/>
        </w:rPr>
        <w:t>be endorsed</w:t>
      </w:r>
      <w:r>
        <w:rPr>
          <w:rFonts w:ascii="Arial"/>
          <w:spacing w:val="25"/>
          <w:sz w:val="24"/>
        </w:rPr>
        <w:t xml:space="preserve"> </w:t>
      </w:r>
      <w:r>
        <w:rPr>
          <w:rFonts w:ascii="Arial"/>
          <w:sz w:val="24"/>
        </w:rPr>
        <w:t>or</w:t>
      </w:r>
      <w:r>
        <w:rPr>
          <w:rFonts w:ascii="Arial"/>
          <w:spacing w:val="24"/>
          <w:sz w:val="24"/>
        </w:rPr>
        <w:t xml:space="preserve"> </w:t>
      </w:r>
      <w:r>
        <w:rPr>
          <w:rFonts w:ascii="Arial"/>
          <w:sz w:val="24"/>
        </w:rPr>
        <w:t>amended</w:t>
      </w:r>
      <w:r>
        <w:rPr>
          <w:rFonts w:ascii="Arial"/>
          <w:spacing w:val="23"/>
          <w:sz w:val="24"/>
        </w:rPr>
        <w:t xml:space="preserve"> </w:t>
      </w:r>
      <w:r>
        <w:rPr>
          <w:rFonts w:ascii="Arial"/>
          <w:sz w:val="24"/>
        </w:rPr>
        <w:t>to</w:t>
      </w:r>
      <w:r>
        <w:rPr>
          <w:rFonts w:ascii="Arial"/>
          <w:spacing w:val="25"/>
          <w:sz w:val="24"/>
        </w:rPr>
        <w:t xml:space="preserve"> </w:t>
      </w:r>
      <w:r>
        <w:rPr>
          <w:rFonts w:ascii="Arial"/>
          <w:sz w:val="24"/>
        </w:rPr>
        <w:t>comply</w:t>
      </w:r>
      <w:r>
        <w:rPr>
          <w:rFonts w:ascii="Arial"/>
          <w:spacing w:val="22"/>
          <w:sz w:val="24"/>
        </w:rPr>
        <w:t xml:space="preserve"> </w:t>
      </w:r>
      <w:r>
        <w:rPr>
          <w:rFonts w:ascii="Arial"/>
          <w:sz w:val="24"/>
        </w:rPr>
        <w:t>with</w:t>
      </w:r>
      <w:r>
        <w:rPr>
          <w:rFonts w:ascii="Arial"/>
          <w:spacing w:val="25"/>
          <w:sz w:val="24"/>
        </w:rPr>
        <w:t xml:space="preserve"> </w:t>
      </w:r>
      <w:r>
        <w:rPr>
          <w:rFonts w:ascii="Arial"/>
          <w:sz w:val="24"/>
        </w:rPr>
        <w:t>this</w:t>
      </w:r>
      <w:r>
        <w:rPr>
          <w:rFonts w:ascii="Arial"/>
          <w:spacing w:val="24"/>
          <w:sz w:val="24"/>
        </w:rPr>
        <w:t xml:space="preserve"> </w:t>
      </w:r>
      <w:r>
        <w:rPr>
          <w:rFonts w:ascii="Arial"/>
          <w:sz w:val="24"/>
        </w:rPr>
        <w:t>notice</w:t>
      </w:r>
      <w:r>
        <w:rPr>
          <w:rFonts w:ascii="Arial"/>
          <w:spacing w:val="25"/>
          <w:sz w:val="24"/>
        </w:rPr>
        <w:t xml:space="preserve"> </w:t>
      </w:r>
      <w:r>
        <w:rPr>
          <w:rFonts w:ascii="Arial"/>
          <w:sz w:val="24"/>
        </w:rPr>
        <w:t>requirement.</w:t>
      </w:r>
      <w:r>
        <w:rPr>
          <w:rFonts w:ascii="Arial"/>
          <w:spacing w:val="25"/>
          <w:sz w:val="24"/>
        </w:rPr>
        <w:t xml:space="preserve"> </w:t>
      </w:r>
      <w:r>
        <w:rPr>
          <w:rFonts w:ascii="Arial"/>
          <w:sz w:val="24"/>
        </w:rPr>
        <w:t>In</w:t>
      </w:r>
      <w:r>
        <w:rPr>
          <w:rFonts w:ascii="Arial"/>
          <w:spacing w:val="25"/>
          <w:sz w:val="24"/>
        </w:rPr>
        <w:t xml:space="preserve"> </w:t>
      </w:r>
      <w:r>
        <w:rPr>
          <w:rFonts w:ascii="Arial"/>
          <w:sz w:val="24"/>
        </w:rPr>
        <w:t>the event that the insurer is unable to accommodate, it shall be</w:t>
      </w:r>
      <w:r>
        <w:rPr>
          <w:rFonts w:ascii="Arial"/>
          <w:spacing w:val="4"/>
          <w:sz w:val="24"/>
        </w:rPr>
        <w:t xml:space="preserve"> </w:t>
      </w:r>
      <w:r>
        <w:rPr>
          <w:rFonts w:ascii="Arial"/>
          <w:sz w:val="24"/>
        </w:rPr>
        <w:t xml:space="preserve">the responsibility of the CONSULTANT to provide the proper notice. </w:t>
      </w:r>
      <w:del w:id="4" w:author="Reed, Mary" w:date="2020-01-09T14:08:00Z">
        <w:r w:rsidDel="00E478A4">
          <w:rPr>
            <w:rFonts w:ascii="Arial"/>
            <w:sz w:val="24"/>
          </w:rPr>
          <w:delText>Such</w:delText>
        </w:r>
        <w:r w:rsidDel="00E478A4">
          <w:rPr>
            <w:rFonts w:ascii="Arial"/>
            <w:spacing w:val="39"/>
            <w:sz w:val="24"/>
          </w:rPr>
          <w:delText xml:space="preserve"> </w:delText>
        </w:r>
        <w:r w:rsidDel="00E478A4">
          <w:rPr>
            <w:rFonts w:ascii="Arial"/>
            <w:sz w:val="24"/>
          </w:rPr>
          <w:delText>notification</w:delText>
        </w:r>
        <w:r w:rsidDel="00E478A4">
          <w:rPr>
            <w:rFonts w:ascii="Arial"/>
            <w:spacing w:val="39"/>
            <w:sz w:val="24"/>
          </w:rPr>
          <w:delText xml:space="preserve"> </w:delText>
        </w:r>
        <w:r w:rsidDel="00E478A4">
          <w:rPr>
            <w:rFonts w:ascii="Arial"/>
            <w:sz w:val="24"/>
          </w:rPr>
          <w:delText>will</w:delText>
        </w:r>
        <w:r w:rsidDel="00E478A4">
          <w:rPr>
            <w:rFonts w:ascii="Arial"/>
            <w:spacing w:val="40"/>
            <w:sz w:val="24"/>
          </w:rPr>
          <w:delText xml:space="preserve"> </w:delText>
        </w:r>
        <w:r w:rsidDel="00E478A4">
          <w:rPr>
            <w:rFonts w:ascii="Arial"/>
            <w:sz w:val="24"/>
          </w:rPr>
          <w:delText>be</w:delText>
        </w:r>
        <w:r w:rsidDel="00E478A4">
          <w:rPr>
            <w:rFonts w:ascii="Arial"/>
            <w:spacing w:val="39"/>
            <w:sz w:val="24"/>
          </w:rPr>
          <w:delText xml:space="preserve"> </w:delText>
        </w:r>
        <w:r w:rsidDel="00E478A4">
          <w:rPr>
            <w:rFonts w:ascii="Arial"/>
            <w:sz w:val="24"/>
          </w:rPr>
          <w:delText>in</w:delText>
        </w:r>
        <w:r w:rsidDel="00E478A4">
          <w:rPr>
            <w:rFonts w:ascii="Arial"/>
            <w:spacing w:val="39"/>
            <w:sz w:val="24"/>
          </w:rPr>
          <w:delText xml:space="preserve"> </w:delText>
        </w:r>
        <w:r w:rsidDel="00E478A4">
          <w:rPr>
            <w:rFonts w:ascii="Arial"/>
            <w:sz w:val="24"/>
          </w:rPr>
          <w:delText>writing</w:delText>
        </w:r>
        <w:r w:rsidDel="00E478A4">
          <w:rPr>
            <w:rFonts w:ascii="Arial"/>
            <w:spacing w:val="37"/>
            <w:sz w:val="24"/>
          </w:rPr>
          <w:delText xml:space="preserve"> </w:delText>
        </w:r>
        <w:r w:rsidDel="00E478A4">
          <w:rPr>
            <w:rFonts w:ascii="Arial"/>
            <w:sz w:val="24"/>
          </w:rPr>
          <w:delText>by</w:delText>
        </w:r>
        <w:r w:rsidDel="00E478A4">
          <w:rPr>
            <w:rFonts w:ascii="Arial"/>
            <w:spacing w:val="38"/>
            <w:sz w:val="24"/>
          </w:rPr>
          <w:delText xml:space="preserve"> </w:delText>
        </w:r>
        <w:r w:rsidDel="00E478A4">
          <w:rPr>
            <w:rFonts w:ascii="Arial"/>
            <w:sz w:val="24"/>
          </w:rPr>
          <w:delText>registered</w:delText>
        </w:r>
        <w:r w:rsidDel="00E478A4">
          <w:rPr>
            <w:rFonts w:ascii="Arial"/>
            <w:spacing w:val="39"/>
            <w:sz w:val="24"/>
          </w:rPr>
          <w:delText xml:space="preserve"> </w:delText>
        </w:r>
        <w:r w:rsidDel="00E478A4">
          <w:rPr>
            <w:rFonts w:ascii="Arial"/>
            <w:sz w:val="24"/>
          </w:rPr>
          <w:delText>mail,</w:delText>
        </w:r>
        <w:r w:rsidDel="00E478A4">
          <w:rPr>
            <w:rFonts w:ascii="Arial"/>
            <w:spacing w:val="39"/>
            <w:sz w:val="24"/>
          </w:rPr>
          <w:delText xml:space="preserve"> </w:delText>
        </w:r>
        <w:r w:rsidDel="00E478A4">
          <w:rPr>
            <w:rFonts w:ascii="Arial"/>
            <w:sz w:val="24"/>
          </w:rPr>
          <w:delText>return</w:delText>
        </w:r>
        <w:r w:rsidDel="00E478A4">
          <w:rPr>
            <w:rFonts w:ascii="Arial"/>
            <w:spacing w:val="39"/>
            <w:sz w:val="24"/>
          </w:rPr>
          <w:delText xml:space="preserve"> </w:delText>
        </w:r>
        <w:r w:rsidDel="00E478A4">
          <w:rPr>
            <w:rFonts w:ascii="Arial"/>
            <w:sz w:val="24"/>
          </w:rPr>
          <w:delText xml:space="preserve">receipt requested and addressed to the Finance Department. </w:delText>
        </w:r>
      </w:del>
      <w:r>
        <w:rPr>
          <w:rFonts w:ascii="Arial"/>
          <w:sz w:val="24"/>
        </w:rPr>
        <w:t>Such</w:t>
      </w:r>
      <w:r>
        <w:rPr>
          <w:rFonts w:ascii="Arial"/>
          <w:spacing w:val="35"/>
          <w:sz w:val="24"/>
        </w:rPr>
        <w:t xml:space="preserve"> </w:t>
      </w:r>
      <w:r>
        <w:rPr>
          <w:rFonts w:ascii="Arial"/>
          <w:sz w:val="24"/>
        </w:rPr>
        <w:t>policies shall: (1) name the insurance company or companies</w:t>
      </w:r>
      <w:r>
        <w:rPr>
          <w:rFonts w:ascii="Arial"/>
          <w:spacing w:val="34"/>
          <w:sz w:val="24"/>
        </w:rPr>
        <w:t xml:space="preserve"> </w:t>
      </w:r>
      <w:r>
        <w:rPr>
          <w:rFonts w:ascii="Arial"/>
          <w:sz w:val="24"/>
        </w:rPr>
        <w:t>affording coverage acceptable to the CITY, (2) state the effective</w:t>
      </w:r>
      <w:r>
        <w:rPr>
          <w:rFonts w:ascii="Arial"/>
          <w:spacing w:val="11"/>
          <w:sz w:val="24"/>
        </w:rPr>
        <w:t xml:space="preserve"> </w:t>
      </w:r>
      <w:r>
        <w:rPr>
          <w:rFonts w:ascii="Arial"/>
          <w:sz w:val="24"/>
        </w:rPr>
        <w:t>and expiration dates of the policies, (3) include special</w:t>
      </w:r>
      <w:r>
        <w:rPr>
          <w:rFonts w:ascii="Arial"/>
          <w:spacing w:val="60"/>
          <w:sz w:val="24"/>
        </w:rPr>
        <w:t xml:space="preserve"> </w:t>
      </w:r>
      <w:r>
        <w:rPr>
          <w:rFonts w:ascii="Arial"/>
          <w:sz w:val="24"/>
        </w:rPr>
        <w:t>endorsements where necessary. Such policies provided under Article 11 shall not</w:t>
      </w:r>
      <w:r>
        <w:rPr>
          <w:rFonts w:ascii="Arial"/>
          <w:spacing w:val="18"/>
          <w:sz w:val="24"/>
        </w:rPr>
        <w:t xml:space="preserve"> </w:t>
      </w:r>
      <w:r>
        <w:rPr>
          <w:rFonts w:ascii="Arial"/>
          <w:sz w:val="24"/>
        </w:rPr>
        <w:t>be affected by any other policy of insurance, which the CITY may carry</w:t>
      </w:r>
      <w:r>
        <w:rPr>
          <w:rFonts w:ascii="Arial"/>
          <w:spacing w:val="-23"/>
          <w:sz w:val="24"/>
        </w:rPr>
        <w:t xml:space="preserve"> </w:t>
      </w:r>
      <w:r>
        <w:rPr>
          <w:rFonts w:ascii="Arial"/>
          <w:sz w:val="24"/>
        </w:rPr>
        <w:t>in its own name.</w:t>
      </w:r>
    </w:p>
    <w:p w14:paraId="432A0271" w14:textId="77777777" w:rsidR="005729F7" w:rsidRDefault="005729F7" w:rsidP="005729F7">
      <w:pPr>
        <w:spacing w:after="0" w:line="240" w:lineRule="auto"/>
        <w:rPr>
          <w:rFonts w:ascii="Arial" w:eastAsia="Arial" w:hAnsi="Arial" w:cs="Arial"/>
          <w:szCs w:val="24"/>
        </w:rPr>
      </w:pPr>
    </w:p>
    <w:p w14:paraId="3DAC8237" w14:textId="77777777" w:rsidR="005729F7" w:rsidRPr="001D4081" w:rsidRDefault="005729F7" w:rsidP="005729F7">
      <w:pPr>
        <w:pStyle w:val="ListParagraph"/>
        <w:numPr>
          <w:ilvl w:val="2"/>
          <w:numId w:val="14"/>
        </w:numPr>
        <w:tabs>
          <w:tab w:val="left" w:pos="1381"/>
        </w:tabs>
        <w:ind w:left="1380" w:right="394" w:hanging="720"/>
        <w:jc w:val="both"/>
        <w:rPr>
          <w:rFonts w:ascii="Arial" w:eastAsia="Arial" w:hAnsi="Arial" w:cs="Arial"/>
          <w:sz w:val="24"/>
          <w:szCs w:val="24"/>
        </w:rPr>
      </w:pPr>
      <w:r>
        <w:rPr>
          <w:rFonts w:ascii="Arial"/>
          <w:sz w:val="24"/>
        </w:rPr>
        <w:t>CONSULTANT shall as a condition precedent of this</w:t>
      </w:r>
      <w:r>
        <w:rPr>
          <w:rFonts w:ascii="Arial"/>
          <w:spacing w:val="60"/>
          <w:sz w:val="24"/>
        </w:rPr>
        <w:t xml:space="preserve"> </w:t>
      </w:r>
      <w:r>
        <w:rPr>
          <w:rFonts w:ascii="Arial"/>
          <w:sz w:val="24"/>
        </w:rPr>
        <w:t>Agreement, furnish</w:t>
      </w:r>
      <w:r>
        <w:rPr>
          <w:rFonts w:ascii="Arial"/>
          <w:spacing w:val="28"/>
          <w:sz w:val="24"/>
        </w:rPr>
        <w:t xml:space="preserve"> </w:t>
      </w:r>
      <w:r>
        <w:rPr>
          <w:rFonts w:ascii="Arial"/>
          <w:sz w:val="24"/>
        </w:rPr>
        <w:t>to</w:t>
      </w:r>
      <w:r>
        <w:rPr>
          <w:rFonts w:ascii="Arial"/>
          <w:spacing w:val="55"/>
          <w:sz w:val="24"/>
        </w:rPr>
        <w:t xml:space="preserve"> </w:t>
      </w:r>
      <w:r>
        <w:rPr>
          <w:rFonts w:ascii="Arial"/>
          <w:sz w:val="24"/>
        </w:rPr>
        <w:t>the</w:t>
      </w:r>
      <w:r>
        <w:rPr>
          <w:rFonts w:ascii="Arial"/>
          <w:spacing w:val="28"/>
          <w:sz w:val="24"/>
        </w:rPr>
        <w:t xml:space="preserve"> </w:t>
      </w:r>
      <w:r>
        <w:rPr>
          <w:rFonts w:ascii="Arial"/>
          <w:sz w:val="24"/>
        </w:rPr>
        <w:t>City</w:t>
      </w:r>
      <w:r>
        <w:rPr>
          <w:rFonts w:ascii="Arial"/>
          <w:spacing w:val="24"/>
          <w:sz w:val="24"/>
        </w:rPr>
        <w:t xml:space="preserve"> </w:t>
      </w:r>
      <w:r>
        <w:rPr>
          <w:rFonts w:ascii="Arial"/>
          <w:sz w:val="24"/>
        </w:rPr>
        <w:t>of</w:t>
      </w:r>
      <w:r>
        <w:rPr>
          <w:rFonts w:ascii="Arial"/>
          <w:spacing w:val="27"/>
          <w:sz w:val="24"/>
        </w:rPr>
        <w:t xml:space="preserve"> </w:t>
      </w:r>
      <w:r>
        <w:rPr>
          <w:rFonts w:ascii="Arial"/>
          <w:sz w:val="24"/>
        </w:rPr>
        <w:t>Fort</w:t>
      </w:r>
      <w:r>
        <w:rPr>
          <w:rFonts w:ascii="Arial"/>
          <w:spacing w:val="27"/>
          <w:sz w:val="24"/>
        </w:rPr>
        <w:t xml:space="preserve"> </w:t>
      </w:r>
      <w:r>
        <w:rPr>
          <w:rFonts w:ascii="Arial"/>
          <w:sz w:val="24"/>
        </w:rPr>
        <w:t>Lauderdale,</w:t>
      </w:r>
      <w:r>
        <w:rPr>
          <w:rFonts w:ascii="Arial"/>
          <w:spacing w:val="27"/>
          <w:sz w:val="24"/>
        </w:rPr>
        <w:t xml:space="preserve"> </w:t>
      </w:r>
      <w:r>
        <w:rPr>
          <w:rFonts w:ascii="Arial"/>
          <w:sz w:val="24"/>
        </w:rPr>
        <w:t>c/o</w:t>
      </w:r>
      <w:r>
        <w:rPr>
          <w:rFonts w:ascii="Arial"/>
          <w:spacing w:val="25"/>
          <w:sz w:val="24"/>
        </w:rPr>
        <w:t xml:space="preserve"> </w:t>
      </w:r>
      <w:r>
        <w:rPr>
          <w:rFonts w:ascii="Arial"/>
          <w:sz w:val="24"/>
        </w:rPr>
        <w:t>Project</w:t>
      </w:r>
      <w:r>
        <w:rPr>
          <w:rFonts w:ascii="Arial"/>
          <w:spacing w:val="27"/>
          <w:sz w:val="24"/>
        </w:rPr>
        <w:t xml:space="preserve"> </w:t>
      </w:r>
      <w:r>
        <w:rPr>
          <w:rFonts w:ascii="Arial"/>
          <w:sz w:val="24"/>
        </w:rPr>
        <w:t>Manager,</w:t>
      </w:r>
      <w:r>
        <w:rPr>
          <w:rFonts w:ascii="Arial"/>
          <w:spacing w:val="27"/>
          <w:sz w:val="24"/>
        </w:rPr>
        <w:t xml:space="preserve"> </w:t>
      </w:r>
      <w:r>
        <w:rPr>
          <w:rFonts w:ascii="Arial"/>
          <w:sz w:val="24"/>
        </w:rPr>
        <w:t>100</w:t>
      </w:r>
      <w:r>
        <w:rPr>
          <w:rFonts w:ascii="Arial"/>
          <w:spacing w:val="25"/>
          <w:sz w:val="24"/>
        </w:rPr>
        <w:t xml:space="preserve"> </w:t>
      </w:r>
      <w:r>
        <w:rPr>
          <w:rFonts w:ascii="Arial"/>
          <w:sz w:val="24"/>
        </w:rPr>
        <w:t>N. Andrews Avenue, Fort Lauderdale, FL 33301, Certificate(s)</w:t>
      </w:r>
      <w:r>
        <w:rPr>
          <w:rFonts w:ascii="Arial"/>
          <w:spacing w:val="54"/>
          <w:sz w:val="24"/>
        </w:rPr>
        <w:t xml:space="preserve"> </w:t>
      </w:r>
      <w:r>
        <w:rPr>
          <w:rFonts w:ascii="Arial"/>
          <w:sz w:val="24"/>
        </w:rPr>
        <w:t>of Insurance upon execution of this Agreement, which indicate</w:t>
      </w:r>
      <w:r>
        <w:rPr>
          <w:rFonts w:ascii="Arial"/>
          <w:spacing w:val="4"/>
          <w:sz w:val="24"/>
        </w:rPr>
        <w:t xml:space="preserve"> </w:t>
      </w:r>
      <w:r>
        <w:rPr>
          <w:rFonts w:ascii="Arial"/>
          <w:sz w:val="24"/>
        </w:rPr>
        <w:t>that insurance coverage has been obtained which meets the</w:t>
      </w:r>
      <w:r>
        <w:rPr>
          <w:rFonts w:ascii="Arial"/>
          <w:spacing w:val="5"/>
          <w:sz w:val="24"/>
        </w:rPr>
        <w:t xml:space="preserve"> </w:t>
      </w:r>
      <w:r>
        <w:rPr>
          <w:rFonts w:ascii="Arial"/>
          <w:sz w:val="24"/>
        </w:rPr>
        <w:t>requirements as outlined</w:t>
      </w:r>
      <w:r>
        <w:rPr>
          <w:rFonts w:ascii="Arial"/>
          <w:spacing w:val="-2"/>
          <w:sz w:val="24"/>
        </w:rPr>
        <w:t xml:space="preserve"> </w:t>
      </w:r>
      <w:r>
        <w:rPr>
          <w:rFonts w:ascii="Arial"/>
          <w:sz w:val="24"/>
        </w:rPr>
        <w:t>below:</w:t>
      </w:r>
    </w:p>
    <w:p w14:paraId="1E0C57AB" w14:textId="77777777" w:rsidR="001D4081" w:rsidRPr="001D4081" w:rsidRDefault="001D4081" w:rsidP="001D4081">
      <w:pPr>
        <w:pStyle w:val="ListParagraph"/>
        <w:rPr>
          <w:rFonts w:ascii="Arial" w:eastAsia="Arial" w:hAnsi="Arial" w:cs="Arial"/>
          <w:sz w:val="24"/>
          <w:szCs w:val="24"/>
        </w:rPr>
      </w:pPr>
    </w:p>
    <w:p w14:paraId="5A8BECDF" w14:textId="77777777" w:rsidR="001D4081" w:rsidRDefault="001D4081" w:rsidP="001D4081">
      <w:pPr>
        <w:pStyle w:val="ListParagraph"/>
        <w:tabs>
          <w:tab w:val="left" w:pos="1381"/>
        </w:tabs>
        <w:ind w:left="1380" w:right="394"/>
        <w:jc w:val="both"/>
        <w:rPr>
          <w:rFonts w:ascii="Arial" w:eastAsia="Arial" w:hAnsi="Arial" w:cs="Arial"/>
          <w:sz w:val="24"/>
          <w:szCs w:val="24"/>
        </w:rPr>
      </w:pPr>
    </w:p>
    <w:p w14:paraId="450B183A" w14:textId="77777777" w:rsidR="001D4081" w:rsidRDefault="001D4081" w:rsidP="001D4081">
      <w:pPr>
        <w:pStyle w:val="ListParagraph"/>
        <w:tabs>
          <w:tab w:val="left" w:pos="1381"/>
        </w:tabs>
        <w:ind w:left="1380" w:right="394"/>
        <w:jc w:val="both"/>
        <w:rPr>
          <w:rFonts w:ascii="Arial" w:eastAsia="Arial" w:hAnsi="Arial" w:cs="Arial"/>
          <w:sz w:val="24"/>
          <w:szCs w:val="24"/>
        </w:rPr>
      </w:pPr>
    </w:p>
    <w:p w14:paraId="55AD5484" w14:textId="77777777" w:rsidR="005729F7" w:rsidRDefault="005729F7" w:rsidP="005729F7">
      <w:pPr>
        <w:spacing w:after="0" w:line="240" w:lineRule="auto"/>
        <w:rPr>
          <w:rFonts w:ascii="Arial" w:eastAsia="Arial" w:hAnsi="Arial" w:cs="Arial"/>
          <w:szCs w:val="24"/>
        </w:rPr>
      </w:pPr>
    </w:p>
    <w:p w14:paraId="759037EC" w14:textId="77777777" w:rsidR="005729F7" w:rsidRDefault="005729F7" w:rsidP="005729F7">
      <w:pPr>
        <w:pStyle w:val="ListParagraph"/>
        <w:numPr>
          <w:ilvl w:val="2"/>
          <w:numId w:val="15"/>
        </w:numPr>
        <w:tabs>
          <w:tab w:val="left" w:pos="1530"/>
        </w:tabs>
        <w:ind w:right="563" w:hanging="720"/>
        <w:rPr>
          <w:rFonts w:ascii="Arial" w:eastAsia="Arial" w:hAnsi="Arial" w:cs="Arial"/>
          <w:sz w:val="24"/>
          <w:szCs w:val="24"/>
        </w:rPr>
      </w:pPr>
      <w:r>
        <w:rPr>
          <w:rFonts w:ascii="Arial"/>
          <w:sz w:val="24"/>
        </w:rPr>
        <w:t>COMMERCIAL GENERAL</w:t>
      </w:r>
      <w:r>
        <w:rPr>
          <w:rFonts w:ascii="Arial"/>
          <w:spacing w:val="1"/>
          <w:sz w:val="24"/>
        </w:rPr>
        <w:t xml:space="preserve"> </w:t>
      </w:r>
      <w:r>
        <w:rPr>
          <w:rFonts w:ascii="Arial"/>
          <w:sz w:val="24"/>
        </w:rPr>
        <w:t>LIABILITY</w:t>
      </w:r>
    </w:p>
    <w:p w14:paraId="38BE4F1F" w14:textId="77777777" w:rsidR="005729F7" w:rsidRDefault="005729F7" w:rsidP="005729F7">
      <w:pPr>
        <w:spacing w:after="0" w:line="240" w:lineRule="auto"/>
        <w:rPr>
          <w:rFonts w:ascii="Arial" w:eastAsia="Arial" w:hAnsi="Arial" w:cs="Arial"/>
          <w:szCs w:val="24"/>
        </w:rPr>
      </w:pPr>
    </w:p>
    <w:p w14:paraId="77EE31CC" w14:textId="77777777" w:rsidR="005729F7" w:rsidRDefault="005729F7" w:rsidP="005729F7">
      <w:pPr>
        <w:pStyle w:val="ListParagraph"/>
        <w:numPr>
          <w:ilvl w:val="3"/>
          <w:numId w:val="15"/>
        </w:numPr>
        <w:tabs>
          <w:tab w:val="left" w:pos="2101"/>
        </w:tabs>
        <w:ind w:right="563"/>
        <w:jc w:val="left"/>
        <w:rPr>
          <w:rFonts w:ascii="Arial" w:eastAsia="Arial" w:hAnsi="Arial" w:cs="Arial"/>
          <w:sz w:val="24"/>
          <w:szCs w:val="24"/>
        </w:rPr>
      </w:pPr>
      <w:r>
        <w:rPr>
          <w:rFonts w:ascii="Arial"/>
          <w:sz w:val="24"/>
        </w:rPr>
        <w:t>Limits of</w:t>
      </w:r>
      <w:r>
        <w:rPr>
          <w:rFonts w:ascii="Arial"/>
          <w:spacing w:val="-1"/>
          <w:sz w:val="24"/>
        </w:rPr>
        <w:t xml:space="preserve"> </w:t>
      </w:r>
      <w:r>
        <w:rPr>
          <w:rFonts w:ascii="Arial"/>
          <w:sz w:val="24"/>
        </w:rPr>
        <w:t>Liability:</w:t>
      </w:r>
    </w:p>
    <w:p w14:paraId="07F961A3" w14:textId="77777777" w:rsidR="005729F7" w:rsidRDefault="005729F7" w:rsidP="005729F7">
      <w:pPr>
        <w:pStyle w:val="BodyText"/>
        <w:ind w:left="2100" w:right="563"/>
      </w:pPr>
      <w:r>
        <w:t>Bodily Injury and Property Damage - Combined Single</w:t>
      </w:r>
      <w:r>
        <w:rPr>
          <w:spacing w:val="-27"/>
        </w:rPr>
        <w:t xml:space="preserve"> </w:t>
      </w:r>
      <w:r>
        <w:t>Limit</w:t>
      </w:r>
    </w:p>
    <w:p w14:paraId="05236DE1" w14:textId="77777777" w:rsidR="005729F7" w:rsidRDefault="005729F7" w:rsidP="005729F7">
      <w:pPr>
        <w:spacing w:after="0" w:line="240" w:lineRule="auto"/>
        <w:rPr>
          <w:rFonts w:ascii="Arial" w:eastAsia="Arial" w:hAnsi="Arial" w:cs="Arial"/>
          <w:sz w:val="2"/>
          <w:szCs w:val="2"/>
        </w:rPr>
      </w:pPr>
    </w:p>
    <w:tbl>
      <w:tblPr>
        <w:tblW w:w="0" w:type="auto"/>
        <w:tblInd w:w="2045" w:type="dxa"/>
        <w:tblLayout w:type="fixed"/>
        <w:tblCellMar>
          <w:left w:w="0" w:type="dxa"/>
          <w:right w:w="0" w:type="dxa"/>
        </w:tblCellMar>
        <w:tblLook w:val="01E0" w:firstRow="1" w:lastRow="1" w:firstColumn="1" w:lastColumn="1" w:noHBand="0" w:noVBand="0"/>
      </w:tblPr>
      <w:tblGrid>
        <w:gridCol w:w="3924"/>
        <w:gridCol w:w="1710"/>
      </w:tblGrid>
      <w:tr w:rsidR="005729F7" w14:paraId="5E5703DA" w14:textId="77777777" w:rsidTr="00A86804">
        <w:trPr>
          <w:trHeight w:hRule="exact" w:val="258"/>
        </w:trPr>
        <w:tc>
          <w:tcPr>
            <w:tcW w:w="3924" w:type="dxa"/>
            <w:tcBorders>
              <w:top w:val="nil"/>
              <w:left w:val="nil"/>
              <w:bottom w:val="nil"/>
              <w:right w:val="nil"/>
            </w:tcBorders>
          </w:tcPr>
          <w:p w14:paraId="3B3B050A" w14:textId="77777777" w:rsidR="005729F7" w:rsidRDefault="005729F7" w:rsidP="005729F7">
            <w:pPr>
              <w:pStyle w:val="TableParagraph"/>
              <w:ind w:left="55"/>
              <w:rPr>
                <w:rFonts w:ascii="Arial" w:eastAsia="Arial" w:hAnsi="Arial" w:cs="Arial"/>
                <w:sz w:val="24"/>
                <w:szCs w:val="24"/>
              </w:rPr>
            </w:pPr>
            <w:r>
              <w:rPr>
                <w:rFonts w:ascii="Arial"/>
                <w:sz w:val="24"/>
              </w:rPr>
              <w:t>Each</w:t>
            </w:r>
            <w:r>
              <w:rPr>
                <w:rFonts w:ascii="Arial"/>
                <w:spacing w:val="-4"/>
                <w:sz w:val="24"/>
              </w:rPr>
              <w:t xml:space="preserve"> </w:t>
            </w:r>
            <w:r>
              <w:rPr>
                <w:rFonts w:ascii="Arial"/>
                <w:sz w:val="24"/>
              </w:rPr>
              <w:t>Occurrence</w:t>
            </w:r>
          </w:p>
        </w:tc>
        <w:tc>
          <w:tcPr>
            <w:tcW w:w="1710" w:type="dxa"/>
            <w:tcBorders>
              <w:top w:val="nil"/>
              <w:left w:val="nil"/>
              <w:bottom w:val="nil"/>
              <w:right w:val="nil"/>
            </w:tcBorders>
          </w:tcPr>
          <w:p w14:paraId="623D223A" w14:textId="77777777" w:rsidR="005729F7" w:rsidRDefault="005729F7" w:rsidP="005729F7">
            <w:pPr>
              <w:pStyle w:val="TableParagraph"/>
              <w:ind w:left="450"/>
              <w:rPr>
                <w:rFonts w:ascii="Arial" w:eastAsia="Arial" w:hAnsi="Arial" w:cs="Arial"/>
                <w:sz w:val="24"/>
                <w:szCs w:val="24"/>
              </w:rPr>
            </w:pPr>
            <w:r>
              <w:rPr>
                <w:rFonts w:ascii="Arial"/>
                <w:sz w:val="24"/>
              </w:rPr>
              <w:t>$1,000,000</w:t>
            </w:r>
          </w:p>
        </w:tc>
      </w:tr>
      <w:tr w:rsidR="005729F7" w14:paraId="7ADE1FE4" w14:textId="77777777" w:rsidTr="00A86804">
        <w:trPr>
          <w:trHeight w:hRule="exact" w:val="276"/>
        </w:trPr>
        <w:tc>
          <w:tcPr>
            <w:tcW w:w="3924" w:type="dxa"/>
            <w:tcBorders>
              <w:top w:val="nil"/>
              <w:left w:val="nil"/>
              <w:bottom w:val="nil"/>
              <w:right w:val="nil"/>
            </w:tcBorders>
          </w:tcPr>
          <w:p w14:paraId="4B3BBAE8" w14:textId="77777777" w:rsidR="005729F7" w:rsidRDefault="005729F7" w:rsidP="005729F7">
            <w:pPr>
              <w:pStyle w:val="TableParagraph"/>
              <w:ind w:left="55"/>
              <w:rPr>
                <w:rFonts w:ascii="Arial" w:eastAsia="Arial" w:hAnsi="Arial" w:cs="Arial"/>
                <w:sz w:val="24"/>
                <w:szCs w:val="24"/>
              </w:rPr>
            </w:pPr>
            <w:r>
              <w:rPr>
                <w:rFonts w:ascii="Arial"/>
                <w:sz w:val="24"/>
              </w:rPr>
              <w:t>Project</w:t>
            </w:r>
            <w:r>
              <w:rPr>
                <w:rFonts w:ascii="Arial"/>
                <w:spacing w:val="-9"/>
                <w:sz w:val="24"/>
              </w:rPr>
              <w:t xml:space="preserve"> </w:t>
            </w:r>
            <w:r>
              <w:rPr>
                <w:rFonts w:ascii="Arial"/>
                <w:sz w:val="24"/>
              </w:rPr>
              <w:t>Aggregate</w:t>
            </w:r>
          </w:p>
        </w:tc>
        <w:tc>
          <w:tcPr>
            <w:tcW w:w="1710" w:type="dxa"/>
            <w:tcBorders>
              <w:top w:val="nil"/>
              <w:left w:val="nil"/>
              <w:bottom w:val="nil"/>
              <w:right w:val="nil"/>
            </w:tcBorders>
          </w:tcPr>
          <w:p w14:paraId="4D7E21A9" w14:textId="77777777" w:rsidR="005729F7" w:rsidRDefault="005729F7" w:rsidP="005729F7">
            <w:pPr>
              <w:pStyle w:val="TableParagraph"/>
              <w:ind w:left="450"/>
              <w:rPr>
                <w:rFonts w:ascii="Arial" w:eastAsia="Arial" w:hAnsi="Arial" w:cs="Arial"/>
                <w:sz w:val="24"/>
                <w:szCs w:val="24"/>
              </w:rPr>
            </w:pPr>
            <w:r>
              <w:rPr>
                <w:rFonts w:ascii="Arial"/>
                <w:sz w:val="24"/>
              </w:rPr>
              <w:t>$1,000,000</w:t>
            </w:r>
          </w:p>
        </w:tc>
      </w:tr>
      <w:tr w:rsidR="005729F7" w14:paraId="25D3B2CB" w14:textId="77777777" w:rsidTr="00A86804">
        <w:trPr>
          <w:trHeight w:hRule="exact" w:val="276"/>
        </w:trPr>
        <w:tc>
          <w:tcPr>
            <w:tcW w:w="3924" w:type="dxa"/>
            <w:tcBorders>
              <w:top w:val="nil"/>
              <w:left w:val="nil"/>
              <w:bottom w:val="nil"/>
              <w:right w:val="nil"/>
            </w:tcBorders>
          </w:tcPr>
          <w:p w14:paraId="367A6351" w14:textId="77777777" w:rsidR="005729F7" w:rsidRDefault="005729F7" w:rsidP="005729F7">
            <w:pPr>
              <w:pStyle w:val="TableParagraph"/>
              <w:ind w:left="55"/>
              <w:rPr>
                <w:rFonts w:ascii="Arial" w:eastAsia="Arial" w:hAnsi="Arial" w:cs="Arial"/>
                <w:sz w:val="24"/>
                <w:szCs w:val="24"/>
              </w:rPr>
            </w:pPr>
            <w:r>
              <w:rPr>
                <w:rFonts w:ascii="Arial"/>
                <w:sz w:val="24"/>
              </w:rPr>
              <w:t>General</w:t>
            </w:r>
            <w:r>
              <w:rPr>
                <w:rFonts w:ascii="Arial"/>
                <w:spacing w:val="-11"/>
                <w:sz w:val="24"/>
              </w:rPr>
              <w:t xml:space="preserve"> </w:t>
            </w:r>
            <w:r>
              <w:rPr>
                <w:rFonts w:ascii="Arial"/>
                <w:sz w:val="24"/>
              </w:rPr>
              <w:t>Aggregate</w:t>
            </w:r>
          </w:p>
        </w:tc>
        <w:tc>
          <w:tcPr>
            <w:tcW w:w="1710" w:type="dxa"/>
            <w:tcBorders>
              <w:top w:val="nil"/>
              <w:left w:val="nil"/>
              <w:bottom w:val="nil"/>
              <w:right w:val="nil"/>
            </w:tcBorders>
          </w:tcPr>
          <w:p w14:paraId="1040ED13" w14:textId="77777777" w:rsidR="005729F7" w:rsidRDefault="005729F7" w:rsidP="005729F7">
            <w:pPr>
              <w:pStyle w:val="TableParagraph"/>
              <w:ind w:left="450"/>
              <w:rPr>
                <w:rFonts w:ascii="Arial" w:eastAsia="Arial" w:hAnsi="Arial" w:cs="Arial"/>
                <w:sz w:val="24"/>
                <w:szCs w:val="24"/>
              </w:rPr>
            </w:pPr>
            <w:r>
              <w:rPr>
                <w:rFonts w:ascii="Arial"/>
                <w:sz w:val="24"/>
              </w:rPr>
              <w:t>$2,000,000</w:t>
            </w:r>
          </w:p>
        </w:tc>
      </w:tr>
      <w:tr w:rsidR="005729F7" w14:paraId="15D252CB" w14:textId="77777777" w:rsidTr="00A86804">
        <w:trPr>
          <w:trHeight w:hRule="exact" w:val="276"/>
        </w:trPr>
        <w:tc>
          <w:tcPr>
            <w:tcW w:w="3924" w:type="dxa"/>
            <w:tcBorders>
              <w:top w:val="nil"/>
              <w:left w:val="nil"/>
              <w:bottom w:val="nil"/>
              <w:right w:val="nil"/>
            </w:tcBorders>
          </w:tcPr>
          <w:p w14:paraId="457ED4C3" w14:textId="77777777" w:rsidR="005729F7" w:rsidRDefault="005729F7" w:rsidP="005729F7">
            <w:pPr>
              <w:pStyle w:val="TableParagraph"/>
              <w:ind w:left="55"/>
              <w:rPr>
                <w:rFonts w:ascii="Arial" w:eastAsia="Arial" w:hAnsi="Arial" w:cs="Arial"/>
                <w:sz w:val="24"/>
                <w:szCs w:val="24"/>
              </w:rPr>
            </w:pPr>
            <w:r>
              <w:rPr>
                <w:rFonts w:ascii="Arial"/>
                <w:sz w:val="24"/>
              </w:rPr>
              <w:t>Personal</w:t>
            </w:r>
            <w:r>
              <w:rPr>
                <w:rFonts w:ascii="Arial"/>
                <w:spacing w:val="-5"/>
                <w:sz w:val="24"/>
              </w:rPr>
              <w:t xml:space="preserve"> </w:t>
            </w:r>
            <w:r>
              <w:rPr>
                <w:rFonts w:ascii="Arial"/>
                <w:sz w:val="24"/>
              </w:rPr>
              <w:t>Injury</w:t>
            </w:r>
          </w:p>
        </w:tc>
        <w:tc>
          <w:tcPr>
            <w:tcW w:w="1710" w:type="dxa"/>
            <w:tcBorders>
              <w:top w:val="nil"/>
              <w:left w:val="nil"/>
              <w:bottom w:val="nil"/>
              <w:right w:val="nil"/>
            </w:tcBorders>
          </w:tcPr>
          <w:p w14:paraId="2DB50D77" w14:textId="77777777" w:rsidR="005729F7" w:rsidRDefault="005729F7" w:rsidP="005729F7">
            <w:pPr>
              <w:pStyle w:val="TableParagraph"/>
              <w:ind w:left="450"/>
              <w:rPr>
                <w:rFonts w:ascii="Arial" w:eastAsia="Arial" w:hAnsi="Arial" w:cs="Arial"/>
                <w:sz w:val="24"/>
                <w:szCs w:val="24"/>
              </w:rPr>
            </w:pPr>
            <w:r>
              <w:rPr>
                <w:rFonts w:ascii="Arial"/>
                <w:sz w:val="24"/>
              </w:rPr>
              <w:t>$1,000,000</w:t>
            </w:r>
          </w:p>
        </w:tc>
      </w:tr>
      <w:tr w:rsidR="005729F7" w14:paraId="1AC45A5E" w14:textId="77777777" w:rsidTr="00A86804">
        <w:trPr>
          <w:trHeight w:hRule="exact" w:val="358"/>
        </w:trPr>
        <w:tc>
          <w:tcPr>
            <w:tcW w:w="3924" w:type="dxa"/>
            <w:tcBorders>
              <w:top w:val="nil"/>
              <w:left w:val="nil"/>
              <w:bottom w:val="nil"/>
              <w:right w:val="nil"/>
            </w:tcBorders>
          </w:tcPr>
          <w:p w14:paraId="40BEF0F1" w14:textId="77777777" w:rsidR="005729F7" w:rsidRDefault="005729F7" w:rsidP="005729F7">
            <w:pPr>
              <w:pStyle w:val="TableParagraph"/>
              <w:ind w:left="55"/>
              <w:rPr>
                <w:rFonts w:ascii="Arial" w:eastAsia="Arial" w:hAnsi="Arial" w:cs="Arial"/>
                <w:sz w:val="24"/>
                <w:szCs w:val="24"/>
              </w:rPr>
            </w:pPr>
            <w:r>
              <w:rPr>
                <w:rFonts w:ascii="Arial"/>
                <w:sz w:val="24"/>
              </w:rPr>
              <w:t>Products/Completed</w:t>
            </w:r>
            <w:r>
              <w:rPr>
                <w:rFonts w:ascii="Arial"/>
                <w:spacing w:val="-14"/>
                <w:sz w:val="24"/>
              </w:rPr>
              <w:t xml:space="preserve"> </w:t>
            </w:r>
            <w:r>
              <w:rPr>
                <w:rFonts w:ascii="Arial"/>
                <w:sz w:val="24"/>
              </w:rPr>
              <w:t>Operations</w:t>
            </w:r>
          </w:p>
        </w:tc>
        <w:tc>
          <w:tcPr>
            <w:tcW w:w="1710" w:type="dxa"/>
            <w:tcBorders>
              <w:top w:val="nil"/>
              <w:left w:val="nil"/>
              <w:bottom w:val="nil"/>
              <w:right w:val="nil"/>
            </w:tcBorders>
          </w:tcPr>
          <w:p w14:paraId="782E140E" w14:textId="77777777" w:rsidR="005729F7" w:rsidRDefault="005729F7" w:rsidP="005729F7">
            <w:pPr>
              <w:pStyle w:val="TableParagraph"/>
              <w:ind w:left="450"/>
              <w:rPr>
                <w:rFonts w:ascii="Arial" w:eastAsia="Arial" w:hAnsi="Arial" w:cs="Arial"/>
                <w:sz w:val="24"/>
                <w:szCs w:val="24"/>
              </w:rPr>
            </w:pPr>
            <w:r>
              <w:rPr>
                <w:rFonts w:ascii="Arial"/>
                <w:sz w:val="24"/>
              </w:rPr>
              <w:t>$1,000,000</w:t>
            </w:r>
          </w:p>
        </w:tc>
      </w:tr>
    </w:tbl>
    <w:p w14:paraId="79CB9698" w14:textId="77777777" w:rsidR="005729F7" w:rsidRDefault="005729F7" w:rsidP="005729F7">
      <w:pPr>
        <w:spacing w:after="0" w:line="240" w:lineRule="auto"/>
        <w:rPr>
          <w:rFonts w:ascii="Arial" w:eastAsia="Arial" w:hAnsi="Arial" w:cs="Arial"/>
          <w:sz w:val="20"/>
          <w:szCs w:val="20"/>
        </w:rPr>
      </w:pPr>
    </w:p>
    <w:p w14:paraId="125D4C3E" w14:textId="77777777" w:rsidR="005729F7" w:rsidRDefault="005729F7" w:rsidP="005729F7">
      <w:pPr>
        <w:spacing w:after="0" w:line="240" w:lineRule="auto"/>
        <w:rPr>
          <w:rFonts w:ascii="Arial" w:eastAsia="Arial" w:hAnsi="Arial" w:cs="Arial"/>
          <w:sz w:val="19"/>
          <w:szCs w:val="19"/>
        </w:rPr>
      </w:pPr>
    </w:p>
    <w:p w14:paraId="2042A64A" w14:textId="77777777" w:rsidR="005729F7" w:rsidRDefault="005729F7" w:rsidP="00777589">
      <w:pPr>
        <w:pStyle w:val="ListParagraph"/>
        <w:numPr>
          <w:ilvl w:val="3"/>
          <w:numId w:val="15"/>
        </w:numPr>
        <w:ind w:left="2070" w:right="563"/>
        <w:jc w:val="left"/>
        <w:rPr>
          <w:rFonts w:ascii="Arial" w:eastAsia="Arial" w:hAnsi="Arial" w:cs="Arial"/>
          <w:sz w:val="24"/>
          <w:szCs w:val="24"/>
        </w:rPr>
      </w:pPr>
      <w:r>
        <w:rPr>
          <w:rFonts w:ascii="Arial"/>
          <w:sz w:val="24"/>
        </w:rPr>
        <w:t>Endorsements</w:t>
      </w:r>
      <w:r>
        <w:rPr>
          <w:rFonts w:ascii="Arial"/>
          <w:spacing w:val="-1"/>
          <w:sz w:val="24"/>
        </w:rPr>
        <w:t xml:space="preserve"> </w:t>
      </w:r>
      <w:r>
        <w:rPr>
          <w:rFonts w:ascii="Arial"/>
          <w:sz w:val="24"/>
        </w:rPr>
        <w:t>Required:</w:t>
      </w:r>
    </w:p>
    <w:p w14:paraId="37F22E77" w14:textId="77777777" w:rsidR="005729F7" w:rsidRDefault="005729F7" w:rsidP="005729F7">
      <w:pPr>
        <w:pStyle w:val="BodyText"/>
        <w:ind w:left="2100" w:right="563"/>
      </w:pPr>
      <w:r>
        <w:t>City of Fort Lauderdale included as an Additional</w:t>
      </w:r>
      <w:r>
        <w:rPr>
          <w:spacing w:val="-27"/>
        </w:rPr>
        <w:t xml:space="preserve"> </w:t>
      </w:r>
      <w:r>
        <w:t xml:space="preserve">Insured </w:t>
      </w:r>
    </w:p>
    <w:p w14:paraId="60ED4CF1" w14:textId="77777777" w:rsidR="005729F7" w:rsidRDefault="005729F7" w:rsidP="005729F7">
      <w:pPr>
        <w:pStyle w:val="BodyText"/>
        <w:ind w:left="2100" w:right="563"/>
      </w:pPr>
      <w:r>
        <w:t>Employees included as insured</w:t>
      </w:r>
    </w:p>
    <w:p w14:paraId="0AAD9EDB" w14:textId="77777777" w:rsidR="005729F7" w:rsidRDefault="005729F7" w:rsidP="005729F7">
      <w:pPr>
        <w:pStyle w:val="BodyText"/>
        <w:ind w:left="2100" w:right="563"/>
      </w:pPr>
      <w:r>
        <w:t>Broad Form Contractual</w:t>
      </w:r>
      <w:r>
        <w:rPr>
          <w:spacing w:val="-14"/>
        </w:rPr>
        <w:t xml:space="preserve"> </w:t>
      </w:r>
      <w:r>
        <w:t>Liability</w:t>
      </w:r>
    </w:p>
    <w:p w14:paraId="41B40137" w14:textId="77777777" w:rsidR="005729F7" w:rsidRDefault="005729F7" w:rsidP="005729F7">
      <w:pPr>
        <w:pStyle w:val="BodyText"/>
        <w:ind w:left="2100" w:right="2724"/>
      </w:pPr>
      <w:r>
        <w:t>Waiver of</w:t>
      </w:r>
      <w:r>
        <w:rPr>
          <w:spacing w:val="-3"/>
        </w:rPr>
        <w:t xml:space="preserve"> </w:t>
      </w:r>
      <w:r>
        <w:t>Subrogation Premises/Operations Products/Completed</w:t>
      </w:r>
      <w:r>
        <w:rPr>
          <w:spacing w:val="-11"/>
        </w:rPr>
        <w:t xml:space="preserve"> </w:t>
      </w:r>
      <w:r>
        <w:t>Operations Independent</w:t>
      </w:r>
      <w:r>
        <w:rPr>
          <w:spacing w:val="-13"/>
        </w:rPr>
        <w:t xml:space="preserve"> </w:t>
      </w:r>
      <w:r>
        <w:t>Contractors</w:t>
      </w:r>
    </w:p>
    <w:p w14:paraId="319F63AA" w14:textId="77777777" w:rsidR="005729F7" w:rsidRDefault="005729F7" w:rsidP="005729F7">
      <w:pPr>
        <w:pStyle w:val="BodyText"/>
        <w:ind w:left="2100" w:right="2724"/>
      </w:pPr>
    </w:p>
    <w:p w14:paraId="4ABF2B94" w14:textId="77777777" w:rsidR="005729F7" w:rsidRDefault="005729F7" w:rsidP="005729F7">
      <w:pPr>
        <w:pStyle w:val="ListParagraph"/>
        <w:numPr>
          <w:ilvl w:val="2"/>
          <w:numId w:val="15"/>
        </w:numPr>
        <w:tabs>
          <w:tab w:val="left" w:pos="1530"/>
        </w:tabs>
        <w:ind w:left="1529" w:right="563"/>
        <w:rPr>
          <w:rFonts w:ascii="Arial" w:eastAsia="Arial" w:hAnsi="Arial" w:cs="Arial"/>
          <w:sz w:val="24"/>
          <w:szCs w:val="24"/>
        </w:rPr>
      </w:pPr>
      <w:r>
        <w:rPr>
          <w:rFonts w:ascii="Arial"/>
          <w:sz w:val="24"/>
        </w:rPr>
        <w:t>AUTOMOBILE</w:t>
      </w:r>
      <w:r>
        <w:rPr>
          <w:rFonts w:ascii="Arial"/>
          <w:spacing w:val="-2"/>
          <w:sz w:val="24"/>
        </w:rPr>
        <w:t xml:space="preserve"> </w:t>
      </w:r>
      <w:r>
        <w:rPr>
          <w:rFonts w:ascii="Arial"/>
          <w:sz w:val="24"/>
        </w:rPr>
        <w:t>LIABILITY</w:t>
      </w:r>
    </w:p>
    <w:p w14:paraId="22F796CC" w14:textId="77777777" w:rsidR="005729F7" w:rsidRDefault="005729F7" w:rsidP="005729F7">
      <w:pPr>
        <w:spacing w:after="0" w:line="240" w:lineRule="auto"/>
        <w:rPr>
          <w:rFonts w:ascii="Arial" w:eastAsia="Arial" w:hAnsi="Arial" w:cs="Arial"/>
          <w:szCs w:val="24"/>
        </w:rPr>
      </w:pPr>
    </w:p>
    <w:p w14:paraId="0F60D545" w14:textId="77777777" w:rsidR="005729F7" w:rsidRPr="000A5313" w:rsidRDefault="005729F7" w:rsidP="005729F7">
      <w:pPr>
        <w:pStyle w:val="ListParagraph"/>
        <w:numPr>
          <w:ilvl w:val="3"/>
          <w:numId w:val="15"/>
        </w:numPr>
        <w:tabs>
          <w:tab w:val="left" w:pos="2101"/>
        </w:tabs>
        <w:ind w:right="563"/>
        <w:jc w:val="left"/>
        <w:rPr>
          <w:rFonts w:ascii="Arial" w:eastAsia="Arial" w:hAnsi="Arial" w:cs="Arial"/>
          <w:sz w:val="24"/>
          <w:szCs w:val="24"/>
        </w:rPr>
      </w:pPr>
      <w:r>
        <w:rPr>
          <w:rFonts w:ascii="Arial"/>
          <w:sz w:val="24"/>
        </w:rPr>
        <w:t>Limits of</w:t>
      </w:r>
      <w:r>
        <w:rPr>
          <w:rFonts w:ascii="Arial"/>
          <w:spacing w:val="-1"/>
          <w:sz w:val="24"/>
        </w:rPr>
        <w:t xml:space="preserve"> </w:t>
      </w:r>
      <w:r>
        <w:rPr>
          <w:rFonts w:ascii="Arial"/>
          <w:sz w:val="24"/>
        </w:rPr>
        <w:t>Liability:</w:t>
      </w:r>
    </w:p>
    <w:p w14:paraId="10E284A5" w14:textId="77777777" w:rsidR="005729F7" w:rsidRDefault="005729F7" w:rsidP="005729F7">
      <w:pPr>
        <w:pStyle w:val="BodyText"/>
        <w:ind w:left="2100" w:right="563"/>
      </w:pPr>
      <w:r>
        <w:t>Covering all owned, hired and non-owned automobile equipment.</w:t>
      </w:r>
    </w:p>
    <w:p w14:paraId="5D0779D8" w14:textId="77777777" w:rsidR="0022431B" w:rsidRDefault="005729F7" w:rsidP="005729F7">
      <w:pPr>
        <w:pStyle w:val="BodyText"/>
        <w:ind w:left="2100" w:right="563"/>
      </w:pPr>
      <w:r>
        <w:t xml:space="preserve">Limits: Bodily injury $250,000 each person; $500,000 each </w:t>
      </w:r>
      <w:r w:rsidR="0022431B">
        <w:t xml:space="preserve"> </w:t>
      </w:r>
    </w:p>
    <w:p w14:paraId="02DA2D63" w14:textId="77777777" w:rsidR="005729F7" w:rsidRDefault="0022431B" w:rsidP="005729F7">
      <w:pPr>
        <w:pStyle w:val="BodyText"/>
        <w:ind w:left="2100" w:right="563"/>
      </w:pPr>
      <w:r>
        <w:t xml:space="preserve">           </w:t>
      </w:r>
      <w:r w:rsidR="005729F7">
        <w:t>occurrence</w:t>
      </w:r>
    </w:p>
    <w:p w14:paraId="070BE13F" w14:textId="77777777" w:rsidR="005729F7" w:rsidRDefault="005729F7" w:rsidP="005729F7">
      <w:pPr>
        <w:pStyle w:val="BodyText"/>
        <w:ind w:left="2100" w:right="563"/>
      </w:pPr>
      <w:r>
        <w:t>Property Damage - $100,000 each occurrence</w:t>
      </w:r>
    </w:p>
    <w:p w14:paraId="6DCCDCCB" w14:textId="77777777" w:rsidR="005729F7" w:rsidRDefault="005729F7" w:rsidP="005729F7">
      <w:pPr>
        <w:spacing w:after="0" w:line="240" w:lineRule="auto"/>
        <w:rPr>
          <w:rFonts w:ascii="Arial" w:eastAsia="Arial" w:hAnsi="Arial" w:cs="Arial"/>
          <w:szCs w:val="24"/>
        </w:rPr>
      </w:pPr>
    </w:p>
    <w:p w14:paraId="673F3D56" w14:textId="77777777" w:rsidR="005729F7" w:rsidRPr="00B85A5C" w:rsidRDefault="005729F7" w:rsidP="005729F7">
      <w:pPr>
        <w:pStyle w:val="ListParagraph"/>
        <w:numPr>
          <w:ilvl w:val="3"/>
          <w:numId w:val="15"/>
        </w:numPr>
        <w:tabs>
          <w:tab w:val="left" w:pos="2101"/>
        </w:tabs>
        <w:ind w:right="4459"/>
        <w:jc w:val="left"/>
        <w:rPr>
          <w:rFonts w:ascii="Arial" w:eastAsia="Arial" w:hAnsi="Arial" w:cs="Arial"/>
          <w:sz w:val="24"/>
          <w:szCs w:val="24"/>
        </w:rPr>
      </w:pPr>
      <w:r>
        <w:rPr>
          <w:rFonts w:ascii="Arial"/>
          <w:sz w:val="24"/>
        </w:rPr>
        <w:t>Endorsements</w:t>
      </w:r>
      <w:r>
        <w:rPr>
          <w:rFonts w:ascii="Arial"/>
          <w:spacing w:val="-10"/>
          <w:sz w:val="24"/>
        </w:rPr>
        <w:t xml:space="preserve"> </w:t>
      </w:r>
      <w:r>
        <w:rPr>
          <w:rFonts w:ascii="Arial"/>
          <w:sz w:val="24"/>
        </w:rPr>
        <w:t>Required: Waiver of</w:t>
      </w:r>
      <w:r>
        <w:rPr>
          <w:rFonts w:ascii="Arial"/>
          <w:spacing w:val="-5"/>
          <w:sz w:val="24"/>
        </w:rPr>
        <w:t xml:space="preserve"> </w:t>
      </w:r>
      <w:r>
        <w:rPr>
          <w:rFonts w:ascii="Arial"/>
          <w:sz w:val="24"/>
        </w:rPr>
        <w:t>Subrogation</w:t>
      </w:r>
    </w:p>
    <w:p w14:paraId="00210901" w14:textId="77777777" w:rsidR="00B85A5C" w:rsidRPr="005729F7" w:rsidRDefault="00B85A5C" w:rsidP="00B85A5C">
      <w:pPr>
        <w:pStyle w:val="ListParagraph"/>
        <w:tabs>
          <w:tab w:val="left" w:pos="2101"/>
        </w:tabs>
        <w:ind w:left="2100" w:right="4459"/>
        <w:rPr>
          <w:rFonts w:ascii="Arial" w:eastAsia="Arial" w:hAnsi="Arial" w:cs="Arial"/>
          <w:sz w:val="24"/>
          <w:szCs w:val="24"/>
        </w:rPr>
      </w:pPr>
    </w:p>
    <w:p w14:paraId="0E63090A" w14:textId="77777777" w:rsidR="005729F7" w:rsidRDefault="005729F7" w:rsidP="005729F7">
      <w:pPr>
        <w:pStyle w:val="ListParagraph"/>
        <w:tabs>
          <w:tab w:val="left" w:pos="2101"/>
        </w:tabs>
        <w:ind w:left="2100" w:right="4459"/>
        <w:rPr>
          <w:rFonts w:ascii="Arial" w:eastAsia="Arial" w:hAnsi="Arial" w:cs="Arial"/>
          <w:sz w:val="24"/>
          <w:szCs w:val="24"/>
        </w:rPr>
      </w:pPr>
    </w:p>
    <w:p w14:paraId="085E756B" w14:textId="77777777" w:rsidR="005729F7" w:rsidRDefault="005729F7" w:rsidP="005729F7">
      <w:pPr>
        <w:pStyle w:val="ListParagraph"/>
        <w:numPr>
          <w:ilvl w:val="2"/>
          <w:numId w:val="15"/>
        </w:numPr>
        <w:tabs>
          <w:tab w:val="left" w:pos="1592"/>
        </w:tabs>
        <w:ind w:right="967" w:hanging="720"/>
        <w:rPr>
          <w:rFonts w:ascii="Arial" w:eastAsia="Arial" w:hAnsi="Arial" w:cs="Arial"/>
          <w:sz w:val="24"/>
          <w:szCs w:val="24"/>
        </w:rPr>
      </w:pPr>
      <w:bookmarkStart w:id="5" w:name="11.11.4__WORKERS’_COMPENSATION_AND_EMPLO"/>
      <w:bookmarkEnd w:id="5"/>
      <w:r>
        <w:rPr>
          <w:rFonts w:ascii="Arial" w:eastAsia="Arial" w:hAnsi="Arial" w:cs="Arial"/>
          <w:sz w:val="24"/>
          <w:szCs w:val="24"/>
        </w:rPr>
        <w:t>WORKERS’ COMPENSATION AND EMPLOYERS’</w:t>
      </w:r>
      <w:r>
        <w:rPr>
          <w:rFonts w:ascii="Arial" w:eastAsia="Arial" w:hAnsi="Arial" w:cs="Arial"/>
          <w:spacing w:val="-15"/>
          <w:sz w:val="24"/>
          <w:szCs w:val="24"/>
        </w:rPr>
        <w:t xml:space="preserve"> </w:t>
      </w:r>
      <w:r>
        <w:rPr>
          <w:rFonts w:ascii="Arial" w:eastAsia="Arial" w:hAnsi="Arial" w:cs="Arial"/>
          <w:sz w:val="24"/>
          <w:szCs w:val="24"/>
        </w:rPr>
        <w:t xml:space="preserve">LIABILITY </w:t>
      </w:r>
    </w:p>
    <w:p w14:paraId="2ACB2EDE" w14:textId="77777777" w:rsidR="005729F7" w:rsidRDefault="005729F7" w:rsidP="005729F7">
      <w:pPr>
        <w:pStyle w:val="ListParagraph"/>
        <w:tabs>
          <w:tab w:val="left" w:pos="1592"/>
        </w:tabs>
        <w:ind w:left="1380" w:right="967"/>
        <w:rPr>
          <w:rFonts w:ascii="Arial" w:eastAsia="Arial" w:hAnsi="Arial" w:cs="Arial"/>
          <w:sz w:val="24"/>
          <w:szCs w:val="24"/>
        </w:rPr>
      </w:pPr>
    </w:p>
    <w:p w14:paraId="4FD1D1FF" w14:textId="77777777" w:rsidR="005729F7" w:rsidRDefault="005729F7" w:rsidP="005729F7">
      <w:pPr>
        <w:pStyle w:val="ListParagraph"/>
        <w:tabs>
          <w:tab w:val="left" w:pos="1592"/>
        </w:tabs>
        <w:ind w:left="1380" w:right="967"/>
        <w:rPr>
          <w:rFonts w:ascii="Arial" w:eastAsia="Arial" w:hAnsi="Arial" w:cs="Arial"/>
          <w:sz w:val="24"/>
          <w:szCs w:val="24"/>
        </w:rPr>
      </w:pPr>
      <w:r>
        <w:rPr>
          <w:rFonts w:ascii="Arial" w:eastAsia="Arial" w:hAnsi="Arial" w:cs="Arial"/>
          <w:sz w:val="24"/>
          <w:szCs w:val="24"/>
        </w:rPr>
        <w:t>Limits: Workers’ Compensation – Per Florida Statute</w:t>
      </w:r>
      <w:r>
        <w:rPr>
          <w:rFonts w:ascii="Arial" w:eastAsia="Arial" w:hAnsi="Arial" w:cs="Arial"/>
          <w:spacing w:val="-15"/>
          <w:sz w:val="24"/>
          <w:szCs w:val="24"/>
        </w:rPr>
        <w:t xml:space="preserve"> </w:t>
      </w:r>
      <w:r>
        <w:rPr>
          <w:rFonts w:ascii="Arial" w:eastAsia="Arial" w:hAnsi="Arial" w:cs="Arial"/>
          <w:sz w:val="24"/>
          <w:szCs w:val="24"/>
        </w:rPr>
        <w:t>440</w:t>
      </w:r>
    </w:p>
    <w:p w14:paraId="3F71FD67" w14:textId="77777777" w:rsidR="005729F7" w:rsidRDefault="005729F7" w:rsidP="005729F7">
      <w:pPr>
        <w:pStyle w:val="BodyText"/>
        <w:ind w:left="2100" w:right="563"/>
      </w:pPr>
      <w:r>
        <w:t>Employers’ Liability -</w:t>
      </w:r>
      <w:r>
        <w:rPr>
          <w:spacing w:val="-15"/>
        </w:rPr>
        <w:t xml:space="preserve"> </w:t>
      </w:r>
      <w:r>
        <w:t>$500,000</w:t>
      </w:r>
    </w:p>
    <w:p w14:paraId="13132320" w14:textId="77777777" w:rsidR="005729F7" w:rsidRDefault="005729F7" w:rsidP="005729F7">
      <w:pPr>
        <w:spacing w:after="0" w:line="240" w:lineRule="auto"/>
        <w:rPr>
          <w:rFonts w:ascii="Arial" w:eastAsia="Arial" w:hAnsi="Arial" w:cs="Arial"/>
          <w:szCs w:val="24"/>
        </w:rPr>
      </w:pPr>
    </w:p>
    <w:p w14:paraId="603739C5" w14:textId="77777777" w:rsidR="005729F7" w:rsidRDefault="005729F7" w:rsidP="005729F7">
      <w:pPr>
        <w:pStyle w:val="BodyText"/>
        <w:ind w:left="1380" w:right="393"/>
        <w:jc w:val="both"/>
      </w:pPr>
      <w:r>
        <w:t>Any firm performing work on behalf of the City of Fort</w:t>
      </w:r>
      <w:r>
        <w:rPr>
          <w:spacing w:val="43"/>
        </w:rPr>
        <w:t xml:space="preserve"> </w:t>
      </w:r>
      <w:r>
        <w:t>Lauderdale must provide Workers’ Compensation insurance. Exceptions</w:t>
      </w:r>
      <w:r>
        <w:rPr>
          <w:spacing w:val="60"/>
        </w:rPr>
        <w:t xml:space="preserve"> </w:t>
      </w:r>
      <w:r>
        <w:t>and exemptions</w:t>
      </w:r>
      <w:r>
        <w:rPr>
          <w:spacing w:val="21"/>
        </w:rPr>
        <w:t xml:space="preserve"> </w:t>
      </w:r>
      <w:r>
        <w:t>can</w:t>
      </w:r>
      <w:r>
        <w:rPr>
          <w:spacing w:val="22"/>
        </w:rPr>
        <w:t xml:space="preserve"> </w:t>
      </w:r>
      <w:r>
        <w:t>only</w:t>
      </w:r>
      <w:r>
        <w:rPr>
          <w:spacing w:val="21"/>
        </w:rPr>
        <w:t xml:space="preserve"> </w:t>
      </w:r>
      <w:r>
        <w:t>be</w:t>
      </w:r>
      <w:r>
        <w:rPr>
          <w:spacing w:val="22"/>
        </w:rPr>
        <w:t xml:space="preserve"> </w:t>
      </w:r>
      <w:r>
        <w:t>made</w:t>
      </w:r>
      <w:r>
        <w:rPr>
          <w:spacing w:val="22"/>
        </w:rPr>
        <w:t xml:space="preserve"> </w:t>
      </w:r>
      <w:r>
        <w:t>if</w:t>
      </w:r>
      <w:r>
        <w:rPr>
          <w:spacing w:val="24"/>
        </w:rPr>
        <w:t xml:space="preserve"> </w:t>
      </w:r>
      <w:r>
        <w:t>they</w:t>
      </w:r>
      <w:r>
        <w:rPr>
          <w:spacing w:val="19"/>
        </w:rPr>
        <w:t xml:space="preserve"> </w:t>
      </w:r>
      <w:r>
        <w:t>are</w:t>
      </w:r>
      <w:r>
        <w:rPr>
          <w:spacing w:val="22"/>
        </w:rPr>
        <w:t xml:space="preserve"> </w:t>
      </w:r>
      <w:r>
        <w:t>in</w:t>
      </w:r>
      <w:r>
        <w:rPr>
          <w:spacing w:val="22"/>
        </w:rPr>
        <w:t xml:space="preserve"> </w:t>
      </w:r>
      <w:r>
        <w:t>accordance</w:t>
      </w:r>
      <w:r>
        <w:rPr>
          <w:spacing w:val="22"/>
        </w:rPr>
        <w:t xml:space="preserve"> </w:t>
      </w:r>
      <w:r>
        <w:t>with</w:t>
      </w:r>
      <w:r>
        <w:rPr>
          <w:spacing w:val="22"/>
        </w:rPr>
        <w:t xml:space="preserve"> </w:t>
      </w:r>
      <w:r>
        <w:t>Florida Statute.</w:t>
      </w:r>
      <w:r>
        <w:rPr>
          <w:spacing w:val="66"/>
        </w:rPr>
        <w:t xml:space="preserve"> </w:t>
      </w:r>
      <w:r>
        <w:t>For additional information contact the Department</w:t>
      </w:r>
      <w:r>
        <w:rPr>
          <w:spacing w:val="43"/>
        </w:rPr>
        <w:t xml:space="preserve"> </w:t>
      </w:r>
      <w:r>
        <w:t>of Financial Services, Workers’ Compensation Division at (850)</w:t>
      </w:r>
      <w:r>
        <w:rPr>
          <w:spacing w:val="22"/>
        </w:rPr>
        <w:t xml:space="preserve"> </w:t>
      </w:r>
      <w:r>
        <w:t>413- 1601 or on the web at</w:t>
      </w:r>
      <w:r>
        <w:rPr>
          <w:spacing w:val="-16"/>
        </w:rPr>
        <w:t xml:space="preserve"> </w:t>
      </w:r>
      <w:hyperlink r:id="rId11">
        <w:r>
          <w:rPr>
            <w:color w:val="0000FF"/>
            <w:u w:val="single" w:color="0000FF"/>
          </w:rPr>
          <w:t>www.fldfs.com</w:t>
        </w:r>
      </w:hyperlink>
      <w:r>
        <w:t>.</w:t>
      </w:r>
    </w:p>
    <w:p w14:paraId="41B02EC8" w14:textId="77777777" w:rsidR="005729F7" w:rsidRDefault="005729F7" w:rsidP="005729F7">
      <w:pPr>
        <w:spacing w:after="0" w:line="240" w:lineRule="auto"/>
        <w:rPr>
          <w:rFonts w:ascii="Arial" w:eastAsia="Arial" w:hAnsi="Arial" w:cs="Arial"/>
          <w:sz w:val="17"/>
          <w:szCs w:val="17"/>
        </w:rPr>
      </w:pPr>
    </w:p>
    <w:p w14:paraId="1EFF7DEF" w14:textId="77777777" w:rsidR="005729F7" w:rsidRDefault="005729F7" w:rsidP="005729F7">
      <w:pPr>
        <w:pStyle w:val="BodyText"/>
        <w:ind w:left="1380" w:right="397"/>
        <w:jc w:val="both"/>
      </w:pPr>
      <w:r>
        <w:lastRenderedPageBreak/>
        <w:t>Consultant must be in compliance with all applicable State</w:t>
      </w:r>
      <w:r>
        <w:rPr>
          <w:spacing w:val="34"/>
        </w:rPr>
        <w:t xml:space="preserve"> </w:t>
      </w:r>
      <w:r>
        <w:t>and Federal</w:t>
      </w:r>
      <w:r>
        <w:rPr>
          <w:spacing w:val="44"/>
        </w:rPr>
        <w:t xml:space="preserve"> </w:t>
      </w:r>
      <w:r>
        <w:t>workers’</w:t>
      </w:r>
      <w:r>
        <w:rPr>
          <w:spacing w:val="44"/>
        </w:rPr>
        <w:t xml:space="preserve"> </w:t>
      </w:r>
      <w:r>
        <w:t>compensation</w:t>
      </w:r>
      <w:r>
        <w:rPr>
          <w:spacing w:val="45"/>
        </w:rPr>
        <w:t xml:space="preserve"> </w:t>
      </w:r>
      <w:r>
        <w:t>laws,</w:t>
      </w:r>
      <w:r>
        <w:rPr>
          <w:spacing w:val="45"/>
        </w:rPr>
        <w:t xml:space="preserve"> </w:t>
      </w:r>
      <w:r>
        <w:t>including</w:t>
      </w:r>
      <w:r>
        <w:rPr>
          <w:spacing w:val="43"/>
        </w:rPr>
        <w:t xml:space="preserve"> </w:t>
      </w:r>
      <w:r>
        <w:t>the</w:t>
      </w:r>
      <w:r>
        <w:rPr>
          <w:spacing w:val="45"/>
        </w:rPr>
        <w:t xml:space="preserve"> </w:t>
      </w:r>
      <w:r>
        <w:t>U.S.</w:t>
      </w:r>
      <w:r>
        <w:rPr>
          <w:spacing w:val="45"/>
        </w:rPr>
        <w:t xml:space="preserve"> </w:t>
      </w:r>
      <w:r>
        <w:t>Longshore Harbor Workers’ Act or Jones</w:t>
      </w:r>
      <w:r>
        <w:rPr>
          <w:spacing w:val="-13"/>
        </w:rPr>
        <w:t xml:space="preserve"> </w:t>
      </w:r>
      <w:r>
        <w:t>Act.</w:t>
      </w:r>
    </w:p>
    <w:p w14:paraId="4A8EF40B" w14:textId="77777777" w:rsidR="005729F7" w:rsidRDefault="005729F7" w:rsidP="005729F7">
      <w:pPr>
        <w:spacing w:after="0" w:line="240" w:lineRule="auto"/>
        <w:rPr>
          <w:rFonts w:ascii="Arial" w:eastAsia="Arial" w:hAnsi="Arial" w:cs="Arial"/>
          <w:szCs w:val="24"/>
        </w:rPr>
      </w:pPr>
    </w:p>
    <w:p w14:paraId="69352901" w14:textId="77777777" w:rsidR="001D4081" w:rsidRDefault="001D4081" w:rsidP="005729F7">
      <w:pPr>
        <w:spacing w:after="0" w:line="240" w:lineRule="auto"/>
        <w:rPr>
          <w:rFonts w:ascii="Arial" w:eastAsia="Arial" w:hAnsi="Arial" w:cs="Arial"/>
          <w:szCs w:val="24"/>
        </w:rPr>
      </w:pPr>
    </w:p>
    <w:p w14:paraId="3772F17E" w14:textId="77777777" w:rsidR="001D4081" w:rsidRDefault="001D4081" w:rsidP="005729F7">
      <w:pPr>
        <w:spacing w:after="0" w:line="240" w:lineRule="auto"/>
        <w:rPr>
          <w:rFonts w:ascii="Arial" w:eastAsia="Arial" w:hAnsi="Arial" w:cs="Arial"/>
          <w:szCs w:val="24"/>
        </w:rPr>
      </w:pPr>
    </w:p>
    <w:p w14:paraId="4FA7385A" w14:textId="77777777" w:rsidR="001D4081" w:rsidRDefault="001D4081" w:rsidP="005729F7">
      <w:pPr>
        <w:spacing w:after="0" w:line="240" w:lineRule="auto"/>
        <w:rPr>
          <w:rFonts w:ascii="Arial" w:eastAsia="Arial" w:hAnsi="Arial" w:cs="Arial"/>
          <w:szCs w:val="24"/>
        </w:rPr>
      </w:pPr>
    </w:p>
    <w:p w14:paraId="5D29BCC5" w14:textId="77777777" w:rsidR="001D4081" w:rsidRDefault="001D4081" w:rsidP="005729F7">
      <w:pPr>
        <w:spacing w:after="0" w:line="240" w:lineRule="auto"/>
        <w:rPr>
          <w:rFonts w:ascii="Arial" w:eastAsia="Arial" w:hAnsi="Arial" w:cs="Arial"/>
          <w:szCs w:val="24"/>
        </w:rPr>
      </w:pPr>
    </w:p>
    <w:p w14:paraId="253BB6DF" w14:textId="77777777" w:rsidR="005729F7" w:rsidRPr="000D1BF6" w:rsidRDefault="005729F7" w:rsidP="005729F7">
      <w:pPr>
        <w:pStyle w:val="ListParagraph"/>
        <w:numPr>
          <w:ilvl w:val="2"/>
          <w:numId w:val="15"/>
        </w:numPr>
        <w:tabs>
          <w:tab w:val="left" w:pos="1823"/>
          <w:tab w:val="left" w:pos="4049"/>
          <w:tab w:val="left" w:pos="6593"/>
          <w:tab w:val="left" w:pos="7459"/>
        </w:tabs>
        <w:ind w:left="2100" w:right="394" w:hanging="1440"/>
        <w:rPr>
          <w:rFonts w:ascii="Arial" w:eastAsia="Arial" w:hAnsi="Arial" w:cs="Arial"/>
          <w:sz w:val="24"/>
          <w:szCs w:val="24"/>
        </w:rPr>
      </w:pPr>
      <w:r>
        <w:rPr>
          <w:rFonts w:ascii="Arial"/>
          <w:spacing w:val="-1"/>
          <w:sz w:val="24"/>
        </w:rPr>
        <w:t>PROFESSIONAL</w:t>
      </w:r>
      <w:r>
        <w:rPr>
          <w:rFonts w:ascii="Arial"/>
          <w:spacing w:val="-1"/>
          <w:sz w:val="24"/>
        </w:rPr>
        <w:tab/>
        <w:t>LIABILITY/ERRORS</w:t>
      </w:r>
      <w:r>
        <w:rPr>
          <w:rFonts w:ascii="Arial"/>
          <w:spacing w:val="-1"/>
          <w:sz w:val="24"/>
        </w:rPr>
        <w:tab/>
        <w:t>AND</w:t>
      </w:r>
      <w:r>
        <w:rPr>
          <w:rFonts w:ascii="Arial"/>
          <w:spacing w:val="-1"/>
          <w:sz w:val="24"/>
        </w:rPr>
        <w:tab/>
        <w:t>OMISSIONS</w:t>
      </w:r>
      <w:r>
        <w:rPr>
          <w:rFonts w:ascii="Arial"/>
          <w:spacing w:val="-60"/>
          <w:sz w:val="24"/>
        </w:rPr>
        <w:t xml:space="preserve"> </w:t>
      </w:r>
      <w:r>
        <w:rPr>
          <w:rFonts w:ascii="Arial"/>
          <w:sz w:val="24"/>
        </w:rPr>
        <w:t>COVERAGE</w:t>
      </w:r>
    </w:p>
    <w:p w14:paraId="7EE352AA" w14:textId="77777777" w:rsidR="005729F7" w:rsidRDefault="005729F7" w:rsidP="005729F7">
      <w:pPr>
        <w:pStyle w:val="ListParagraph"/>
        <w:tabs>
          <w:tab w:val="left" w:pos="1823"/>
          <w:tab w:val="left" w:pos="4049"/>
          <w:tab w:val="left" w:pos="6593"/>
          <w:tab w:val="left" w:pos="7459"/>
        </w:tabs>
        <w:ind w:left="2100" w:right="394"/>
        <w:rPr>
          <w:rFonts w:ascii="Arial" w:eastAsia="Arial" w:hAnsi="Arial" w:cs="Arial"/>
          <w:sz w:val="24"/>
          <w:szCs w:val="24"/>
        </w:rPr>
      </w:pPr>
    </w:p>
    <w:tbl>
      <w:tblPr>
        <w:tblW w:w="0" w:type="auto"/>
        <w:tblInd w:w="2045" w:type="dxa"/>
        <w:tblLayout w:type="fixed"/>
        <w:tblCellMar>
          <w:left w:w="0" w:type="dxa"/>
          <w:right w:w="0" w:type="dxa"/>
        </w:tblCellMar>
        <w:tblLook w:val="01E0" w:firstRow="1" w:lastRow="1" w:firstColumn="1" w:lastColumn="1" w:noHBand="0" w:noVBand="0"/>
      </w:tblPr>
      <w:tblGrid>
        <w:gridCol w:w="4525"/>
        <w:gridCol w:w="1530"/>
      </w:tblGrid>
      <w:tr w:rsidR="005729F7" w14:paraId="5F288DE0" w14:textId="77777777" w:rsidTr="005729F7">
        <w:trPr>
          <w:trHeight w:hRule="exact" w:val="459"/>
        </w:trPr>
        <w:tc>
          <w:tcPr>
            <w:tcW w:w="4525" w:type="dxa"/>
            <w:tcBorders>
              <w:top w:val="nil"/>
              <w:left w:val="nil"/>
              <w:bottom w:val="nil"/>
              <w:right w:val="nil"/>
            </w:tcBorders>
          </w:tcPr>
          <w:p w14:paraId="71E732CD" w14:textId="77777777" w:rsidR="005729F7" w:rsidRDefault="005729F7" w:rsidP="005729F7">
            <w:pPr>
              <w:pStyle w:val="TableParagraph"/>
              <w:ind w:left="55"/>
              <w:rPr>
                <w:rFonts w:ascii="Arial" w:eastAsia="Arial" w:hAnsi="Arial" w:cs="Arial"/>
                <w:sz w:val="24"/>
                <w:szCs w:val="24"/>
              </w:rPr>
            </w:pPr>
            <w:r>
              <w:rPr>
                <w:rFonts w:ascii="Arial"/>
                <w:sz w:val="24"/>
              </w:rPr>
              <w:t>Each</w:t>
            </w:r>
            <w:r>
              <w:rPr>
                <w:rFonts w:ascii="Arial"/>
                <w:spacing w:val="-4"/>
                <w:sz w:val="24"/>
              </w:rPr>
              <w:t xml:space="preserve"> </w:t>
            </w:r>
            <w:r>
              <w:rPr>
                <w:rFonts w:ascii="Arial"/>
                <w:sz w:val="24"/>
              </w:rPr>
              <w:t>Claim</w:t>
            </w:r>
          </w:p>
        </w:tc>
        <w:tc>
          <w:tcPr>
            <w:tcW w:w="1530" w:type="dxa"/>
            <w:tcBorders>
              <w:top w:val="nil"/>
              <w:left w:val="nil"/>
              <w:bottom w:val="nil"/>
              <w:right w:val="nil"/>
            </w:tcBorders>
          </w:tcPr>
          <w:p w14:paraId="4D94C3CE" w14:textId="77777777" w:rsidR="005729F7" w:rsidRDefault="005729F7" w:rsidP="005729F7">
            <w:pPr>
              <w:pStyle w:val="TableParagraph"/>
              <w:ind w:left="264"/>
              <w:rPr>
                <w:rFonts w:ascii="Arial" w:eastAsia="Arial" w:hAnsi="Arial" w:cs="Arial"/>
                <w:sz w:val="24"/>
                <w:szCs w:val="24"/>
              </w:rPr>
            </w:pPr>
            <w:r>
              <w:rPr>
                <w:rFonts w:ascii="Arial"/>
                <w:sz w:val="24"/>
              </w:rPr>
              <w:t>$1,000,000</w:t>
            </w:r>
          </w:p>
        </w:tc>
      </w:tr>
      <w:tr w:rsidR="005729F7" w14:paraId="1AA6AD1E" w14:textId="77777777" w:rsidTr="005729F7">
        <w:trPr>
          <w:trHeight w:hRule="exact" w:val="468"/>
        </w:trPr>
        <w:tc>
          <w:tcPr>
            <w:tcW w:w="4525" w:type="dxa"/>
            <w:tcBorders>
              <w:top w:val="nil"/>
              <w:left w:val="nil"/>
              <w:bottom w:val="nil"/>
              <w:right w:val="nil"/>
            </w:tcBorders>
          </w:tcPr>
          <w:p w14:paraId="31D7B4A0" w14:textId="77777777" w:rsidR="005729F7" w:rsidRDefault="005729F7" w:rsidP="005729F7">
            <w:pPr>
              <w:pStyle w:val="TableParagraph"/>
              <w:ind w:left="55"/>
              <w:rPr>
                <w:rFonts w:ascii="Arial" w:eastAsia="Arial" w:hAnsi="Arial" w:cs="Arial"/>
                <w:sz w:val="24"/>
                <w:szCs w:val="24"/>
              </w:rPr>
            </w:pPr>
            <w:r>
              <w:rPr>
                <w:rFonts w:ascii="Arial"/>
                <w:sz w:val="24"/>
              </w:rPr>
              <w:t>General Aggregate</w:t>
            </w:r>
            <w:r>
              <w:rPr>
                <w:rFonts w:ascii="Arial"/>
                <w:spacing w:val="-11"/>
                <w:sz w:val="24"/>
              </w:rPr>
              <w:t xml:space="preserve"> </w:t>
            </w:r>
            <w:r>
              <w:rPr>
                <w:rFonts w:ascii="Arial"/>
                <w:sz w:val="24"/>
              </w:rPr>
              <w:t>Limit</w:t>
            </w:r>
          </w:p>
        </w:tc>
        <w:tc>
          <w:tcPr>
            <w:tcW w:w="1530" w:type="dxa"/>
            <w:tcBorders>
              <w:top w:val="nil"/>
              <w:left w:val="nil"/>
              <w:bottom w:val="nil"/>
              <w:right w:val="nil"/>
            </w:tcBorders>
          </w:tcPr>
          <w:p w14:paraId="3B392755" w14:textId="77777777" w:rsidR="005729F7" w:rsidRDefault="005729F7" w:rsidP="005729F7">
            <w:pPr>
              <w:pStyle w:val="TableParagraph"/>
              <w:ind w:left="264"/>
              <w:rPr>
                <w:rFonts w:ascii="Arial" w:eastAsia="Arial" w:hAnsi="Arial" w:cs="Arial"/>
                <w:sz w:val="24"/>
                <w:szCs w:val="24"/>
              </w:rPr>
            </w:pPr>
            <w:r>
              <w:rPr>
                <w:rFonts w:ascii="Arial"/>
                <w:sz w:val="24"/>
              </w:rPr>
              <w:t>$2,000,000</w:t>
            </w:r>
          </w:p>
        </w:tc>
      </w:tr>
      <w:tr w:rsidR="005729F7" w14:paraId="2EA22372" w14:textId="77777777" w:rsidTr="005729F7">
        <w:trPr>
          <w:trHeight w:hRule="exact" w:val="1071"/>
        </w:trPr>
        <w:tc>
          <w:tcPr>
            <w:tcW w:w="4525" w:type="dxa"/>
            <w:tcBorders>
              <w:top w:val="nil"/>
              <w:left w:val="nil"/>
              <w:bottom w:val="nil"/>
              <w:right w:val="nil"/>
            </w:tcBorders>
          </w:tcPr>
          <w:p w14:paraId="074C0516" w14:textId="77777777" w:rsidR="005729F7" w:rsidDel="00E478A4" w:rsidRDefault="005729F7" w:rsidP="005729F7">
            <w:pPr>
              <w:pStyle w:val="TableParagraph"/>
              <w:ind w:left="55"/>
              <w:rPr>
                <w:del w:id="6" w:author="Reed, Mary" w:date="2020-01-09T14:10:00Z"/>
                <w:rFonts w:ascii="Arial"/>
                <w:sz w:val="24"/>
              </w:rPr>
            </w:pPr>
            <w:bookmarkStart w:id="7" w:name="_GoBack"/>
            <w:bookmarkEnd w:id="7"/>
            <w:del w:id="8" w:author="Reed, Mary" w:date="2020-01-09T14:10:00Z">
              <w:r w:rsidDel="00E478A4">
                <w:rPr>
                  <w:rFonts w:ascii="Arial"/>
                  <w:sz w:val="24"/>
                </w:rPr>
                <w:delText>Deductible- not to exceed</w:delText>
              </w:r>
              <w:r w:rsidDel="00E478A4">
                <w:rPr>
                  <w:rFonts w:ascii="Arial"/>
                  <w:spacing w:val="-17"/>
                  <w:sz w:val="24"/>
                </w:rPr>
                <w:delText xml:space="preserve"> </w:delText>
              </w:r>
              <w:r w:rsidDel="00E478A4">
                <w:rPr>
                  <w:rFonts w:ascii="Arial"/>
                  <w:sz w:val="24"/>
                </w:rPr>
                <w:delText xml:space="preserve"> 10%</w:delText>
              </w:r>
            </w:del>
          </w:p>
          <w:p w14:paraId="0A6BBE6A" w14:textId="77777777" w:rsidR="005729F7" w:rsidRDefault="005729F7" w:rsidP="005729F7">
            <w:pPr>
              <w:pStyle w:val="TableParagraph"/>
              <w:ind w:left="55"/>
              <w:rPr>
                <w:rFonts w:ascii="Arial" w:eastAsia="Arial" w:hAnsi="Arial" w:cs="Arial"/>
                <w:sz w:val="24"/>
                <w:szCs w:val="24"/>
              </w:rPr>
            </w:pPr>
            <w:r>
              <w:rPr>
                <w:rFonts w:ascii="Arial"/>
                <w:sz w:val="24"/>
              </w:rPr>
              <w:t xml:space="preserve">Must be in effect for </w:t>
            </w:r>
            <w:ins w:id="9" w:author="Reed, Mary" w:date="2020-01-09T14:08:00Z">
              <w:r w:rsidR="00E478A4">
                <w:rPr>
                  <w:rFonts w:ascii="Arial"/>
                  <w:sz w:val="24"/>
                </w:rPr>
                <w:t>3</w:t>
              </w:r>
            </w:ins>
            <w:del w:id="10" w:author="Reed, Mary" w:date="2020-01-09T14:08:00Z">
              <w:r w:rsidDel="00E478A4">
                <w:rPr>
                  <w:rFonts w:ascii="Arial"/>
                  <w:sz w:val="24"/>
                </w:rPr>
                <w:delText xml:space="preserve">at least five (5) </w:delText>
              </w:r>
            </w:del>
            <w:r>
              <w:rPr>
                <w:rFonts w:ascii="Arial"/>
                <w:sz w:val="24"/>
              </w:rPr>
              <w:t>years after Project completion</w:t>
            </w:r>
          </w:p>
        </w:tc>
        <w:tc>
          <w:tcPr>
            <w:tcW w:w="1530" w:type="dxa"/>
            <w:tcBorders>
              <w:top w:val="nil"/>
              <w:left w:val="nil"/>
              <w:bottom w:val="nil"/>
              <w:right w:val="nil"/>
            </w:tcBorders>
          </w:tcPr>
          <w:p w14:paraId="62749C6E" w14:textId="77777777" w:rsidR="005729F7" w:rsidRDefault="005729F7" w:rsidP="005729F7">
            <w:pPr>
              <w:spacing w:after="0" w:line="240" w:lineRule="auto"/>
            </w:pPr>
          </w:p>
        </w:tc>
      </w:tr>
    </w:tbl>
    <w:p w14:paraId="1D368D14" w14:textId="77777777" w:rsidR="005729F7" w:rsidRDefault="005729F7" w:rsidP="005729F7">
      <w:pPr>
        <w:spacing w:after="0" w:line="240" w:lineRule="auto"/>
        <w:rPr>
          <w:rFonts w:ascii="Arial" w:eastAsia="Arial" w:hAnsi="Arial" w:cs="Arial"/>
          <w:sz w:val="9"/>
          <w:szCs w:val="9"/>
        </w:rPr>
      </w:pPr>
    </w:p>
    <w:p w14:paraId="50CF08BD" w14:textId="77777777" w:rsidR="005729F7" w:rsidRDefault="005729F7" w:rsidP="005729F7">
      <w:pPr>
        <w:pStyle w:val="ListParagraph"/>
        <w:numPr>
          <w:ilvl w:val="2"/>
          <w:numId w:val="15"/>
        </w:numPr>
        <w:tabs>
          <w:tab w:val="left" w:pos="1652"/>
        </w:tabs>
        <w:ind w:left="1652" w:right="393" w:hanging="992"/>
        <w:jc w:val="both"/>
        <w:rPr>
          <w:rFonts w:ascii="Arial" w:eastAsia="Arial" w:hAnsi="Arial" w:cs="Arial"/>
          <w:sz w:val="24"/>
          <w:szCs w:val="24"/>
        </w:rPr>
      </w:pPr>
      <w:r>
        <w:rPr>
          <w:rFonts w:ascii="Arial"/>
          <w:sz w:val="24"/>
        </w:rPr>
        <w:t>All insurance policies required above shall be issued by</w:t>
      </w:r>
      <w:r>
        <w:rPr>
          <w:rFonts w:ascii="Arial"/>
          <w:spacing w:val="29"/>
          <w:sz w:val="24"/>
        </w:rPr>
        <w:t xml:space="preserve"> </w:t>
      </w:r>
      <w:r>
        <w:rPr>
          <w:rFonts w:ascii="Arial"/>
          <w:sz w:val="24"/>
        </w:rPr>
        <w:t>companies authorized to transact business and issue insurance policies under</w:t>
      </w:r>
      <w:r>
        <w:rPr>
          <w:rFonts w:ascii="Arial"/>
          <w:spacing w:val="-2"/>
          <w:sz w:val="24"/>
        </w:rPr>
        <w:t xml:space="preserve"> </w:t>
      </w:r>
      <w:r>
        <w:rPr>
          <w:rFonts w:ascii="Arial"/>
          <w:sz w:val="24"/>
        </w:rPr>
        <w:t>the laws of the State of Florida, with the following</w:t>
      </w:r>
      <w:r>
        <w:rPr>
          <w:rFonts w:ascii="Arial"/>
          <w:spacing w:val="-20"/>
          <w:sz w:val="24"/>
        </w:rPr>
        <w:t xml:space="preserve"> </w:t>
      </w:r>
      <w:r>
        <w:rPr>
          <w:rFonts w:ascii="Arial"/>
          <w:sz w:val="24"/>
        </w:rPr>
        <w:t>qualifications:</w:t>
      </w:r>
    </w:p>
    <w:p w14:paraId="318F17A6" w14:textId="77777777" w:rsidR="005729F7" w:rsidRDefault="005729F7" w:rsidP="005729F7">
      <w:pPr>
        <w:spacing w:after="0" w:line="240" w:lineRule="auto"/>
        <w:rPr>
          <w:rFonts w:ascii="Arial" w:eastAsia="Arial" w:hAnsi="Arial" w:cs="Arial"/>
          <w:szCs w:val="24"/>
        </w:rPr>
      </w:pPr>
    </w:p>
    <w:p w14:paraId="598AFEBD" w14:textId="77777777" w:rsidR="005729F7" w:rsidRDefault="005729F7" w:rsidP="005729F7">
      <w:pPr>
        <w:pStyle w:val="BodyText"/>
        <w:ind w:left="1654" w:right="393"/>
        <w:jc w:val="both"/>
      </w:pPr>
      <w:r w:rsidRPr="005729F7">
        <w:rPr>
          <w:rFonts w:cs="Arial"/>
        </w:rPr>
        <w:t>The</w:t>
      </w:r>
      <w:r w:rsidRPr="005729F7">
        <w:rPr>
          <w:rFonts w:cs="Arial"/>
          <w:spacing w:val="44"/>
        </w:rPr>
        <w:t xml:space="preserve"> </w:t>
      </w:r>
      <w:r w:rsidRPr="005729F7">
        <w:rPr>
          <w:rFonts w:cs="Arial"/>
        </w:rPr>
        <w:t>Consultant’s</w:t>
      </w:r>
      <w:r w:rsidRPr="005729F7">
        <w:rPr>
          <w:rFonts w:cs="Arial"/>
          <w:spacing w:val="43"/>
        </w:rPr>
        <w:t xml:space="preserve"> </w:t>
      </w:r>
      <w:r w:rsidRPr="005729F7">
        <w:rPr>
          <w:rFonts w:cs="Arial"/>
        </w:rPr>
        <w:t>insurance</w:t>
      </w:r>
      <w:r w:rsidRPr="005729F7">
        <w:rPr>
          <w:rFonts w:cs="Arial"/>
          <w:spacing w:val="44"/>
        </w:rPr>
        <w:t xml:space="preserve"> </w:t>
      </w:r>
      <w:r w:rsidRPr="005729F7">
        <w:rPr>
          <w:rFonts w:cs="Arial"/>
        </w:rPr>
        <w:t>must</w:t>
      </w:r>
      <w:r w:rsidRPr="005729F7">
        <w:rPr>
          <w:rFonts w:cs="Arial"/>
          <w:spacing w:val="43"/>
        </w:rPr>
        <w:t xml:space="preserve"> </w:t>
      </w:r>
      <w:r w:rsidRPr="005729F7">
        <w:rPr>
          <w:rFonts w:cs="Arial"/>
        </w:rPr>
        <w:t>be</w:t>
      </w:r>
      <w:r w:rsidRPr="005729F7">
        <w:rPr>
          <w:rFonts w:cs="Arial"/>
          <w:spacing w:val="44"/>
        </w:rPr>
        <w:t xml:space="preserve"> </w:t>
      </w:r>
      <w:r w:rsidRPr="005729F7">
        <w:rPr>
          <w:rFonts w:cs="Arial"/>
        </w:rPr>
        <w:t>provided</w:t>
      </w:r>
      <w:r w:rsidRPr="005729F7">
        <w:rPr>
          <w:rFonts w:cs="Arial"/>
          <w:spacing w:val="44"/>
        </w:rPr>
        <w:t xml:space="preserve"> </w:t>
      </w:r>
      <w:r w:rsidRPr="005729F7">
        <w:rPr>
          <w:rFonts w:cs="Arial"/>
        </w:rPr>
        <w:t>by</w:t>
      </w:r>
      <w:r w:rsidRPr="005729F7">
        <w:rPr>
          <w:rFonts w:cs="Arial"/>
          <w:spacing w:val="40"/>
        </w:rPr>
        <w:t xml:space="preserve"> </w:t>
      </w:r>
      <w:r w:rsidRPr="005729F7">
        <w:rPr>
          <w:rFonts w:cs="Arial"/>
        </w:rPr>
        <w:t>an</w:t>
      </w:r>
      <w:r w:rsidRPr="005729F7">
        <w:rPr>
          <w:rFonts w:cs="Arial"/>
          <w:spacing w:val="44"/>
        </w:rPr>
        <w:t xml:space="preserve"> </w:t>
      </w:r>
      <w:r w:rsidRPr="005729F7">
        <w:rPr>
          <w:rFonts w:cs="Arial"/>
        </w:rPr>
        <w:t>A.M.</w:t>
      </w:r>
      <w:r w:rsidRPr="005729F7">
        <w:rPr>
          <w:rFonts w:cs="Arial"/>
          <w:spacing w:val="43"/>
        </w:rPr>
        <w:t xml:space="preserve"> </w:t>
      </w:r>
      <w:r w:rsidRPr="005729F7">
        <w:rPr>
          <w:rFonts w:cs="Arial"/>
        </w:rPr>
        <w:t>Best’s “A</w:t>
      </w:r>
      <w:proofErr w:type="gramStart"/>
      <w:r w:rsidRPr="005729F7">
        <w:rPr>
          <w:rFonts w:cs="Arial"/>
        </w:rPr>
        <w:t>-“ rated</w:t>
      </w:r>
      <w:proofErr w:type="gramEnd"/>
      <w:r w:rsidRPr="005729F7">
        <w:rPr>
          <w:rFonts w:cs="Arial"/>
        </w:rPr>
        <w:t xml:space="preserve"> or better insurance company authorized to</w:t>
      </w:r>
      <w:r w:rsidRPr="005729F7">
        <w:rPr>
          <w:rFonts w:cs="Arial"/>
          <w:spacing w:val="4"/>
        </w:rPr>
        <w:t xml:space="preserve"> </w:t>
      </w:r>
      <w:r w:rsidRPr="005729F7">
        <w:rPr>
          <w:rFonts w:cs="Arial"/>
        </w:rPr>
        <w:t>issue insurance policies in the State of Florida, subject to approval by</w:t>
      </w:r>
      <w:r w:rsidRPr="005729F7">
        <w:rPr>
          <w:rFonts w:cs="Arial"/>
          <w:spacing w:val="8"/>
        </w:rPr>
        <w:t xml:space="preserve"> </w:t>
      </w:r>
      <w:r w:rsidRPr="005729F7">
        <w:rPr>
          <w:rFonts w:cs="Arial"/>
        </w:rPr>
        <w:t>the City’s Risk Manager. Any exclusions or provisions in the</w:t>
      </w:r>
      <w:r w:rsidRPr="005729F7">
        <w:rPr>
          <w:rFonts w:cs="Arial"/>
          <w:spacing w:val="13"/>
        </w:rPr>
        <w:t xml:space="preserve"> </w:t>
      </w:r>
      <w:r w:rsidRPr="005729F7">
        <w:rPr>
          <w:rFonts w:cs="Arial"/>
        </w:rPr>
        <w:t>insurance maintained by the Consultant that precludes coverage for</w:t>
      </w:r>
      <w:r w:rsidRPr="005729F7">
        <w:rPr>
          <w:rFonts w:cs="Arial"/>
          <w:spacing w:val="9"/>
        </w:rPr>
        <w:t xml:space="preserve"> </w:t>
      </w:r>
      <w:r w:rsidRPr="005729F7">
        <w:rPr>
          <w:rFonts w:cs="Arial"/>
        </w:rPr>
        <w:t>work contemplated</w:t>
      </w:r>
      <w:r w:rsidRPr="005729F7">
        <w:rPr>
          <w:rFonts w:cs="Arial"/>
          <w:spacing w:val="45"/>
        </w:rPr>
        <w:t xml:space="preserve"> </w:t>
      </w:r>
      <w:r w:rsidRPr="005729F7">
        <w:rPr>
          <w:rFonts w:cs="Arial"/>
        </w:rPr>
        <w:t>in</w:t>
      </w:r>
      <w:r w:rsidRPr="005729F7">
        <w:rPr>
          <w:rFonts w:cs="Arial"/>
          <w:spacing w:val="45"/>
        </w:rPr>
        <w:t xml:space="preserve"> </w:t>
      </w:r>
      <w:r w:rsidRPr="005729F7">
        <w:rPr>
          <w:rFonts w:cs="Arial"/>
        </w:rPr>
        <w:t>this</w:t>
      </w:r>
      <w:r w:rsidRPr="005729F7">
        <w:rPr>
          <w:rFonts w:cs="Arial"/>
          <w:spacing w:val="42"/>
        </w:rPr>
        <w:t xml:space="preserve"> </w:t>
      </w:r>
      <w:r w:rsidRPr="005729F7">
        <w:rPr>
          <w:rFonts w:cs="Arial"/>
        </w:rPr>
        <w:t>project</w:t>
      </w:r>
      <w:r w:rsidRPr="005729F7">
        <w:rPr>
          <w:rFonts w:cs="Arial"/>
          <w:spacing w:val="45"/>
        </w:rPr>
        <w:t xml:space="preserve"> </w:t>
      </w:r>
      <w:r w:rsidRPr="005729F7">
        <w:rPr>
          <w:rFonts w:cs="Arial"/>
        </w:rPr>
        <w:t>shall</w:t>
      </w:r>
      <w:r w:rsidRPr="005729F7">
        <w:rPr>
          <w:rFonts w:cs="Arial"/>
          <w:spacing w:val="44"/>
        </w:rPr>
        <w:t xml:space="preserve"> </w:t>
      </w:r>
      <w:r w:rsidRPr="005729F7">
        <w:rPr>
          <w:rFonts w:cs="Arial"/>
        </w:rPr>
        <w:t>be</w:t>
      </w:r>
      <w:r w:rsidRPr="005729F7">
        <w:rPr>
          <w:rFonts w:cs="Arial"/>
          <w:spacing w:val="45"/>
        </w:rPr>
        <w:t xml:space="preserve"> </w:t>
      </w:r>
      <w:r w:rsidRPr="005729F7">
        <w:rPr>
          <w:rFonts w:cs="Arial"/>
        </w:rPr>
        <w:t>deemed</w:t>
      </w:r>
      <w:r w:rsidRPr="005729F7">
        <w:rPr>
          <w:rFonts w:cs="Arial"/>
          <w:spacing w:val="45"/>
        </w:rPr>
        <w:t xml:space="preserve"> </w:t>
      </w:r>
      <w:r w:rsidRPr="005729F7">
        <w:rPr>
          <w:rFonts w:cs="Arial"/>
        </w:rPr>
        <w:t>unacceptable,</w:t>
      </w:r>
      <w:r w:rsidRPr="005729F7">
        <w:rPr>
          <w:rFonts w:cs="Arial"/>
          <w:spacing w:val="45"/>
        </w:rPr>
        <w:t xml:space="preserve"> </w:t>
      </w:r>
      <w:r w:rsidRPr="005729F7">
        <w:rPr>
          <w:rFonts w:cs="Arial"/>
        </w:rPr>
        <w:t>and shall be</w:t>
      </w:r>
      <w:r>
        <w:rPr>
          <w:rFonts w:cs="Arial"/>
        </w:rPr>
        <w:t xml:space="preserve"> </w:t>
      </w:r>
      <w:r>
        <w:t>considered breach of</w:t>
      </w:r>
      <w:r>
        <w:rPr>
          <w:spacing w:val="-17"/>
        </w:rPr>
        <w:t xml:space="preserve"> </w:t>
      </w:r>
      <w:r>
        <w:t>contract.</w:t>
      </w:r>
    </w:p>
    <w:p w14:paraId="445B84C8" w14:textId="77777777" w:rsidR="005729F7" w:rsidRDefault="005729F7" w:rsidP="005729F7">
      <w:pPr>
        <w:pStyle w:val="BodyText"/>
        <w:ind w:left="1652" w:right="393"/>
        <w:jc w:val="both"/>
      </w:pPr>
    </w:p>
    <w:p w14:paraId="0601CA9F" w14:textId="77777777" w:rsidR="005729F7" w:rsidRDefault="005729F7" w:rsidP="0022431B">
      <w:pPr>
        <w:pStyle w:val="BodyText"/>
        <w:ind w:left="1652" w:right="393"/>
        <w:jc w:val="both"/>
      </w:pPr>
      <w:r>
        <w:t>Compliance</w:t>
      </w:r>
      <w:r>
        <w:rPr>
          <w:spacing w:val="38"/>
        </w:rPr>
        <w:t xml:space="preserve"> </w:t>
      </w:r>
      <w:r>
        <w:t>with</w:t>
      </w:r>
      <w:r>
        <w:rPr>
          <w:spacing w:val="38"/>
        </w:rPr>
        <w:t xml:space="preserve"> </w:t>
      </w:r>
      <w:r>
        <w:t>the</w:t>
      </w:r>
      <w:r>
        <w:rPr>
          <w:spacing w:val="38"/>
        </w:rPr>
        <w:t xml:space="preserve"> </w:t>
      </w:r>
      <w:r>
        <w:t>foregoing</w:t>
      </w:r>
      <w:r>
        <w:rPr>
          <w:spacing w:val="37"/>
        </w:rPr>
        <w:t xml:space="preserve"> </w:t>
      </w:r>
      <w:r>
        <w:t>requirements</w:t>
      </w:r>
      <w:r>
        <w:rPr>
          <w:spacing w:val="36"/>
        </w:rPr>
        <w:t xml:space="preserve"> </w:t>
      </w:r>
      <w:r>
        <w:t>shall</w:t>
      </w:r>
      <w:r>
        <w:rPr>
          <w:spacing w:val="38"/>
        </w:rPr>
        <w:t xml:space="preserve"> </w:t>
      </w:r>
      <w:r>
        <w:t>not</w:t>
      </w:r>
      <w:r>
        <w:rPr>
          <w:spacing w:val="38"/>
        </w:rPr>
        <w:t xml:space="preserve"> </w:t>
      </w:r>
      <w:r>
        <w:t>relieve</w:t>
      </w:r>
      <w:r>
        <w:rPr>
          <w:spacing w:val="38"/>
        </w:rPr>
        <w:t xml:space="preserve"> </w:t>
      </w:r>
      <w:r>
        <w:t xml:space="preserve">the </w:t>
      </w:r>
    </w:p>
    <w:p w14:paraId="0DC6E0B3" w14:textId="77777777" w:rsidR="005729F7" w:rsidRDefault="005729F7" w:rsidP="00B85A5C">
      <w:pPr>
        <w:pStyle w:val="BodyText"/>
        <w:ind w:left="1620" w:right="393"/>
        <w:jc w:val="both"/>
      </w:pPr>
      <w:r>
        <w:t>CONSULTANT of their liability and obligation under this section</w:t>
      </w:r>
      <w:r>
        <w:rPr>
          <w:spacing w:val="3"/>
        </w:rPr>
        <w:t xml:space="preserve"> </w:t>
      </w:r>
      <w:r>
        <w:t>or under any other section of this</w:t>
      </w:r>
      <w:r>
        <w:rPr>
          <w:spacing w:val="-18"/>
        </w:rPr>
        <w:t xml:space="preserve"> </w:t>
      </w:r>
      <w:r>
        <w:t>Agreement.</w:t>
      </w:r>
    </w:p>
    <w:p w14:paraId="21A6E994" w14:textId="77777777" w:rsidR="005729F7" w:rsidRDefault="005729F7" w:rsidP="00B85A5C">
      <w:pPr>
        <w:spacing w:after="0" w:line="240" w:lineRule="auto"/>
        <w:ind w:left="1620"/>
        <w:jc w:val="both"/>
      </w:pPr>
    </w:p>
    <w:p w14:paraId="1B5B8F3C" w14:textId="77777777" w:rsidR="005729F7" w:rsidRDefault="005729F7" w:rsidP="0022431B">
      <w:pPr>
        <w:pStyle w:val="BodyText"/>
        <w:ind w:left="1620" w:right="393"/>
        <w:jc w:val="both"/>
      </w:pPr>
      <w:r>
        <w:t>The CONSULTANT shall be responsible for assuring that</w:t>
      </w:r>
      <w:r>
        <w:rPr>
          <w:spacing w:val="61"/>
        </w:rPr>
        <w:t xml:space="preserve"> </w:t>
      </w:r>
      <w:r>
        <w:t>the insurance certificates required in conjunction with this</w:t>
      </w:r>
      <w:r>
        <w:rPr>
          <w:spacing w:val="3"/>
        </w:rPr>
        <w:t xml:space="preserve"> </w:t>
      </w:r>
      <w:r>
        <w:t>Section remain in force for the duration of the Project.</w:t>
      </w:r>
      <w:r>
        <w:rPr>
          <w:spacing w:val="66"/>
        </w:rPr>
        <w:t xml:space="preserve"> </w:t>
      </w:r>
      <w:r>
        <w:t>If</w:t>
      </w:r>
      <w:r>
        <w:rPr>
          <w:spacing w:val="20"/>
        </w:rPr>
        <w:t xml:space="preserve"> </w:t>
      </w:r>
      <w:r>
        <w:t>insurance certificates</w:t>
      </w:r>
      <w:r>
        <w:rPr>
          <w:spacing w:val="30"/>
        </w:rPr>
        <w:t xml:space="preserve"> </w:t>
      </w:r>
      <w:r>
        <w:t>are</w:t>
      </w:r>
      <w:r>
        <w:rPr>
          <w:spacing w:val="33"/>
        </w:rPr>
        <w:t xml:space="preserve"> </w:t>
      </w:r>
      <w:r>
        <w:t>scheduled</w:t>
      </w:r>
      <w:r>
        <w:rPr>
          <w:spacing w:val="33"/>
        </w:rPr>
        <w:t xml:space="preserve"> </w:t>
      </w:r>
      <w:r>
        <w:t>to</w:t>
      </w:r>
      <w:r>
        <w:rPr>
          <w:spacing w:val="31"/>
        </w:rPr>
        <w:t xml:space="preserve"> </w:t>
      </w:r>
      <w:r>
        <w:t>expire</w:t>
      </w:r>
      <w:r>
        <w:rPr>
          <w:spacing w:val="33"/>
        </w:rPr>
        <w:t xml:space="preserve"> </w:t>
      </w:r>
      <w:r>
        <w:t>during</w:t>
      </w:r>
      <w:r>
        <w:rPr>
          <w:spacing w:val="31"/>
        </w:rPr>
        <w:t xml:space="preserve"> </w:t>
      </w:r>
      <w:r>
        <w:t>the</w:t>
      </w:r>
      <w:r>
        <w:rPr>
          <w:spacing w:val="33"/>
        </w:rPr>
        <w:t xml:space="preserve"> </w:t>
      </w:r>
      <w:r>
        <w:t>contractual</w:t>
      </w:r>
      <w:r>
        <w:rPr>
          <w:spacing w:val="29"/>
        </w:rPr>
        <w:t xml:space="preserve"> </w:t>
      </w:r>
      <w:r>
        <w:t>period, the CONSULTANT shall be responsible for submitting new</w:t>
      </w:r>
      <w:r>
        <w:rPr>
          <w:spacing w:val="30"/>
        </w:rPr>
        <w:t xml:space="preserve"> </w:t>
      </w:r>
      <w:r>
        <w:t>or renewed</w:t>
      </w:r>
      <w:r>
        <w:rPr>
          <w:spacing w:val="27"/>
        </w:rPr>
        <w:t xml:space="preserve"> </w:t>
      </w:r>
      <w:r>
        <w:t>insurance</w:t>
      </w:r>
      <w:r>
        <w:rPr>
          <w:spacing w:val="27"/>
        </w:rPr>
        <w:t xml:space="preserve"> </w:t>
      </w:r>
      <w:r>
        <w:t>certificates</w:t>
      </w:r>
      <w:r>
        <w:rPr>
          <w:spacing w:val="26"/>
        </w:rPr>
        <w:t xml:space="preserve"> </w:t>
      </w:r>
      <w:r>
        <w:t>to</w:t>
      </w:r>
      <w:r>
        <w:rPr>
          <w:spacing w:val="24"/>
        </w:rPr>
        <w:t xml:space="preserve"> </w:t>
      </w:r>
      <w:r>
        <w:t>the</w:t>
      </w:r>
      <w:r>
        <w:rPr>
          <w:spacing w:val="27"/>
        </w:rPr>
        <w:t xml:space="preserve"> </w:t>
      </w:r>
      <w:r>
        <w:t>CITY</w:t>
      </w:r>
      <w:r>
        <w:rPr>
          <w:spacing w:val="24"/>
        </w:rPr>
        <w:t xml:space="preserve"> </w:t>
      </w:r>
      <w:r>
        <w:t>at</w:t>
      </w:r>
      <w:r>
        <w:rPr>
          <w:spacing w:val="26"/>
        </w:rPr>
        <w:t xml:space="preserve"> </w:t>
      </w:r>
      <w:r>
        <w:t>a</w:t>
      </w:r>
      <w:r>
        <w:rPr>
          <w:spacing w:val="24"/>
        </w:rPr>
        <w:t xml:space="preserve"> </w:t>
      </w:r>
      <w:r>
        <w:t>minimum</w:t>
      </w:r>
      <w:r>
        <w:rPr>
          <w:spacing w:val="27"/>
        </w:rPr>
        <w:t xml:space="preserve"> </w:t>
      </w:r>
      <w:r>
        <w:t>of</w:t>
      </w:r>
      <w:r>
        <w:rPr>
          <w:spacing w:val="26"/>
        </w:rPr>
        <w:t xml:space="preserve"> </w:t>
      </w:r>
      <w:r>
        <w:t>thirty</w:t>
      </w:r>
      <w:r w:rsidR="0022431B">
        <w:t xml:space="preserve"> </w:t>
      </w:r>
      <w:r>
        <w:t>(30) calendar days in advance of such expiration. In the event</w:t>
      </w:r>
      <w:r>
        <w:rPr>
          <w:spacing w:val="51"/>
        </w:rPr>
        <w:t xml:space="preserve"> </w:t>
      </w:r>
      <w:r>
        <w:t>that expired certificates are not replaced with new or</w:t>
      </w:r>
      <w:r>
        <w:rPr>
          <w:spacing w:val="3"/>
        </w:rPr>
        <w:t xml:space="preserve"> </w:t>
      </w:r>
      <w:r>
        <w:t>renewed certificates that cover the contractual period, the CITY</w:t>
      </w:r>
      <w:r>
        <w:rPr>
          <w:spacing w:val="57"/>
        </w:rPr>
        <w:t xml:space="preserve"> </w:t>
      </w:r>
      <w:r>
        <w:t>shall suspend</w:t>
      </w:r>
      <w:r>
        <w:rPr>
          <w:spacing w:val="51"/>
        </w:rPr>
        <w:t xml:space="preserve"> </w:t>
      </w:r>
      <w:r>
        <w:t>the</w:t>
      </w:r>
      <w:r>
        <w:rPr>
          <w:spacing w:val="49"/>
        </w:rPr>
        <w:t xml:space="preserve"> </w:t>
      </w:r>
      <w:r>
        <w:t>Agreement</w:t>
      </w:r>
      <w:r>
        <w:rPr>
          <w:spacing w:val="51"/>
        </w:rPr>
        <w:t xml:space="preserve"> </w:t>
      </w:r>
      <w:r>
        <w:t>until</w:t>
      </w:r>
      <w:r>
        <w:rPr>
          <w:spacing w:val="50"/>
        </w:rPr>
        <w:t xml:space="preserve"> </w:t>
      </w:r>
      <w:r>
        <w:t>such</w:t>
      </w:r>
      <w:r>
        <w:rPr>
          <w:spacing w:val="49"/>
        </w:rPr>
        <w:t xml:space="preserve"> </w:t>
      </w:r>
      <w:r>
        <w:t>time</w:t>
      </w:r>
      <w:r>
        <w:rPr>
          <w:spacing w:val="51"/>
        </w:rPr>
        <w:t xml:space="preserve"> </w:t>
      </w:r>
      <w:r>
        <w:t>as</w:t>
      </w:r>
      <w:r>
        <w:rPr>
          <w:spacing w:val="45"/>
        </w:rPr>
        <w:t xml:space="preserve"> </w:t>
      </w:r>
      <w:r>
        <w:t>the</w:t>
      </w:r>
      <w:r>
        <w:rPr>
          <w:spacing w:val="49"/>
        </w:rPr>
        <w:t xml:space="preserve"> </w:t>
      </w:r>
      <w:r>
        <w:t>new</w:t>
      </w:r>
      <w:r>
        <w:rPr>
          <w:spacing w:val="47"/>
        </w:rPr>
        <w:t xml:space="preserve"> </w:t>
      </w:r>
      <w:r>
        <w:t>or</w:t>
      </w:r>
      <w:r>
        <w:rPr>
          <w:spacing w:val="49"/>
        </w:rPr>
        <w:t xml:space="preserve"> </w:t>
      </w:r>
      <w:r>
        <w:t>renewed certificates are received by the CITY or terminate in</w:t>
      </w:r>
      <w:r>
        <w:rPr>
          <w:spacing w:val="28"/>
        </w:rPr>
        <w:t xml:space="preserve"> </w:t>
      </w:r>
      <w:r>
        <w:t>accordance with Section</w:t>
      </w:r>
      <w:r>
        <w:rPr>
          <w:spacing w:val="-7"/>
        </w:rPr>
        <w:t xml:space="preserve"> </w:t>
      </w:r>
      <w:r>
        <w:t>11.2.</w:t>
      </w:r>
    </w:p>
    <w:p w14:paraId="2292BAAE" w14:textId="77777777" w:rsidR="007F3E58" w:rsidRDefault="007F3E58" w:rsidP="0022431B">
      <w:pPr>
        <w:pStyle w:val="BodyText"/>
        <w:ind w:left="1620" w:right="393"/>
        <w:jc w:val="both"/>
      </w:pPr>
    </w:p>
    <w:p w14:paraId="72105C6E" w14:textId="77777777" w:rsidR="005729F7" w:rsidRDefault="005729F7" w:rsidP="005729F7">
      <w:pPr>
        <w:spacing w:after="0" w:line="240" w:lineRule="auto"/>
        <w:rPr>
          <w:rFonts w:ascii="Arial" w:eastAsia="Arial" w:hAnsi="Arial" w:cs="Arial"/>
          <w:szCs w:val="24"/>
        </w:rPr>
      </w:pPr>
    </w:p>
    <w:p w14:paraId="78B6E324" w14:textId="77777777" w:rsidR="0009648C" w:rsidRDefault="0009648C" w:rsidP="005729F7">
      <w:pPr>
        <w:spacing w:after="0" w:line="240" w:lineRule="auto"/>
        <w:rPr>
          <w:rFonts w:ascii="Arial" w:eastAsia="Arial" w:hAnsi="Arial" w:cs="Arial"/>
          <w:szCs w:val="24"/>
        </w:rPr>
      </w:pPr>
    </w:p>
    <w:p w14:paraId="1B34CD99" w14:textId="77777777" w:rsidR="005729F7" w:rsidRDefault="005729F7" w:rsidP="005729F7">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REPRESENTATIVE OF CITY AND</w:t>
      </w:r>
      <w:r>
        <w:rPr>
          <w:rFonts w:ascii="Arial"/>
          <w:spacing w:val="-2"/>
          <w:sz w:val="24"/>
          <w:u w:val="single" w:color="000000"/>
        </w:rPr>
        <w:t xml:space="preserve"> </w:t>
      </w:r>
      <w:r>
        <w:rPr>
          <w:rFonts w:ascii="Arial"/>
          <w:sz w:val="24"/>
          <w:u w:val="single" w:color="000000"/>
        </w:rPr>
        <w:t>CONSULTANT</w:t>
      </w:r>
    </w:p>
    <w:p w14:paraId="53C02140" w14:textId="77777777" w:rsidR="005729F7" w:rsidRDefault="005729F7" w:rsidP="005729F7">
      <w:pPr>
        <w:spacing w:after="0" w:line="240" w:lineRule="auto"/>
        <w:rPr>
          <w:rFonts w:ascii="Arial" w:eastAsia="Arial" w:hAnsi="Arial" w:cs="Arial"/>
          <w:sz w:val="17"/>
          <w:szCs w:val="17"/>
        </w:rPr>
      </w:pPr>
    </w:p>
    <w:p w14:paraId="0CC876B6" w14:textId="77777777" w:rsidR="005729F7" w:rsidRDefault="005729F7" w:rsidP="005729F7">
      <w:pPr>
        <w:pStyle w:val="ListParagraph"/>
        <w:numPr>
          <w:ilvl w:val="2"/>
          <w:numId w:val="12"/>
        </w:numPr>
        <w:tabs>
          <w:tab w:val="left" w:pos="1728"/>
        </w:tabs>
        <w:ind w:right="393" w:hanging="900"/>
        <w:jc w:val="both"/>
        <w:rPr>
          <w:rFonts w:ascii="Arial" w:eastAsia="Arial" w:hAnsi="Arial" w:cs="Arial"/>
          <w:sz w:val="24"/>
          <w:szCs w:val="24"/>
        </w:rPr>
      </w:pPr>
      <w:r>
        <w:rPr>
          <w:rFonts w:ascii="Arial" w:eastAsia="Arial" w:hAnsi="Arial" w:cs="Arial"/>
          <w:sz w:val="24"/>
          <w:szCs w:val="24"/>
        </w:rPr>
        <w:t>The</w:t>
      </w:r>
      <w:r>
        <w:rPr>
          <w:rFonts w:ascii="Arial" w:eastAsia="Arial" w:hAnsi="Arial" w:cs="Arial"/>
          <w:spacing w:val="36"/>
          <w:sz w:val="24"/>
          <w:szCs w:val="24"/>
        </w:rPr>
        <w:t xml:space="preserve"> </w:t>
      </w:r>
      <w:r>
        <w:rPr>
          <w:rFonts w:ascii="Arial" w:eastAsia="Arial" w:hAnsi="Arial" w:cs="Arial"/>
          <w:sz w:val="24"/>
          <w:szCs w:val="24"/>
        </w:rPr>
        <w:t>parties</w:t>
      </w:r>
      <w:r>
        <w:rPr>
          <w:rFonts w:ascii="Arial" w:eastAsia="Arial" w:hAnsi="Arial" w:cs="Arial"/>
          <w:spacing w:val="35"/>
          <w:sz w:val="24"/>
          <w:szCs w:val="24"/>
        </w:rPr>
        <w:t xml:space="preserve"> </w:t>
      </w:r>
      <w:r>
        <w:rPr>
          <w:rFonts w:ascii="Arial" w:eastAsia="Arial" w:hAnsi="Arial" w:cs="Arial"/>
          <w:sz w:val="24"/>
          <w:szCs w:val="24"/>
        </w:rPr>
        <w:t>recognize</w:t>
      </w:r>
      <w:r>
        <w:rPr>
          <w:rFonts w:ascii="Arial" w:eastAsia="Arial" w:hAnsi="Arial" w:cs="Arial"/>
          <w:spacing w:val="36"/>
          <w:sz w:val="24"/>
          <w:szCs w:val="24"/>
        </w:rPr>
        <w:t xml:space="preserve"> </w:t>
      </w:r>
      <w:r>
        <w:rPr>
          <w:rFonts w:ascii="Arial" w:eastAsia="Arial" w:hAnsi="Arial" w:cs="Arial"/>
          <w:sz w:val="24"/>
          <w:szCs w:val="24"/>
        </w:rPr>
        <w:t>that</w:t>
      </w:r>
      <w:r>
        <w:rPr>
          <w:rFonts w:ascii="Arial" w:eastAsia="Arial" w:hAnsi="Arial" w:cs="Arial"/>
          <w:spacing w:val="35"/>
          <w:sz w:val="24"/>
          <w:szCs w:val="24"/>
        </w:rPr>
        <w:t xml:space="preserve"> </w:t>
      </w:r>
      <w:r>
        <w:rPr>
          <w:rFonts w:ascii="Arial" w:eastAsia="Arial" w:hAnsi="Arial" w:cs="Arial"/>
          <w:sz w:val="24"/>
          <w:szCs w:val="24"/>
        </w:rPr>
        <w:t>questions</w:t>
      </w:r>
      <w:r>
        <w:rPr>
          <w:rFonts w:ascii="Arial" w:eastAsia="Arial" w:hAnsi="Arial" w:cs="Arial"/>
          <w:spacing w:val="35"/>
          <w:sz w:val="24"/>
          <w:szCs w:val="24"/>
        </w:rPr>
        <w:t xml:space="preserve"> </w:t>
      </w:r>
      <w:r>
        <w:rPr>
          <w:rFonts w:ascii="Arial" w:eastAsia="Arial" w:hAnsi="Arial" w:cs="Arial"/>
          <w:sz w:val="24"/>
          <w:szCs w:val="24"/>
        </w:rPr>
        <w:t>in</w:t>
      </w:r>
      <w:r>
        <w:rPr>
          <w:rFonts w:ascii="Arial" w:eastAsia="Arial" w:hAnsi="Arial" w:cs="Arial"/>
          <w:spacing w:val="36"/>
          <w:sz w:val="24"/>
          <w:szCs w:val="24"/>
        </w:rPr>
        <w:t xml:space="preserve"> </w:t>
      </w:r>
      <w:r>
        <w:rPr>
          <w:rFonts w:ascii="Arial" w:eastAsia="Arial" w:hAnsi="Arial" w:cs="Arial"/>
          <w:sz w:val="24"/>
          <w:szCs w:val="24"/>
        </w:rPr>
        <w:t>the</w:t>
      </w:r>
      <w:r>
        <w:rPr>
          <w:rFonts w:ascii="Arial" w:eastAsia="Arial" w:hAnsi="Arial" w:cs="Arial"/>
          <w:spacing w:val="36"/>
          <w:sz w:val="24"/>
          <w:szCs w:val="24"/>
        </w:rPr>
        <w:t xml:space="preserve"> </w:t>
      </w:r>
      <w:r>
        <w:rPr>
          <w:rFonts w:ascii="Arial" w:eastAsia="Arial" w:hAnsi="Arial" w:cs="Arial"/>
          <w:sz w:val="24"/>
          <w:szCs w:val="24"/>
        </w:rPr>
        <w:t>day-to-day</w:t>
      </w:r>
      <w:r>
        <w:rPr>
          <w:rFonts w:ascii="Arial" w:eastAsia="Arial" w:hAnsi="Arial" w:cs="Arial"/>
          <w:spacing w:val="32"/>
          <w:sz w:val="24"/>
          <w:szCs w:val="24"/>
        </w:rPr>
        <w:t xml:space="preserve"> </w:t>
      </w:r>
      <w:r>
        <w:rPr>
          <w:rFonts w:ascii="Arial" w:eastAsia="Arial" w:hAnsi="Arial" w:cs="Arial"/>
          <w:sz w:val="24"/>
          <w:szCs w:val="24"/>
        </w:rPr>
        <w:t>conduct</w:t>
      </w:r>
      <w:r>
        <w:rPr>
          <w:rFonts w:ascii="Arial" w:eastAsia="Arial" w:hAnsi="Arial" w:cs="Arial"/>
          <w:spacing w:val="35"/>
          <w:sz w:val="24"/>
          <w:szCs w:val="24"/>
        </w:rPr>
        <w:t xml:space="preserve"> </w:t>
      </w:r>
      <w:r>
        <w:rPr>
          <w:rFonts w:ascii="Arial" w:eastAsia="Arial" w:hAnsi="Arial" w:cs="Arial"/>
          <w:sz w:val="24"/>
          <w:szCs w:val="24"/>
        </w:rPr>
        <w:t>of the Project will arise. The Contract Administrator,</w:t>
      </w:r>
      <w:r>
        <w:rPr>
          <w:rFonts w:ascii="Arial" w:eastAsia="Arial" w:hAnsi="Arial" w:cs="Arial"/>
          <w:spacing w:val="29"/>
          <w:sz w:val="24"/>
          <w:szCs w:val="24"/>
        </w:rPr>
        <w:t xml:space="preserve"> </w:t>
      </w:r>
      <w:r>
        <w:rPr>
          <w:rFonts w:ascii="Arial" w:eastAsia="Arial" w:hAnsi="Arial" w:cs="Arial"/>
          <w:sz w:val="24"/>
          <w:szCs w:val="24"/>
        </w:rPr>
        <w:t>upon CONSULTANT’s request, shall advise CONSULTANT in writing</w:t>
      </w:r>
      <w:r>
        <w:rPr>
          <w:rFonts w:ascii="Arial" w:eastAsia="Arial" w:hAnsi="Arial" w:cs="Arial"/>
          <w:spacing w:val="4"/>
          <w:sz w:val="24"/>
          <w:szCs w:val="24"/>
        </w:rPr>
        <w:t xml:space="preserve"> </w:t>
      </w:r>
      <w:r>
        <w:rPr>
          <w:rFonts w:ascii="Arial" w:eastAsia="Arial" w:hAnsi="Arial" w:cs="Arial"/>
          <w:sz w:val="24"/>
          <w:szCs w:val="24"/>
        </w:rPr>
        <w:t>of one (1) or more CITY employees to whom all</w:t>
      </w:r>
      <w:r>
        <w:rPr>
          <w:rFonts w:ascii="Arial" w:eastAsia="Arial" w:hAnsi="Arial" w:cs="Arial"/>
          <w:spacing w:val="58"/>
          <w:sz w:val="24"/>
          <w:szCs w:val="24"/>
        </w:rPr>
        <w:t xml:space="preserve"> </w:t>
      </w:r>
      <w:r>
        <w:rPr>
          <w:rFonts w:ascii="Arial" w:eastAsia="Arial" w:hAnsi="Arial" w:cs="Arial"/>
          <w:sz w:val="24"/>
          <w:szCs w:val="24"/>
        </w:rPr>
        <w:t>communications pertaining to the day-to-day conduct of the Project shall</w:t>
      </w:r>
      <w:r>
        <w:rPr>
          <w:rFonts w:ascii="Arial" w:eastAsia="Arial" w:hAnsi="Arial" w:cs="Arial"/>
          <w:spacing w:val="25"/>
          <w:sz w:val="24"/>
          <w:szCs w:val="24"/>
        </w:rPr>
        <w:t xml:space="preserve"> </w:t>
      </w:r>
      <w:r>
        <w:rPr>
          <w:rFonts w:ascii="Arial" w:eastAsia="Arial" w:hAnsi="Arial" w:cs="Arial"/>
          <w:sz w:val="24"/>
          <w:szCs w:val="24"/>
        </w:rPr>
        <w:t>be addressed.</w:t>
      </w:r>
    </w:p>
    <w:p w14:paraId="017ECB29" w14:textId="77777777" w:rsidR="005729F7" w:rsidRDefault="005729F7" w:rsidP="005729F7">
      <w:pPr>
        <w:spacing w:after="0" w:line="240" w:lineRule="auto"/>
        <w:rPr>
          <w:rFonts w:ascii="Arial" w:eastAsia="Arial" w:hAnsi="Arial" w:cs="Arial"/>
          <w:szCs w:val="24"/>
        </w:rPr>
      </w:pPr>
    </w:p>
    <w:p w14:paraId="7844895B" w14:textId="77777777" w:rsidR="005729F7" w:rsidRDefault="005729F7" w:rsidP="005729F7">
      <w:pPr>
        <w:pStyle w:val="ListParagraph"/>
        <w:numPr>
          <w:ilvl w:val="2"/>
          <w:numId w:val="12"/>
        </w:numPr>
        <w:tabs>
          <w:tab w:val="left" w:pos="1716"/>
        </w:tabs>
        <w:ind w:right="393" w:hanging="900"/>
        <w:jc w:val="both"/>
        <w:rPr>
          <w:rFonts w:ascii="Arial" w:eastAsia="Arial" w:hAnsi="Arial" w:cs="Arial"/>
          <w:sz w:val="24"/>
          <w:szCs w:val="24"/>
        </w:rPr>
      </w:pPr>
      <w:r>
        <w:rPr>
          <w:rFonts w:ascii="Arial" w:eastAsia="Arial" w:hAnsi="Arial" w:cs="Arial"/>
          <w:sz w:val="24"/>
          <w:szCs w:val="24"/>
        </w:rPr>
        <w:t>CONSULTANT shall inform the Contract Administrator in writing</w:t>
      </w:r>
      <w:r>
        <w:rPr>
          <w:rFonts w:ascii="Arial" w:eastAsia="Arial" w:hAnsi="Arial" w:cs="Arial"/>
          <w:spacing w:val="48"/>
          <w:sz w:val="24"/>
          <w:szCs w:val="24"/>
        </w:rPr>
        <w:t xml:space="preserve"> </w:t>
      </w:r>
      <w:r>
        <w:rPr>
          <w:rFonts w:ascii="Arial" w:eastAsia="Arial" w:hAnsi="Arial" w:cs="Arial"/>
          <w:sz w:val="24"/>
          <w:szCs w:val="24"/>
        </w:rPr>
        <w:t>of CONSULTANT’s representative to whom matters involving</w:t>
      </w:r>
      <w:r>
        <w:rPr>
          <w:rFonts w:ascii="Arial" w:eastAsia="Arial" w:hAnsi="Arial" w:cs="Arial"/>
          <w:spacing w:val="4"/>
          <w:sz w:val="24"/>
          <w:szCs w:val="24"/>
        </w:rPr>
        <w:t xml:space="preserve"> </w:t>
      </w:r>
      <w:r>
        <w:rPr>
          <w:rFonts w:ascii="Arial" w:eastAsia="Arial" w:hAnsi="Arial" w:cs="Arial"/>
          <w:sz w:val="24"/>
          <w:szCs w:val="24"/>
        </w:rPr>
        <w:t>the conduct of the Project shall be</w:t>
      </w:r>
      <w:r>
        <w:rPr>
          <w:rFonts w:ascii="Arial" w:eastAsia="Arial" w:hAnsi="Arial" w:cs="Arial"/>
          <w:spacing w:val="-5"/>
          <w:sz w:val="24"/>
          <w:szCs w:val="24"/>
        </w:rPr>
        <w:t xml:space="preserve"> </w:t>
      </w:r>
      <w:r>
        <w:rPr>
          <w:rFonts w:ascii="Arial" w:eastAsia="Arial" w:hAnsi="Arial" w:cs="Arial"/>
          <w:sz w:val="24"/>
          <w:szCs w:val="24"/>
        </w:rPr>
        <w:t>addressed.</w:t>
      </w:r>
    </w:p>
    <w:p w14:paraId="7856615E" w14:textId="77777777" w:rsidR="005729F7" w:rsidRDefault="005729F7" w:rsidP="005729F7">
      <w:pPr>
        <w:spacing w:after="0" w:line="240" w:lineRule="auto"/>
        <w:rPr>
          <w:rFonts w:ascii="Arial" w:eastAsia="Arial" w:hAnsi="Arial" w:cs="Arial"/>
          <w:szCs w:val="24"/>
        </w:rPr>
      </w:pPr>
    </w:p>
    <w:p w14:paraId="24E23B87" w14:textId="77777777" w:rsidR="005729F7" w:rsidRDefault="005729F7" w:rsidP="005729F7">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ALL PRIOR AGREEMENTS</w:t>
      </w:r>
      <w:r>
        <w:rPr>
          <w:rFonts w:ascii="Arial"/>
          <w:spacing w:val="-4"/>
          <w:sz w:val="24"/>
          <w:u w:val="single" w:color="000000"/>
        </w:rPr>
        <w:t xml:space="preserve"> </w:t>
      </w:r>
      <w:r>
        <w:rPr>
          <w:rFonts w:ascii="Arial"/>
          <w:sz w:val="24"/>
          <w:u w:val="single" w:color="000000"/>
        </w:rPr>
        <w:t>SUPERSEDED</w:t>
      </w:r>
    </w:p>
    <w:p w14:paraId="16125E92" w14:textId="77777777" w:rsidR="005729F7" w:rsidRDefault="005729F7" w:rsidP="005729F7">
      <w:pPr>
        <w:spacing w:after="0" w:line="240" w:lineRule="auto"/>
        <w:rPr>
          <w:rFonts w:ascii="Arial" w:eastAsia="Arial" w:hAnsi="Arial" w:cs="Arial"/>
          <w:sz w:val="17"/>
          <w:szCs w:val="17"/>
        </w:rPr>
      </w:pPr>
    </w:p>
    <w:p w14:paraId="59C2C72D" w14:textId="77777777" w:rsidR="005729F7" w:rsidRDefault="005729F7" w:rsidP="005729F7">
      <w:pPr>
        <w:pStyle w:val="BodyText"/>
        <w:ind w:right="393"/>
        <w:jc w:val="both"/>
      </w:pPr>
      <w:r>
        <w:t>This document incorporates and includes all prior</w:t>
      </w:r>
      <w:r>
        <w:rPr>
          <w:spacing w:val="1"/>
        </w:rPr>
        <w:t xml:space="preserve"> </w:t>
      </w:r>
      <w:r>
        <w:t>negotiations, correspondence, conversations, agreements or understandings applicable</w:t>
      </w:r>
      <w:r>
        <w:rPr>
          <w:spacing w:val="-16"/>
        </w:rPr>
        <w:t xml:space="preserve"> </w:t>
      </w:r>
      <w:r>
        <w:t>to the matters contained herein; and the parties agree that there are</w:t>
      </w:r>
      <w:r>
        <w:rPr>
          <w:spacing w:val="50"/>
        </w:rPr>
        <w:t xml:space="preserve"> </w:t>
      </w:r>
      <w:r>
        <w:t>no commitments, agreements or understandings concerning the subject</w:t>
      </w:r>
      <w:r>
        <w:rPr>
          <w:spacing w:val="28"/>
        </w:rPr>
        <w:t xml:space="preserve"> </w:t>
      </w:r>
      <w:r>
        <w:t>matter of this Agreement that are not contained in this document. Accordingly,</w:t>
      </w:r>
      <w:r>
        <w:rPr>
          <w:spacing w:val="64"/>
        </w:rPr>
        <w:t xml:space="preserve"> </w:t>
      </w:r>
      <w:r>
        <w:t>the parties</w:t>
      </w:r>
      <w:r>
        <w:rPr>
          <w:spacing w:val="40"/>
        </w:rPr>
        <w:t xml:space="preserve"> </w:t>
      </w:r>
      <w:r>
        <w:t>agree</w:t>
      </w:r>
      <w:r>
        <w:rPr>
          <w:spacing w:val="41"/>
        </w:rPr>
        <w:t xml:space="preserve"> </w:t>
      </w:r>
      <w:r>
        <w:t>that</w:t>
      </w:r>
      <w:r>
        <w:rPr>
          <w:spacing w:val="41"/>
        </w:rPr>
        <w:t xml:space="preserve"> </w:t>
      </w:r>
      <w:r>
        <w:t>no</w:t>
      </w:r>
      <w:r>
        <w:rPr>
          <w:spacing w:val="39"/>
        </w:rPr>
        <w:t xml:space="preserve"> </w:t>
      </w:r>
      <w:r>
        <w:t>deviation</w:t>
      </w:r>
      <w:r>
        <w:rPr>
          <w:spacing w:val="39"/>
        </w:rPr>
        <w:t xml:space="preserve"> </w:t>
      </w:r>
      <w:r>
        <w:t>from</w:t>
      </w:r>
      <w:r>
        <w:rPr>
          <w:spacing w:val="42"/>
        </w:rPr>
        <w:t xml:space="preserve"> </w:t>
      </w:r>
      <w:r>
        <w:t>the</w:t>
      </w:r>
      <w:r>
        <w:rPr>
          <w:spacing w:val="41"/>
        </w:rPr>
        <w:t xml:space="preserve"> </w:t>
      </w:r>
      <w:r>
        <w:t>terms</w:t>
      </w:r>
      <w:r>
        <w:rPr>
          <w:spacing w:val="40"/>
        </w:rPr>
        <w:t xml:space="preserve"> </w:t>
      </w:r>
      <w:r>
        <w:t>hereof</w:t>
      </w:r>
      <w:r>
        <w:rPr>
          <w:spacing w:val="43"/>
        </w:rPr>
        <w:t xml:space="preserve"> </w:t>
      </w:r>
      <w:r>
        <w:t>shall</w:t>
      </w:r>
      <w:r>
        <w:rPr>
          <w:spacing w:val="40"/>
        </w:rPr>
        <w:t xml:space="preserve"> </w:t>
      </w:r>
      <w:r>
        <w:t>be</w:t>
      </w:r>
      <w:r>
        <w:rPr>
          <w:spacing w:val="41"/>
        </w:rPr>
        <w:t xml:space="preserve"> </w:t>
      </w:r>
      <w:r>
        <w:t>predicated upon any prior representations or agreements whether oral or</w:t>
      </w:r>
      <w:r>
        <w:rPr>
          <w:spacing w:val="-38"/>
        </w:rPr>
        <w:t xml:space="preserve"> </w:t>
      </w:r>
      <w:r>
        <w:t>written.</w:t>
      </w:r>
    </w:p>
    <w:p w14:paraId="205FF5C5" w14:textId="77777777" w:rsidR="005729F7" w:rsidRDefault="005729F7" w:rsidP="005729F7">
      <w:pPr>
        <w:pStyle w:val="BodyText"/>
        <w:ind w:right="393"/>
        <w:jc w:val="both"/>
      </w:pPr>
    </w:p>
    <w:p w14:paraId="1C645A0A" w14:textId="77777777" w:rsidR="005729F7" w:rsidRDefault="005729F7" w:rsidP="005729F7">
      <w:pPr>
        <w:pStyle w:val="BodyText"/>
        <w:ind w:right="394"/>
        <w:jc w:val="both"/>
      </w:pPr>
      <w:r>
        <w:t>It is further agreed that no modification, amendment or alteration in the</w:t>
      </w:r>
      <w:r>
        <w:rPr>
          <w:spacing w:val="-32"/>
        </w:rPr>
        <w:t xml:space="preserve"> </w:t>
      </w:r>
      <w:r>
        <w:t>terms or conditions contained herein shall be effective unless contained in a</w:t>
      </w:r>
      <w:r>
        <w:rPr>
          <w:spacing w:val="-28"/>
        </w:rPr>
        <w:t xml:space="preserve"> </w:t>
      </w:r>
      <w:r>
        <w:t>written document executed with the same formality and of equal dignity</w:t>
      </w:r>
      <w:r>
        <w:rPr>
          <w:spacing w:val="-36"/>
        </w:rPr>
        <w:t xml:space="preserve"> </w:t>
      </w:r>
      <w:r>
        <w:t>herewith.</w:t>
      </w:r>
    </w:p>
    <w:p w14:paraId="50DEF272" w14:textId="77777777" w:rsidR="005729F7" w:rsidRDefault="005729F7" w:rsidP="005729F7">
      <w:pPr>
        <w:pStyle w:val="BodyText"/>
        <w:ind w:right="393"/>
        <w:jc w:val="both"/>
      </w:pPr>
    </w:p>
    <w:p w14:paraId="1407DDD4" w14:textId="77777777" w:rsidR="005729F7" w:rsidRDefault="005729F7" w:rsidP="005729F7">
      <w:pPr>
        <w:pStyle w:val="ListParagraph"/>
        <w:numPr>
          <w:ilvl w:val="1"/>
          <w:numId w:val="12"/>
        </w:numPr>
        <w:tabs>
          <w:tab w:val="left" w:pos="821"/>
        </w:tabs>
        <w:ind w:right="394"/>
        <w:rPr>
          <w:rFonts w:ascii="Arial" w:eastAsia="Arial" w:hAnsi="Arial" w:cs="Arial"/>
          <w:sz w:val="24"/>
          <w:szCs w:val="24"/>
        </w:rPr>
      </w:pPr>
      <w:r>
        <w:rPr>
          <w:rFonts w:ascii="Arial" w:eastAsia="Arial" w:hAnsi="Arial" w:cs="Arial"/>
          <w:sz w:val="24"/>
          <w:szCs w:val="24"/>
          <w:u w:val="single" w:color="000000"/>
        </w:rPr>
        <w:t>CONSULTANT’S</w:t>
      </w:r>
      <w:r>
        <w:rPr>
          <w:rFonts w:ascii="Arial" w:eastAsia="Arial" w:hAnsi="Arial" w:cs="Arial"/>
          <w:spacing w:val="-2"/>
          <w:sz w:val="24"/>
          <w:szCs w:val="24"/>
          <w:u w:val="single" w:color="000000"/>
        </w:rPr>
        <w:t xml:space="preserve"> </w:t>
      </w:r>
      <w:r>
        <w:rPr>
          <w:rFonts w:ascii="Arial" w:eastAsia="Arial" w:hAnsi="Arial" w:cs="Arial"/>
          <w:sz w:val="24"/>
          <w:szCs w:val="24"/>
          <w:u w:val="single" w:color="000000"/>
        </w:rPr>
        <w:t>STAFF</w:t>
      </w:r>
    </w:p>
    <w:p w14:paraId="0CD5BC66" w14:textId="77777777" w:rsidR="005729F7" w:rsidRDefault="005729F7" w:rsidP="005729F7">
      <w:pPr>
        <w:spacing w:after="0" w:line="240" w:lineRule="auto"/>
        <w:rPr>
          <w:rFonts w:ascii="Arial" w:eastAsia="Arial" w:hAnsi="Arial" w:cs="Arial"/>
          <w:sz w:val="17"/>
          <w:szCs w:val="17"/>
        </w:rPr>
      </w:pPr>
    </w:p>
    <w:p w14:paraId="7EA9593C" w14:textId="77777777" w:rsidR="005729F7" w:rsidRDefault="005729F7" w:rsidP="005729F7">
      <w:pPr>
        <w:pStyle w:val="BodyText"/>
        <w:ind w:right="394"/>
      </w:pPr>
      <w:r>
        <w:t>CONSULTANT</w:t>
      </w:r>
      <w:r>
        <w:rPr>
          <w:spacing w:val="32"/>
        </w:rPr>
        <w:t xml:space="preserve"> </w:t>
      </w:r>
      <w:r>
        <w:t>will</w:t>
      </w:r>
      <w:r>
        <w:rPr>
          <w:spacing w:val="29"/>
        </w:rPr>
        <w:t xml:space="preserve"> </w:t>
      </w:r>
      <w:r>
        <w:t>provide</w:t>
      </w:r>
      <w:r>
        <w:rPr>
          <w:spacing w:val="31"/>
        </w:rPr>
        <w:t xml:space="preserve"> </w:t>
      </w:r>
      <w:r>
        <w:t>the</w:t>
      </w:r>
      <w:r>
        <w:rPr>
          <w:spacing w:val="31"/>
        </w:rPr>
        <w:t xml:space="preserve"> </w:t>
      </w:r>
      <w:r>
        <w:t>key</w:t>
      </w:r>
      <w:r>
        <w:rPr>
          <w:spacing w:val="27"/>
        </w:rPr>
        <w:t xml:space="preserve"> </w:t>
      </w:r>
      <w:r>
        <w:t>staff</w:t>
      </w:r>
      <w:r>
        <w:rPr>
          <w:spacing w:val="33"/>
        </w:rPr>
        <w:t xml:space="preserve"> </w:t>
      </w:r>
      <w:r>
        <w:t>identified</w:t>
      </w:r>
      <w:r>
        <w:rPr>
          <w:spacing w:val="31"/>
        </w:rPr>
        <w:t xml:space="preserve"> </w:t>
      </w:r>
      <w:r>
        <w:t>in</w:t>
      </w:r>
      <w:r>
        <w:rPr>
          <w:spacing w:val="28"/>
        </w:rPr>
        <w:t xml:space="preserve"> </w:t>
      </w:r>
      <w:r>
        <w:t>their</w:t>
      </w:r>
      <w:r>
        <w:rPr>
          <w:spacing w:val="29"/>
        </w:rPr>
        <w:t xml:space="preserve"> </w:t>
      </w:r>
      <w:r>
        <w:t>proposal</w:t>
      </w:r>
      <w:r>
        <w:rPr>
          <w:spacing w:val="27"/>
        </w:rPr>
        <w:t xml:space="preserve"> </w:t>
      </w:r>
      <w:r>
        <w:t>for</w:t>
      </w:r>
      <w:r>
        <w:rPr>
          <w:spacing w:val="29"/>
        </w:rPr>
        <w:t xml:space="preserve"> </w:t>
      </w:r>
      <w:r>
        <w:t>the Project as long as said key staff are in CONSULTANT’s</w:t>
      </w:r>
      <w:r>
        <w:rPr>
          <w:spacing w:val="-27"/>
        </w:rPr>
        <w:t xml:space="preserve"> </w:t>
      </w:r>
      <w:r>
        <w:t>employment.</w:t>
      </w:r>
    </w:p>
    <w:p w14:paraId="41D15E3D" w14:textId="77777777" w:rsidR="005729F7" w:rsidRDefault="005729F7" w:rsidP="005729F7">
      <w:pPr>
        <w:spacing w:after="0" w:line="240" w:lineRule="auto"/>
        <w:rPr>
          <w:rFonts w:ascii="Arial" w:eastAsia="Arial" w:hAnsi="Arial" w:cs="Arial"/>
          <w:szCs w:val="24"/>
        </w:rPr>
      </w:pPr>
    </w:p>
    <w:p w14:paraId="1819255A" w14:textId="77777777" w:rsidR="005729F7" w:rsidRDefault="005729F7" w:rsidP="005729F7">
      <w:pPr>
        <w:pStyle w:val="BodyText"/>
        <w:ind w:right="394"/>
      </w:pPr>
      <w:r>
        <w:t>CONSULTANT will obtain prior written approval of Contract Administrator to</w:t>
      </w:r>
    </w:p>
    <w:p w14:paraId="17BAA359" w14:textId="77777777" w:rsidR="005729F7" w:rsidRDefault="005729F7" w:rsidP="005729F7">
      <w:pPr>
        <w:pStyle w:val="BodyText"/>
        <w:ind w:right="393"/>
        <w:jc w:val="both"/>
      </w:pPr>
      <w:r>
        <w:t>change key staff. CONSULTANT shall provide Contract Administrator</w:t>
      </w:r>
      <w:r>
        <w:rPr>
          <w:spacing w:val="54"/>
        </w:rPr>
        <w:t xml:space="preserve"> </w:t>
      </w:r>
      <w:r>
        <w:t>with such</w:t>
      </w:r>
      <w:r>
        <w:rPr>
          <w:spacing w:val="24"/>
        </w:rPr>
        <w:t xml:space="preserve"> </w:t>
      </w:r>
      <w:r>
        <w:t>information</w:t>
      </w:r>
      <w:r>
        <w:rPr>
          <w:spacing w:val="24"/>
        </w:rPr>
        <w:t xml:space="preserve"> </w:t>
      </w:r>
      <w:r>
        <w:t>as</w:t>
      </w:r>
      <w:r>
        <w:rPr>
          <w:spacing w:val="23"/>
        </w:rPr>
        <w:t xml:space="preserve"> </w:t>
      </w:r>
      <w:r>
        <w:t>necessary</w:t>
      </w:r>
      <w:r>
        <w:rPr>
          <w:spacing w:val="21"/>
        </w:rPr>
        <w:t xml:space="preserve"> </w:t>
      </w:r>
      <w:r>
        <w:t>to</w:t>
      </w:r>
      <w:r>
        <w:rPr>
          <w:spacing w:val="24"/>
        </w:rPr>
        <w:t xml:space="preserve"> </w:t>
      </w:r>
      <w:r>
        <w:t>determine</w:t>
      </w:r>
      <w:r>
        <w:rPr>
          <w:spacing w:val="22"/>
        </w:rPr>
        <w:t xml:space="preserve"> </w:t>
      </w:r>
      <w:r>
        <w:t>the</w:t>
      </w:r>
      <w:r>
        <w:rPr>
          <w:spacing w:val="24"/>
        </w:rPr>
        <w:t xml:space="preserve"> </w:t>
      </w:r>
      <w:r>
        <w:t>suitability</w:t>
      </w:r>
      <w:r>
        <w:rPr>
          <w:spacing w:val="21"/>
        </w:rPr>
        <w:t xml:space="preserve"> </w:t>
      </w:r>
      <w:r>
        <w:t>of</w:t>
      </w:r>
      <w:r>
        <w:rPr>
          <w:spacing w:val="26"/>
        </w:rPr>
        <w:t xml:space="preserve"> </w:t>
      </w:r>
      <w:r>
        <w:t>any</w:t>
      </w:r>
      <w:r>
        <w:rPr>
          <w:spacing w:val="21"/>
        </w:rPr>
        <w:t xml:space="preserve"> </w:t>
      </w:r>
      <w:r>
        <w:t>proposed new key staff. Contract Administrator will be reasonable in evaluating</w:t>
      </w:r>
      <w:r>
        <w:rPr>
          <w:spacing w:val="26"/>
        </w:rPr>
        <w:t xml:space="preserve"> </w:t>
      </w:r>
      <w:r>
        <w:t>key staff</w:t>
      </w:r>
      <w:r>
        <w:rPr>
          <w:spacing w:val="-7"/>
        </w:rPr>
        <w:t xml:space="preserve"> </w:t>
      </w:r>
      <w:r>
        <w:t>qualifications.</w:t>
      </w:r>
    </w:p>
    <w:p w14:paraId="6E1942E7" w14:textId="77777777" w:rsidR="005729F7" w:rsidRDefault="005729F7" w:rsidP="005729F7">
      <w:pPr>
        <w:spacing w:after="0" w:line="240" w:lineRule="auto"/>
        <w:rPr>
          <w:rFonts w:ascii="Arial" w:eastAsia="Arial" w:hAnsi="Arial" w:cs="Arial"/>
          <w:szCs w:val="24"/>
        </w:rPr>
      </w:pPr>
    </w:p>
    <w:p w14:paraId="5A289340" w14:textId="77777777" w:rsidR="005729F7" w:rsidRDefault="005729F7" w:rsidP="005729F7">
      <w:pPr>
        <w:pStyle w:val="BodyText"/>
        <w:ind w:right="395"/>
        <w:jc w:val="both"/>
      </w:pPr>
      <w:r>
        <w:t>If Contract Administrator desires to request removal of any</w:t>
      </w:r>
      <w:r>
        <w:rPr>
          <w:spacing w:val="59"/>
        </w:rPr>
        <w:t xml:space="preserve"> </w:t>
      </w:r>
      <w:r>
        <w:t>of CONSULTANT’s staff, Contract Administrator shall first meet</w:t>
      </w:r>
      <w:r>
        <w:rPr>
          <w:spacing w:val="48"/>
        </w:rPr>
        <w:t xml:space="preserve"> </w:t>
      </w:r>
      <w:r>
        <w:t>with CONSULTANT and provide reasonable justification for said</w:t>
      </w:r>
      <w:r>
        <w:rPr>
          <w:spacing w:val="-33"/>
        </w:rPr>
        <w:t xml:space="preserve"> </w:t>
      </w:r>
      <w:r>
        <w:t>removal.</w:t>
      </w:r>
    </w:p>
    <w:p w14:paraId="61A5D77D" w14:textId="77777777" w:rsidR="005729F7" w:rsidRDefault="005729F7" w:rsidP="005729F7">
      <w:pPr>
        <w:spacing w:after="0" w:line="240" w:lineRule="auto"/>
        <w:rPr>
          <w:rFonts w:ascii="Arial" w:eastAsia="Arial" w:hAnsi="Arial" w:cs="Arial"/>
          <w:szCs w:val="24"/>
        </w:rPr>
      </w:pPr>
    </w:p>
    <w:p w14:paraId="3248BD10" w14:textId="77777777" w:rsidR="005729F7" w:rsidRDefault="005729F7" w:rsidP="005729F7">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INDEPENDENT</w:t>
      </w:r>
      <w:r>
        <w:rPr>
          <w:rFonts w:ascii="Arial"/>
          <w:spacing w:val="2"/>
          <w:sz w:val="24"/>
          <w:u w:val="single" w:color="000000"/>
        </w:rPr>
        <w:t xml:space="preserve"> </w:t>
      </w:r>
      <w:r>
        <w:rPr>
          <w:rFonts w:ascii="Arial"/>
          <w:sz w:val="24"/>
          <w:u w:val="single" w:color="000000"/>
        </w:rPr>
        <w:t>CONTRACTOR</w:t>
      </w:r>
    </w:p>
    <w:p w14:paraId="2B89E2CF" w14:textId="77777777" w:rsidR="005729F7" w:rsidRDefault="005729F7" w:rsidP="005729F7">
      <w:pPr>
        <w:spacing w:after="0" w:line="240" w:lineRule="auto"/>
        <w:rPr>
          <w:rFonts w:ascii="Arial" w:eastAsia="Arial" w:hAnsi="Arial" w:cs="Arial"/>
          <w:sz w:val="17"/>
          <w:szCs w:val="17"/>
        </w:rPr>
      </w:pPr>
    </w:p>
    <w:p w14:paraId="63CEEA6D" w14:textId="77777777" w:rsidR="005729F7" w:rsidRDefault="005729F7" w:rsidP="005729F7">
      <w:pPr>
        <w:pStyle w:val="BodyText"/>
        <w:ind w:right="392"/>
        <w:jc w:val="both"/>
      </w:pPr>
      <w:r>
        <w:t>CONSULTANT is an independent contractor under this Agreement. Services</w:t>
      </w:r>
      <w:r>
        <w:rPr>
          <w:spacing w:val="26"/>
        </w:rPr>
        <w:t xml:space="preserve"> </w:t>
      </w:r>
      <w:r>
        <w:t>provided</w:t>
      </w:r>
      <w:r>
        <w:rPr>
          <w:spacing w:val="27"/>
        </w:rPr>
        <w:t xml:space="preserve"> </w:t>
      </w:r>
      <w:r>
        <w:t>by</w:t>
      </w:r>
      <w:r>
        <w:rPr>
          <w:spacing w:val="26"/>
        </w:rPr>
        <w:t xml:space="preserve"> </w:t>
      </w:r>
      <w:r>
        <w:t>CONSULTANT</w:t>
      </w:r>
      <w:r>
        <w:rPr>
          <w:spacing w:val="28"/>
        </w:rPr>
        <w:t xml:space="preserve"> </w:t>
      </w:r>
      <w:r>
        <w:t>shall</w:t>
      </w:r>
      <w:r>
        <w:rPr>
          <w:spacing w:val="25"/>
        </w:rPr>
        <w:t xml:space="preserve"> </w:t>
      </w:r>
      <w:r>
        <w:t>be</w:t>
      </w:r>
      <w:r>
        <w:rPr>
          <w:spacing w:val="27"/>
        </w:rPr>
        <w:t xml:space="preserve"> </w:t>
      </w:r>
      <w:r>
        <w:t>subject</w:t>
      </w:r>
      <w:r>
        <w:rPr>
          <w:spacing w:val="26"/>
        </w:rPr>
        <w:t xml:space="preserve"> </w:t>
      </w:r>
      <w:r>
        <w:t>to</w:t>
      </w:r>
      <w:r>
        <w:rPr>
          <w:spacing w:val="27"/>
        </w:rPr>
        <w:t xml:space="preserve"> </w:t>
      </w:r>
      <w:r>
        <w:t>the</w:t>
      </w:r>
      <w:r>
        <w:rPr>
          <w:spacing w:val="27"/>
        </w:rPr>
        <w:t xml:space="preserve"> </w:t>
      </w:r>
      <w:r>
        <w:t>supervision</w:t>
      </w:r>
      <w:r>
        <w:rPr>
          <w:spacing w:val="27"/>
        </w:rPr>
        <w:t xml:space="preserve"> </w:t>
      </w:r>
      <w:r>
        <w:t>of CONSULTANT. In providing the services, CONSULTANT or its agents</w:t>
      </w:r>
      <w:r>
        <w:rPr>
          <w:spacing w:val="18"/>
        </w:rPr>
        <w:t xml:space="preserve"> </w:t>
      </w:r>
      <w:r>
        <w:t xml:space="preserve">shall </w:t>
      </w:r>
      <w:r>
        <w:lastRenderedPageBreak/>
        <w:t>not</w:t>
      </w:r>
      <w:r>
        <w:rPr>
          <w:spacing w:val="18"/>
        </w:rPr>
        <w:t xml:space="preserve"> </w:t>
      </w:r>
      <w:r>
        <w:t>be</w:t>
      </w:r>
      <w:r>
        <w:rPr>
          <w:spacing w:val="18"/>
        </w:rPr>
        <w:t xml:space="preserve"> </w:t>
      </w:r>
      <w:r>
        <w:t>acting</w:t>
      </w:r>
      <w:r>
        <w:rPr>
          <w:spacing w:val="16"/>
        </w:rPr>
        <w:t xml:space="preserve"> </w:t>
      </w:r>
      <w:r>
        <w:t>and</w:t>
      </w:r>
      <w:r>
        <w:rPr>
          <w:spacing w:val="18"/>
        </w:rPr>
        <w:t xml:space="preserve"> </w:t>
      </w:r>
      <w:r>
        <w:t>shall</w:t>
      </w:r>
      <w:r>
        <w:rPr>
          <w:spacing w:val="17"/>
        </w:rPr>
        <w:t xml:space="preserve"> </w:t>
      </w:r>
      <w:r>
        <w:t>not</w:t>
      </w:r>
      <w:r>
        <w:rPr>
          <w:spacing w:val="18"/>
        </w:rPr>
        <w:t xml:space="preserve"> </w:t>
      </w:r>
      <w:r>
        <w:t>be</w:t>
      </w:r>
      <w:r>
        <w:rPr>
          <w:spacing w:val="18"/>
        </w:rPr>
        <w:t xml:space="preserve"> </w:t>
      </w:r>
      <w:r>
        <w:t>deemed</w:t>
      </w:r>
      <w:r>
        <w:rPr>
          <w:spacing w:val="18"/>
        </w:rPr>
        <w:t xml:space="preserve"> </w:t>
      </w:r>
      <w:r>
        <w:t>as</w:t>
      </w:r>
      <w:r>
        <w:rPr>
          <w:spacing w:val="17"/>
        </w:rPr>
        <w:t xml:space="preserve"> </w:t>
      </w:r>
      <w:r>
        <w:t>acting</w:t>
      </w:r>
      <w:r>
        <w:rPr>
          <w:spacing w:val="16"/>
        </w:rPr>
        <w:t xml:space="preserve"> </w:t>
      </w:r>
      <w:r>
        <w:t>as</w:t>
      </w:r>
      <w:r>
        <w:rPr>
          <w:spacing w:val="17"/>
        </w:rPr>
        <w:t xml:space="preserve"> </w:t>
      </w:r>
      <w:r>
        <w:t>officers,</w:t>
      </w:r>
      <w:r>
        <w:rPr>
          <w:spacing w:val="18"/>
        </w:rPr>
        <w:t xml:space="preserve"> </w:t>
      </w:r>
      <w:r>
        <w:t>employees,</w:t>
      </w:r>
      <w:r>
        <w:rPr>
          <w:spacing w:val="18"/>
        </w:rPr>
        <w:t xml:space="preserve"> </w:t>
      </w:r>
      <w:r>
        <w:t>or agents of the CITY. Personnel policies, tax responsibilities, social</w:t>
      </w:r>
      <w:r>
        <w:rPr>
          <w:spacing w:val="42"/>
        </w:rPr>
        <w:t xml:space="preserve"> </w:t>
      </w:r>
      <w:r>
        <w:t>security and health insurance, employee benefits, purchasing policies and</w:t>
      </w:r>
      <w:r>
        <w:rPr>
          <w:spacing w:val="29"/>
        </w:rPr>
        <w:t xml:space="preserve"> </w:t>
      </w:r>
      <w:r>
        <w:t>other similar administrative procedures applicable to services rendered under</w:t>
      </w:r>
      <w:r>
        <w:rPr>
          <w:spacing w:val="40"/>
        </w:rPr>
        <w:t xml:space="preserve"> </w:t>
      </w:r>
      <w:r>
        <w:t>this Agreement shall be those of CONSULTANT.</w:t>
      </w:r>
      <w:r>
        <w:rPr>
          <w:spacing w:val="66"/>
        </w:rPr>
        <w:t xml:space="preserve"> </w:t>
      </w:r>
      <w:r>
        <w:t>The parties</w:t>
      </w:r>
      <w:r>
        <w:rPr>
          <w:spacing w:val="34"/>
        </w:rPr>
        <w:t xml:space="preserve"> </w:t>
      </w:r>
      <w:r>
        <w:t>expressly acknowledge</w:t>
      </w:r>
      <w:r>
        <w:rPr>
          <w:spacing w:val="30"/>
        </w:rPr>
        <w:t xml:space="preserve"> </w:t>
      </w:r>
      <w:r>
        <w:t>that</w:t>
      </w:r>
      <w:r>
        <w:rPr>
          <w:spacing w:val="30"/>
        </w:rPr>
        <w:t xml:space="preserve"> </w:t>
      </w:r>
      <w:r>
        <w:t>it</w:t>
      </w:r>
      <w:r>
        <w:rPr>
          <w:spacing w:val="30"/>
        </w:rPr>
        <w:t xml:space="preserve"> </w:t>
      </w:r>
      <w:r>
        <w:t>is</w:t>
      </w:r>
      <w:r>
        <w:rPr>
          <w:spacing w:val="29"/>
        </w:rPr>
        <w:t xml:space="preserve"> </w:t>
      </w:r>
      <w:r>
        <w:t>not</w:t>
      </w:r>
      <w:r>
        <w:rPr>
          <w:spacing w:val="30"/>
        </w:rPr>
        <w:t xml:space="preserve"> </w:t>
      </w:r>
      <w:r>
        <w:t>their</w:t>
      </w:r>
      <w:r>
        <w:rPr>
          <w:spacing w:val="28"/>
        </w:rPr>
        <w:t xml:space="preserve"> </w:t>
      </w:r>
      <w:r>
        <w:t>intent</w:t>
      </w:r>
      <w:r>
        <w:rPr>
          <w:spacing w:val="30"/>
        </w:rPr>
        <w:t xml:space="preserve"> </w:t>
      </w:r>
      <w:r>
        <w:t>to</w:t>
      </w:r>
      <w:r>
        <w:rPr>
          <w:spacing w:val="30"/>
        </w:rPr>
        <w:t xml:space="preserve"> </w:t>
      </w:r>
      <w:r>
        <w:t>create</w:t>
      </w:r>
      <w:r>
        <w:rPr>
          <w:spacing w:val="30"/>
        </w:rPr>
        <w:t xml:space="preserve"> </w:t>
      </w:r>
      <w:r>
        <w:t>any</w:t>
      </w:r>
      <w:r>
        <w:rPr>
          <w:spacing w:val="27"/>
        </w:rPr>
        <w:t xml:space="preserve"> </w:t>
      </w:r>
      <w:r>
        <w:t>rights</w:t>
      </w:r>
      <w:r>
        <w:rPr>
          <w:spacing w:val="29"/>
        </w:rPr>
        <w:t xml:space="preserve"> </w:t>
      </w:r>
      <w:r>
        <w:t>or</w:t>
      </w:r>
      <w:r>
        <w:rPr>
          <w:spacing w:val="28"/>
        </w:rPr>
        <w:t xml:space="preserve"> </w:t>
      </w:r>
      <w:r>
        <w:t>obligations</w:t>
      </w:r>
      <w:r>
        <w:rPr>
          <w:spacing w:val="29"/>
        </w:rPr>
        <w:t xml:space="preserve"> </w:t>
      </w:r>
      <w:r>
        <w:t>in any third person or entity under this</w:t>
      </w:r>
      <w:r>
        <w:rPr>
          <w:spacing w:val="-23"/>
        </w:rPr>
        <w:t xml:space="preserve"> </w:t>
      </w:r>
      <w:r>
        <w:t>Agreement.</w:t>
      </w:r>
    </w:p>
    <w:p w14:paraId="14043F87" w14:textId="77777777" w:rsidR="005729F7" w:rsidRDefault="005729F7" w:rsidP="005729F7">
      <w:pPr>
        <w:spacing w:after="0" w:line="240" w:lineRule="auto"/>
        <w:rPr>
          <w:rFonts w:ascii="Arial" w:eastAsia="Arial" w:hAnsi="Arial" w:cs="Arial"/>
          <w:szCs w:val="24"/>
        </w:rPr>
      </w:pPr>
    </w:p>
    <w:p w14:paraId="0205CF0D" w14:textId="77777777" w:rsidR="005729F7" w:rsidRDefault="005729F7" w:rsidP="005729F7">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THIRD PARTY</w:t>
      </w:r>
      <w:r>
        <w:rPr>
          <w:rFonts w:ascii="Arial"/>
          <w:spacing w:val="-3"/>
          <w:sz w:val="24"/>
          <w:u w:val="single" w:color="000000"/>
        </w:rPr>
        <w:t xml:space="preserve"> </w:t>
      </w:r>
      <w:r>
        <w:rPr>
          <w:rFonts w:ascii="Arial"/>
          <w:sz w:val="24"/>
          <w:u w:val="single" w:color="000000"/>
        </w:rPr>
        <w:t>BENEFICIARIES</w:t>
      </w:r>
    </w:p>
    <w:p w14:paraId="33E4D142" w14:textId="77777777" w:rsidR="005729F7" w:rsidRDefault="005729F7" w:rsidP="005729F7">
      <w:pPr>
        <w:spacing w:after="0" w:line="240" w:lineRule="auto"/>
        <w:rPr>
          <w:rFonts w:ascii="Arial" w:eastAsia="Arial" w:hAnsi="Arial" w:cs="Arial"/>
          <w:sz w:val="17"/>
          <w:szCs w:val="17"/>
        </w:rPr>
      </w:pPr>
    </w:p>
    <w:p w14:paraId="6C3C98E8" w14:textId="77777777" w:rsidR="005729F7" w:rsidRDefault="005729F7" w:rsidP="005729F7">
      <w:pPr>
        <w:pStyle w:val="BodyText"/>
        <w:ind w:right="394"/>
        <w:jc w:val="both"/>
      </w:pPr>
      <w:r>
        <w:t>Neither CONSULTANT nor CITY intends to directly or substantially benefit</w:t>
      </w:r>
      <w:r>
        <w:rPr>
          <w:spacing w:val="43"/>
        </w:rPr>
        <w:t xml:space="preserve"> </w:t>
      </w:r>
      <w:r>
        <w:t>a third party by this Agreement. Therefore, the parties agree that there are</w:t>
      </w:r>
      <w:r>
        <w:rPr>
          <w:spacing w:val="54"/>
        </w:rPr>
        <w:t xml:space="preserve"> </w:t>
      </w:r>
      <w:r>
        <w:t>no third</w:t>
      </w:r>
      <w:r>
        <w:rPr>
          <w:spacing w:val="34"/>
        </w:rPr>
        <w:t xml:space="preserve"> </w:t>
      </w:r>
      <w:r>
        <w:t>party</w:t>
      </w:r>
      <w:r>
        <w:rPr>
          <w:spacing w:val="31"/>
        </w:rPr>
        <w:t xml:space="preserve"> </w:t>
      </w:r>
      <w:r>
        <w:t>beneficiaries</w:t>
      </w:r>
      <w:r>
        <w:rPr>
          <w:spacing w:val="33"/>
        </w:rPr>
        <w:t xml:space="preserve"> </w:t>
      </w:r>
      <w:r>
        <w:t>to</w:t>
      </w:r>
      <w:r>
        <w:rPr>
          <w:spacing w:val="34"/>
        </w:rPr>
        <w:t xml:space="preserve"> </w:t>
      </w:r>
      <w:r>
        <w:t>this</w:t>
      </w:r>
      <w:r>
        <w:rPr>
          <w:spacing w:val="31"/>
        </w:rPr>
        <w:t xml:space="preserve"> </w:t>
      </w:r>
      <w:r>
        <w:t>Agreement</w:t>
      </w:r>
      <w:r>
        <w:rPr>
          <w:spacing w:val="34"/>
        </w:rPr>
        <w:t xml:space="preserve"> </w:t>
      </w:r>
      <w:r>
        <w:t>and</w:t>
      </w:r>
      <w:r>
        <w:rPr>
          <w:spacing w:val="34"/>
        </w:rPr>
        <w:t xml:space="preserve"> </w:t>
      </w:r>
      <w:r>
        <w:t>that</w:t>
      </w:r>
      <w:r>
        <w:rPr>
          <w:spacing w:val="31"/>
        </w:rPr>
        <w:t xml:space="preserve"> </w:t>
      </w:r>
      <w:r>
        <w:t>no</w:t>
      </w:r>
      <w:r>
        <w:rPr>
          <w:spacing w:val="34"/>
        </w:rPr>
        <w:t xml:space="preserve"> </w:t>
      </w:r>
      <w:r>
        <w:t>third</w:t>
      </w:r>
      <w:r>
        <w:rPr>
          <w:spacing w:val="34"/>
        </w:rPr>
        <w:t xml:space="preserve"> </w:t>
      </w:r>
      <w:r>
        <w:t>party</w:t>
      </w:r>
      <w:r>
        <w:rPr>
          <w:spacing w:val="31"/>
        </w:rPr>
        <w:t xml:space="preserve"> </w:t>
      </w:r>
      <w:r>
        <w:t>shall</w:t>
      </w:r>
      <w:r>
        <w:rPr>
          <w:spacing w:val="33"/>
        </w:rPr>
        <w:t xml:space="preserve"> </w:t>
      </w:r>
      <w:r>
        <w:t>be entitled to assert a claim against either of them based upon this</w:t>
      </w:r>
      <w:r>
        <w:rPr>
          <w:spacing w:val="-32"/>
        </w:rPr>
        <w:t xml:space="preserve"> </w:t>
      </w:r>
      <w:r>
        <w:t>Agreement.</w:t>
      </w:r>
    </w:p>
    <w:p w14:paraId="6BC2FB82" w14:textId="77777777" w:rsidR="005729F7" w:rsidRDefault="005729F7" w:rsidP="005729F7">
      <w:pPr>
        <w:spacing w:after="0" w:line="240" w:lineRule="auto"/>
        <w:rPr>
          <w:rFonts w:ascii="Arial" w:eastAsia="Arial" w:hAnsi="Arial" w:cs="Arial"/>
          <w:szCs w:val="24"/>
        </w:rPr>
      </w:pPr>
    </w:p>
    <w:p w14:paraId="3237948D" w14:textId="77777777" w:rsidR="005729F7" w:rsidRDefault="005729F7" w:rsidP="005729F7">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CONFLICTS</w:t>
      </w:r>
    </w:p>
    <w:p w14:paraId="194AB579" w14:textId="77777777" w:rsidR="005729F7" w:rsidRDefault="005729F7" w:rsidP="005729F7">
      <w:pPr>
        <w:spacing w:after="0" w:line="240" w:lineRule="auto"/>
        <w:rPr>
          <w:rFonts w:ascii="Arial" w:eastAsia="Arial" w:hAnsi="Arial" w:cs="Arial"/>
          <w:sz w:val="17"/>
          <w:szCs w:val="17"/>
        </w:rPr>
      </w:pPr>
    </w:p>
    <w:p w14:paraId="6220AB09" w14:textId="77777777" w:rsidR="005729F7" w:rsidRDefault="005729F7" w:rsidP="005729F7">
      <w:pPr>
        <w:pStyle w:val="BodyText"/>
        <w:ind w:right="392"/>
        <w:jc w:val="both"/>
      </w:pPr>
      <w:r>
        <w:t>Neither CONSULTANT nor its employees shall have or hold any</w:t>
      </w:r>
      <w:r>
        <w:rPr>
          <w:spacing w:val="15"/>
        </w:rPr>
        <w:t xml:space="preserve"> </w:t>
      </w:r>
      <w:r>
        <w:t>continuing or frequently recurring employment or contractual relationship that</w:t>
      </w:r>
      <w:r>
        <w:rPr>
          <w:spacing w:val="14"/>
        </w:rPr>
        <w:t xml:space="preserve"> </w:t>
      </w:r>
      <w:r>
        <w:t>is substantially antagonistic or incompatible with CONSULTANT’s loyal</w:t>
      </w:r>
      <w:r>
        <w:rPr>
          <w:spacing w:val="38"/>
        </w:rPr>
        <w:t xml:space="preserve"> </w:t>
      </w:r>
      <w:r>
        <w:t>and conscientious exercise of judgment related to its performance under</w:t>
      </w:r>
      <w:r>
        <w:rPr>
          <w:spacing w:val="11"/>
        </w:rPr>
        <w:t xml:space="preserve"> </w:t>
      </w:r>
      <w:r>
        <w:t>this Agreement.</w:t>
      </w:r>
    </w:p>
    <w:p w14:paraId="1A4E6E6F" w14:textId="77777777" w:rsidR="005729F7" w:rsidRDefault="005729F7" w:rsidP="005729F7">
      <w:pPr>
        <w:spacing w:after="0" w:line="240" w:lineRule="auto"/>
        <w:rPr>
          <w:rFonts w:ascii="Arial" w:eastAsia="Arial" w:hAnsi="Arial" w:cs="Arial"/>
          <w:szCs w:val="24"/>
        </w:rPr>
      </w:pPr>
    </w:p>
    <w:p w14:paraId="4DEF5CF5" w14:textId="77777777" w:rsidR="005729F7" w:rsidRDefault="005729F7" w:rsidP="00B85A5C">
      <w:pPr>
        <w:pStyle w:val="BodyText"/>
        <w:ind w:right="394"/>
        <w:jc w:val="both"/>
      </w:pPr>
      <w:r>
        <w:t>CONSULTANT</w:t>
      </w:r>
      <w:r>
        <w:rPr>
          <w:spacing w:val="34"/>
        </w:rPr>
        <w:t xml:space="preserve"> </w:t>
      </w:r>
      <w:r>
        <w:t>agrees</w:t>
      </w:r>
      <w:r>
        <w:rPr>
          <w:spacing w:val="35"/>
        </w:rPr>
        <w:t xml:space="preserve"> </w:t>
      </w:r>
      <w:r>
        <w:t>that</w:t>
      </w:r>
      <w:r>
        <w:rPr>
          <w:spacing w:val="33"/>
        </w:rPr>
        <w:t xml:space="preserve"> </w:t>
      </w:r>
      <w:r>
        <w:t>none</w:t>
      </w:r>
      <w:r>
        <w:rPr>
          <w:spacing w:val="33"/>
        </w:rPr>
        <w:t xml:space="preserve"> </w:t>
      </w:r>
      <w:r>
        <w:t>of</w:t>
      </w:r>
      <w:r>
        <w:rPr>
          <w:spacing w:val="38"/>
        </w:rPr>
        <w:t xml:space="preserve"> </w:t>
      </w:r>
      <w:r>
        <w:t>its</w:t>
      </w:r>
      <w:r>
        <w:rPr>
          <w:spacing w:val="32"/>
        </w:rPr>
        <w:t xml:space="preserve"> </w:t>
      </w:r>
      <w:r>
        <w:t>officers</w:t>
      </w:r>
      <w:r>
        <w:rPr>
          <w:spacing w:val="35"/>
        </w:rPr>
        <w:t xml:space="preserve"> </w:t>
      </w:r>
      <w:r>
        <w:t>or</w:t>
      </w:r>
      <w:r>
        <w:rPr>
          <w:spacing w:val="34"/>
        </w:rPr>
        <w:t xml:space="preserve"> </w:t>
      </w:r>
      <w:r>
        <w:t>employees</w:t>
      </w:r>
      <w:r>
        <w:rPr>
          <w:spacing w:val="35"/>
        </w:rPr>
        <w:t xml:space="preserve"> </w:t>
      </w:r>
      <w:r>
        <w:t>shall,</w:t>
      </w:r>
      <w:r>
        <w:rPr>
          <w:spacing w:val="35"/>
        </w:rPr>
        <w:t xml:space="preserve"> </w:t>
      </w:r>
      <w:r>
        <w:t>during the</w:t>
      </w:r>
      <w:r>
        <w:rPr>
          <w:spacing w:val="41"/>
        </w:rPr>
        <w:t xml:space="preserve"> </w:t>
      </w:r>
      <w:r>
        <w:t>term</w:t>
      </w:r>
      <w:r>
        <w:rPr>
          <w:spacing w:val="42"/>
        </w:rPr>
        <w:t xml:space="preserve"> </w:t>
      </w:r>
      <w:r>
        <w:t>of</w:t>
      </w:r>
      <w:r>
        <w:rPr>
          <w:spacing w:val="43"/>
        </w:rPr>
        <w:t xml:space="preserve"> </w:t>
      </w:r>
      <w:r>
        <w:t>this</w:t>
      </w:r>
      <w:r>
        <w:rPr>
          <w:spacing w:val="41"/>
        </w:rPr>
        <w:t xml:space="preserve"> </w:t>
      </w:r>
      <w:r>
        <w:t>Agreement,</w:t>
      </w:r>
      <w:r>
        <w:rPr>
          <w:spacing w:val="41"/>
        </w:rPr>
        <w:t xml:space="preserve"> </w:t>
      </w:r>
      <w:r>
        <w:t>serve</w:t>
      </w:r>
      <w:r>
        <w:rPr>
          <w:spacing w:val="41"/>
        </w:rPr>
        <w:t xml:space="preserve"> </w:t>
      </w:r>
      <w:r>
        <w:t>as</w:t>
      </w:r>
      <w:r>
        <w:rPr>
          <w:spacing w:val="40"/>
        </w:rPr>
        <w:t xml:space="preserve"> </w:t>
      </w:r>
      <w:r>
        <w:t>expert</w:t>
      </w:r>
      <w:r>
        <w:rPr>
          <w:spacing w:val="41"/>
        </w:rPr>
        <w:t xml:space="preserve"> </w:t>
      </w:r>
      <w:r>
        <w:t>witness</w:t>
      </w:r>
      <w:r>
        <w:rPr>
          <w:spacing w:val="40"/>
        </w:rPr>
        <w:t xml:space="preserve"> </w:t>
      </w:r>
      <w:r>
        <w:t>against</w:t>
      </w:r>
      <w:r>
        <w:rPr>
          <w:spacing w:val="41"/>
        </w:rPr>
        <w:t xml:space="preserve"> </w:t>
      </w:r>
      <w:r>
        <w:t>CITY</w:t>
      </w:r>
      <w:r>
        <w:rPr>
          <w:spacing w:val="39"/>
        </w:rPr>
        <w:t xml:space="preserve"> </w:t>
      </w:r>
      <w:r>
        <w:t>in</w:t>
      </w:r>
      <w:r>
        <w:rPr>
          <w:spacing w:val="41"/>
        </w:rPr>
        <w:t xml:space="preserve"> </w:t>
      </w:r>
      <w:r>
        <w:t>any legal</w:t>
      </w:r>
      <w:r>
        <w:rPr>
          <w:spacing w:val="19"/>
        </w:rPr>
        <w:t xml:space="preserve"> </w:t>
      </w:r>
      <w:r>
        <w:t>or</w:t>
      </w:r>
      <w:r>
        <w:rPr>
          <w:spacing w:val="19"/>
        </w:rPr>
        <w:t xml:space="preserve"> </w:t>
      </w:r>
      <w:r>
        <w:t>administrative</w:t>
      </w:r>
      <w:r>
        <w:rPr>
          <w:spacing w:val="21"/>
        </w:rPr>
        <w:t xml:space="preserve"> </w:t>
      </w:r>
      <w:r>
        <w:t>proceeding</w:t>
      </w:r>
      <w:r>
        <w:rPr>
          <w:spacing w:val="18"/>
        </w:rPr>
        <w:t xml:space="preserve"> </w:t>
      </w:r>
      <w:r>
        <w:t>in</w:t>
      </w:r>
      <w:r>
        <w:rPr>
          <w:spacing w:val="21"/>
        </w:rPr>
        <w:t xml:space="preserve"> </w:t>
      </w:r>
      <w:r>
        <w:t>which</w:t>
      </w:r>
      <w:r>
        <w:rPr>
          <w:spacing w:val="23"/>
        </w:rPr>
        <w:t xml:space="preserve"> </w:t>
      </w:r>
      <w:r>
        <w:t>he</w:t>
      </w:r>
      <w:r>
        <w:rPr>
          <w:spacing w:val="21"/>
        </w:rPr>
        <w:t xml:space="preserve"> </w:t>
      </w:r>
      <w:r>
        <w:t>or</w:t>
      </w:r>
      <w:r>
        <w:rPr>
          <w:spacing w:val="19"/>
        </w:rPr>
        <w:t xml:space="preserve"> </w:t>
      </w:r>
      <w:r>
        <w:t>she</w:t>
      </w:r>
      <w:r>
        <w:rPr>
          <w:spacing w:val="21"/>
        </w:rPr>
        <w:t xml:space="preserve"> </w:t>
      </w:r>
      <w:r>
        <w:t>is</w:t>
      </w:r>
      <w:r>
        <w:rPr>
          <w:spacing w:val="20"/>
        </w:rPr>
        <w:t xml:space="preserve"> </w:t>
      </w:r>
      <w:r>
        <w:t>not</w:t>
      </w:r>
      <w:r>
        <w:rPr>
          <w:spacing w:val="20"/>
        </w:rPr>
        <w:t xml:space="preserve"> </w:t>
      </w:r>
      <w:r>
        <w:t>a</w:t>
      </w:r>
      <w:r>
        <w:rPr>
          <w:spacing w:val="21"/>
        </w:rPr>
        <w:t xml:space="preserve"> </w:t>
      </w:r>
      <w:r>
        <w:t>party,</w:t>
      </w:r>
      <w:r>
        <w:rPr>
          <w:spacing w:val="20"/>
        </w:rPr>
        <w:t xml:space="preserve"> </w:t>
      </w:r>
      <w:r>
        <w:t>unless compelled by court process, nor shall such persons give sworn testimony</w:t>
      </w:r>
      <w:r>
        <w:rPr>
          <w:spacing w:val="17"/>
        </w:rPr>
        <w:t xml:space="preserve"> </w:t>
      </w:r>
      <w:r>
        <w:t>or issue a report or writing, as an expression of his or her expert opinion,</w:t>
      </w:r>
      <w:r>
        <w:rPr>
          <w:spacing w:val="25"/>
        </w:rPr>
        <w:t xml:space="preserve"> </w:t>
      </w:r>
      <w:r>
        <w:t>which is</w:t>
      </w:r>
      <w:r>
        <w:rPr>
          <w:spacing w:val="28"/>
        </w:rPr>
        <w:t xml:space="preserve"> </w:t>
      </w:r>
      <w:r>
        <w:t>adverse</w:t>
      </w:r>
      <w:r>
        <w:rPr>
          <w:spacing w:val="29"/>
        </w:rPr>
        <w:t xml:space="preserve"> </w:t>
      </w:r>
      <w:r>
        <w:t>or</w:t>
      </w:r>
      <w:r>
        <w:rPr>
          <w:spacing w:val="27"/>
        </w:rPr>
        <w:t xml:space="preserve"> </w:t>
      </w:r>
      <w:r>
        <w:t>prejudicial</w:t>
      </w:r>
      <w:r>
        <w:rPr>
          <w:spacing w:val="28"/>
        </w:rPr>
        <w:t xml:space="preserve"> </w:t>
      </w:r>
      <w:r>
        <w:t>to</w:t>
      </w:r>
      <w:r>
        <w:rPr>
          <w:spacing w:val="29"/>
        </w:rPr>
        <w:t xml:space="preserve"> </w:t>
      </w:r>
      <w:r>
        <w:t>the</w:t>
      </w:r>
      <w:r>
        <w:rPr>
          <w:spacing w:val="29"/>
        </w:rPr>
        <w:t xml:space="preserve"> </w:t>
      </w:r>
      <w:r>
        <w:t>interests</w:t>
      </w:r>
      <w:r>
        <w:rPr>
          <w:spacing w:val="28"/>
        </w:rPr>
        <w:t xml:space="preserve"> </w:t>
      </w:r>
      <w:r>
        <w:t>of</w:t>
      </w:r>
      <w:r>
        <w:rPr>
          <w:spacing w:val="26"/>
        </w:rPr>
        <w:t xml:space="preserve"> </w:t>
      </w:r>
      <w:r>
        <w:t>CITY</w:t>
      </w:r>
      <w:r>
        <w:rPr>
          <w:spacing w:val="27"/>
        </w:rPr>
        <w:t xml:space="preserve"> </w:t>
      </w:r>
      <w:r>
        <w:t>or</w:t>
      </w:r>
      <w:r>
        <w:rPr>
          <w:spacing w:val="27"/>
        </w:rPr>
        <w:t xml:space="preserve"> </w:t>
      </w:r>
      <w:r>
        <w:t>in</w:t>
      </w:r>
      <w:r>
        <w:rPr>
          <w:spacing w:val="29"/>
        </w:rPr>
        <w:t xml:space="preserve"> </w:t>
      </w:r>
      <w:r>
        <w:t>connection</w:t>
      </w:r>
      <w:r>
        <w:rPr>
          <w:spacing w:val="27"/>
        </w:rPr>
        <w:t xml:space="preserve"> </w:t>
      </w:r>
      <w:r>
        <w:t>with</w:t>
      </w:r>
      <w:r>
        <w:rPr>
          <w:spacing w:val="29"/>
        </w:rPr>
        <w:t xml:space="preserve"> </w:t>
      </w:r>
      <w:r>
        <w:t>any such pending or threatened legal or administrative proceeding.</w:t>
      </w:r>
      <w:r>
        <w:rPr>
          <w:spacing w:val="3"/>
        </w:rPr>
        <w:t xml:space="preserve"> </w:t>
      </w:r>
      <w:r>
        <w:t>The limitations of this Section shall not preclude such persons from</w:t>
      </w:r>
      <w:r>
        <w:rPr>
          <w:spacing w:val="26"/>
        </w:rPr>
        <w:t xml:space="preserve"> </w:t>
      </w:r>
      <w:r>
        <w:t>representing themselves in any action or in any administrative or legal</w:t>
      </w:r>
      <w:r>
        <w:rPr>
          <w:spacing w:val="-35"/>
        </w:rPr>
        <w:t xml:space="preserve"> </w:t>
      </w:r>
      <w:r>
        <w:t>proceeding.</w:t>
      </w:r>
      <w:r w:rsidR="007F3E58">
        <w:t xml:space="preserve">  </w:t>
      </w:r>
      <w:r>
        <w:t>In the event CONSULTANT is permitted to utilize subconsultants to</w:t>
      </w:r>
      <w:r>
        <w:rPr>
          <w:spacing w:val="30"/>
        </w:rPr>
        <w:t xml:space="preserve"> </w:t>
      </w:r>
      <w:r>
        <w:t>perform any services required by this Agreement, CONSULTANT agrees to</w:t>
      </w:r>
      <w:r>
        <w:rPr>
          <w:spacing w:val="31"/>
        </w:rPr>
        <w:t xml:space="preserve"> </w:t>
      </w:r>
      <w:r>
        <w:t>prohibit such subconsultants, by written contract, from having any conflicts as</w:t>
      </w:r>
      <w:r>
        <w:rPr>
          <w:spacing w:val="25"/>
        </w:rPr>
        <w:t xml:space="preserve"> </w:t>
      </w:r>
      <w:r>
        <w:t>within the meaning of this</w:t>
      </w:r>
      <w:r>
        <w:rPr>
          <w:spacing w:val="-12"/>
        </w:rPr>
        <w:t xml:space="preserve"> </w:t>
      </w:r>
      <w:r>
        <w:t>Section.</w:t>
      </w:r>
    </w:p>
    <w:p w14:paraId="72CE0B87" w14:textId="77777777" w:rsidR="00B85A5C" w:rsidRDefault="00B85A5C" w:rsidP="00B85A5C">
      <w:pPr>
        <w:pStyle w:val="BodyText"/>
        <w:ind w:right="394"/>
        <w:jc w:val="both"/>
      </w:pPr>
    </w:p>
    <w:p w14:paraId="659D22CA" w14:textId="77777777" w:rsidR="005729F7" w:rsidRDefault="005729F7" w:rsidP="00B85A5C">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CONTINGENCY</w:t>
      </w:r>
      <w:r>
        <w:rPr>
          <w:rFonts w:ascii="Arial"/>
          <w:spacing w:val="-2"/>
          <w:sz w:val="24"/>
          <w:u w:val="single" w:color="000000"/>
        </w:rPr>
        <w:t xml:space="preserve"> </w:t>
      </w:r>
      <w:r>
        <w:rPr>
          <w:rFonts w:ascii="Arial"/>
          <w:sz w:val="24"/>
          <w:u w:val="single" w:color="000000"/>
        </w:rPr>
        <w:t>FEE</w:t>
      </w:r>
    </w:p>
    <w:p w14:paraId="584C9D30" w14:textId="77777777" w:rsidR="005729F7" w:rsidRDefault="005729F7" w:rsidP="00B85A5C">
      <w:pPr>
        <w:spacing w:after="0" w:line="240" w:lineRule="auto"/>
        <w:rPr>
          <w:rFonts w:ascii="Arial" w:eastAsia="Arial" w:hAnsi="Arial" w:cs="Arial"/>
          <w:sz w:val="17"/>
          <w:szCs w:val="17"/>
        </w:rPr>
      </w:pPr>
    </w:p>
    <w:p w14:paraId="0E37134E" w14:textId="77777777" w:rsidR="005729F7" w:rsidRDefault="005729F7" w:rsidP="00B85A5C">
      <w:pPr>
        <w:pStyle w:val="BodyText"/>
        <w:ind w:right="390"/>
        <w:jc w:val="both"/>
      </w:pPr>
      <w:r>
        <w:t>CONSULTANT warrants that it has not employed or retained any</w:t>
      </w:r>
      <w:r>
        <w:rPr>
          <w:spacing w:val="61"/>
        </w:rPr>
        <w:t xml:space="preserve"> </w:t>
      </w:r>
      <w:r>
        <w:t>company or person, other than a bona fide employee working solely</w:t>
      </w:r>
      <w:r>
        <w:rPr>
          <w:spacing w:val="19"/>
        </w:rPr>
        <w:t xml:space="preserve"> </w:t>
      </w:r>
      <w:r>
        <w:t>for CONSULTANT, to solicit or secure this Agreement and that it has not paid</w:t>
      </w:r>
      <w:r>
        <w:rPr>
          <w:spacing w:val="-25"/>
        </w:rPr>
        <w:t xml:space="preserve"> </w:t>
      </w:r>
      <w:r>
        <w:t>or agreed to pay any person, company, corporation, individual or firm,</w:t>
      </w:r>
      <w:r>
        <w:rPr>
          <w:spacing w:val="65"/>
        </w:rPr>
        <w:t xml:space="preserve"> </w:t>
      </w:r>
      <w:r>
        <w:t>other than a bona fide employee working solely for CONSULTANT, any</w:t>
      </w:r>
      <w:r>
        <w:rPr>
          <w:spacing w:val="32"/>
        </w:rPr>
        <w:t xml:space="preserve"> </w:t>
      </w:r>
      <w:r>
        <w:t>fee, commission, percentage, gift, or other consideration contingent upon</w:t>
      </w:r>
      <w:r>
        <w:rPr>
          <w:spacing w:val="30"/>
        </w:rPr>
        <w:t xml:space="preserve"> </w:t>
      </w:r>
      <w:r>
        <w:t>or resulting from the award or making of this Agreement. For a breach</w:t>
      </w:r>
      <w:r>
        <w:rPr>
          <w:spacing w:val="-22"/>
        </w:rPr>
        <w:t xml:space="preserve"> </w:t>
      </w:r>
      <w:r>
        <w:t>or violation of this provision, the CITY shall have the right to terminate</w:t>
      </w:r>
      <w:r>
        <w:rPr>
          <w:spacing w:val="-23"/>
        </w:rPr>
        <w:t xml:space="preserve"> </w:t>
      </w:r>
      <w:r>
        <w:t>this Agreement without liability at its discretion, or to deduct from the</w:t>
      </w:r>
      <w:r>
        <w:rPr>
          <w:spacing w:val="12"/>
        </w:rPr>
        <w:t xml:space="preserve"> </w:t>
      </w:r>
      <w:r>
        <w:t xml:space="preserve">Agreement price or otherwise recover the full </w:t>
      </w:r>
      <w:r>
        <w:lastRenderedPageBreak/>
        <w:t>amount of such fee,</w:t>
      </w:r>
      <w:r>
        <w:rPr>
          <w:spacing w:val="18"/>
        </w:rPr>
        <w:t xml:space="preserve"> </w:t>
      </w:r>
      <w:r>
        <w:t>commission, percentage, gift or</w:t>
      </w:r>
      <w:r>
        <w:rPr>
          <w:spacing w:val="-18"/>
        </w:rPr>
        <w:t xml:space="preserve"> </w:t>
      </w:r>
      <w:r>
        <w:t>consideration.</w:t>
      </w:r>
    </w:p>
    <w:p w14:paraId="71EC5B25" w14:textId="77777777" w:rsidR="005729F7" w:rsidRDefault="005729F7" w:rsidP="00B85A5C">
      <w:pPr>
        <w:spacing w:after="0" w:line="240" w:lineRule="auto"/>
        <w:rPr>
          <w:rFonts w:ascii="Arial" w:eastAsia="Arial" w:hAnsi="Arial" w:cs="Arial"/>
          <w:szCs w:val="24"/>
        </w:rPr>
      </w:pPr>
    </w:p>
    <w:p w14:paraId="1371830B" w14:textId="77777777" w:rsidR="005729F7" w:rsidRDefault="005729F7" w:rsidP="00B85A5C">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WAIVER OF BREACH AND</w:t>
      </w:r>
      <w:r>
        <w:rPr>
          <w:rFonts w:ascii="Arial"/>
          <w:spacing w:val="-1"/>
          <w:sz w:val="24"/>
          <w:u w:val="single" w:color="000000"/>
        </w:rPr>
        <w:t xml:space="preserve"> </w:t>
      </w:r>
      <w:r>
        <w:rPr>
          <w:rFonts w:ascii="Arial"/>
          <w:sz w:val="24"/>
          <w:u w:val="single" w:color="000000"/>
        </w:rPr>
        <w:t>MATERIALITY</w:t>
      </w:r>
    </w:p>
    <w:p w14:paraId="04BD065B" w14:textId="77777777" w:rsidR="005729F7" w:rsidRDefault="005729F7" w:rsidP="00B85A5C">
      <w:pPr>
        <w:spacing w:after="0" w:line="240" w:lineRule="auto"/>
        <w:rPr>
          <w:rFonts w:ascii="Arial" w:eastAsia="Arial" w:hAnsi="Arial" w:cs="Arial"/>
          <w:sz w:val="17"/>
          <w:szCs w:val="17"/>
        </w:rPr>
      </w:pPr>
    </w:p>
    <w:p w14:paraId="62A97DDD" w14:textId="77777777" w:rsidR="005729F7" w:rsidRDefault="005729F7" w:rsidP="00B85A5C">
      <w:pPr>
        <w:pStyle w:val="BodyText"/>
        <w:ind w:right="393"/>
        <w:jc w:val="both"/>
      </w:pPr>
      <w:r>
        <w:t>Failure</w:t>
      </w:r>
      <w:r>
        <w:rPr>
          <w:spacing w:val="51"/>
        </w:rPr>
        <w:t xml:space="preserve"> </w:t>
      </w:r>
      <w:r>
        <w:t>by</w:t>
      </w:r>
      <w:r>
        <w:rPr>
          <w:spacing w:val="48"/>
        </w:rPr>
        <w:t xml:space="preserve"> </w:t>
      </w:r>
      <w:r>
        <w:t>CITY</w:t>
      </w:r>
      <w:r>
        <w:rPr>
          <w:spacing w:val="48"/>
        </w:rPr>
        <w:t xml:space="preserve"> </w:t>
      </w:r>
      <w:r>
        <w:t>to</w:t>
      </w:r>
      <w:r>
        <w:rPr>
          <w:spacing w:val="51"/>
        </w:rPr>
        <w:t xml:space="preserve"> </w:t>
      </w:r>
      <w:r>
        <w:t>enforce</w:t>
      </w:r>
      <w:r>
        <w:rPr>
          <w:spacing w:val="49"/>
        </w:rPr>
        <w:t xml:space="preserve"> </w:t>
      </w:r>
      <w:r>
        <w:t>any</w:t>
      </w:r>
      <w:r>
        <w:rPr>
          <w:spacing w:val="48"/>
        </w:rPr>
        <w:t xml:space="preserve"> </w:t>
      </w:r>
      <w:r>
        <w:t>provision</w:t>
      </w:r>
      <w:r>
        <w:rPr>
          <w:spacing w:val="51"/>
        </w:rPr>
        <w:t xml:space="preserve"> </w:t>
      </w:r>
      <w:r>
        <w:t>of</w:t>
      </w:r>
      <w:r>
        <w:rPr>
          <w:spacing w:val="53"/>
        </w:rPr>
        <w:t xml:space="preserve"> </w:t>
      </w:r>
      <w:r>
        <w:t>this</w:t>
      </w:r>
      <w:r>
        <w:rPr>
          <w:spacing w:val="48"/>
        </w:rPr>
        <w:t xml:space="preserve"> </w:t>
      </w:r>
      <w:r>
        <w:t>Agreement</w:t>
      </w:r>
      <w:r>
        <w:rPr>
          <w:spacing w:val="51"/>
        </w:rPr>
        <w:t xml:space="preserve"> </w:t>
      </w:r>
      <w:r>
        <w:t>shall</w:t>
      </w:r>
      <w:r>
        <w:rPr>
          <w:spacing w:val="50"/>
        </w:rPr>
        <w:t xml:space="preserve"> </w:t>
      </w:r>
      <w:r>
        <w:t>not</w:t>
      </w:r>
      <w:r>
        <w:rPr>
          <w:spacing w:val="48"/>
        </w:rPr>
        <w:t xml:space="preserve"> </w:t>
      </w:r>
      <w:r>
        <w:t>be deemed a waiver of such provision or modification of this</w:t>
      </w:r>
      <w:r>
        <w:rPr>
          <w:spacing w:val="-32"/>
        </w:rPr>
        <w:t xml:space="preserve"> </w:t>
      </w:r>
      <w:r>
        <w:t>Agreement.</w:t>
      </w:r>
    </w:p>
    <w:p w14:paraId="1B4E78F4" w14:textId="77777777" w:rsidR="005729F7" w:rsidRDefault="005729F7" w:rsidP="00B85A5C">
      <w:pPr>
        <w:spacing w:after="0" w:line="240" w:lineRule="auto"/>
        <w:rPr>
          <w:rFonts w:ascii="Arial" w:eastAsia="Arial" w:hAnsi="Arial" w:cs="Arial"/>
          <w:szCs w:val="24"/>
        </w:rPr>
      </w:pPr>
    </w:p>
    <w:p w14:paraId="2C82F12C" w14:textId="77777777" w:rsidR="005729F7" w:rsidRDefault="005729F7" w:rsidP="00B85A5C">
      <w:pPr>
        <w:pStyle w:val="BodyText"/>
        <w:ind w:right="393"/>
        <w:jc w:val="both"/>
      </w:pPr>
      <w:r>
        <w:t>CITY and CONSULTANT agree that each requirement, duty, and</w:t>
      </w:r>
      <w:r>
        <w:rPr>
          <w:spacing w:val="57"/>
        </w:rPr>
        <w:t xml:space="preserve"> </w:t>
      </w:r>
      <w:r>
        <w:t>obligation set forth herein is substantial and important to the formation of</w:t>
      </w:r>
      <w:r>
        <w:rPr>
          <w:spacing w:val="28"/>
        </w:rPr>
        <w:t xml:space="preserve"> </w:t>
      </w:r>
      <w:r>
        <w:t>this Agreement and, therefore, is a material term</w:t>
      </w:r>
      <w:r>
        <w:rPr>
          <w:spacing w:val="-26"/>
        </w:rPr>
        <w:t xml:space="preserve"> </w:t>
      </w:r>
      <w:r>
        <w:t>hereof.</w:t>
      </w:r>
    </w:p>
    <w:p w14:paraId="366AF83B" w14:textId="77777777" w:rsidR="005729F7" w:rsidRDefault="005729F7" w:rsidP="00B85A5C">
      <w:pPr>
        <w:spacing w:after="0" w:line="240" w:lineRule="auto"/>
        <w:rPr>
          <w:rFonts w:ascii="Arial" w:eastAsia="Arial" w:hAnsi="Arial" w:cs="Arial"/>
          <w:szCs w:val="24"/>
        </w:rPr>
      </w:pPr>
    </w:p>
    <w:p w14:paraId="40C1C1B5" w14:textId="77777777" w:rsidR="005729F7" w:rsidRDefault="005729F7" w:rsidP="00B85A5C">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COMPLIANCE WITH</w:t>
      </w:r>
      <w:r>
        <w:rPr>
          <w:rFonts w:ascii="Arial"/>
          <w:spacing w:val="-11"/>
          <w:sz w:val="24"/>
          <w:u w:val="single" w:color="000000"/>
        </w:rPr>
        <w:t xml:space="preserve"> </w:t>
      </w:r>
      <w:r>
        <w:rPr>
          <w:rFonts w:ascii="Arial"/>
          <w:sz w:val="24"/>
          <w:u w:val="single" w:color="000000"/>
        </w:rPr>
        <w:t>LAWS</w:t>
      </w:r>
    </w:p>
    <w:p w14:paraId="64310129" w14:textId="77777777" w:rsidR="005729F7" w:rsidRDefault="005729F7" w:rsidP="00B85A5C">
      <w:pPr>
        <w:spacing w:after="0" w:line="240" w:lineRule="auto"/>
        <w:rPr>
          <w:rFonts w:ascii="Arial" w:eastAsia="Arial" w:hAnsi="Arial" w:cs="Arial"/>
          <w:sz w:val="17"/>
          <w:szCs w:val="17"/>
        </w:rPr>
      </w:pPr>
    </w:p>
    <w:p w14:paraId="47067BE1" w14:textId="77777777" w:rsidR="005729F7" w:rsidRDefault="005729F7" w:rsidP="00B85A5C">
      <w:pPr>
        <w:pStyle w:val="BodyText"/>
        <w:ind w:right="394"/>
        <w:jc w:val="both"/>
      </w:pPr>
      <w:r>
        <w:t>CONSULTANT shall comply with all applicable federal, state, and local</w:t>
      </w:r>
      <w:r>
        <w:rPr>
          <w:spacing w:val="-1"/>
        </w:rPr>
        <w:t xml:space="preserve"> </w:t>
      </w:r>
      <w:r>
        <w:t>laws, codes, ordinances, rules, and regulations in performing its</w:t>
      </w:r>
      <w:r>
        <w:rPr>
          <w:spacing w:val="1"/>
        </w:rPr>
        <w:t xml:space="preserve"> </w:t>
      </w:r>
      <w:r>
        <w:t>duties, responsibilities, and obligations related to this</w:t>
      </w:r>
      <w:r>
        <w:rPr>
          <w:spacing w:val="-29"/>
        </w:rPr>
        <w:t xml:space="preserve"> </w:t>
      </w:r>
      <w:r>
        <w:t>Agreement.</w:t>
      </w:r>
    </w:p>
    <w:p w14:paraId="5ECB357D" w14:textId="77777777" w:rsidR="005729F7" w:rsidRDefault="005729F7" w:rsidP="00B85A5C">
      <w:pPr>
        <w:pStyle w:val="BodyText"/>
        <w:ind w:right="394"/>
        <w:jc w:val="both"/>
      </w:pPr>
    </w:p>
    <w:p w14:paraId="34CFD294" w14:textId="77777777" w:rsidR="005729F7" w:rsidRDefault="005729F7" w:rsidP="00B85A5C">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SEVERANCE</w:t>
      </w:r>
    </w:p>
    <w:p w14:paraId="23CE4D43" w14:textId="77777777" w:rsidR="005729F7" w:rsidRDefault="005729F7" w:rsidP="00B85A5C">
      <w:pPr>
        <w:spacing w:after="0" w:line="240" w:lineRule="auto"/>
        <w:rPr>
          <w:rFonts w:ascii="Arial" w:eastAsia="Arial" w:hAnsi="Arial" w:cs="Arial"/>
          <w:sz w:val="17"/>
          <w:szCs w:val="17"/>
        </w:rPr>
      </w:pPr>
    </w:p>
    <w:p w14:paraId="3C76C07B" w14:textId="77777777" w:rsidR="005729F7" w:rsidRDefault="005729F7" w:rsidP="00B85A5C">
      <w:pPr>
        <w:pStyle w:val="BodyText"/>
        <w:ind w:right="394"/>
        <w:jc w:val="both"/>
      </w:pPr>
      <w:r>
        <w:t>In</w:t>
      </w:r>
      <w:r>
        <w:rPr>
          <w:spacing w:val="39"/>
        </w:rPr>
        <w:t xml:space="preserve"> </w:t>
      </w:r>
      <w:r>
        <w:t>the</w:t>
      </w:r>
      <w:r>
        <w:rPr>
          <w:spacing w:val="37"/>
        </w:rPr>
        <w:t xml:space="preserve"> </w:t>
      </w:r>
      <w:r>
        <w:t>event</w:t>
      </w:r>
      <w:r>
        <w:rPr>
          <w:spacing w:val="39"/>
        </w:rPr>
        <w:t xml:space="preserve"> </w:t>
      </w:r>
      <w:r>
        <w:t>this</w:t>
      </w:r>
      <w:r>
        <w:rPr>
          <w:spacing w:val="36"/>
        </w:rPr>
        <w:t xml:space="preserve"> </w:t>
      </w:r>
      <w:r>
        <w:t>Agreement</w:t>
      </w:r>
      <w:r>
        <w:rPr>
          <w:spacing w:val="36"/>
        </w:rPr>
        <w:t xml:space="preserve"> </w:t>
      </w:r>
      <w:r>
        <w:t>or</w:t>
      </w:r>
      <w:r>
        <w:rPr>
          <w:spacing w:val="37"/>
        </w:rPr>
        <w:t xml:space="preserve"> </w:t>
      </w:r>
      <w:r>
        <w:t>a</w:t>
      </w:r>
      <w:r>
        <w:rPr>
          <w:spacing w:val="37"/>
        </w:rPr>
        <w:t xml:space="preserve"> </w:t>
      </w:r>
      <w:r>
        <w:t>portion</w:t>
      </w:r>
      <w:r>
        <w:rPr>
          <w:spacing w:val="39"/>
        </w:rPr>
        <w:t xml:space="preserve"> </w:t>
      </w:r>
      <w:r>
        <w:t>of</w:t>
      </w:r>
      <w:r>
        <w:rPr>
          <w:spacing w:val="39"/>
        </w:rPr>
        <w:t xml:space="preserve"> </w:t>
      </w:r>
      <w:r>
        <w:t>this</w:t>
      </w:r>
      <w:r>
        <w:rPr>
          <w:spacing w:val="38"/>
        </w:rPr>
        <w:t xml:space="preserve"> </w:t>
      </w:r>
      <w:r>
        <w:t>Agreement</w:t>
      </w:r>
      <w:r>
        <w:rPr>
          <w:spacing w:val="39"/>
        </w:rPr>
        <w:t xml:space="preserve"> </w:t>
      </w:r>
      <w:r>
        <w:t>is</w:t>
      </w:r>
      <w:r>
        <w:rPr>
          <w:spacing w:val="36"/>
        </w:rPr>
        <w:t xml:space="preserve"> </w:t>
      </w:r>
      <w:r>
        <w:t>found</w:t>
      </w:r>
      <w:r>
        <w:rPr>
          <w:spacing w:val="37"/>
        </w:rPr>
        <w:t xml:space="preserve"> </w:t>
      </w:r>
      <w:r>
        <w:t>by</w:t>
      </w:r>
      <w:r>
        <w:rPr>
          <w:spacing w:val="36"/>
        </w:rPr>
        <w:t xml:space="preserve"> </w:t>
      </w:r>
      <w:r>
        <w:t>a court</w:t>
      </w:r>
      <w:r>
        <w:rPr>
          <w:spacing w:val="28"/>
        </w:rPr>
        <w:t xml:space="preserve"> </w:t>
      </w:r>
      <w:r>
        <w:t>of</w:t>
      </w:r>
      <w:r>
        <w:rPr>
          <w:spacing w:val="33"/>
        </w:rPr>
        <w:t xml:space="preserve"> </w:t>
      </w:r>
      <w:r>
        <w:t>competent</w:t>
      </w:r>
      <w:r>
        <w:rPr>
          <w:spacing w:val="28"/>
        </w:rPr>
        <w:t xml:space="preserve"> </w:t>
      </w:r>
      <w:r>
        <w:t>jurisdiction</w:t>
      </w:r>
      <w:r>
        <w:rPr>
          <w:spacing w:val="31"/>
        </w:rPr>
        <w:t xml:space="preserve"> </w:t>
      </w:r>
      <w:r>
        <w:t>to</w:t>
      </w:r>
      <w:r>
        <w:rPr>
          <w:spacing w:val="28"/>
        </w:rPr>
        <w:t xml:space="preserve"> </w:t>
      </w:r>
      <w:r>
        <w:t>be</w:t>
      </w:r>
      <w:r>
        <w:rPr>
          <w:spacing w:val="28"/>
        </w:rPr>
        <w:t xml:space="preserve"> </w:t>
      </w:r>
      <w:r>
        <w:t>invalid,</w:t>
      </w:r>
      <w:r>
        <w:rPr>
          <w:spacing w:val="30"/>
        </w:rPr>
        <w:t xml:space="preserve"> </w:t>
      </w:r>
      <w:r>
        <w:t>the</w:t>
      </w:r>
      <w:r>
        <w:rPr>
          <w:spacing w:val="28"/>
        </w:rPr>
        <w:t xml:space="preserve"> </w:t>
      </w:r>
      <w:r>
        <w:t>remaining</w:t>
      </w:r>
      <w:r>
        <w:rPr>
          <w:spacing w:val="26"/>
        </w:rPr>
        <w:t xml:space="preserve"> </w:t>
      </w:r>
      <w:r>
        <w:t>provisions</w:t>
      </w:r>
      <w:r>
        <w:rPr>
          <w:spacing w:val="30"/>
        </w:rPr>
        <w:t xml:space="preserve"> </w:t>
      </w:r>
      <w:r>
        <w:t>shall continue</w:t>
      </w:r>
      <w:r>
        <w:rPr>
          <w:spacing w:val="29"/>
        </w:rPr>
        <w:t xml:space="preserve"> </w:t>
      </w:r>
      <w:r>
        <w:t>to</w:t>
      </w:r>
      <w:r>
        <w:rPr>
          <w:spacing w:val="29"/>
        </w:rPr>
        <w:t xml:space="preserve"> </w:t>
      </w:r>
      <w:r>
        <w:t>be</w:t>
      </w:r>
      <w:r>
        <w:rPr>
          <w:spacing w:val="27"/>
        </w:rPr>
        <w:t xml:space="preserve"> </w:t>
      </w:r>
      <w:r>
        <w:t>effective</w:t>
      </w:r>
      <w:r>
        <w:rPr>
          <w:spacing w:val="29"/>
        </w:rPr>
        <w:t xml:space="preserve"> </w:t>
      </w:r>
      <w:r>
        <w:t>unless</w:t>
      </w:r>
      <w:r>
        <w:rPr>
          <w:spacing w:val="28"/>
        </w:rPr>
        <w:t xml:space="preserve"> </w:t>
      </w:r>
      <w:r>
        <w:t>CITY</w:t>
      </w:r>
      <w:r>
        <w:rPr>
          <w:spacing w:val="26"/>
        </w:rPr>
        <w:t xml:space="preserve"> </w:t>
      </w:r>
      <w:r>
        <w:t>or</w:t>
      </w:r>
      <w:r>
        <w:rPr>
          <w:spacing w:val="28"/>
        </w:rPr>
        <w:t xml:space="preserve"> </w:t>
      </w:r>
      <w:r>
        <w:t>CONSULTANT</w:t>
      </w:r>
      <w:r>
        <w:rPr>
          <w:spacing w:val="28"/>
        </w:rPr>
        <w:t xml:space="preserve"> </w:t>
      </w:r>
      <w:r>
        <w:t>elects</w:t>
      </w:r>
      <w:r>
        <w:rPr>
          <w:spacing w:val="28"/>
        </w:rPr>
        <w:t xml:space="preserve"> </w:t>
      </w:r>
      <w:r>
        <w:t>to</w:t>
      </w:r>
      <w:r>
        <w:rPr>
          <w:spacing w:val="29"/>
        </w:rPr>
        <w:t xml:space="preserve"> </w:t>
      </w:r>
      <w:r>
        <w:t>terminate this Agreement. The election to terminate this Agreement based upon</w:t>
      </w:r>
      <w:r>
        <w:rPr>
          <w:spacing w:val="29"/>
        </w:rPr>
        <w:t xml:space="preserve"> </w:t>
      </w:r>
      <w:r>
        <w:t>this provision shall be made within seven (7) days after the findings by the</w:t>
      </w:r>
      <w:r>
        <w:rPr>
          <w:spacing w:val="53"/>
        </w:rPr>
        <w:t xml:space="preserve"> </w:t>
      </w:r>
      <w:r>
        <w:t>court become final.</w:t>
      </w:r>
    </w:p>
    <w:p w14:paraId="32C310EA" w14:textId="77777777" w:rsidR="005729F7" w:rsidRDefault="005729F7" w:rsidP="00B85A5C">
      <w:pPr>
        <w:pStyle w:val="BodyText"/>
        <w:ind w:right="394"/>
        <w:jc w:val="both"/>
      </w:pPr>
    </w:p>
    <w:p w14:paraId="006CBFDF" w14:textId="77777777" w:rsidR="005729F7" w:rsidRDefault="005729F7" w:rsidP="00B85A5C">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JOINT</w:t>
      </w:r>
      <w:r>
        <w:rPr>
          <w:rFonts w:ascii="Arial"/>
          <w:spacing w:val="-1"/>
          <w:sz w:val="24"/>
          <w:u w:val="single" w:color="000000"/>
        </w:rPr>
        <w:t xml:space="preserve"> </w:t>
      </w:r>
      <w:r>
        <w:rPr>
          <w:rFonts w:ascii="Arial"/>
          <w:sz w:val="24"/>
          <w:u w:val="single" w:color="000000"/>
        </w:rPr>
        <w:t>PREPARATION</w:t>
      </w:r>
    </w:p>
    <w:p w14:paraId="67097FD6" w14:textId="77777777" w:rsidR="005729F7" w:rsidRDefault="005729F7" w:rsidP="00B85A5C">
      <w:pPr>
        <w:spacing w:after="0" w:line="240" w:lineRule="auto"/>
        <w:rPr>
          <w:rFonts w:ascii="Arial" w:eastAsia="Arial" w:hAnsi="Arial" w:cs="Arial"/>
          <w:sz w:val="17"/>
          <w:szCs w:val="17"/>
        </w:rPr>
      </w:pPr>
    </w:p>
    <w:p w14:paraId="727A2CED" w14:textId="77777777" w:rsidR="005729F7" w:rsidRDefault="005729F7" w:rsidP="007F3E58">
      <w:pPr>
        <w:pStyle w:val="BodyText"/>
        <w:ind w:right="394"/>
      </w:pPr>
      <w:r>
        <w:t xml:space="preserve">Preparation </w:t>
      </w:r>
      <w:proofErr w:type="gramStart"/>
      <w:r>
        <w:t>of  this</w:t>
      </w:r>
      <w:proofErr w:type="gramEnd"/>
      <w:r>
        <w:t xml:space="preserve">  Agreement  has  been  a  joint  effort  of   CITY</w:t>
      </w:r>
      <w:r>
        <w:rPr>
          <w:spacing w:val="17"/>
        </w:rPr>
        <w:t xml:space="preserve"> </w:t>
      </w:r>
      <w:r>
        <w:t>and</w:t>
      </w:r>
      <w:r w:rsidR="00BA1175">
        <w:t xml:space="preserve"> </w:t>
      </w:r>
    </w:p>
    <w:p w14:paraId="541A72E3" w14:textId="77777777" w:rsidR="005729F7" w:rsidRDefault="005729F7" w:rsidP="00B85A5C">
      <w:pPr>
        <w:pStyle w:val="BodyText"/>
        <w:ind w:right="393"/>
        <w:jc w:val="both"/>
      </w:pPr>
      <w:r>
        <w:t>CONSULTANT</w:t>
      </w:r>
      <w:r>
        <w:rPr>
          <w:spacing w:val="29"/>
        </w:rPr>
        <w:t xml:space="preserve"> </w:t>
      </w:r>
      <w:r>
        <w:t>and</w:t>
      </w:r>
      <w:r>
        <w:rPr>
          <w:spacing w:val="28"/>
        </w:rPr>
        <w:t xml:space="preserve"> </w:t>
      </w:r>
      <w:r>
        <w:t>the</w:t>
      </w:r>
      <w:r>
        <w:rPr>
          <w:spacing w:val="28"/>
        </w:rPr>
        <w:t xml:space="preserve"> </w:t>
      </w:r>
      <w:r>
        <w:t>resulting</w:t>
      </w:r>
      <w:r>
        <w:rPr>
          <w:spacing w:val="25"/>
        </w:rPr>
        <w:t xml:space="preserve"> </w:t>
      </w:r>
      <w:r>
        <w:t>document</w:t>
      </w:r>
      <w:r>
        <w:rPr>
          <w:spacing w:val="27"/>
        </w:rPr>
        <w:t xml:space="preserve"> </w:t>
      </w:r>
      <w:r>
        <w:t>shall</w:t>
      </w:r>
      <w:r>
        <w:rPr>
          <w:spacing w:val="26"/>
        </w:rPr>
        <w:t xml:space="preserve"> </w:t>
      </w:r>
      <w:r>
        <w:t>not,</w:t>
      </w:r>
      <w:r>
        <w:rPr>
          <w:spacing w:val="27"/>
        </w:rPr>
        <w:t xml:space="preserve"> </w:t>
      </w:r>
      <w:r>
        <w:t>solely</w:t>
      </w:r>
      <w:r>
        <w:rPr>
          <w:spacing w:val="24"/>
        </w:rPr>
        <w:t xml:space="preserve"> </w:t>
      </w:r>
      <w:r>
        <w:t>as</w:t>
      </w:r>
      <w:r>
        <w:rPr>
          <w:spacing w:val="27"/>
        </w:rPr>
        <w:t xml:space="preserve"> </w:t>
      </w:r>
      <w:r>
        <w:t>a</w:t>
      </w:r>
      <w:r>
        <w:rPr>
          <w:spacing w:val="28"/>
        </w:rPr>
        <w:t xml:space="preserve"> </w:t>
      </w:r>
      <w:r>
        <w:t>matter</w:t>
      </w:r>
      <w:r>
        <w:rPr>
          <w:spacing w:val="24"/>
        </w:rPr>
        <w:t xml:space="preserve"> </w:t>
      </w:r>
      <w:r>
        <w:t>of judicial construction, be construed more severely against one of the</w:t>
      </w:r>
      <w:r>
        <w:rPr>
          <w:spacing w:val="41"/>
        </w:rPr>
        <w:t xml:space="preserve"> </w:t>
      </w:r>
      <w:r>
        <w:t>parties than any</w:t>
      </w:r>
      <w:r>
        <w:rPr>
          <w:spacing w:val="-6"/>
        </w:rPr>
        <w:t xml:space="preserve"> </w:t>
      </w:r>
      <w:r>
        <w:t>other.</w:t>
      </w:r>
    </w:p>
    <w:p w14:paraId="15B652CC" w14:textId="77777777" w:rsidR="005729F7" w:rsidRDefault="005729F7" w:rsidP="00B85A5C">
      <w:pPr>
        <w:pStyle w:val="BodyText"/>
        <w:ind w:right="393"/>
        <w:jc w:val="both"/>
      </w:pPr>
    </w:p>
    <w:p w14:paraId="0E9317E8" w14:textId="77777777" w:rsidR="00866A88" w:rsidRDefault="00866A88" w:rsidP="00B85A5C">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PRIORITY OF</w:t>
      </w:r>
      <w:r>
        <w:rPr>
          <w:rFonts w:ascii="Arial"/>
          <w:spacing w:val="-6"/>
          <w:sz w:val="24"/>
          <w:u w:val="single" w:color="000000"/>
        </w:rPr>
        <w:t xml:space="preserve"> </w:t>
      </w:r>
      <w:r>
        <w:rPr>
          <w:rFonts w:ascii="Arial"/>
          <w:sz w:val="24"/>
          <w:u w:val="single" w:color="000000"/>
        </w:rPr>
        <w:t>PROVISIONS</w:t>
      </w:r>
    </w:p>
    <w:p w14:paraId="3C08D0CF" w14:textId="77777777" w:rsidR="00866A88" w:rsidRDefault="00866A88" w:rsidP="00B85A5C">
      <w:pPr>
        <w:spacing w:after="0" w:line="240" w:lineRule="auto"/>
        <w:rPr>
          <w:rFonts w:ascii="Arial" w:eastAsia="Arial" w:hAnsi="Arial" w:cs="Arial"/>
          <w:sz w:val="17"/>
          <w:szCs w:val="17"/>
        </w:rPr>
      </w:pPr>
    </w:p>
    <w:p w14:paraId="393F7183" w14:textId="77777777" w:rsidR="00866A88" w:rsidRDefault="00866A88" w:rsidP="00B85A5C">
      <w:pPr>
        <w:pStyle w:val="BodyText"/>
        <w:ind w:right="392"/>
        <w:jc w:val="both"/>
      </w:pPr>
      <w:r>
        <w:t>If there is a conflict or inconsistency between any term,</w:t>
      </w:r>
      <w:r>
        <w:rPr>
          <w:spacing w:val="45"/>
        </w:rPr>
        <w:t xml:space="preserve"> </w:t>
      </w:r>
      <w:r>
        <w:t>statement, requirement,</w:t>
      </w:r>
      <w:r>
        <w:rPr>
          <w:spacing w:val="33"/>
        </w:rPr>
        <w:t xml:space="preserve"> </w:t>
      </w:r>
      <w:r>
        <w:t>or</w:t>
      </w:r>
      <w:r>
        <w:rPr>
          <w:spacing w:val="32"/>
        </w:rPr>
        <w:t xml:space="preserve"> </w:t>
      </w:r>
      <w:r>
        <w:t>provision</w:t>
      </w:r>
      <w:r>
        <w:rPr>
          <w:spacing w:val="33"/>
        </w:rPr>
        <w:t xml:space="preserve"> </w:t>
      </w:r>
      <w:r>
        <w:t>of</w:t>
      </w:r>
      <w:r>
        <w:rPr>
          <w:spacing w:val="35"/>
        </w:rPr>
        <w:t xml:space="preserve"> </w:t>
      </w:r>
      <w:r>
        <w:t>any</w:t>
      </w:r>
      <w:r>
        <w:rPr>
          <w:spacing w:val="30"/>
        </w:rPr>
        <w:t xml:space="preserve"> </w:t>
      </w:r>
      <w:r>
        <w:t>exhibit</w:t>
      </w:r>
      <w:r>
        <w:rPr>
          <w:spacing w:val="33"/>
        </w:rPr>
        <w:t xml:space="preserve"> </w:t>
      </w:r>
      <w:r>
        <w:t>attached</w:t>
      </w:r>
      <w:r>
        <w:rPr>
          <w:spacing w:val="33"/>
        </w:rPr>
        <w:t xml:space="preserve"> </w:t>
      </w:r>
      <w:r>
        <w:t>hereto,</w:t>
      </w:r>
      <w:r>
        <w:rPr>
          <w:spacing w:val="33"/>
        </w:rPr>
        <w:t xml:space="preserve"> </w:t>
      </w:r>
      <w:r>
        <w:t>any</w:t>
      </w:r>
      <w:r>
        <w:rPr>
          <w:spacing w:val="30"/>
        </w:rPr>
        <w:t xml:space="preserve"> </w:t>
      </w:r>
      <w:r>
        <w:t>document</w:t>
      </w:r>
      <w:r>
        <w:rPr>
          <w:spacing w:val="33"/>
        </w:rPr>
        <w:t xml:space="preserve"> </w:t>
      </w:r>
      <w:r>
        <w:t>or events referred to herein, or any document incorporated into this</w:t>
      </w:r>
      <w:r>
        <w:rPr>
          <w:spacing w:val="50"/>
        </w:rPr>
        <w:t xml:space="preserve"> </w:t>
      </w:r>
      <w:r>
        <w:t>Agreement by reference and a term, statement, requirement, or provision of</w:t>
      </w:r>
      <w:r>
        <w:rPr>
          <w:spacing w:val="27"/>
        </w:rPr>
        <w:t xml:space="preserve"> </w:t>
      </w:r>
      <w:r>
        <w:t>this Agreement, the term, statement, requirement, or provision contained</w:t>
      </w:r>
      <w:r>
        <w:rPr>
          <w:spacing w:val="2"/>
        </w:rPr>
        <w:t xml:space="preserve"> </w:t>
      </w:r>
      <w:r>
        <w:t>in Articles 1-11 of this Agreement shall prevail and be given</w:t>
      </w:r>
      <w:r>
        <w:rPr>
          <w:spacing w:val="-29"/>
        </w:rPr>
        <w:t xml:space="preserve"> </w:t>
      </w:r>
      <w:r>
        <w:t>effect.</w:t>
      </w:r>
    </w:p>
    <w:p w14:paraId="51F28009" w14:textId="77777777" w:rsidR="00866A88" w:rsidRDefault="00866A88" w:rsidP="00B85A5C">
      <w:pPr>
        <w:spacing w:after="0" w:line="240" w:lineRule="auto"/>
        <w:rPr>
          <w:rFonts w:ascii="Arial" w:eastAsia="Arial" w:hAnsi="Arial" w:cs="Arial"/>
          <w:szCs w:val="24"/>
        </w:rPr>
      </w:pPr>
    </w:p>
    <w:p w14:paraId="5F26C41E" w14:textId="77777777" w:rsidR="00866A88" w:rsidRDefault="00866A88" w:rsidP="00B85A5C">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 xml:space="preserve">APPLICABLE </w:t>
      </w:r>
      <w:r>
        <w:rPr>
          <w:rFonts w:ascii="Arial"/>
          <w:spacing w:val="-3"/>
          <w:sz w:val="24"/>
          <w:u w:val="single" w:color="000000"/>
        </w:rPr>
        <w:t xml:space="preserve">LAW </w:t>
      </w:r>
      <w:r>
        <w:rPr>
          <w:rFonts w:ascii="Arial"/>
          <w:sz w:val="24"/>
          <w:u w:val="single" w:color="000000"/>
        </w:rPr>
        <w:t>AND</w:t>
      </w:r>
      <w:r>
        <w:rPr>
          <w:rFonts w:ascii="Arial"/>
          <w:spacing w:val="9"/>
          <w:sz w:val="24"/>
          <w:u w:val="single" w:color="000000"/>
        </w:rPr>
        <w:t xml:space="preserve"> </w:t>
      </w:r>
      <w:r>
        <w:rPr>
          <w:rFonts w:ascii="Arial"/>
          <w:sz w:val="24"/>
          <w:u w:val="single" w:color="000000"/>
        </w:rPr>
        <w:t>VENUE</w:t>
      </w:r>
    </w:p>
    <w:p w14:paraId="6D3E8D7C" w14:textId="77777777" w:rsidR="00866A88" w:rsidRDefault="00866A88" w:rsidP="00B85A5C">
      <w:pPr>
        <w:spacing w:after="0" w:line="240" w:lineRule="auto"/>
        <w:rPr>
          <w:rFonts w:ascii="Arial" w:eastAsia="Arial" w:hAnsi="Arial" w:cs="Arial"/>
          <w:sz w:val="17"/>
          <w:szCs w:val="17"/>
        </w:rPr>
      </w:pPr>
    </w:p>
    <w:p w14:paraId="13C6BF0B" w14:textId="77777777" w:rsidR="00866A88" w:rsidRDefault="00866A88" w:rsidP="00B85A5C">
      <w:pPr>
        <w:pStyle w:val="BodyText"/>
        <w:ind w:right="392"/>
        <w:jc w:val="both"/>
      </w:pPr>
      <w:r>
        <w:t>This Agreement shall be construed in accordance with and governed by</w:t>
      </w:r>
      <w:r>
        <w:rPr>
          <w:spacing w:val="38"/>
        </w:rPr>
        <w:t xml:space="preserve"> </w:t>
      </w:r>
      <w:r>
        <w:t>the laws</w:t>
      </w:r>
      <w:r>
        <w:rPr>
          <w:spacing w:val="26"/>
        </w:rPr>
        <w:t xml:space="preserve"> </w:t>
      </w:r>
      <w:r>
        <w:t>of</w:t>
      </w:r>
      <w:r>
        <w:rPr>
          <w:spacing w:val="26"/>
        </w:rPr>
        <w:t xml:space="preserve"> </w:t>
      </w:r>
      <w:r>
        <w:t>the</w:t>
      </w:r>
      <w:r>
        <w:rPr>
          <w:spacing w:val="24"/>
        </w:rPr>
        <w:t xml:space="preserve"> </w:t>
      </w:r>
      <w:r>
        <w:t>State</w:t>
      </w:r>
      <w:r>
        <w:rPr>
          <w:spacing w:val="24"/>
        </w:rPr>
        <w:t xml:space="preserve"> </w:t>
      </w:r>
      <w:r>
        <w:t>of</w:t>
      </w:r>
      <w:r>
        <w:rPr>
          <w:spacing w:val="26"/>
        </w:rPr>
        <w:t xml:space="preserve"> </w:t>
      </w:r>
      <w:r>
        <w:t>Florida.</w:t>
      </w:r>
      <w:r>
        <w:rPr>
          <w:spacing w:val="51"/>
        </w:rPr>
        <w:t xml:space="preserve"> </w:t>
      </w:r>
      <w:r>
        <w:t>Venue</w:t>
      </w:r>
      <w:r>
        <w:rPr>
          <w:spacing w:val="24"/>
        </w:rPr>
        <w:t xml:space="preserve"> </w:t>
      </w:r>
      <w:r>
        <w:t>for</w:t>
      </w:r>
      <w:r>
        <w:rPr>
          <w:spacing w:val="25"/>
        </w:rPr>
        <w:t xml:space="preserve"> </w:t>
      </w:r>
      <w:r>
        <w:t>any</w:t>
      </w:r>
      <w:r>
        <w:rPr>
          <w:spacing w:val="21"/>
        </w:rPr>
        <w:t xml:space="preserve"> </w:t>
      </w:r>
      <w:r>
        <w:t>lawsuit</w:t>
      </w:r>
      <w:r>
        <w:rPr>
          <w:spacing w:val="26"/>
        </w:rPr>
        <w:t xml:space="preserve"> </w:t>
      </w:r>
      <w:r>
        <w:t>by</w:t>
      </w:r>
      <w:r>
        <w:rPr>
          <w:spacing w:val="23"/>
        </w:rPr>
        <w:t xml:space="preserve"> </w:t>
      </w:r>
      <w:r>
        <w:t>either</w:t>
      </w:r>
      <w:r>
        <w:rPr>
          <w:spacing w:val="25"/>
        </w:rPr>
        <w:t xml:space="preserve"> </w:t>
      </w:r>
      <w:r>
        <w:t>party</w:t>
      </w:r>
      <w:r>
        <w:rPr>
          <w:spacing w:val="26"/>
        </w:rPr>
        <w:t xml:space="preserve"> </w:t>
      </w:r>
      <w:r>
        <w:t>against the other party or otherwise arising out of this Agreement and for any</w:t>
      </w:r>
      <w:r>
        <w:rPr>
          <w:spacing w:val="63"/>
        </w:rPr>
        <w:t xml:space="preserve"> </w:t>
      </w:r>
      <w:r>
        <w:t>other legal proceeding shall be in Broward County, Florida, or in the event</w:t>
      </w:r>
      <w:r>
        <w:rPr>
          <w:spacing w:val="36"/>
        </w:rPr>
        <w:t xml:space="preserve"> </w:t>
      </w:r>
      <w:r>
        <w:t>of federal jurisdiction, in the Southern District of Florida. BY ENTERING</w:t>
      </w:r>
      <w:r>
        <w:rPr>
          <w:spacing w:val="34"/>
        </w:rPr>
        <w:t xml:space="preserve"> </w:t>
      </w:r>
      <w:r>
        <w:t xml:space="preserve">INTO THIS </w:t>
      </w:r>
      <w:r>
        <w:lastRenderedPageBreak/>
        <w:t>AGREEMENT, CONSULTANT AND CITY EXPRESSLY WAIVE</w:t>
      </w:r>
      <w:r>
        <w:rPr>
          <w:spacing w:val="30"/>
        </w:rPr>
        <w:t xml:space="preserve"> </w:t>
      </w:r>
      <w:r>
        <w:t>ANY RIGHTS EITHER PARTY MAY HAVE TO A TRIAL BY JURY OF ANY</w:t>
      </w:r>
      <w:r>
        <w:rPr>
          <w:spacing w:val="28"/>
        </w:rPr>
        <w:t xml:space="preserve"> </w:t>
      </w:r>
      <w:r>
        <w:t>CIVIL LITIGATION RELATED TO, OR ARISING OUT OF, THIS</w:t>
      </w:r>
      <w:r>
        <w:rPr>
          <w:spacing w:val="-21"/>
        </w:rPr>
        <w:t xml:space="preserve"> </w:t>
      </w:r>
      <w:r>
        <w:t>AGREEMENT.</w:t>
      </w:r>
    </w:p>
    <w:p w14:paraId="4A9BB92D" w14:textId="77777777" w:rsidR="00301404" w:rsidRDefault="00301404" w:rsidP="00B85A5C">
      <w:pPr>
        <w:pStyle w:val="BodyText"/>
        <w:ind w:right="392"/>
        <w:jc w:val="both"/>
      </w:pPr>
    </w:p>
    <w:p w14:paraId="531BC552" w14:textId="77777777" w:rsidR="00301404" w:rsidRPr="00301404" w:rsidRDefault="00301404" w:rsidP="00301404">
      <w:pPr>
        <w:spacing w:before="144" w:after="0" w:line="240" w:lineRule="auto"/>
        <w:ind w:left="648"/>
        <w:jc w:val="both"/>
        <w:rPr>
          <w:rFonts w:ascii="Arial" w:eastAsia="Times New Roman" w:hAnsi="Arial" w:cs="Arial"/>
          <w:szCs w:val="24"/>
        </w:rPr>
      </w:pPr>
      <w:r w:rsidRPr="00301404">
        <w:rPr>
          <w:rFonts w:ascii="Arial" w:eastAsia="Times New Roman" w:hAnsi="Arial" w:cs="Arial"/>
          <w:szCs w:val="24"/>
        </w:rPr>
        <w:t>In the event Contractor is a corporation organized under the laws of any province of Canada or is a Canadian federal corporation, the City may enforce in the United States of America or in Canada or in both countries a judgment entered against the Contractor.  The Contractor waives any and all defenses to the City's enforcement in Canada of a judgment entered by a court in the United States of America.</w:t>
      </w:r>
    </w:p>
    <w:p w14:paraId="6B6DA9B0" w14:textId="77777777" w:rsidR="00301404" w:rsidRDefault="00301404" w:rsidP="00B85A5C">
      <w:pPr>
        <w:pStyle w:val="BodyText"/>
        <w:ind w:right="392"/>
        <w:jc w:val="both"/>
      </w:pPr>
    </w:p>
    <w:p w14:paraId="6913A90A" w14:textId="77777777" w:rsidR="00866A88" w:rsidRDefault="00866A88" w:rsidP="006D1753">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EXHIBITS</w:t>
      </w:r>
    </w:p>
    <w:p w14:paraId="3248D840" w14:textId="77777777" w:rsidR="00866A88" w:rsidRDefault="00866A88" w:rsidP="006D1753">
      <w:pPr>
        <w:spacing w:after="0" w:line="240" w:lineRule="auto"/>
        <w:rPr>
          <w:rFonts w:ascii="Arial" w:eastAsia="Arial" w:hAnsi="Arial" w:cs="Arial"/>
          <w:sz w:val="17"/>
          <w:szCs w:val="17"/>
        </w:rPr>
      </w:pPr>
    </w:p>
    <w:p w14:paraId="2F9CCD24" w14:textId="77777777" w:rsidR="00866A88" w:rsidRDefault="00866A88" w:rsidP="006D1753">
      <w:pPr>
        <w:pStyle w:val="BodyText"/>
        <w:ind w:right="393"/>
        <w:jc w:val="both"/>
      </w:pPr>
      <w:r>
        <w:t>Each Exhibit referred to in this Agreement forms an essential part of</w:t>
      </w:r>
      <w:r>
        <w:rPr>
          <w:spacing w:val="14"/>
        </w:rPr>
        <w:t xml:space="preserve"> </w:t>
      </w:r>
      <w:r>
        <w:t>this Agreement.</w:t>
      </w:r>
      <w:r>
        <w:rPr>
          <w:spacing w:val="42"/>
        </w:rPr>
        <w:t xml:space="preserve"> </w:t>
      </w:r>
      <w:r>
        <w:t>The</w:t>
      </w:r>
      <w:r>
        <w:rPr>
          <w:spacing w:val="43"/>
        </w:rPr>
        <w:t xml:space="preserve"> </w:t>
      </w:r>
      <w:r>
        <w:t>Exhibits,</w:t>
      </w:r>
      <w:r>
        <w:rPr>
          <w:spacing w:val="45"/>
        </w:rPr>
        <w:t xml:space="preserve"> </w:t>
      </w:r>
      <w:r>
        <w:t>if</w:t>
      </w:r>
      <w:r>
        <w:rPr>
          <w:spacing w:val="45"/>
        </w:rPr>
        <w:t xml:space="preserve"> </w:t>
      </w:r>
      <w:r>
        <w:t>not</w:t>
      </w:r>
      <w:r>
        <w:rPr>
          <w:spacing w:val="42"/>
        </w:rPr>
        <w:t xml:space="preserve"> </w:t>
      </w:r>
      <w:r>
        <w:t>physically</w:t>
      </w:r>
      <w:r>
        <w:rPr>
          <w:spacing w:val="42"/>
        </w:rPr>
        <w:t xml:space="preserve"> </w:t>
      </w:r>
      <w:r>
        <w:t>attached,</w:t>
      </w:r>
      <w:r>
        <w:rPr>
          <w:spacing w:val="45"/>
        </w:rPr>
        <w:t xml:space="preserve"> </w:t>
      </w:r>
      <w:r>
        <w:t>should</w:t>
      </w:r>
      <w:r>
        <w:rPr>
          <w:spacing w:val="43"/>
        </w:rPr>
        <w:t xml:space="preserve"> </w:t>
      </w:r>
      <w:r>
        <w:t>be</w:t>
      </w:r>
      <w:r>
        <w:rPr>
          <w:spacing w:val="43"/>
        </w:rPr>
        <w:t xml:space="preserve"> </w:t>
      </w:r>
      <w:r>
        <w:t>treated</w:t>
      </w:r>
      <w:r>
        <w:rPr>
          <w:spacing w:val="43"/>
        </w:rPr>
        <w:t xml:space="preserve"> </w:t>
      </w:r>
      <w:r>
        <w:t>as part of this Agreement, and are incorporated herein by</w:t>
      </w:r>
      <w:r>
        <w:rPr>
          <w:spacing w:val="-35"/>
        </w:rPr>
        <w:t xml:space="preserve"> </w:t>
      </w:r>
      <w:r>
        <w:t>reference.</w:t>
      </w:r>
    </w:p>
    <w:p w14:paraId="2D76B944" w14:textId="77777777" w:rsidR="00866A88" w:rsidRDefault="00866A88" w:rsidP="006D1753">
      <w:pPr>
        <w:spacing w:after="0" w:line="240" w:lineRule="auto"/>
        <w:rPr>
          <w:rFonts w:ascii="Arial" w:eastAsia="Arial" w:hAnsi="Arial" w:cs="Arial"/>
          <w:szCs w:val="24"/>
        </w:rPr>
      </w:pPr>
    </w:p>
    <w:p w14:paraId="3EAE41B7" w14:textId="77777777" w:rsidR="00866A88" w:rsidRDefault="00866A88" w:rsidP="006D1753">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THREE ORIGINAL</w:t>
      </w:r>
      <w:r>
        <w:rPr>
          <w:rFonts w:ascii="Arial"/>
          <w:spacing w:val="-3"/>
          <w:sz w:val="24"/>
          <w:u w:val="single" w:color="000000"/>
        </w:rPr>
        <w:t xml:space="preserve"> </w:t>
      </w:r>
      <w:r>
        <w:rPr>
          <w:rFonts w:ascii="Arial"/>
          <w:sz w:val="24"/>
          <w:u w:val="single" w:color="000000"/>
        </w:rPr>
        <w:t>AGREEMENTS</w:t>
      </w:r>
    </w:p>
    <w:p w14:paraId="3E1BE56B" w14:textId="77777777" w:rsidR="00866A88" w:rsidRDefault="00866A88" w:rsidP="006D1753">
      <w:pPr>
        <w:spacing w:after="0" w:line="240" w:lineRule="auto"/>
        <w:rPr>
          <w:rFonts w:ascii="Arial" w:eastAsia="Arial" w:hAnsi="Arial" w:cs="Arial"/>
          <w:sz w:val="17"/>
          <w:szCs w:val="17"/>
        </w:rPr>
      </w:pPr>
    </w:p>
    <w:p w14:paraId="4F3D0ED7" w14:textId="77777777" w:rsidR="00866A88" w:rsidRDefault="00866A88" w:rsidP="006D1753">
      <w:pPr>
        <w:pStyle w:val="BodyText"/>
        <w:ind w:right="394"/>
      </w:pPr>
      <w:r>
        <w:t>This</w:t>
      </w:r>
      <w:r>
        <w:rPr>
          <w:spacing w:val="50"/>
        </w:rPr>
        <w:t xml:space="preserve"> </w:t>
      </w:r>
      <w:r>
        <w:t>Agreement</w:t>
      </w:r>
      <w:r>
        <w:rPr>
          <w:spacing w:val="51"/>
        </w:rPr>
        <w:t xml:space="preserve"> </w:t>
      </w:r>
      <w:r>
        <w:t>shall</w:t>
      </w:r>
      <w:r>
        <w:rPr>
          <w:spacing w:val="50"/>
        </w:rPr>
        <w:t xml:space="preserve"> </w:t>
      </w:r>
      <w:r>
        <w:t>be</w:t>
      </w:r>
      <w:r>
        <w:rPr>
          <w:spacing w:val="51"/>
        </w:rPr>
        <w:t xml:space="preserve"> </w:t>
      </w:r>
      <w:r>
        <w:t>executed</w:t>
      </w:r>
      <w:r>
        <w:rPr>
          <w:spacing w:val="51"/>
        </w:rPr>
        <w:t xml:space="preserve"> </w:t>
      </w:r>
      <w:r>
        <w:t>in</w:t>
      </w:r>
      <w:r>
        <w:rPr>
          <w:spacing w:val="51"/>
        </w:rPr>
        <w:t xml:space="preserve"> </w:t>
      </w:r>
      <w:r>
        <w:t>three</w:t>
      </w:r>
      <w:r>
        <w:rPr>
          <w:spacing w:val="51"/>
        </w:rPr>
        <w:t xml:space="preserve"> </w:t>
      </w:r>
      <w:r>
        <w:t>(3),</w:t>
      </w:r>
      <w:r>
        <w:rPr>
          <w:spacing w:val="51"/>
        </w:rPr>
        <w:t xml:space="preserve"> </w:t>
      </w:r>
      <w:r>
        <w:t>signed</w:t>
      </w:r>
      <w:r>
        <w:rPr>
          <w:spacing w:val="51"/>
        </w:rPr>
        <w:t xml:space="preserve"> </w:t>
      </w:r>
      <w:r>
        <w:t>Agreements,</w:t>
      </w:r>
      <w:r>
        <w:rPr>
          <w:spacing w:val="51"/>
        </w:rPr>
        <w:t xml:space="preserve"> </w:t>
      </w:r>
      <w:r>
        <w:t>with each one treated as an</w:t>
      </w:r>
      <w:r>
        <w:rPr>
          <w:spacing w:val="-15"/>
        </w:rPr>
        <w:t xml:space="preserve"> </w:t>
      </w:r>
      <w:r>
        <w:t>original.</w:t>
      </w:r>
    </w:p>
    <w:p w14:paraId="746F2731" w14:textId="77777777" w:rsidR="00866A88" w:rsidRDefault="00866A88" w:rsidP="006D1753">
      <w:pPr>
        <w:spacing w:after="0" w:line="240" w:lineRule="auto"/>
        <w:rPr>
          <w:rFonts w:ascii="Arial" w:eastAsia="Arial" w:hAnsi="Arial" w:cs="Arial"/>
          <w:szCs w:val="24"/>
        </w:rPr>
      </w:pPr>
    </w:p>
    <w:p w14:paraId="673F81E1" w14:textId="77777777" w:rsidR="00866A88" w:rsidRDefault="00866A88" w:rsidP="006D1753">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NOTICES</w:t>
      </w:r>
    </w:p>
    <w:p w14:paraId="0A6670FB" w14:textId="77777777" w:rsidR="00866A88" w:rsidRDefault="00866A88" w:rsidP="006D1753">
      <w:pPr>
        <w:spacing w:after="0" w:line="240" w:lineRule="auto"/>
        <w:rPr>
          <w:rFonts w:ascii="Arial" w:eastAsia="Arial" w:hAnsi="Arial" w:cs="Arial"/>
          <w:sz w:val="17"/>
          <w:szCs w:val="17"/>
        </w:rPr>
      </w:pPr>
    </w:p>
    <w:p w14:paraId="1708F14D" w14:textId="77777777" w:rsidR="00866A88" w:rsidRDefault="00866A88" w:rsidP="006D1753">
      <w:pPr>
        <w:pStyle w:val="BodyText"/>
        <w:ind w:right="393"/>
        <w:jc w:val="both"/>
      </w:pPr>
      <w:r>
        <w:t>Whenever either party desires to give notice unto the other, it must be</w:t>
      </w:r>
      <w:r>
        <w:rPr>
          <w:spacing w:val="11"/>
        </w:rPr>
        <w:t xml:space="preserve"> </w:t>
      </w:r>
      <w:r>
        <w:t>given by written notice, sent by certified United States mail, with return</w:t>
      </w:r>
      <w:r>
        <w:rPr>
          <w:spacing w:val="57"/>
        </w:rPr>
        <w:t xml:space="preserve"> </w:t>
      </w:r>
      <w:r>
        <w:t>receipt requested,</w:t>
      </w:r>
      <w:r>
        <w:rPr>
          <w:spacing w:val="18"/>
        </w:rPr>
        <w:t xml:space="preserve"> </w:t>
      </w:r>
      <w:r>
        <w:t>addressed</w:t>
      </w:r>
      <w:r>
        <w:rPr>
          <w:spacing w:val="18"/>
        </w:rPr>
        <w:t xml:space="preserve"> </w:t>
      </w:r>
      <w:r>
        <w:t>to</w:t>
      </w:r>
      <w:r>
        <w:rPr>
          <w:spacing w:val="21"/>
        </w:rPr>
        <w:t xml:space="preserve"> </w:t>
      </w:r>
      <w:r>
        <w:t>the</w:t>
      </w:r>
      <w:r>
        <w:rPr>
          <w:spacing w:val="21"/>
        </w:rPr>
        <w:t xml:space="preserve"> </w:t>
      </w:r>
      <w:r>
        <w:t>party</w:t>
      </w:r>
      <w:r>
        <w:rPr>
          <w:spacing w:val="17"/>
        </w:rPr>
        <w:t xml:space="preserve"> </w:t>
      </w:r>
      <w:r>
        <w:t>for</w:t>
      </w:r>
      <w:r>
        <w:rPr>
          <w:spacing w:val="19"/>
        </w:rPr>
        <w:t xml:space="preserve"> </w:t>
      </w:r>
      <w:r>
        <w:t>whom</w:t>
      </w:r>
      <w:r>
        <w:rPr>
          <w:spacing w:val="19"/>
        </w:rPr>
        <w:t xml:space="preserve"> </w:t>
      </w:r>
      <w:r>
        <w:t>it</w:t>
      </w:r>
      <w:r>
        <w:rPr>
          <w:spacing w:val="20"/>
        </w:rPr>
        <w:t xml:space="preserve"> </w:t>
      </w:r>
      <w:r>
        <w:t>is</w:t>
      </w:r>
      <w:r>
        <w:rPr>
          <w:spacing w:val="20"/>
        </w:rPr>
        <w:t xml:space="preserve"> </w:t>
      </w:r>
      <w:r>
        <w:t>intended,</w:t>
      </w:r>
      <w:r>
        <w:rPr>
          <w:spacing w:val="18"/>
        </w:rPr>
        <w:t xml:space="preserve"> </w:t>
      </w:r>
      <w:r>
        <w:t>at</w:t>
      </w:r>
      <w:r>
        <w:rPr>
          <w:spacing w:val="20"/>
        </w:rPr>
        <w:t xml:space="preserve"> </w:t>
      </w:r>
      <w:r>
        <w:t>the</w:t>
      </w:r>
      <w:r>
        <w:rPr>
          <w:spacing w:val="21"/>
        </w:rPr>
        <w:t xml:space="preserve"> </w:t>
      </w:r>
      <w:r>
        <w:t>place</w:t>
      </w:r>
      <w:r>
        <w:rPr>
          <w:spacing w:val="21"/>
        </w:rPr>
        <w:t xml:space="preserve"> </w:t>
      </w:r>
      <w:r>
        <w:t>last specified, and the place for giving of notice in compliance with the</w:t>
      </w:r>
      <w:r>
        <w:rPr>
          <w:spacing w:val="6"/>
        </w:rPr>
        <w:t xml:space="preserve"> </w:t>
      </w:r>
      <w:r>
        <w:t>provisions of this paragraph. For the present, the parties designate the following as</w:t>
      </w:r>
      <w:r>
        <w:rPr>
          <w:spacing w:val="9"/>
        </w:rPr>
        <w:t xml:space="preserve"> </w:t>
      </w:r>
      <w:r>
        <w:t>the respective places for giving of notice,</w:t>
      </w:r>
      <w:r>
        <w:rPr>
          <w:spacing w:val="-24"/>
        </w:rPr>
        <w:t xml:space="preserve"> </w:t>
      </w:r>
      <w:r>
        <w:t>to-wit:</w:t>
      </w:r>
    </w:p>
    <w:p w14:paraId="4D1DDF94" w14:textId="77777777" w:rsidR="005729F7" w:rsidRDefault="005729F7" w:rsidP="006D1753">
      <w:pPr>
        <w:spacing w:after="0" w:line="240" w:lineRule="auto"/>
        <w:rPr>
          <w:rFonts w:ascii="Arial" w:hAnsi="Arial" w:cs="Arial"/>
          <w:szCs w:val="24"/>
        </w:rPr>
      </w:pPr>
    </w:p>
    <w:p w14:paraId="0E170AFC" w14:textId="77777777" w:rsidR="00866A88" w:rsidRDefault="00866A88" w:rsidP="006D1753">
      <w:pPr>
        <w:pStyle w:val="BodyText"/>
        <w:tabs>
          <w:tab w:val="left" w:pos="2700"/>
        </w:tabs>
        <w:ind w:right="394"/>
      </w:pPr>
      <w:r>
        <w:rPr>
          <w:spacing w:val="-1"/>
        </w:rPr>
        <w:t>CITY:</w:t>
      </w:r>
      <w:r>
        <w:rPr>
          <w:spacing w:val="-1"/>
        </w:rPr>
        <w:tab/>
        <w:t>City</w:t>
      </w:r>
      <w:r>
        <w:rPr>
          <w:spacing w:val="5"/>
        </w:rPr>
        <w:t xml:space="preserve"> </w:t>
      </w:r>
      <w:r>
        <w:rPr>
          <w:spacing w:val="-1"/>
        </w:rPr>
        <w:t>Engineer</w:t>
      </w:r>
    </w:p>
    <w:p w14:paraId="250D0D56" w14:textId="77777777" w:rsidR="00866A88" w:rsidRDefault="00866A88" w:rsidP="006D1753">
      <w:pPr>
        <w:pStyle w:val="BodyText"/>
        <w:tabs>
          <w:tab w:val="left" w:pos="2700"/>
        </w:tabs>
        <w:ind w:left="2700" w:right="394"/>
      </w:pPr>
      <w:r>
        <w:t>City of Fort</w:t>
      </w:r>
      <w:r>
        <w:rPr>
          <w:spacing w:val="-11"/>
        </w:rPr>
        <w:t xml:space="preserve"> </w:t>
      </w:r>
      <w:r>
        <w:t>Lauderdale</w:t>
      </w:r>
    </w:p>
    <w:p w14:paraId="00C56108" w14:textId="77777777" w:rsidR="00866A88" w:rsidRDefault="00866A88" w:rsidP="006D1753">
      <w:pPr>
        <w:pStyle w:val="BodyText"/>
        <w:tabs>
          <w:tab w:val="left" w:pos="2700"/>
        </w:tabs>
        <w:ind w:left="2700" w:right="3412"/>
      </w:pPr>
      <w:r>
        <w:t>100 North Andrews</w:t>
      </w:r>
      <w:r>
        <w:rPr>
          <w:spacing w:val="-10"/>
        </w:rPr>
        <w:t xml:space="preserve"> </w:t>
      </w:r>
      <w:r>
        <w:t>Avenue Fort Lauderdale, FL</w:t>
      </w:r>
      <w:r>
        <w:rPr>
          <w:spacing w:val="-9"/>
        </w:rPr>
        <w:t xml:space="preserve"> </w:t>
      </w:r>
      <w:r>
        <w:t>33301 Telephone: (954)</w:t>
      </w:r>
      <w:r>
        <w:rPr>
          <w:spacing w:val="-14"/>
        </w:rPr>
        <w:t xml:space="preserve"> </w:t>
      </w:r>
      <w:r>
        <w:t>828-5772</w:t>
      </w:r>
    </w:p>
    <w:p w14:paraId="2F2819A5" w14:textId="77777777" w:rsidR="00866A88" w:rsidRDefault="00866A88" w:rsidP="006D1753">
      <w:pPr>
        <w:spacing w:after="0" w:line="240" w:lineRule="auto"/>
        <w:rPr>
          <w:rFonts w:ascii="Arial" w:eastAsia="Arial" w:hAnsi="Arial" w:cs="Arial"/>
          <w:szCs w:val="24"/>
        </w:rPr>
      </w:pPr>
    </w:p>
    <w:p w14:paraId="306C8917" w14:textId="77777777" w:rsidR="00866A88" w:rsidRDefault="00866A88" w:rsidP="006D1753">
      <w:pPr>
        <w:pStyle w:val="BodyText"/>
        <w:tabs>
          <w:tab w:val="left" w:pos="2700"/>
        </w:tabs>
        <w:ind w:right="394"/>
      </w:pPr>
      <w:r>
        <w:t>With a copy</w:t>
      </w:r>
      <w:r>
        <w:rPr>
          <w:spacing w:val="-3"/>
        </w:rPr>
        <w:t xml:space="preserve"> </w:t>
      </w:r>
      <w:r>
        <w:t>to:</w:t>
      </w:r>
      <w:r>
        <w:tab/>
        <w:t>City</w:t>
      </w:r>
      <w:r>
        <w:rPr>
          <w:spacing w:val="-7"/>
        </w:rPr>
        <w:t xml:space="preserve"> </w:t>
      </w:r>
      <w:r>
        <w:t>Manager</w:t>
      </w:r>
    </w:p>
    <w:p w14:paraId="4ED3F489" w14:textId="77777777" w:rsidR="00866A88" w:rsidRDefault="00866A88" w:rsidP="006D1753">
      <w:pPr>
        <w:pStyle w:val="BodyText"/>
        <w:tabs>
          <w:tab w:val="left" w:pos="2700"/>
        </w:tabs>
        <w:ind w:left="2700" w:right="394"/>
      </w:pPr>
      <w:r>
        <w:t>City of Fort</w:t>
      </w:r>
      <w:r>
        <w:rPr>
          <w:spacing w:val="-11"/>
        </w:rPr>
        <w:t xml:space="preserve"> </w:t>
      </w:r>
      <w:r>
        <w:t>Lauderdale</w:t>
      </w:r>
    </w:p>
    <w:p w14:paraId="3458FE4E" w14:textId="77777777" w:rsidR="00866A88" w:rsidRDefault="00866A88" w:rsidP="006D1753">
      <w:pPr>
        <w:pStyle w:val="BodyText"/>
        <w:tabs>
          <w:tab w:val="left" w:pos="2700"/>
        </w:tabs>
        <w:ind w:left="2700" w:right="3412"/>
      </w:pPr>
      <w:r>
        <w:t>100 North Andrews</w:t>
      </w:r>
      <w:r>
        <w:rPr>
          <w:spacing w:val="-10"/>
        </w:rPr>
        <w:t xml:space="preserve"> </w:t>
      </w:r>
      <w:r>
        <w:t>Avenue Fort Lauderdale, FL</w:t>
      </w:r>
      <w:r>
        <w:rPr>
          <w:spacing w:val="-9"/>
        </w:rPr>
        <w:t xml:space="preserve"> </w:t>
      </w:r>
      <w:r>
        <w:t>33301 Telephone: (954)</w:t>
      </w:r>
      <w:r>
        <w:rPr>
          <w:spacing w:val="-14"/>
        </w:rPr>
        <w:t xml:space="preserve"> </w:t>
      </w:r>
      <w:r>
        <w:t>828-5364</w:t>
      </w:r>
    </w:p>
    <w:p w14:paraId="5520BFEA" w14:textId="77777777" w:rsidR="00866A88" w:rsidRDefault="00866A88" w:rsidP="006D1753">
      <w:pPr>
        <w:tabs>
          <w:tab w:val="left" w:pos="2700"/>
        </w:tabs>
        <w:spacing w:after="0" w:line="240" w:lineRule="auto"/>
        <w:ind w:left="2700"/>
        <w:rPr>
          <w:rFonts w:ascii="Arial" w:eastAsia="Arial" w:hAnsi="Arial" w:cs="Arial"/>
          <w:szCs w:val="24"/>
        </w:rPr>
      </w:pPr>
    </w:p>
    <w:p w14:paraId="646F5C15" w14:textId="77777777" w:rsidR="00866A88" w:rsidRDefault="00866A88" w:rsidP="006D1753">
      <w:pPr>
        <w:pStyle w:val="BodyText"/>
        <w:tabs>
          <w:tab w:val="left" w:pos="2700"/>
        </w:tabs>
        <w:ind w:left="2700" w:right="394"/>
      </w:pPr>
      <w:r>
        <w:t>City</w:t>
      </w:r>
      <w:r>
        <w:rPr>
          <w:spacing w:val="-5"/>
        </w:rPr>
        <w:t xml:space="preserve"> </w:t>
      </w:r>
      <w:r>
        <w:t>Attorney</w:t>
      </w:r>
    </w:p>
    <w:p w14:paraId="1F2C76EF" w14:textId="77777777" w:rsidR="00866A88" w:rsidRDefault="00866A88" w:rsidP="006D1753">
      <w:pPr>
        <w:pStyle w:val="BodyText"/>
        <w:tabs>
          <w:tab w:val="left" w:pos="2700"/>
        </w:tabs>
        <w:ind w:left="2700" w:right="394"/>
      </w:pPr>
      <w:r>
        <w:t>City of Fort</w:t>
      </w:r>
      <w:r>
        <w:rPr>
          <w:spacing w:val="-11"/>
        </w:rPr>
        <w:t xml:space="preserve"> </w:t>
      </w:r>
      <w:r>
        <w:t>Lauderdale</w:t>
      </w:r>
    </w:p>
    <w:p w14:paraId="07DB787C" w14:textId="77777777" w:rsidR="00866A88" w:rsidRDefault="00866A88" w:rsidP="006D1753">
      <w:pPr>
        <w:pStyle w:val="BodyText"/>
        <w:tabs>
          <w:tab w:val="left" w:pos="2700"/>
        </w:tabs>
        <w:ind w:left="2700" w:right="3421"/>
        <w:jc w:val="both"/>
      </w:pPr>
      <w:r>
        <w:t>100 North Andrews</w:t>
      </w:r>
      <w:r>
        <w:rPr>
          <w:spacing w:val="-8"/>
        </w:rPr>
        <w:t xml:space="preserve"> </w:t>
      </w:r>
      <w:r>
        <w:t>Avenue Fort Lauderdale, FL</w:t>
      </w:r>
      <w:r>
        <w:rPr>
          <w:spacing w:val="56"/>
        </w:rPr>
        <w:t xml:space="preserve"> </w:t>
      </w:r>
      <w:r>
        <w:t>33301 Telephone: (954)</w:t>
      </w:r>
      <w:r>
        <w:rPr>
          <w:spacing w:val="-16"/>
        </w:rPr>
        <w:t xml:space="preserve"> </w:t>
      </w:r>
      <w:r>
        <w:t>828-5037</w:t>
      </w:r>
    </w:p>
    <w:p w14:paraId="09A9CF5E" w14:textId="77777777" w:rsidR="00866A88" w:rsidRDefault="00866A88" w:rsidP="006D1753">
      <w:pPr>
        <w:spacing w:after="0" w:line="240" w:lineRule="auto"/>
        <w:rPr>
          <w:rFonts w:ascii="Arial" w:eastAsia="Arial" w:hAnsi="Arial" w:cs="Arial"/>
          <w:sz w:val="23"/>
          <w:szCs w:val="23"/>
        </w:rPr>
      </w:pPr>
    </w:p>
    <w:p w14:paraId="528503F7" w14:textId="77777777" w:rsidR="00866A88" w:rsidRPr="007F3E58" w:rsidRDefault="00866A88" w:rsidP="00D507ED">
      <w:pPr>
        <w:pStyle w:val="BodyText"/>
        <w:tabs>
          <w:tab w:val="left" w:pos="2700"/>
        </w:tabs>
        <w:ind w:right="40"/>
        <w:rPr>
          <w:b/>
          <w:spacing w:val="-1"/>
        </w:rPr>
      </w:pPr>
      <w:r>
        <w:rPr>
          <w:spacing w:val="-1"/>
        </w:rPr>
        <w:lastRenderedPageBreak/>
        <w:t>CONSULTANT:</w:t>
      </w:r>
      <w:r>
        <w:rPr>
          <w:spacing w:val="-1"/>
        </w:rPr>
        <w:tab/>
      </w:r>
      <w:r w:rsidR="00F03B7C">
        <w:rPr>
          <w:b/>
          <w:spacing w:val="-1"/>
        </w:rPr>
        <w:t>_____________________</w:t>
      </w:r>
      <w:r w:rsidR="007F3E58" w:rsidRPr="007F3E58">
        <w:rPr>
          <w:b/>
          <w:spacing w:val="-1"/>
        </w:rPr>
        <w:t>.</w:t>
      </w:r>
    </w:p>
    <w:p w14:paraId="53F60B1F" w14:textId="77777777" w:rsidR="007F3E58" w:rsidRPr="007F3E58" w:rsidRDefault="007F3E58" w:rsidP="00D507ED">
      <w:pPr>
        <w:pStyle w:val="BodyText"/>
        <w:tabs>
          <w:tab w:val="left" w:pos="2700"/>
        </w:tabs>
        <w:ind w:right="40"/>
        <w:rPr>
          <w:rFonts w:cs="Arial"/>
          <w:b/>
          <w:spacing w:val="-1"/>
        </w:rPr>
      </w:pPr>
      <w:r w:rsidRPr="007F3E58">
        <w:rPr>
          <w:b/>
          <w:spacing w:val="-1"/>
        </w:rPr>
        <w:tab/>
      </w:r>
      <w:r w:rsidR="00F03B7C">
        <w:rPr>
          <w:rFonts w:cs="Arial"/>
          <w:b/>
          <w:spacing w:val="-1"/>
        </w:rPr>
        <w:t>_____________________</w:t>
      </w:r>
      <w:r w:rsidR="003A24EC">
        <w:rPr>
          <w:rFonts w:cs="Arial"/>
          <w:b/>
          <w:spacing w:val="-1"/>
        </w:rPr>
        <w:t>.</w:t>
      </w:r>
      <w:r w:rsidRPr="007F3E58">
        <w:rPr>
          <w:rFonts w:cs="Arial"/>
          <w:b/>
          <w:spacing w:val="-1"/>
        </w:rPr>
        <w:t xml:space="preserve"> </w:t>
      </w:r>
    </w:p>
    <w:p w14:paraId="21158FC9" w14:textId="77777777" w:rsidR="007F3E58" w:rsidRPr="007F3E58" w:rsidRDefault="007F3E58" w:rsidP="00D507ED">
      <w:pPr>
        <w:pStyle w:val="BodyText"/>
        <w:tabs>
          <w:tab w:val="left" w:pos="2700"/>
        </w:tabs>
        <w:ind w:right="40"/>
        <w:rPr>
          <w:rFonts w:cs="Arial"/>
          <w:b/>
        </w:rPr>
      </w:pPr>
      <w:r w:rsidRPr="007F3E58">
        <w:rPr>
          <w:rFonts w:cs="Arial"/>
          <w:b/>
          <w:spacing w:val="-1"/>
        </w:rPr>
        <w:tab/>
      </w:r>
      <w:r w:rsidR="00F03B7C">
        <w:rPr>
          <w:rFonts w:cs="Arial"/>
          <w:b/>
          <w:spacing w:val="-1"/>
        </w:rPr>
        <w:t>_____________________.</w:t>
      </w:r>
    </w:p>
    <w:p w14:paraId="5339DE98" w14:textId="77777777" w:rsidR="003A24EC" w:rsidRDefault="003A24EC" w:rsidP="00D507ED">
      <w:pPr>
        <w:pStyle w:val="BodyText"/>
        <w:tabs>
          <w:tab w:val="left" w:pos="2700"/>
        </w:tabs>
        <w:ind w:right="40"/>
        <w:rPr>
          <w:rFonts w:cs="Arial"/>
          <w:b/>
        </w:rPr>
      </w:pPr>
      <w:r>
        <w:rPr>
          <w:rFonts w:cs="Arial"/>
          <w:b/>
        </w:rPr>
        <w:tab/>
      </w:r>
      <w:r w:rsidR="00F03B7C">
        <w:rPr>
          <w:rFonts w:cs="Arial"/>
          <w:b/>
        </w:rPr>
        <w:t>_____________________.</w:t>
      </w:r>
    </w:p>
    <w:p w14:paraId="6E1D5F7B" w14:textId="77777777" w:rsidR="007F3E58" w:rsidRPr="007F3E58" w:rsidRDefault="003A24EC" w:rsidP="00D507ED">
      <w:pPr>
        <w:pStyle w:val="BodyText"/>
        <w:tabs>
          <w:tab w:val="left" w:pos="2700"/>
        </w:tabs>
        <w:ind w:right="40"/>
        <w:rPr>
          <w:rFonts w:cs="Arial"/>
          <w:b/>
        </w:rPr>
      </w:pPr>
      <w:r>
        <w:rPr>
          <w:rFonts w:cs="Arial"/>
          <w:b/>
        </w:rPr>
        <w:t xml:space="preserve">                           </w:t>
      </w:r>
      <w:r w:rsidR="007F3E58" w:rsidRPr="007F3E58">
        <w:rPr>
          <w:rFonts w:cs="Arial"/>
          <w:b/>
        </w:rPr>
        <w:t xml:space="preserve"> </w:t>
      </w:r>
      <w:r w:rsidR="00F03B7C">
        <w:rPr>
          <w:rFonts w:cs="Arial"/>
          <w:b/>
        </w:rPr>
        <w:t>_____________________.</w:t>
      </w:r>
    </w:p>
    <w:p w14:paraId="77E4F1F5" w14:textId="77777777" w:rsidR="00866A88" w:rsidRDefault="00866A88" w:rsidP="006D1753">
      <w:pPr>
        <w:pStyle w:val="BodyText"/>
        <w:tabs>
          <w:tab w:val="left" w:pos="2980"/>
        </w:tabs>
        <w:ind w:right="394"/>
      </w:pPr>
    </w:p>
    <w:p w14:paraId="25234302" w14:textId="77777777" w:rsidR="00866A88" w:rsidRDefault="00866A88" w:rsidP="006D1753">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ATTORNEY</w:t>
      </w:r>
      <w:r>
        <w:rPr>
          <w:rFonts w:ascii="Arial"/>
          <w:spacing w:val="-2"/>
          <w:sz w:val="24"/>
          <w:u w:val="single" w:color="000000"/>
        </w:rPr>
        <w:t xml:space="preserve"> </w:t>
      </w:r>
      <w:r>
        <w:rPr>
          <w:rFonts w:ascii="Arial"/>
          <w:sz w:val="24"/>
          <w:u w:val="single" w:color="000000"/>
        </w:rPr>
        <w:t>FEES</w:t>
      </w:r>
    </w:p>
    <w:p w14:paraId="54CE7912" w14:textId="77777777" w:rsidR="00866A88" w:rsidRDefault="00866A88" w:rsidP="006D1753">
      <w:pPr>
        <w:spacing w:after="0" w:line="240" w:lineRule="auto"/>
        <w:rPr>
          <w:rFonts w:ascii="Arial" w:eastAsia="Arial" w:hAnsi="Arial" w:cs="Arial"/>
          <w:sz w:val="17"/>
          <w:szCs w:val="17"/>
        </w:rPr>
      </w:pPr>
    </w:p>
    <w:p w14:paraId="10077D1C" w14:textId="77777777" w:rsidR="00866A88" w:rsidRDefault="00866A88" w:rsidP="006D1753">
      <w:pPr>
        <w:pStyle w:val="BodyText"/>
        <w:ind w:right="394"/>
        <w:jc w:val="both"/>
      </w:pPr>
      <w:r>
        <w:t>If CITY or CONSULTANT incurs any expense in enforcing the terms of</w:t>
      </w:r>
      <w:r>
        <w:rPr>
          <w:spacing w:val="61"/>
        </w:rPr>
        <w:t xml:space="preserve"> </w:t>
      </w:r>
      <w:r>
        <w:t>this Agreement through litigation, the prevailing party in that litigation shall</w:t>
      </w:r>
      <w:r>
        <w:rPr>
          <w:spacing w:val="-6"/>
        </w:rPr>
        <w:t xml:space="preserve"> </w:t>
      </w:r>
      <w:r>
        <w:t>be reimbursed for all such costs and expenses, including but not limited to</w:t>
      </w:r>
      <w:r>
        <w:rPr>
          <w:spacing w:val="-3"/>
        </w:rPr>
        <w:t xml:space="preserve"> </w:t>
      </w:r>
      <w:r>
        <w:t>court costs, and reasonable attorney fees incurred during</w:t>
      </w:r>
      <w:r>
        <w:rPr>
          <w:spacing w:val="-31"/>
        </w:rPr>
        <w:t xml:space="preserve"> </w:t>
      </w:r>
      <w:r>
        <w:t>litigation.</w:t>
      </w:r>
    </w:p>
    <w:p w14:paraId="0A575F49" w14:textId="77777777" w:rsidR="00866A88" w:rsidRDefault="00866A88" w:rsidP="006D1753">
      <w:pPr>
        <w:spacing w:after="0" w:line="240" w:lineRule="auto"/>
        <w:rPr>
          <w:rFonts w:ascii="Arial" w:eastAsia="Arial" w:hAnsi="Arial" w:cs="Arial"/>
          <w:szCs w:val="24"/>
        </w:rPr>
      </w:pPr>
    </w:p>
    <w:p w14:paraId="54EF2B44" w14:textId="77777777" w:rsidR="00866A88" w:rsidRDefault="00866A88" w:rsidP="006D1753">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PERMITS, LICENSES AND</w:t>
      </w:r>
      <w:r>
        <w:rPr>
          <w:rFonts w:ascii="Arial"/>
          <w:spacing w:val="-3"/>
          <w:sz w:val="24"/>
          <w:u w:val="single" w:color="000000"/>
        </w:rPr>
        <w:t xml:space="preserve"> </w:t>
      </w:r>
      <w:r>
        <w:rPr>
          <w:rFonts w:ascii="Arial"/>
          <w:sz w:val="24"/>
          <w:u w:val="single" w:color="000000"/>
        </w:rPr>
        <w:t>TAXES</w:t>
      </w:r>
    </w:p>
    <w:p w14:paraId="765BAEEF" w14:textId="77777777" w:rsidR="00866A88" w:rsidRDefault="00866A88" w:rsidP="006D1753">
      <w:pPr>
        <w:spacing w:after="0" w:line="240" w:lineRule="auto"/>
        <w:rPr>
          <w:rFonts w:ascii="Arial" w:eastAsia="Arial" w:hAnsi="Arial" w:cs="Arial"/>
          <w:sz w:val="17"/>
          <w:szCs w:val="17"/>
        </w:rPr>
      </w:pPr>
    </w:p>
    <w:p w14:paraId="365301DB" w14:textId="77777777" w:rsidR="00866A88" w:rsidRDefault="00866A88" w:rsidP="006D1753">
      <w:pPr>
        <w:pStyle w:val="BodyText"/>
        <w:ind w:right="392"/>
        <w:jc w:val="both"/>
      </w:pPr>
      <w:r>
        <w:t>CONSULTANT</w:t>
      </w:r>
      <w:r>
        <w:rPr>
          <w:spacing w:val="26"/>
        </w:rPr>
        <w:t xml:space="preserve"> </w:t>
      </w:r>
      <w:r>
        <w:t>shall,</w:t>
      </w:r>
      <w:r>
        <w:rPr>
          <w:spacing w:val="24"/>
        </w:rPr>
        <w:t xml:space="preserve"> </w:t>
      </w:r>
      <w:r>
        <w:t>at</w:t>
      </w:r>
      <w:r>
        <w:rPr>
          <w:spacing w:val="24"/>
        </w:rPr>
        <w:t xml:space="preserve"> </w:t>
      </w:r>
      <w:r>
        <w:t>its</w:t>
      </w:r>
      <w:r>
        <w:rPr>
          <w:spacing w:val="23"/>
        </w:rPr>
        <w:t xml:space="preserve"> </w:t>
      </w:r>
      <w:r>
        <w:t>own</w:t>
      </w:r>
      <w:r>
        <w:rPr>
          <w:spacing w:val="24"/>
        </w:rPr>
        <w:t xml:space="preserve"> </w:t>
      </w:r>
      <w:r>
        <w:t>expense,</w:t>
      </w:r>
      <w:r>
        <w:rPr>
          <w:spacing w:val="24"/>
        </w:rPr>
        <w:t xml:space="preserve"> </w:t>
      </w:r>
      <w:r>
        <w:t>obtain</w:t>
      </w:r>
      <w:r>
        <w:rPr>
          <w:spacing w:val="24"/>
        </w:rPr>
        <w:t xml:space="preserve"> </w:t>
      </w:r>
      <w:r>
        <w:t>all</w:t>
      </w:r>
      <w:r>
        <w:rPr>
          <w:spacing w:val="23"/>
        </w:rPr>
        <w:t xml:space="preserve"> </w:t>
      </w:r>
      <w:r>
        <w:t>necessary</w:t>
      </w:r>
      <w:r>
        <w:rPr>
          <w:spacing w:val="21"/>
        </w:rPr>
        <w:t xml:space="preserve"> </w:t>
      </w:r>
      <w:r>
        <w:t>permits</w:t>
      </w:r>
      <w:r>
        <w:rPr>
          <w:spacing w:val="23"/>
        </w:rPr>
        <w:t xml:space="preserve"> </w:t>
      </w:r>
      <w:r>
        <w:t>and licenses, pay all applicable fees, and pay all applicable sales, consumer,</w:t>
      </w:r>
      <w:r>
        <w:rPr>
          <w:spacing w:val="-17"/>
        </w:rPr>
        <w:t xml:space="preserve"> </w:t>
      </w:r>
      <w:r>
        <w:t>use and other taxes required to comply with local ordinances, state and</w:t>
      </w:r>
      <w:r>
        <w:rPr>
          <w:spacing w:val="17"/>
        </w:rPr>
        <w:t xml:space="preserve"> </w:t>
      </w:r>
      <w:r>
        <w:t>federal law. CONSULTANT is responsible for reviewing the pertinent state</w:t>
      </w:r>
      <w:r>
        <w:rPr>
          <w:spacing w:val="21"/>
        </w:rPr>
        <w:t xml:space="preserve"> </w:t>
      </w:r>
      <w:r>
        <w:t>statutes regarding state taxes and for complying with all requirements therein.</w:t>
      </w:r>
      <w:r>
        <w:rPr>
          <w:spacing w:val="40"/>
        </w:rPr>
        <w:t xml:space="preserve"> </w:t>
      </w:r>
      <w:r>
        <w:t>Any change</w:t>
      </w:r>
      <w:r>
        <w:rPr>
          <w:spacing w:val="27"/>
        </w:rPr>
        <w:t xml:space="preserve"> </w:t>
      </w:r>
      <w:r>
        <w:t>in</w:t>
      </w:r>
      <w:r>
        <w:rPr>
          <w:spacing w:val="24"/>
        </w:rPr>
        <w:t xml:space="preserve"> </w:t>
      </w:r>
      <w:r>
        <w:t>tax</w:t>
      </w:r>
      <w:r>
        <w:rPr>
          <w:spacing w:val="23"/>
        </w:rPr>
        <w:t xml:space="preserve"> </w:t>
      </w:r>
      <w:r>
        <w:t>laws</w:t>
      </w:r>
      <w:r>
        <w:rPr>
          <w:spacing w:val="26"/>
        </w:rPr>
        <w:t xml:space="preserve"> </w:t>
      </w:r>
      <w:r>
        <w:t>after</w:t>
      </w:r>
      <w:r>
        <w:rPr>
          <w:spacing w:val="25"/>
        </w:rPr>
        <w:t xml:space="preserve"> </w:t>
      </w:r>
      <w:r>
        <w:t>the</w:t>
      </w:r>
      <w:r>
        <w:rPr>
          <w:spacing w:val="24"/>
        </w:rPr>
        <w:t xml:space="preserve"> </w:t>
      </w:r>
      <w:r>
        <w:t>execution</w:t>
      </w:r>
      <w:r>
        <w:rPr>
          <w:spacing w:val="27"/>
        </w:rPr>
        <w:t xml:space="preserve"> </w:t>
      </w:r>
      <w:r>
        <w:t>of</w:t>
      </w:r>
      <w:r>
        <w:rPr>
          <w:spacing w:val="26"/>
        </w:rPr>
        <w:t xml:space="preserve"> </w:t>
      </w:r>
      <w:r>
        <w:t>this</w:t>
      </w:r>
      <w:r>
        <w:rPr>
          <w:spacing w:val="26"/>
        </w:rPr>
        <w:t xml:space="preserve"> </w:t>
      </w:r>
      <w:r>
        <w:t>Agreement</w:t>
      </w:r>
      <w:r>
        <w:rPr>
          <w:spacing w:val="24"/>
        </w:rPr>
        <w:t xml:space="preserve"> </w:t>
      </w:r>
      <w:r>
        <w:t>will</w:t>
      </w:r>
      <w:r>
        <w:rPr>
          <w:spacing w:val="25"/>
        </w:rPr>
        <w:t xml:space="preserve"> </w:t>
      </w:r>
      <w:r>
        <w:t>be</w:t>
      </w:r>
      <w:r>
        <w:rPr>
          <w:spacing w:val="27"/>
        </w:rPr>
        <w:t xml:space="preserve"> </w:t>
      </w:r>
      <w:r>
        <w:t>subject</w:t>
      </w:r>
      <w:r>
        <w:rPr>
          <w:spacing w:val="24"/>
        </w:rPr>
        <w:t xml:space="preserve"> </w:t>
      </w:r>
      <w:r>
        <w:t>to further</w:t>
      </w:r>
      <w:r>
        <w:rPr>
          <w:spacing w:val="40"/>
        </w:rPr>
        <w:t xml:space="preserve"> </w:t>
      </w:r>
      <w:r>
        <w:t>negotiation</w:t>
      </w:r>
      <w:r>
        <w:rPr>
          <w:spacing w:val="42"/>
        </w:rPr>
        <w:t xml:space="preserve"> </w:t>
      </w:r>
      <w:r>
        <w:t>and</w:t>
      </w:r>
      <w:r>
        <w:rPr>
          <w:spacing w:val="44"/>
        </w:rPr>
        <w:t xml:space="preserve"> </w:t>
      </w:r>
      <w:r>
        <w:t>CONSULTANT</w:t>
      </w:r>
      <w:r>
        <w:rPr>
          <w:spacing w:val="45"/>
        </w:rPr>
        <w:t xml:space="preserve"> </w:t>
      </w:r>
      <w:r>
        <w:t>shall</w:t>
      </w:r>
      <w:r>
        <w:rPr>
          <w:spacing w:val="43"/>
        </w:rPr>
        <w:t xml:space="preserve"> </w:t>
      </w:r>
      <w:r>
        <w:t>be</w:t>
      </w:r>
      <w:r>
        <w:rPr>
          <w:spacing w:val="44"/>
        </w:rPr>
        <w:t xml:space="preserve"> </w:t>
      </w:r>
      <w:r>
        <w:t>responsible</w:t>
      </w:r>
      <w:r>
        <w:rPr>
          <w:spacing w:val="42"/>
        </w:rPr>
        <w:t xml:space="preserve"> </w:t>
      </w:r>
      <w:r>
        <w:t>for</w:t>
      </w:r>
      <w:r>
        <w:rPr>
          <w:spacing w:val="43"/>
        </w:rPr>
        <w:t xml:space="preserve"> </w:t>
      </w:r>
      <w:r>
        <w:t>complying with all state tax</w:t>
      </w:r>
      <w:r>
        <w:rPr>
          <w:spacing w:val="-11"/>
        </w:rPr>
        <w:t xml:space="preserve"> </w:t>
      </w:r>
      <w:r>
        <w:t>requirements.</w:t>
      </w:r>
    </w:p>
    <w:p w14:paraId="297B124A" w14:textId="77777777" w:rsidR="00866A88" w:rsidRDefault="00866A88" w:rsidP="006D1753">
      <w:pPr>
        <w:spacing w:after="0" w:line="240" w:lineRule="auto"/>
        <w:rPr>
          <w:rFonts w:ascii="Arial" w:eastAsia="Arial" w:hAnsi="Arial" w:cs="Arial"/>
          <w:szCs w:val="24"/>
        </w:rPr>
      </w:pPr>
    </w:p>
    <w:p w14:paraId="717971A7" w14:textId="77777777" w:rsidR="00866A88" w:rsidRDefault="00866A88" w:rsidP="006D1753">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TRUTH-IN-NEGOTIATION</w:t>
      </w:r>
      <w:r>
        <w:rPr>
          <w:rFonts w:ascii="Arial"/>
          <w:spacing w:val="-2"/>
          <w:sz w:val="24"/>
          <w:u w:val="single" w:color="000000"/>
        </w:rPr>
        <w:t xml:space="preserve"> </w:t>
      </w:r>
      <w:r>
        <w:rPr>
          <w:rFonts w:ascii="Arial"/>
          <w:sz w:val="24"/>
          <w:u w:val="single" w:color="000000"/>
        </w:rPr>
        <w:t>CERTIFICATE</w:t>
      </w:r>
    </w:p>
    <w:p w14:paraId="5B0A0C87" w14:textId="77777777" w:rsidR="00866A88" w:rsidRDefault="00866A88" w:rsidP="006D1753">
      <w:pPr>
        <w:spacing w:after="0" w:line="240" w:lineRule="auto"/>
        <w:rPr>
          <w:rFonts w:ascii="Arial" w:eastAsia="Arial" w:hAnsi="Arial" w:cs="Arial"/>
          <w:sz w:val="17"/>
          <w:szCs w:val="17"/>
        </w:rPr>
      </w:pPr>
    </w:p>
    <w:p w14:paraId="2B8F706F" w14:textId="77777777" w:rsidR="00866A88" w:rsidRDefault="00866A88" w:rsidP="006D1753">
      <w:pPr>
        <w:pStyle w:val="BodyText"/>
        <w:ind w:right="393"/>
        <w:jc w:val="both"/>
      </w:pPr>
      <w:r>
        <w:t>Signature of this Agreement by CONSULTANT shall act as the execution</w:t>
      </w:r>
      <w:r>
        <w:rPr>
          <w:spacing w:val="43"/>
        </w:rPr>
        <w:t xml:space="preserve"> </w:t>
      </w:r>
      <w:r>
        <w:t>of a</w:t>
      </w:r>
      <w:r>
        <w:rPr>
          <w:spacing w:val="36"/>
        </w:rPr>
        <w:t xml:space="preserve"> </w:t>
      </w:r>
      <w:r>
        <w:t>Truth-in-Negotiation</w:t>
      </w:r>
      <w:r>
        <w:rPr>
          <w:spacing w:val="34"/>
        </w:rPr>
        <w:t xml:space="preserve"> </w:t>
      </w:r>
      <w:r>
        <w:t>Certificate</w:t>
      </w:r>
      <w:r>
        <w:rPr>
          <w:spacing w:val="36"/>
        </w:rPr>
        <w:t xml:space="preserve"> </w:t>
      </w:r>
      <w:r>
        <w:t>stating</w:t>
      </w:r>
      <w:r>
        <w:rPr>
          <w:spacing w:val="34"/>
        </w:rPr>
        <w:t xml:space="preserve"> </w:t>
      </w:r>
      <w:r>
        <w:t>that</w:t>
      </w:r>
      <w:r>
        <w:rPr>
          <w:spacing w:val="35"/>
        </w:rPr>
        <w:t xml:space="preserve"> </w:t>
      </w:r>
      <w:r>
        <w:t>wage</w:t>
      </w:r>
      <w:r>
        <w:rPr>
          <w:spacing w:val="36"/>
        </w:rPr>
        <w:t xml:space="preserve"> </w:t>
      </w:r>
      <w:r>
        <w:t>rates</w:t>
      </w:r>
      <w:r>
        <w:rPr>
          <w:spacing w:val="35"/>
        </w:rPr>
        <w:t xml:space="preserve"> </w:t>
      </w:r>
      <w:r>
        <w:t>and</w:t>
      </w:r>
      <w:r>
        <w:rPr>
          <w:spacing w:val="36"/>
        </w:rPr>
        <w:t xml:space="preserve"> </w:t>
      </w:r>
      <w:r>
        <w:t>other</w:t>
      </w:r>
      <w:r>
        <w:rPr>
          <w:spacing w:val="35"/>
        </w:rPr>
        <w:t xml:space="preserve"> </w:t>
      </w:r>
      <w:r>
        <w:t xml:space="preserve">factual </w:t>
      </w:r>
      <w:proofErr w:type="gramStart"/>
      <w:r>
        <w:t>unit  costs</w:t>
      </w:r>
      <w:proofErr w:type="gramEnd"/>
      <w:r>
        <w:t xml:space="preserve">  supporting  the  compensation  of  this  Agreement  are</w:t>
      </w:r>
      <w:r>
        <w:rPr>
          <w:spacing w:val="12"/>
        </w:rPr>
        <w:t xml:space="preserve"> </w:t>
      </w:r>
      <w:r>
        <w:t>accurate, complete, and current at the time of contracting. The original contract</w:t>
      </w:r>
      <w:r>
        <w:rPr>
          <w:spacing w:val="14"/>
        </w:rPr>
        <w:t xml:space="preserve"> </w:t>
      </w:r>
      <w:r>
        <w:t>price and any additions thereto shall be adjusted to exclude any significant</w:t>
      </w:r>
      <w:r>
        <w:rPr>
          <w:spacing w:val="38"/>
        </w:rPr>
        <w:t xml:space="preserve"> </w:t>
      </w:r>
      <w:r>
        <w:t>sums, by</w:t>
      </w:r>
      <w:r>
        <w:rPr>
          <w:spacing w:val="55"/>
        </w:rPr>
        <w:t xml:space="preserve"> </w:t>
      </w:r>
      <w:r>
        <w:t>which</w:t>
      </w:r>
      <w:r>
        <w:rPr>
          <w:spacing w:val="56"/>
        </w:rPr>
        <w:t xml:space="preserve"> </w:t>
      </w:r>
      <w:r>
        <w:t>the</w:t>
      </w:r>
      <w:r>
        <w:rPr>
          <w:spacing w:val="56"/>
        </w:rPr>
        <w:t xml:space="preserve"> </w:t>
      </w:r>
      <w:r>
        <w:t>CITY</w:t>
      </w:r>
      <w:r>
        <w:rPr>
          <w:spacing w:val="54"/>
        </w:rPr>
        <w:t xml:space="preserve"> </w:t>
      </w:r>
      <w:r>
        <w:t>determines</w:t>
      </w:r>
      <w:r>
        <w:rPr>
          <w:spacing w:val="55"/>
        </w:rPr>
        <w:t xml:space="preserve"> </w:t>
      </w:r>
      <w:r>
        <w:t>that</w:t>
      </w:r>
      <w:r>
        <w:rPr>
          <w:spacing w:val="55"/>
        </w:rPr>
        <w:t xml:space="preserve"> </w:t>
      </w:r>
      <w:r>
        <w:t>contract</w:t>
      </w:r>
      <w:r>
        <w:rPr>
          <w:spacing w:val="55"/>
        </w:rPr>
        <w:t xml:space="preserve"> </w:t>
      </w:r>
      <w:r>
        <w:t>price</w:t>
      </w:r>
      <w:r>
        <w:rPr>
          <w:spacing w:val="58"/>
        </w:rPr>
        <w:t xml:space="preserve"> </w:t>
      </w:r>
      <w:r>
        <w:t>was</w:t>
      </w:r>
      <w:r>
        <w:rPr>
          <w:spacing w:val="55"/>
        </w:rPr>
        <w:t xml:space="preserve"> </w:t>
      </w:r>
      <w:r>
        <w:t>increased</w:t>
      </w:r>
      <w:r>
        <w:rPr>
          <w:spacing w:val="56"/>
        </w:rPr>
        <w:t xml:space="preserve"> </w:t>
      </w:r>
      <w:r>
        <w:t>due</w:t>
      </w:r>
      <w:r>
        <w:rPr>
          <w:spacing w:val="56"/>
        </w:rPr>
        <w:t xml:space="preserve"> </w:t>
      </w:r>
      <w:r>
        <w:t>to inaccurate, incomplete, or non-current wage rates and other factual unit costs.</w:t>
      </w:r>
      <w:r>
        <w:rPr>
          <w:spacing w:val="29"/>
        </w:rPr>
        <w:t xml:space="preserve"> </w:t>
      </w:r>
      <w:r>
        <w:t>All</w:t>
      </w:r>
      <w:r>
        <w:rPr>
          <w:spacing w:val="28"/>
        </w:rPr>
        <w:t xml:space="preserve"> </w:t>
      </w:r>
      <w:r>
        <w:t>such</w:t>
      </w:r>
      <w:r>
        <w:rPr>
          <w:spacing w:val="29"/>
        </w:rPr>
        <w:t xml:space="preserve"> </w:t>
      </w:r>
      <w:r>
        <w:t>contract</w:t>
      </w:r>
      <w:r>
        <w:rPr>
          <w:spacing w:val="29"/>
        </w:rPr>
        <w:t xml:space="preserve"> </w:t>
      </w:r>
      <w:r>
        <w:t>adjustments</w:t>
      </w:r>
      <w:r>
        <w:rPr>
          <w:spacing w:val="26"/>
        </w:rPr>
        <w:t xml:space="preserve"> </w:t>
      </w:r>
      <w:r>
        <w:t>must</w:t>
      </w:r>
      <w:r>
        <w:rPr>
          <w:spacing w:val="29"/>
        </w:rPr>
        <w:t xml:space="preserve"> </w:t>
      </w:r>
      <w:r>
        <w:t>be</w:t>
      </w:r>
      <w:r>
        <w:rPr>
          <w:spacing w:val="29"/>
        </w:rPr>
        <w:t xml:space="preserve"> </w:t>
      </w:r>
      <w:r>
        <w:t>made</w:t>
      </w:r>
      <w:r>
        <w:rPr>
          <w:spacing w:val="27"/>
        </w:rPr>
        <w:t xml:space="preserve"> </w:t>
      </w:r>
      <w:r>
        <w:t>within</w:t>
      </w:r>
      <w:r>
        <w:rPr>
          <w:spacing w:val="29"/>
        </w:rPr>
        <w:t xml:space="preserve"> </w:t>
      </w:r>
      <w:r>
        <w:t>1</w:t>
      </w:r>
      <w:r>
        <w:rPr>
          <w:spacing w:val="29"/>
        </w:rPr>
        <w:t xml:space="preserve"> </w:t>
      </w:r>
      <w:r>
        <w:t>year</w:t>
      </w:r>
      <w:r>
        <w:rPr>
          <w:spacing w:val="27"/>
        </w:rPr>
        <w:t xml:space="preserve"> </w:t>
      </w:r>
      <w:r>
        <w:t>following the end of the</w:t>
      </w:r>
      <w:r>
        <w:rPr>
          <w:spacing w:val="-8"/>
        </w:rPr>
        <w:t xml:space="preserve"> </w:t>
      </w:r>
      <w:r>
        <w:t>contract.</w:t>
      </w:r>
    </w:p>
    <w:p w14:paraId="38D9208D" w14:textId="77777777" w:rsidR="00866A88" w:rsidRDefault="00866A88" w:rsidP="006D1753">
      <w:pPr>
        <w:spacing w:after="0" w:line="240" w:lineRule="auto"/>
        <w:rPr>
          <w:rFonts w:ascii="Arial" w:eastAsia="Arial" w:hAnsi="Arial" w:cs="Arial"/>
          <w:szCs w:val="24"/>
        </w:rPr>
      </w:pPr>
    </w:p>
    <w:p w14:paraId="7CC28CF9" w14:textId="77777777" w:rsidR="00866A88" w:rsidRDefault="00866A88" w:rsidP="006D1753">
      <w:pPr>
        <w:pStyle w:val="ListParagraph"/>
        <w:numPr>
          <w:ilvl w:val="1"/>
          <w:numId w:val="12"/>
        </w:numPr>
        <w:tabs>
          <w:tab w:val="left" w:pos="821"/>
        </w:tabs>
        <w:ind w:right="394"/>
        <w:rPr>
          <w:rFonts w:ascii="Arial" w:eastAsia="Arial" w:hAnsi="Arial" w:cs="Arial"/>
          <w:sz w:val="24"/>
          <w:szCs w:val="24"/>
        </w:rPr>
      </w:pPr>
      <w:r>
        <w:rPr>
          <w:rFonts w:ascii="Arial"/>
          <w:sz w:val="24"/>
          <w:u w:val="single" w:color="000000"/>
        </w:rPr>
        <w:t>EVALUATION</w:t>
      </w:r>
    </w:p>
    <w:p w14:paraId="4EA71ECC" w14:textId="77777777" w:rsidR="00866A88" w:rsidRDefault="00866A88" w:rsidP="006D1753">
      <w:pPr>
        <w:spacing w:after="0" w:line="240" w:lineRule="auto"/>
        <w:rPr>
          <w:rFonts w:ascii="Arial" w:eastAsia="Arial" w:hAnsi="Arial" w:cs="Arial"/>
          <w:sz w:val="17"/>
          <w:szCs w:val="17"/>
        </w:rPr>
      </w:pPr>
    </w:p>
    <w:p w14:paraId="7C555923" w14:textId="77777777" w:rsidR="00866A88" w:rsidRDefault="00866A88" w:rsidP="006D1753">
      <w:pPr>
        <w:pStyle w:val="BodyText"/>
        <w:ind w:right="394"/>
        <w:jc w:val="both"/>
      </w:pPr>
      <w:r>
        <w:t>The</w:t>
      </w:r>
      <w:r>
        <w:rPr>
          <w:spacing w:val="27"/>
        </w:rPr>
        <w:t xml:space="preserve"> </w:t>
      </w:r>
      <w:r>
        <w:t>CITY</w:t>
      </w:r>
      <w:r>
        <w:rPr>
          <w:spacing w:val="24"/>
        </w:rPr>
        <w:t xml:space="preserve"> </w:t>
      </w:r>
      <w:r>
        <w:t>maintains</w:t>
      </w:r>
      <w:r>
        <w:rPr>
          <w:spacing w:val="26"/>
        </w:rPr>
        <w:t xml:space="preserve"> </w:t>
      </w:r>
      <w:r>
        <w:t>the</w:t>
      </w:r>
      <w:r>
        <w:rPr>
          <w:spacing w:val="27"/>
        </w:rPr>
        <w:t xml:space="preserve"> </w:t>
      </w:r>
      <w:r>
        <w:t>right</w:t>
      </w:r>
      <w:r>
        <w:rPr>
          <w:spacing w:val="26"/>
        </w:rPr>
        <w:t xml:space="preserve"> </w:t>
      </w:r>
      <w:r>
        <w:t>to</w:t>
      </w:r>
      <w:r>
        <w:rPr>
          <w:spacing w:val="27"/>
        </w:rPr>
        <w:t xml:space="preserve"> </w:t>
      </w:r>
      <w:r>
        <w:t>periodically</w:t>
      </w:r>
      <w:r>
        <w:rPr>
          <w:spacing w:val="23"/>
        </w:rPr>
        <w:t xml:space="preserve"> </w:t>
      </w:r>
      <w:r>
        <w:t>review</w:t>
      </w:r>
      <w:r>
        <w:rPr>
          <w:spacing w:val="25"/>
        </w:rPr>
        <w:t xml:space="preserve"> </w:t>
      </w:r>
      <w:r>
        <w:t>the</w:t>
      </w:r>
      <w:r>
        <w:rPr>
          <w:spacing w:val="27"/>
        </w:rPr>
        <w:t xml:space="preserve"> </w:t>
      </w:r>
      <w:r>
        <w:t>performance</w:t>
      </w:r>
      <w:r>
        <w:rPr>
          <w:spacing w:val="27"/>
        </w:rPr>
        <w:t xml:space="preserve"> </w:t>
      </w:r>
      <w:r>
        <w:t>of</w:t>
      </w:r>
      <w:r>
        <w:rPr>
          <w:spacing w:val="29"/>
        </w:rPr>
        <w:t xml:space="preserve"> </w:t>
      </w:r>
      <w:r>
        <w:t>the CONSULTANT.</w:t>
      </w:r>
      <w:r>
        <w:rPr>
          <w:spacing w:val="39"/>
        </w:rPr>
        <w:t xml:space="preserve"> </w:t>
      </w:r>
      <w:r>
        <w:t>This</w:t>
      </w:r>
      <w:r>
        <w:rPr>
          <w:spacing w:val="43"/>
        </w:rPr>
        <w:t xml:space="preserve"> </w:t>
      </w:r>
      <w:r>
        <w:t>review</w:t>
      </w:r>
      <w:r>
        <w:rPr>
          <w:spacing w:val="40"/>
        </w:rPr>
        <w:t xml:space="preserve"> </w:t>
      </w:r>
      <w:r>
        <w:t>will</w:t>
      </w:r>
      <w:r>
        <w:rPr>
          <w:spacing w:val="42"/>
        </w:rPr>
        <w:t xml:space="preserve"> </w:t>
      </w:r>
      <w:r>
        <w:t>take</w:t>
      </w:r>
      <w:r>
        <w:rPr>
          <w:spacing w:val="44"/>
        </w:rPr>
        <w:t xml:space="preserve"> </w:t>
      </w:r>
      <w:r>
        <w:t>into</w:t>
      </w:r>
      <w:r>
        <w:rPr>
          <w:spacing w:val="41"/>
        </w:rPr>
        <w:t xml:space="preserve"> </w:t>
      </w:r>
      <w:r>
        <w:t>account</w:t>
      </w:r>
      <w:r>
        <w:rPr>
          <w:spacing w:val="41"/>
        </w:rPr>
        <w:t xml:space="preserve"> </w:t>
      </w:r>
      <w:r>
        <w:t>the</w:t>
      </w:r>
      <w:r>
        <w:rPr>
          <w:spacing w:val="44"/>
        </w:rPr>
        <w:t xml:space="preserve"> </w:t>
      </w:r>
      <w:r>
        <w:t>timely</w:t>
      </w:r>
      <w:r>
        <w:rPr>
          <w:spacing w:val="40"/>
        </w:rPr>
        <w:t xml:space="preserve"> </w:t>
      </w:r>
      <w:r>
        <w:t>execution</w:t>
      </w:r>
      <w:r>
        <w:rPr>
          <w:spacing w:val="39"/>
        </w:rPr>
        <w:t xml:space="preserve"> </w:t>
      </w:r>
      <w:r>
        <w:t>of Task Orders, the quality of the work performed, the cost to the CITY and</w:t>
      </w:r>
      <w:r>
        <w:rPr>
          <w:spacing w:val="58"/>
        </w:rPr>
        <w:t xml:space="preserve"> </w:t>
      </w:r>
      <w:r>
        <w:t>the good faith efforts made by the CONSULTANT to maintain</w:t>
      </w:r>
      <w:r>
        <w:rPr>
          <w:spacing w:val="21"/>
        </w:rPr>
        <w:t xml:space="preserve"> </w:t>
      </w:r>
      <w:r>
        <w:t>MBE/WBE participation in CITY projects. Any deficiencies in performance will</w:t>
      </w:r>
      <w:r>
        <w:rPr>
          <w:spacing w:val="52"/>
        </w:rPr>
        <w:t xml:space="preserve"> </w:t>
      </w:r>
      <w:r>
        <w:t>be described</w:t>
      </w:r>
      <w:r>
        <w:rPr>
          <w:spacing w:val="24"/>
        </w:rPr>
        <w:t xml:space="preserve"> </w:t>
      </w:r>
      <w:r>
        <w:t>in</w:t>
      </w:r>
      <w:r>
        <w:rPr>
          <w:spacing w:val="24"/>
        </w:rPr>
        <w:t xml:space="preserve"> </w:t>
      </w:r>
      <w:r>
        <w:t>writing</w:t>
      </w:r>
      <w:r>
        <w:rPr>
          <w:spacing w:val="22"/>
        </w:rPr>
        <w:t xml:space="preserve"> </w:t>
      </w:r>
      <w:r>
        <w:t>and</w:t>
      </w:r>
      <w:r>
        <w:rPr>
          <w:spacing w:val="24"/>
        </w:rPr>
        <w:t xml:space="preserve"> </w:t>
      </w:r>
      <w:r>
        <w:t>an</w:t>
      </w:r>
      <w:r>
        <w:rPr>
          <w:spacing w:val="24"/>
        </w:rPr>
        <w:t xml:space="preserve"> </w:t>
      </w:r>
      <w:r>
        <w:t>opportunity</w:t>
      </w:r>
      <w:r>
        <w:rPr>
          <w:spacing w:val="21"/>
        </w:rPr>
        <w:t xml:space="preserve"> </w:t>
      </w:r>
      <w:r>
        <w:t>afforded,</w:t>
      </w:r>
      <w:r>
        <w:rPr>
          <w:spacing w:val="24"/>
        </w:rPr>
        <w:t xml:space="preserve"> </w:t>
      </w:r>
      <w:r>
        <w:t>where</w:t>
      </w:r>
      <w:r>
        <w:rPr>
          <w:spacing w:val="24"/>
        </w:rPr>
        <w:t xml:space="preserve"> </w:t>
      </w:r>
      <w:r>
        <w:t>practicable,</w:t>
      </w:r>
      <w:r>
        <w:rPr>
          <w:spacing w:val="21"/>
        </w:rPr>
        <w:t xml:space="preserve"> </w:t>
      </w:r>
      <w:r>
        <w:t>for</w:t>
      </w:r>
      <w:r>
        <w:rPr>
          <w:spacing w:val="23"/>
        </w:rPr>
        <w:t xml:space="preserve"> </w:t>
      </w:r>
      <w:r>
        <w:t>the CONSULTANT to address and/or remedy such</w:t>
      </w:r>
      <w:r>
        <w:rPr>
          <w:spacing w:val="-22"/>
        </w:rPr>
        <w:t xml:space="preserve"> </w:t>
      </w:r>
      <w:r>
        <w:t>deficiencies.</w:t>
      </w:r>
    </w:p>
    <w:p w14:paraId="71499C88" w14:textId="77777777" w:rsidR="00866A88" w:rsidRDefault="00866A88" w:rsidP="00866A88">
      <w:pPr>
        <w:rPr>
          <w:rFonts w:ascii="Arial" w:eastAsia="Arial" w:hAnsi="Arial" w:cs="Arial"/>
          <w:szCs w:val="24"/>
        </w:rPr>
      </w:pPr>
    </w:p>
    <w:p w14:paraId="30070152" w14:textId="77777777" w:rsidR="0009648C" w:rsidRDefault="0009648C" w:rsidP="00866A88">
      <w:pPr>
        <w:rPr>
          <w:rFonts w:ascii="Arial" w:eastAsia="Arial" w:hAnsi="Arial" w:cs="Arial"/>
          <w:szCs w:val="24"/>
        </w:rPr>
      </w:pPr>
    </w:p>
    <w:p w14:paraId="17CA80A2" w14:textId="77777777" w:rsidR="007F3E58" w:rsidRDefault="007F3E58" w:rsidP="00866A88">
      <w:pPr>
        <w:rPr>
          <w:rFonts w:ascii="Arial" w:eastAsia="Arial" w:hAnsi="Arial" w:cs="Arial"/>
          <w:szCs w:val="24"/>
        </w:rPr>
      </w:pPr>
    </w:p>
    <w:p w14:paraId="4EB57229" w14:textId="77777777" w:rsidR="00866A88" w:rsidRDefault="00866A88" w:rsidP="00AE4593">
      <w:pPr>
        <w:pStyle w:val="ListParagraph"/>
        <w:numPr>
          <w:ilvl w:val="1"/>
          <w:numId w:val="12"/>
        </w:numPr>
        <w:tabs>
          <w:tab w:val="left" w:pos="771"/>
        </w:tabs>
        <w:ind w:left="770" w:right="394" w:hanging="670"/>
        <w:rPr>
          <w:rFonts w:ascii="Arial" w:eastAsia="Arial" w:hAnsi="Arial" w:cs="Arial"/>
          <w:sz w:val="24"/>
          <w:szCs w:val="24"/>
        </w:rPr>
      </w:pPr>
      <w:r>
        <w:rPr>
          <w:rFonts w:ascii="Arial"/>
          <w:sz w:val="24"/>
          <w:u w:val="single" w:color="000000"/>
        </w:rPr>
        <w:t>SCRUTINIZED</w:t>
      </w:r>
      <w:r>
        <w:rPr>
          <w:rFonts w:ascii="Arial"/>
          <w:spacing w:val="-4"/>
          <w:sz w:val="24"/>
          <w:u w:val="single" w:color="000000"/>
        </w:rPr>
        <w:t xml:space="preserve"> </w:t>
      </w:r>
      <w:r>
        <w:rPr>
          <w:rFonts w:ascii="Arial"/>
          <w:sz w:val="24"/>
          <w:u w:val="single" w:color="000000"/>
        </w:rPr>
        <w:t>COMPANIES</w:t>
      </w:r>
    </w:p>
    <w:p w14:paraId="21E96849" w14:textId="77777777" w:rsidR="006D1753" w:rsidRDefault="006D1753" w:rsidP="00AE4593">
      <w:pPr>
        <w:spacing w:after="0" w:line="240" w:lineRule="auto"/>
        <w:ind w:left="720"/>
        <w:jc w:val="both"/>
        <w:rPr>
          <w:rFonts w:ascii="Arial" w:eastAsia="Arial" w:hAnsi="Arial" w:cs="Arial"/>
          <w:szCs w:val="24"/>
        </w:rPr>
      </w:pPr>
    </w:p>
    <w:p w14:paraId="125286BF" w14:textId="77777777" w:rsidR="00A86804" w:rsidRPr="00A86804" w:rsidRDefault="00A86804" w:rsidP="00AE4593">
      <w:pPr>
        <w:spacing w:after="0" w:line="240" w:lineRule="auto"/>
        <w:ind w:left="630" w:right="4"/>
        <w:jc w:val="both"/>
        <w:rPr>
          <w:rFonts w:ascii="Arial" w:eastAsia="Times New Roman" w:hAnsi="Arial" w:cs="Arial"/>
          <w:color w:val="000000"/>
          <w:szCs w:val="24"/>
        </w:rPr>
      </w:pPr>
      <w:r w:rsidRPr="00A86804">
        <w:rPr>
          <w:rFonts w:ascii="Arial" w:eastAsia="Times New Roman" w:hAnsi="Arial" w:cs="Arial"/>
          <w:color w:val="000000"/>
          <w:szCs w:val="24"/>
        </w:rPr>
        <w:t xml:space="preserve">Subject to </w:t>
      </w:r>
      <w:r w:rsidRPr="00A86804">
        <w:rPr>
          <w:rFonts w:ascii="Arial" w:eastAsia="Times New Roman" w:hAnsi="Arial" w:cs="Arial"/>
          <w:i/>
          <w:color w:val="000000"/>
          <w:szCs w:val="24"/>
        </w:rPr>
        <w:t>Odebrecht Construction, Inc., v. Prasad</w:t>
      </w:r>
      <w:r w:rsidRPr="00A86804">
        <w:rPr>
          <w:rFonts w:ascii="Arial" w:eastAsia="Times New Roman" w:hAnsi="Arial" w:cs="Arial"/>
          <w:color w:val="000000"/>
          <w:szCs w:val="24"/>
        </w:rPr>
        <w:t xml:space="preserve">, 876 F.Supp.2d 1305 (S.D. Fla. 2012), </w:t>
      </w:r>
      <w:r w:rsidRPr="00A86804">
        <w:rPr>
          <w:rFonts w:ascii="Arial" w:eastAsia="Times New Roman" w:hAnsi="Arial" w:cs="Arial"/>
          <w:i/>
          <w:color w:val="000000"/>
          <w:szCs w:val="24"/>
        </w:rPr>
        <w:t>affirmed</w:t>
      </w:r>
      <w:r w:rsidRPr="00A86804">
        <w:rPr>
          <w:rFonts w:ascii="Arial" w:eastAsia="Times New Roman" w:hAnsi="Arial" w:cs="Arial"/>
          <w:color w:val="000000"/>
          <w:szCs w:val="24"/>
        </w:rPr>
        <w:t xml:space="preserve">, </w:t>
      </w:r>
      <w:r w:rsidRPr="00A86804">
        <w:rPr>
          <w:rFonts w:ascii="Arial" w:eastAsia="Times New Roman" w:hAnsi="Arial" w:cs="Arial"/>
          <w:i/>
          <w:color w:val="000000"/>
          <w:szCs w:val="24"/>
        </w:rPr>
        <w:t>Odebrecht Construction, Inc., v. Secretary, Florida Department of Transportation</w:t>
      </w:r>
      <w:r w:rsidRPr="00A86804">
        <w:rPr>
          <w:rFonts w:ascii="Arial" w:eastAsia="Times New Roman" w:hAnsi="Arial" w:cs="Arial"/>
          <w:color w:val="000000"/>
          <w:szCs w:val="24"/>
        </w:rPr>
        <w:t>, 715 F.3d 1268 (11th Cir. 2013), with regard to the “Cuba Amendment,” the Contractor certifies that it is not on the Scrutinized Companies with Activities in Sudan List or the Scrutinized Companies with Activities in the Iran Petroleum Energy Sector List or the Scrutinized Companies that Boycott Israel List created pursuant to Section 215.4725, Florida Statutes (20</w:t>
      </w:r>
      <w:r w:rsidR="001D4081">
        <w:rPr>
          <w:rFonts w:ascii="Arial" w:eastAsia="Times New Roman" w:hAnsi="Arial" w:cs="Arial"/>
          <w:color w:val="000000"/>
          <w:szCs w:val="24"/>
        </w:rPr>
        <w:t>20</w:t>
      </w:r>
      <w:r w:rsidRPr="00A86804">
        <w:rPr>
          <w:rFonts w:ascii="Arial" w:eastAsia="Times New Roman" w:hAnsi="Arial" w:cs="Arial"/>
          <w:color w:val="000000"/>
          <w:szCs w:val="24"/>
        </w:rPr>
        <w:t>), as may be amended or revised, and that it is not engaged in a boycott of Israel, and that it does not have business operations in Cuba or Syria, as provided in section 287.135, Florida Statutes (20</w:t>
      </w:r>
      <w:r w:rsidR="001D4081">
        <w:rPr>
          <w:rFonts w:ascii="Arial" w:eastAsia="Times New Roman" w:hAnsi="Arial" w:cs="Arial"/>
          <w:color w:val="000000"/>
          <w:szCs w:val="24"/>
        </w:rPr>
        <w:t>20</w:t>
      </w:r>
      <w:r w:rsidRPr="00A86804">
        <w:rPr>
          <w:rFonts w:ascii="Arial" w:eastAsia="Times New Roman" w:hAnsi="Arial" w:cs="Arial"/>
          <w:color w:val="000000"/>
          <w:szCs w:val="24"/>
        </w:rPr>
        <w:t>), as may be amended or revised.  The City may terminate this Agreement at the City’s option if the Contractor is found to have submitted a false certification as provided under subsection (5) of section 287.135, Florida Statutes (20</w:t>
      </w:r>
      <w:r w:rsidR="001D4081">
        <w:rPr>
          <w:rFonts w:ascii="Arial" w:eastAsia="Times New Roman" w:hAnsi="Arial" w:cs="Arial"/>
          <w:color w:val="000000"/>
          <w:szCs w:val="24"/>
        </w:rPr>
        <w:t>20</w:t>
      </w:r>
      <w:r w:rsidRPr="00A86804">
        <w:rPr>
          <w:rFonts w:ascii="Arial" w:eastAsia="Times New Roman" w:hAnsi="Arial" w:cs="Arial"/>
          <w:color w:val="000000"/>
          <w:szCs w:val="24"/>
        </w:rPr>
        <w:t>), as may be amended or revised, or been placed on the Scrutinized Companies with Activities in Sudan List or the Scrutinized Companies with Activities in the Iran Petroleum Energy Sector List or the Scrutinized Companies that Boycott Israel List created pursuant to Section 215.4725, Florida Statutes (20</w:t>
      </w:r>
      <w:r w:rsidR="001D4081">
        <w:rPr>
          <w:rFonts w:ascii="Arial" w:eastAsia="Times New Roman" w:hAnsi="Arial" w:cs="Arial"/>
          <w:color w:val="000000"/>
          <w:szCs w:val="24"/>
        </w:rPr>
        <w:t>20</w:t>
      </w:r>
      <w:r w:rsidRPr="00A86804">
        <w:rPr>
          <w:rFonts w:ascii="Arial" w:eastAsia="Times New Roman" w:hAnsi="Arial" w:cs="Arial"/>
          <w:color w:val="000000"/>
          <w:szCs w:val="24"/>
        </w:rPr>
        <w:t>),as may be amended or revised, or is engaged in a boycott of Israel or has been engaged in business operations in Cuba or Syria, as defined in Section 287.135, Florida Statutes (20</w:t>
      </w:r>
      <w:r w:rsidR="001D4081">
        <w:rPr>
          <w:rFonts w:ascii="Arial" w:eastAsia="Times New Roman" w:hAnsi="Arial" w:cs="Arial"/>
          <w:color w:val="000000"/>
          <w:szCs w:val="24"/>
        </w:rPr>
        <w:t>20</w:t>
      </w:r>
      <w:r w:rsidRPr="00A86804">
        <w:rPr>
          <w:rFonts w:ascii="Arial" w:eastAsia="Times New Roman" w:hAnsi="Arial" w:cs="Arial"/>
          <w:color w:val="000000"/>
          <w:szCs w:val="24"/>
        </w:rPr>
        <w:t>), as may be amended or revised.</w:t>
      </w:r>
    </w:p>
    <w:p w14:paraId="03081925" w14:textId="77777777" w:rsidR="00866A88" w:rsidRDefault="00866A88" w:rsidP="006D1753">
      <w:pPr>
        <w:spacing w:after="0" w:line="240" w:lineRule="auto"/>
        <w:rPr>
          <w:rFonts w:ascii="Arial" w:eastAsia="Arial" w:hAnsi="Arial" w:cs="Arial"/>
          <w:szCs w:val="24"/>
        </w:rPr>
      </w:pPr>
    </w:p>
    <w:p w14:paraId="68B9460E" w14:textId="77777777" w:rsidR="00A86804" w:rsidRPr="00A86804" w:rsidRDefault="00A86804" w:rsidP="00A86804">
      <w:pPr>
        <w:keepNext/>
        <w:ind w:left="720" w:hanging="720"/>
        <w:jc w:val="both"/>
        <w:rPr>
          <w:rFonts w:ascii="Arial" w:hAnsi="Arial" w:cs="Arial"/>
          <w:bCs/>
          <w:szCs w:val="24"/>
          <w:u w:val="single"/>
        </w:rPr>
      </w:pPr>
      <w:r w:rsidRPr="00A86804">
        <w:rPr>
          <w:rFonts w:ascii="Arial" w:hAnsi="Arial" w:cs="Arial"/>
          <w:bCs/>
          <w:szCs w:val="24"/>
        </w:rPr>
        <w:t>11.33</w:t>
      </w:r>
      <w:r w:rsidRPr="00A86804">
        <w:rPr>
          <w:rFonts w:ascii="Arial" w:hAnsi="Arial" w:cs="Arial"/>
          <w:bCs/>
          <w:szCs w:val="24"/>
        </w:rPr>
        <w:tab/>
      </w:r>
      <w:r w:rsidRPr="00A86804">
        <w:rPr>
          <w:rFonts w:ascii="Arial" w:hAnsi="Arial" w:cs="Arial"/>
          <w:bCs/>
          <w:szCs w:val="24"/>
          <w:u w:val="single"/>
        </w:rPr>
        <w:t>Public Records</w:t>
      </w:r>
    </w:p>
    <w:p w14:paraId="26C167F9" w14:textId="77777777" w:rsidR="0061186E" w:rsidRDefault="00A86804" w:rsidP="00A86804">
      <w:pPr>
        <w:spacing w:after="0" w:line="240" w:lineRule="auto"/>
        <w:ind w:left="630"/>
        <w:jc w:val="both"/>
        <w:rPr>
          <w:rFonts w:ascii="Times New Roman" w:eastAsia="Times New Roman" w:hAnsi="Times New Roman" w:cs="Times New Roman"/>
          <w:b/>
          <w:sz w:val="28"/>
          <w:szCs w:val="28"/>
        </w:rPr>
      </w:pPr>
      <w:r w:rsidRPr="00A86804">
        <w:rPr>
          <w:rFonts w:ascii="Times New Roman" w:eastAsia="Times New Roman" w:hAnsi="Times New Roman" w:cs="Times New Roman"/>
          <w:b/>
          <w:sz w:val="28"/>
          <w:szCs w:val="28"/>
        </w:rPr>
        <w:t xml:space="preserve">IF THE CONTRACTOR HAS QUESTIONS REGARDING THE APPLICATION OF CHAPTER 119, FLORIDA STATUTES, TO THE CONTRACTOR’S DUTY TO PROVIDE PUBLIC RECORDS RELATING TO THIS CONTRACT, CONTACT THE CUSTODIAN OF PUBLIC RECORDS </w:t>
      </w:r>
      <w:proofErr w:type="gramStart"/>
      <w:r w:rsidRPr="00A86804">
        <w:rPr>
          <w:rFonts w:ascii="Times New Roman" w:eastAsia="Times New Roman" w:hAnsi="Times New Roman" w:cs="Times New Roman"/>
          <w:b/>
          <w:sz w:val="28"/>
          <w:szCs w:val="28"/>
        </w:rPr>
        <w:t>AT  CITY</w:t>
      </w:r>
      <w:proofErr w:type="gramEnd"/>
      <w:r w:rsidRPr="00A86804">
        <w:rPr>
          <w:rFonts w:ascii="Times New Roman" w:eastAsia="Times New Roman" w:hAnsi="Times New Roman" w:cs="Times New Roman"/>
          <w:b/>
          <w:sz w:val="28"/>
          <w:szCs w:val="28"/>
        </w:rPr>
        <w:t xml:space="preserve"> CLERK’S OFFICE, 100 N. ANDREWS AVENUE, FORT LAUDERDALE, FLORIDA, 33301, PHONE: 954-828-5002, EMAIL: </w:t>
      </w:r>
    </w:p>
    <w:p w14:paraId="64BE809D" w14:textId="77777777" w:rsidR="00A86804" w:rsidRPr="00A86804" w:rsidRDefault="00A86804" w:rsidP="00A86804">
      <w:pPr>
        <w:spacing w:after="0" w:line="240" w:lineRule="auto"/>
        <w:ind w:left="630"/>
        <w:jc w:val="both"/>
        <w:rPr>
          <w:rFonts w:ascii="Times New Roman" w:eastAsia="Times New Roman" w:hAnsi="Times New Roman" w:cs="Times New Roman"/>
          <w:b/>
          <w:sz w:val="28"/>
          <w:szCs w:val="28"/>
        </w:rPr>
      </w:pPr>
      <w:r w:rsidRPr="00A86804">
        <w:rPr>
          <w:rFonts w:ascii="Times New Roman" w:eastAsia="Times New Roman" w:hAnsi="Times New Roman" w:cs="Times New Roman"/>
          <w:b/>
          <w:sz w:val="28"/>
          <w:szCs w:val="28"/>
        </w:rPr>
        <w:t>PRRCONTRACT@FORTLAUDERDALE.GOV.</w:t>
      </w:r>
    </w:p>
    <w:p w14:paraId="7B58F9F9" w14:textId="77777777" w:rsidR="00A86804" w:rsidRPr="00A86804" w:rsidRDefault="00A86804" w:rsidP="00A86804">
      <w:pPr>
        <w:widowControl w:val="0"/>
        <w:spacing w:after="0" w:line="240" w:lineRule="auto"/>
        <w:ind w:left="630"/>
        <w:jc w:val="both"/>
        <w:rPr>
          <w:rFonts w:ascii="Times New Roman" w:eastAsia="Times New Roman" w:hAnsi="Times New Roman" w:cs="Times New Roman"/>
          <w:b/>
          <w:snapToGrid w:val="0"/>
          <w:szCs w:val="24"/>
          <w:u w:val="single"/>
        </w:rPr>
      </w:pPr>
    </w:p>
    <w:p w14:paraId="1F7AB7BA" w14:textId="77777777" w:rsidR="00A86804" w:rsidRPr="00A86804" w:rsidRDefault="00A86804" w:rsidP="00A86804">
      <w:pPr>
        <w:jc w:val="both"/>
        <w:rPr>
          <w:rFonts w:ascii="Arial" w:hAnsi="Arial" w:cs="Arial"/>
          <w:snapToGrid w:val="0"/>
          <w:szCs w:val="24"/>
        </w:rPr>
      </w:pPr>
      <w:r w:rsidRPr="00A86804">
        <w:rPr>
          <w:rFonts w:ascii="Arial" w:hAnsi="Arial" w:cs="Arial"/>
          <w:snapToGrid w:val="0"/>
          <w:szCs w:val="24"/>
        </w:rPr>
        <w:t>Contractor shall:</w:t>
      </w:r>
    </w:p>
    <w:p w14:paraId="41E70E32" w14:textId="77777777" w:rsidR="00A86804" w:rsidRPr="00A86804" w:rsidRDefault="00A86804" w:rsidP="00A86804">
      <w:pPr>
        <w:tabs>
          <w:tab w:val="left" w:pos="1080"/>
        </w:tabs>
        <w:ind w:left="1080" w:hanging="360"/>
        <w:jc w:val="both"/>
        <w:rPr>
          <w:rFonts w:ascii="Arial" w:hAnsi="Arial" w:cs="Arial"/>
          <w:snapToGrid w:val="0"/>
          <w:szCs w:val="24"/>
        </w:rPr>
      </w:pPr>
      <w:r w:rsidRPr="00A86804">
        <w:rPr>
          <w:rFonts w:ascii="Arial" w:hAnsi="Arial" w:cs="Arial"/>
          <w:snapToGrid w:val="0"/>
          <w:szCs w:val="24"/>
        </w:rPr>
        <w:t>1.  Keep and maintain public records that ordinarily and necessarily would be required by the City in order to perform the service.</w:t>
      </w:r>
    </w:p>
    <w:p w14:paraId="581873C5" w14:textId="77777777" w:rsidR="00A86804" w:rsidRPr="00A86804" w:rsidRDefault="00A86804" w:rsidP="00A86804">
      <w:pPr>
        <w:ind w:left="1080" w:hanging="360"/>
        <w:jc w:val="both"/>
        <w:rPr>
          <w:rFonts w:ascii="Arial" w:hAnsi="Arial" w:cs="Arial"/>
          <w:snapToGrid w:val="0"/>
          <w:szCs w:val="24"/>
        </w:rPr>
      </w:pPr>
      <w:r w:rsidRPr="00A86804">
        <w:rPr>
          <w:rFonts w:ascii="Arial" w:hAnsi="Arial" w:cs="Arial"/>
          <w:snapToGrid w:val="0"/>
          <w:szCs w:val="24"/>
        </w:rPr>
        <w:t>2.  Upon request from the City’s custodian of public records, provide the City with a copy of the requested records or allow the records to be inspected or copied within a reasonable time at a cost that does not exceed the cost provided in Chapter 119, Florida Statutes (2018), as may be amended or revised, or as otherwise provided by law.</w:t>
      </w:r>
    </w:p>
    <w:p w14:paraId="3D1E4414" w14:textId="77777777" w:rsidR="00A86804" w:rsidRPr="00A86804" w:rsidRDefault="00A86804" w:rsidP="00A86804">
      <w:pPr>
        <w:ind w:left="1080" w:hanging="360"/>
        <w:jc w:val="both"/>
        <w:rPr>
          <w:rFonts w:ascii="Arial" w:hAnsi="Arial" w:cs="Arial"/>
          <w:snapToGrid w:val="0"/>
          <w:szCs w:val="24"/>
        </w:rPr>
      </w:pPr>
      <w:r w:rsidRPr="00A86804">
        <w:rPr>
          <w:rFonts w:ascii="Arial" w:hAnsi="Arial" w:cs="Arial"/>
          <w:snapToGrid w:val="0"/>
          <w:szCs w:val="24"/>
        </w:rPr>
        <w:lastRenderedPageBreak/>
        <w:t>3.  Ensure that public records that are exempt or confidential and exempt from public records disclosure requirements are not disclosed except as authorized by law for the duration of the contract term and following completion of this contract if the Contractor does not transfer the records to the City.</w:t>
      </w:r>
    </w:p>
    <w:p w14:paraId="4D26823D" w14:textId="77777777" w:rsidR="00A86804" w:rsidRDefault="00A86804" w:rsidP="00A86804">
      <w:pPr>
        <w:ind w:left="1080" w:hanging="360"/>
        <w:jc w:val="both"/>
        <w:rPr>
          <w:rFonts w:ascii="Arial" w:hAnsi="Arial" w:cs="Arial"/>
          <w:snapToGrid w:val="0"/>
          <w:szCs w:val="24"/>
        </w:rPr>
      </w:pPr>
      <w:r w:rsidRPr="00A86804">
        <w:rPr>
          <w:rFonts w:ascii="Arial" w:hAnsi="Arial" w:cs="Arial"/>
          <w:snapToGrid w:val="0"/>
          <w:szCs w:val="24"/>
        </w:rPr>
        <w:t>4.  Upon completion of the Contract, transfer, at no cost, to the City all public records in possession of the Contractor or keep and maintain public records required by the City to perform the service. If the Contractor transfers all public records to the City upon completion of this Contract, the Contractor shall destroy any duplicate public records that are exempt or confidential and exempt from public records disclosure requirements. If the Contractor keeps and maintains public records upon completion of this Contract, the Contractor shall meet all applicable requirements for retaining public records. All records stored electronically must be provided to the City, upon request from the City’s custodian of public records, in a format that is compatible with the information technology systems of the City.</w:t>
      </w:r>
    </w:p>
    <w:p w14:paraId="595F493B" w14:textId="77777777" w:rsidR="005A35DA" w:rsidRPr="005A35DA" w:rsidRDefault="005A35DA" w:rsidP="005A35DA">
      <w:pPr>
        <w:widowControl w:val="0"/>
        <w:autoSpaceDE w:val="0"/>
        <w:autoSpaceDN w:val="0"/>
        <w:adjustRightInd w:val="0"/>
        <w:spacing w:after="60" w:line="240" w:lineRule="auto"/>
        <w:ind w:left="810" w:right="4" w:hanging="720"/>
        <w:jc w:val="both"/>
        <w:outlineLvl w:val="1"/>
        <w:rPr>
          <w:rFonts w:ascii="Arial" w:eastAsia="Times New Roman" w:hAnsi="Arial" w:cs="Arial"/>
          <w:b/>
          <w:szCs w:val="24"/>
        </w:rPr>
      </w:pPr>
      <w:r>
        <w:rPr>
          <w:rFonts w:ascii="Arial" w:eastAsia="Times New Roman" w:hAnsi="Arial" w:cs="Arial"/>
          <w:szCs w:val="24"/>
        </w:rPr>
        <w:t>11.34</w:t>
      </w:r>
      <w:r w:rsidRPr="005A35DA">
        <w:rPr>
          <w:rFonts w:ascii="Arial" w:eastAsia="Times New Roman" w:hAnsi="Arial" w:cs="Arial"/>
          <w:szCs w:val="24"/>
        </w:rPr>
        <w:tab/>
        <w:t>I</w:t>
      </w:r>
      <w:r w:rsidRPr="005A35DA">
        <w:rPr>
          <w:rFonts w:ascii="Arial" w:eastAsia="Times New Roman" w:hAnsi="Arial" w:cs="Arial"/>
          <w:szCs w:val="24"/>
          <w:u w:val="single"/>
        </w:rPr>
        <w:t>NTELLECTUAL PROPERTY</w:t>
      </w:r>
    </w:p>
    <w:p w14:paraId="37894BED" w14:textId="77777777" w:rsidR="005A35DA" w:rsidRPr="005A35DA" w:rsidRDefault="005A35DA" w:rsidP="005A35DA">
      <w:pPr>
        <w:spacing w:after="0" w:line="240" w:lineRule="auto"/>
        <w:ind w:left="648" w:right="4"/>
        <w:jc w:val="both"/>
        <w:rPr>
          <w:rFonts w:ascii="Arial" w:eastAsia="Times New Roman" w:hAnsi="Arial" w:cs="Arial"/>
          <w:b/>
          <w:szCs w:val="24"/>
        </w:rPr>
      </w:pPr>
    </w:p>
    <w:p w14:paraId="2932A7BA" w14:textId="77777777" w:rsidR="005A35DA" w:rsidRPr="005A35DA" w:rsidRDefault="005A35DA" w:rsidP="005A35DA">
      <w:pPr>
        <w:tabs>
          <w:tab w:val="left" w:pos="1080"/>
        </w:tabs>
        <w:spacing w:after="0" w:line="240" w:lineRule="auto"/>
        <w:ind w:left="648" w:right="4"/>
        <w:jc w:val="both"/>
        <w:rPr>
          <w:rFonts w:ascii="Arial" w:eastAsia="Times New Roman" w:hAnsi="Arial" w:cs="Arial"/>
          <w:bCs/>
          <w:szCs w:val="24"/>
        </w:rPr>
      </w:pPr>
      <w:r w:rsidRPr="005A35DA">
        <w:rPr>
          <w:rFonts w:ascii="Arial" w:eastAsia="Times New Roman" w:hAnsi="Arial" w:cs="Arial"/>
          <w:bCs/>
          <w:szCs w:val="24"/>
        </w:rPr>
        <w:t>CONSULTANT shall protect and defend at CONSULTANT’s expense, counsel being subject to the City’s approval, and indemnify and hold harmless the City from and against any and all losses, penalties, fines, damages, settlements, judgments, claims, costs, charges, royalties, expenses, or liabilities, including any award of attorney fees and any award of costs, in connection with or arising directly or indirectly out of any infringement or allegation of infringement of any patent, copyright, or other intellectual property right in connection with the CONSULTANT’s or the City’s use of any copyrighted, patented or un-patented invention, process, article, material, or device that is manufactured, provided, or used pursuant to this Agreement.  If the CONSULTANT uses any design, device, or materials covered by letters, patent or copyright, it is mutually agreed and understood without exception that the bid prices shall include all royalties or costs arising from the use of such design, device, or materials in any way involved in the work.</w:t>
      </w:r>
    </w:p>
    <w:p w14:paraId="1759623D" w14:textId="77777777" w:rsidR="005A35DA" w:rsidRPr="005A35DA" w:rsidRDefault="005A35DA" w:rsidP="005A35DA">
      <w:pPr>
        <w:tabs>
          <w:tab w:val="left" w:pos="1080"/>
        </w:tabs>
        <w:spacing w:after="0" w:line="240" w:lineRule="auto"/>
        <w:ind w:left="648" w:right="4"/>
        <w:jc w:val="both"/>
        <w:rPr>
          <w:rFonts w:ascii="Arial" w:eastAsia="Times New Roman" w:hAnsi="Arial" w:cs="Arial"/>
          <w:bCs/>
          <w:szCs w:val="24"/>
        </w:rPr>
      </w:pPr>
    </w:p>
    <w:p w14:paraId="5B1A8591" w14:textId="77777777" w:rsidR="005A35DA" w:rsidRPr="005A35DA" w:rsidRDefault="005A35DA" w:rsidP="005A35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hanging="540"/>
        <w:jc w:val="both"/>
        <w:rPr>
          <w:rFonts w:ascii="Arial" w:eastAsia="Times New Roman" w:hAnsi="Arial" w:cs="Arial"/>
          <w:b/>
          <w:bCs/>
          <w:szCs w:val="24"/>
        </w:rPr>
      </w:pPr>
      <w:r>
        <w:rPr>
          <w:rFonts w:ascii="Arial" w:eastAsia="Times New Roman" w:hAnsi="Arial" w:cs="Arial"/>
          <w:bCs/>
          <w:szCs w:val="24"/>
        </w:rPr>
        <w:t>11.35</w:t>
      </w:r>
      <w:r w:rsidRPr="005A35DA">
        <w:rPr>
          <w:rFonts w:ascii="Arial" w:eastAsia="Times New Roman" w:hAnsi="Arial" w:cs="Arial"/>
          <w:bCs/>
          <w:szCs w:val="24"/>
        </w:rPr>
        <w:tab/>
      </w:r>
      <w:r w:rsidRPr="005A35DA">
        <w:rPr>
          <w:rFonts w:ascii="Arial" w:eastAsia="Times New Roman" w:hAnsi="Arial" w:cs="Arial"/>
          <w:bCs/>
          <w:szCs w:val="24"/>
          <w:u w:val="single"/>
        </w:rPr>
        <w:t>RIGHTS IN DOCUMENTS AND WORK</w:t>
      </w:r>
      <w:r w:rsidRPr="005A35DA">
        <w:rPr>
          <w:rFonts w:ascii="Arial" w:eastAsia="Times New Roman" w:hAnsi="Arial" w:cs="Arial"/>
          <w:b/>
          <w:bCs/>
          <w:szCs w:val="24"/>
        </w:rPr>
        <w:tab/>
      </w:r>
    </w:p>
    <w:p w14:paraId="2382E97D" w14:textId="77777777" w:rsidR="005A35DA" w:rsidRPr="005A35DA" w:rsidRDefault="005A35DA" w:rsidP="005A35DA">
      <w:pPr>
        <w:spacing w:after="0" w:line="240" w:lineRule="auto"/>
        <w:ind w:left="630"/>
        <w:jc w:val="both"/>
        <w:rPr>
          <w:rFonts w:ascii="Arial" w:eastAsia="Times New Roman" w:hAnsi="Arial" w:cs="Arial"/>
          <w:szCs w:val="24"/>
        </w:rPr>
      </w:pPr>
      <w:r w:rsidRPr="005A35DA">
        <w:rPr>
          <w:rFonts w:ascii="Arial" w:eastAsia="Times New Roman" w:hAnsi="Arial" w:cs="Arial"/>
          <w:szCs w:val="24"/>
        </w:rPr>
        <w:tab/>
      </w:r>
    </w:p>
    <w:p w14:paraId="704423C5" w14:textId="77777777" w:rsidR="005A35DA" w:rsidRDefault="005A35DA" w:rsidP="005A35DA">
      <w:pPr>
        <w:spacing w:after="0" w:line="240" w:lineRule="auto"/>
        <w:ind w:left="630"/>
        <w:jc w:val="both"/>
        <w:rPr>
          <w:rFonts w:ascii="Arial" w:eastAsia="Times New Roman" w:hAnsi="Arial" w:cs="Arial"/>
          <w:szCs w:val="24"/>
        </w:rPr>
      </w:pPr>
      <w:r w:rsidRPr="005A35DA">
        <w:rPr>
          <w:rFonts w:ascii="Arial" w:eastAsia="Times New Roman" w:hAnsi="Arial" w:cs="Arial"/>
          <w:szCs w:val="24"/>
        </w:rPr>
        <w:t>Any and all reports, photographs, surveys, and other data and documents provided or created in connection with this Agreement are and shall remain the property of City; and CONSULTANT disclaims any copyright in such materials.  In the event of and upon termination of this Agreement, any reports, photographs, surveys, and other data and documents prepared by CONSULTANT, whether finished or unfinished, shall become the property of City and shall be delivered by CONSULTANT to the City’s Contract Administrator within seven (7) days of termination of this Agreement by either party.  Any compensation due to CONSULTANT shall be withheld until CONSULTANT delivers all documents to the City as provided herein.</w:t>
      </w:r>
    </w:p>
    <w:p w14:paraId="011D21B9" w14:textId="77777777" w:rsidR="00AE4593" w:rsidRPr="005A35DA" w:rsidRDefault="00AE4593" w:rsidP="005A35DA">
      <w:pPr>
        <w:spacing w:after="0" w:line="240" w:lineRule="auto"/>
        <w:ind w:left="630"/>
        <w:jc w:val="both"/>
        <w:rPr>
          <w:rFonts w:ascii="Arial" w:eastAsia="Times New Roman" w:hAnsi="Arial" w:cs="Arial"/>
          <w:szCs w:val="24"/>
        </w:rPr>
      </w:pPr>
    </w:p>
    <w:p w14:paraId="55A37213" w14:textId="77777777" w:rsidR="005A35DA" w:rsidRPr="005A35DA" w:rsidRDefault="005A35DA" w:rsidP="005A35DA">
      <w:pPr>
        <w:tabs>
          <w:tab w:val="left" w:pos="1080"/>
        </w:tabs>
        <w:spacing w:after="0" w:line="240" w:lineRule="auto"/>
        <w:ind w:left="990" w:right="4" w:hanging="900"/>
        <w:jc w:val="both"/>
        <w:rPr>
          <w:rFonts w:ascii="Arial" w:eastAsia="Times New Roman" w:hAnsi="Arial" w:cs="Arial"/>
          <w:bCs/>
          <w:szCs w:val="24"/>
        </w:rPr>
      </w:pPr>
    </w:p>
    <w:p w14:paraId="7A5C21C2" w14:textId="77777777" w:rsidR="005A35DA" w:rsidRPr="005A35DA" w:rsidRDefault="005A35DA" w:rsidP="005A35D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outlineLvl w:val="0"/>
        <w:rPr>
          <w:rFonts w:ascii="Arial" w:eastAsia="Times New Roman" w:hAnsi="Arial" w:cs="Arial"/>
          <w:szCs w:val="24"/>
        </w:rPr>
      </w:pPr>
      <w:r>
        <w:rPr>
          <w:rFonts w:ascii="Arial" w:eastAsia="Times New Roman" w:hAnsi="Arial" w:cs="Arial"/>
          <w:szCs w:val="24"/>
        </w:rPr>
        <w:t>11.36</w:t>
      </w:r>
      <w:r w:rsidRPr="005A35DA">
        <w:rPr>
          <w:rFonts w:ascii="Arial" w:eastAsia="Times New Roman" w:hAnsi="Arial" w:cs="Arial"/>
          <w:szCs w:val="24"/>
        </w:rPr>
        <w:t xml:space="preserve"> </w:t>
      </w:r>
      <w:r w:rsidRPr="005A35DA">
        <w:rPr>
          <w:rFonts w:ascii="Arial" w:eastAsia="Times New Roman" w:hAnsi="Arial" w:cs="Arial"/>
          <w:spacing w:val="2"/>
          <w:szCs w:val="24"/>
          <w:u w:val="single"/>
        </w:rPr>
        <w:t>REPRESENTATION OF AUTHORITY</w:t>
      </w:r>
    </w:p>
    <w:p w14:paraId="3B88197F" w14:textId="77777777" w:rsidR="005A35DA" w:rsidRDefault="005A35DA" w:rsidP="005A35DA">
      <w:pPr>
        <w:spacing w:before="144" w:after="0" w:line="240" w:lineRule="auto"/>
        <w:ind w:left="630"/>
        <w:jc w:val="both"/>
        <w:rPr>
          <w:rFonts w:ascii="Arial" w:eastAsia="Times New Roman" w:hAnsi="Arial" w:cs="Arial"/>
          <w:spacing w:val="2"/>
          <w:szCs w:val="24"/>
        </w:rPr>
      </w:pPr>
      <w:r w:rsidRPr="005A35DA">
        <w:rPr>
          <w:rFonts w:ascii="Arial" w:eastAsia="Times New Roman" w:hAnsi="Arial" w:cs="Arial"/>
          <w:szCs w:val="24"/>
        </w:rPr>
        <w:t>Each individual executing this Agreement on behalf of a party hereto hereby represents</w:t>
      </w:r>
      <w:r w:rsidRPr="005A35DA">
        <w:rPr>
          <w:rFonts w:ascii="Arial" w:eastAsia="Times New Roman" w:hAnsi="Arial" w:cs="Arial"/>
          <w:spacing w:val="2"/>
          <w:szCs w:val="24"/>
        </w:rPr>
        <w:t xml:space="preserve"> and warrants that he or she is, on the date he or she signs this Agreement, duly </w:t>
      </w:r>
      <w:r w:rsidRPr="005A35DA">
        <w:rPr>
          <w:rFonts w:ascii="Arial" w:eastAsia="Times New Roman" w:hAnsi="Arial" w:cs="Arial"/>
          <w:szCs w:val="24"/>
        </w:rPr>
        <w:t>authorized by all necessary and appropriate action to execute this Agreement on behalf</w:t>
      </w:r>
      <w:r w:rsidRPr="005A35DA">
        <w:rPr>
          <w:rFonts w:ascii="Arial" w:eastAsia="Times New Roman" w:hAnsi="Arial" w:cs="Arial"/>
          <w:spacing w:val="2"/>
          <w:szCs w:val="24"/>
        </w:rPr>
        <w:t xml:space="preserve"> of such party and does so with full legal authority.</w:t>
      </w:r>
    </w:p>
    <w:p w14:paraId="6F46E717" w14:textId="77777777" w:rsidR="00AE4593" w:rsidRDefault="00AE4593" w:rsidP="005A35DA">
      <w:pPr>
        <w:spacing w:before="144" w:after="0" w:line="240" w:lineRule="auto"/>
        <w:ind w:left="630"/>
        <w:jc w:val="both"/>
        <w:rPr>
          <w:rFonts w:ascii="Arial" w:eastAsia="Times New Roman" w:hAnsi="Arial" w:cs="Arial"/>
          <w:spacing w:val="2"/>
          <w:szCs w:val="24"/>
        </w:rPr>
      </w:pPr>
    </w:p>
    <w:p w14:paraId="0E1C41EA" w14:textId="77777777" w:rsidR="00AE4593" w:rsidRDefault="00AE4593" w:rsidP="005A35DA">
      <w:pPr>
        <w:spacing w:before="144" w:after="0" w:line="240" w:lineRule="auto"/>
        <w:ind w:left="630"/>
        <w:jc w:val="both"/>
        <w:rPr>
          <w:rFonts w:ascii="Arial" w:eastAsia="Times New Roman" w:hAnsi="Arial" w:cs="Arial"/>
          <w:spacing w:val="2"/>
          <w:szCs w:val="24"/>
        </w:rPr>
      </w:pPr>
    </w:p>
    <w:p w14:paraId="6D19587D" w14:textId="77777777" w:rsidR="00AE4593" w:rsidRDefault="00AE4593" w:rsidP="005A35DA">
      <w:pPr>
        <w:spacing w:before="144" w:after="0" w:line="240" w:lineRule="auto"/>
        <w:ind w:left="630"/>
        <w:jc w:val="both"/>
        <w:rPr>
          <w:rFonts w:ascii="Arial" w:eastAsia="Times New Roman" w:hAnsi="Arial" w:cs="Arial"/>
          <w:spacing w:val="2"/>
          <w:szCs w:val="24"/>
        </w:rPr>
      </w:pPr>
    </w:p>
    <w:p w14:paraId="0064B33E" w14:textId="77777777" w:rsidR="00AE4593" w:rsidRPr="005A35DA" w:rsidRDefault="00AE4593" w:rsidP="005A35DA">
      <w:pPr>
        <w:spacing w:before="144" w:after="0" w:line="240" w:lineRule="auto"/>
        <w:ind w:left="630"/>
        <w:jc w:val="both"/>
        <w:rPr>
          <w:rFonts w:ascii="Arial" w:eastAsia="Times New Roman" w:hAnsi="Arial" w:cs="Arial"/>
          <w:spacing w:val="2"/>
          <w:szCs w:val="24"/>
        </w:rPr>
      </w:pPr>
    </w:p>
    <w:p w14:paraId="323D0081" w14:textId="77777777" w:rsidR="00866A88" w:rsidRPr="00A86804" w:rsidRDefault="00866A88" w:rsidP="006D1753">
      <w:pPr>
        <w:spacing w:after="0" w:line="240" w:lineRule="auto"/>
        <w:rPr>
          <w:rFonts w:ascii="Arial" w:eastAsia="Arial" w:hAnsi="Arial" w:cs="Arial"/>
          <w:szCs w:val="24"/>
        </w:rPr>
      </w:pPr>
    </w:p>
    <w:p w14:paraId="69492A6E" w14:textId="77777777" w:rsidR="00866A88" w:rsidRPr="00A86804" w:rsidRDefault="00866A88" w:rsidP="005A35DA">
      <w:pPr>
        <w:pStyle w:val="Heading1"/>
        <w:ind w:left="2748" w:right="394" w:hanging="1676"/>
        <w:rPr>
          <w:rFonts w:cs="Arial"/>
        </w:rPr>
      </w:pPr>
      <w:r w:rsidRPr="00A86804">
        <w:rPr>
          <w:rFonts w:cs="Arial"/>
        </w:rPr>
        <w:t>[REMAINDER OF THIS PAGE INTENTIONALLY LEFT</w:t>
      </w:r>
      <w:r w:rsidRPr="00A86804">
        <w:rPr>
          <w:rFonts w:cs="Arial"/>
          <w:spacing w:val="-22"/>
        </w:rPr>
        <w:t xml:space="preserve"> </w:t>
      </w:r>
      <w:r w:rsidR="005A35DA">
        <w:rPr>
          <w:rFonts w:cs="Arial"/>
        </w:rPr>
        <w:t xml:space="preserve">BLANK] </w:t>
      </w:r>
      <w:r w:rsidRPr="00A86804">
        <w:rPr>
          <w:rFonts w:cs="Arial"/>
        </w:rPr>
        <w:br w:type="page"/>
      </w:r>
    </w:p>
    <w:p w14:paraId="36EDB6D2" w14:textId="77777777" w:rsidR="00616B73" w:rsidRDefault="00616B73" w:rsidP="00616B73">
      <w:pPr>
        <w:pStyle w:val="BodyText"/>
        <w:tabs>
          <w:tab w:val="left" w:pos="4658"/>
        </w:tabs>
        <w:ind w:left="120" w:right="401"/>
      </w:pPr>
    </w:p>
    <w:p w14:paraId="588B6F9A" w14:textId="77777777" w:rsidR="00866A88" w:rsidRDefault="00866A88" w:rsidP="00866A88">
      <w:pPr>
        <w:pStyle w:val="BodyText"/>
        <w:spacing w:before="69"/>
        <w:ind w:left="100" w:right="394"/>
      </w:pPr>
      <w:r>
        <w:t>IN WITNESS OF THE FOREGOING, the parties have set their hands and seals</w:t>
      </w:r>
      <w:r>
        <w:rPr>
          <w:spacing w:val="-11"/>
        </w:rPr>
        <w:t xml:space="preserve"> </w:t>
      </w:r>
      <w:r>
        <w:t>the day and year first written</w:t>
      </w:r>
      <w:r>
        <w:rPr>
          <w:spacing w:val="-16"/>
        </w:rPr>
        <w:t xml:space="preserve"> </w:t>
      </w:r>
      <w:r>
        <w:t>above.</w:t>
      </w:r>
    </w:p>
    <w:p w14:paraId="78455490" w14:textId="77777777" w:rsidR="00866A88" w:rsidRDefault="00866A88" w:rsidP="00866A88">
      <w:pPr>
        <w:rPr>
          <w:rFonts w:ascii="Arial" w:eastAsia="Arial" w:hAnsi="Arial" w:cs="Arial"/>
          <w:szCs w:val="24"/>
        </w:rPr>
      </w:pPr>
    </w:p>
    <w:p w14:paraId="16CA0E8D" w14:textId="77777777" w:rsidR="00866A88" w:rsidRDefault="00866A88" w:rsidP="00866A88">
      <w:pPr>
        <w:pStyle w:val="Heading1"/>
        <w:ind w:right="1111"/>
        <w:jc w:val="center"/>
        <w:rPr>
          <w:b w:val="0"/>
          <w:bCs w:val="0"/>
        </w:rPr>
      </w:pPr>
      <w:r>
        <w:rPr>
          <w:u w:val="thick" w:color="000000"/>
        </w:rPr>
        <w:t>CITY</w:t>
      </w:r>
    </w:p>
    <w:p w14:paraId="609D02F9" w14:textId="77777777" w:rsidR="00866A88" w:rsidRDefault="00866A88" w:rsidP="00866A88">
      <w:pPr>
        <w:rPr>
          <w:rFonts w:ascii="Arial" w:eastAsia="Arial" w:hAnsi="Arial" w:cs="Arial"/>
          <w:b/>
          <w:bCs/>
          <w:sz w:val="20"/>
          <w:szCs w:val="20"/>
        </w:rPr>
      </w:pPr>
    </w:p>
    <w:p w14:paraId="0287FCCD" w14:textId="77777777" w:rsidR="00866A88" w:rsidRDefault="00866A88" w:rsidP="00866A88">
      <w:pPr>
        <w:spacing w:before="11"/>
        <w:rPr>
          <w:rFonts w:ascii="Arial" w:eastAsia="Arial" w:hAnsi="Arial" w:cs="Arial"/>
          <w:b/>
          <w:bCs/>
          <w:sz w:val="21"/>
          <w:szCs w:val="21"/>
        </w:rPr>
      </w:pPr>
    </w:p>
    <w:p w14:paraId="35F9FEFE" w14:textId="77777777" w:rsidR="00866A88" w:rsidRDefault="00866A88" w:rsidP="00866A88">
      <w:pPr>
        <w:pStyle w:val="BodyText"/>
        <w:spacing w:before="69"/>
        <w:ind w:left="4692" w:right="394"/>
      </w:pPr>
      <w:r>
        <w:t>CITY OF FORT LAUDERDALE,</w:t>
      </w:r>
      <w:r>
        <w:rPr>
          <w:spacing w:val="-11"/>
        </w:rPr>
        <w:t xml:space="preserve"> </w:t>
      </w:r>
      <w:r>
        <w:t>a</w:t>
      </w:r>
    </w:p>
    <w:p w14:paraId="52B82ACB" w14:textId="77777777" w:rsidR="00866A88" w:rsidRDefault="00733C51" w:rsidP="00733C51">
      <w:pPr>
        <w:pStyle w:val="BodyText"/>
        <w:tabs>
          <w:tab w:val="left" w:pos="4691"/>
        </w:tabs>
        <w:ind w:left="4691" w:right="843" w:hanging="4592"/>
      </w:pPr>
      <w:r>
        <w:rPr>
          <w:spacing w:val="-1"/>
        </w:rPr>
        <w:t xml:space="preserve"> </w:t>
      </w:r>
      <w:r w:rsidR="00866A88">
        <w:rPr>
          <w:spacing w:val="-1"/>
        </w:rPr>
        <w:t>ATTEST:</w:t>
      </w:r>
      <w:r w:rsidR="00866A88">
        <w:rPr>
          <w:spacing w:val="-1"/>
        </w:rPr>
        <w:tab/>
        <w:t>municipal</w:t>
      </w:r>
      <w:r w:rsidR="00866A88">
        <w:t xml:space="preserve"> </w:t>
      </w:r>
      <w:r w:rsidR="00866A88">
        <w:rPr>
          <w:spacing w:val="-1"/>
        </w:rPr>
        <w:t>corporation</w:t>
      </w:r>
      <w:r w:rsidR="00866A88">
        <w:t xml:space="preserve"> </w:t>
      </w:r>
      <w:r w:rsidR="00866A88">
        <w:rPr>
          <w:spacing w:val="-1"/>
        </w:rPr>
        <w:t>of</w:t>
      </w:r>
      <w:r w:rsidR="00866A88">
        <w:t xml:space="preserve"> </w:t>
      </w:r>
      <w:r w:rsidR="00866A88">
        <w:rPr>
          <w:spacing w:val="-1"/>
        </w:rPr>
        <w:t>the</w:t>
      </w:r>
      <w:r w:rsidR="00866A88">
        <w:t xml:space="preserve"> </w:t>
      </w:r>
      <w:r w:rsidR="00866A88">
        <w:rPr>
          <w:spacing w:val="-1"/>
        </w:rPr>
        <w:t>State</w:t>
      </w:r>
      <w:r w:rsidR="00866A88">
        <w:rPr>
          <w:spacing w:val="15"/>
        </w:rPr>
        <w:t xml:space="preserve"> </w:t>
      </w:r>
      <w:r w:rsidR="00866A88">
        <w:rPr>
          <w:spacing w:val="-1"/>
        </w:rPr>
        <w:t>of</w:t>
      </w:r>
      <w:r w:rsidR="00866A88">
        <w:t xml:space="preserve"> Florida</w:t>
      </w:r>
    </w:p>
    <w:p w14:paraId="7E4E9A63" w14:textId="77777777" w:rsidR="00866A88" w:rsidRDefault="00866A88" w:rsidP="00733C51">
      <w:pPr>
        <w:spacing w:after="0" w:line="240" w:lineRule="auto"/>
        <w:rPr>
          <w:rFonts w:ascii="Arial" w:eastAsia="Arial" w:hAnsi="Arial" w:cs="Arial"/>
          <w:sz w:val="20"/>
          <w:szCs w:val="20"/>
        </w:rPr>
      </w:pPr>
    </w:p>
    <w:p w14:paraId="2885D6B4" w14:textId="77777777" w:rsidR="00733C51" w:rsidRDefault="00733C51" w:rsidP="00733C51">
      <w:pPr>
        <w:spacing w:after="0" w:line="240" w:lineRule="auto"/>
        <w:rPr>
          <w:rFonts w:ascii="Arial" w:eastAsia="Arial" w:hAnsi="Arial" w:cs="Arial"/>
          <w:sz w:val="20"/>
          <w:szCs w:val="20"/>
        </w:rPr>
      </w:pPr>
    </w:p>
    <w:p w14:paraId="318A9248" w14:textId="77777777" w:rsidR="00866A88" w:rsidRDefault="00866A88" w:rsidP="00733C51">
      <w:pPr>
        <w:spacing w:after="0" w:line="240" w:lineRule="auto"/>
        <w:rPr>
          <w:rFonts w:ascii="Arial" w:eastAsia="Arial" w:hAnsi="Arial" w:cs="Arial"/>
          <w:sz w:val="25"/>
          <w:szCs w:val="25"/>
        </w:rPr>
      </w:pPr>
    </w:p>
    <w:p w14:paraId="2C1A944C" w14:textId="77777777" w:rsidR="00866A88" w:rsidRDefault="00866A88" w:rsidP="00733C51">
      <w:pPr>
        <w:pStyle w:val="BodyText"/>
        <w:tabs>
          <w:tab w:val="left" w:pos="8512"/>
        </w:tabs>
        <w:ind w:left="4691" w:right="394"/>
      </w:pPr>
      <w:r>
        <w:t>By</w:t>
      </w:r>
      <w:r>
        <w:rPr>
          <w:spacing w:val="-2"/>
        </w:rPr>
        <w:t xml:space="preserve"> </w:t>
      </w:r>
      <w:r>
        <w:rPr>
          <w:u w:val="single" w:color="000000"/>
        </w:rPr>
        <w:t xml:space="preserve"> </w:t>
      </w:r>
      <w:r>
        <w:rPr>
          <w:u w:val="single" w:color="000000"/>
        </w:rPr>
        <w:tab/>
      </w:r>
    </w:p>
    <w:p w14:paraId="12B7EDAC" w14:textId="77777777" w:rsidR="007F3E58" w:rsidRDefault="00733C51" w:rsidP="00733C51">
      <w:pPr>
        <w:pStyle w:val="BodyText"/>
        <w:tabs>
          <w:tab w:val="left" w:pos="4691"/>
        </w:tabs>
        <w:ind w:left="136" w:right="394"/>
      </w:pPr>
      <w:r>
        <w:rPr>
          <w:noProof/>
        </w:rPr>
        <mc:AlternateContent>
          <mc:Choice Requires="wpg">
            <w:drawing>
              <wp:anchor distT="0" distB="0" distL="114300" distR="114300" simplePos="0" relativeHeight="251659264" behindDoc="0" locked="0" layoutInCell="1" allowOverlap="1" wp14:anchorId="7067C3D4" wp14:editId="57D089A2">
                <wp:simplePos x="0" y="0"/>
                <wp:positionH relativeFrom="page">
                  <wp:posOffset>1077595</wp:posOffset>
                </wp:positionH>
                <wp:positionV relativeFrom="paragraph">
                  <wp:posOffset>-1270</wp:posOffset>
                </wp:positionV>
                <wp:extent cx="2543175" cy="1270"/>
                <wp:effectExtent l="0" t="0" r="28575" b="17780"/>
                <wp:wrapNone/>
                <wp:docPr id="2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3175" cy="1270"/>
                          <a:chOff x="1697" y="334"/>
                          <a:chExt cx="4005" cy="2"/>
                        </a:xfrm>
                      </wpg:grpSpPr>
                      <wps:wsp>
                        <wps:cNvPr id="29" name="Freeform 36"/>
                        <wps:cNvSpPr>
                          <a:spLocks/>
                        </wps:cNvSpPr>
                        <wps:spPr bwMode="auto">
                          <a:xfrm>
                            <a:off x="1697" y="334"/>
                            <a:ext cx="4005" cy="2"/>
                          </a:xfrm>
                          <a:custGeom>
                            <a:avLst/>
                            <a:gdLst>
                              <a:gd name="T0" fmla="+- 0 1697 1697"/>
                              <a:gd name="T1" fmla="*/ T0 w 4005"/>
                              <a:gd name="T2" fmla="+- 0 5701 1697"/>
                              <a:gd name="T3" fmla="*/ T2 w 4005"/>
                            </a:gdLst>
                            <a:ahLst/>
                            <a:cxnLst>
                              <a:cxn ang="0">
                                <a:pos x="T1" y="0"/>
                              </a:cxn>
                              <a:cxn ang="0">
                                <a:pos x="T3" y="0"/>
                              </a:cxn>
                            </a:cxnLst>
                            <a:rect l="0" t="0" r="r" b="b"/>
                            <a:pathLst>
                              <a:path w="4005">
                                <a:moveTo>
                                  <a:pt x="0" y="0"/>
                                </a:moveTo>
                                <a:lnTo>
                                  <a:pt x="4004"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396652" id="Group 35" o:spid="_x0000_s1026" style="position:absolute;margin-left:84.85pt;margin-top:-.1pt;width:200.25pt;height:.1pt;z-index:251659264;mso-position-horizontal-relative:page" coordorigin="1697,334" coordsize="40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">
                <v:shape id="Freeform 36" o:spid="_x0000_s1027" style="position:absolute;left:1697;top:334;width:4005;height:2;visibility:visible;mso-wrap-style:square;v-text-anchor:top" coordsize="40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" path="m,l4004,e" filled="f" strokeweight=".26669mm">
                  <v:path arrowok="t" o:connecttype="custom" o:connectlocs="0,0;4004,0" o:connectangles="0,0"/>
                </v:shape>
                <w10:wrap anchorx="page"/>
              </v:group>
            </w:pict>
          </mc:Fallback>
        </mc:AlternateContent>
      </w:r>
      <w:r w:rsidR="00866A88">
        <w:t>JEFFREY A.</w:t>
      </w:r>
      <w:r w:rsidR="00866A88">
        <w:rPr>
          <w:spacing w:val="-8"/>
        </w:rPr>
        <w:t xml:space="preserve"> </w:t>
      </w:r>
      <w:r w:rsidR="00866A88">
        <w:t>MODARELLI</w:t>
      </w:r>
      <w:r w:rsidR="00866A88">
        <w:tab/>
      </w:r>
      <w:r w:rsidR="007F3E58">
        <w:rPr>
          <w:rFonts w:cs="Arial"/>
        </w:rPr>
        <w:t>CHRISTOPHER J. LAGERBLOOM</w:t>
      </w:r>
      <w:r w:rsidR="00866A88">
        <w:t xml:space="preserve">, </w:t>
      </w:r>
    </w:p>
    <w:p w14:paraId="35258C98" w14:textId="77777777" w:rsidR="00866A88" w:rsidRDefault="007F3E58" w:rsidP="007F3E58">
      <w:pPr>
        <w:pStyle w:val="BodyText"/>
        <w:ind w:left="100" w:right="394"/>
      </w:pPr>
      <w:r>
        <w:t xml:space="preserve"> City</w:t>
      </w:r>
      <w:r>
        <w:rPr>
          <w:spacing w:val="-7"/>
        </w:rPr>
        <w:t xml:space="preserve"> </w:t>
      </w:r>
      <w:r>
        <w:t>Clerk</w:t>
      </w:r>
      <w:r>
        <w:tab/>
      </w:r>
      <w:r>
        <w:tab/>
      </w:r>
      <w:r>
        <w:tab/>
      </w:r>
      <w:r>
        <w:tab/>
      </w:r>
      <w:r>
        <w:tab/>
        <w:t xml:space="preserve">      </w:t>
      </w:r>
      <w:r w:rsidR="00866A88">
        <w:t>City</w:t>
      </w:r>
      <w:r w:rsidR="00866A88">
        <w:rPr>
          <w:spacing w:val="-15"/>
        </w:rPr>
        <w:t xml:space="preserve"> </w:t>
      </w:r>
      <w:r w:rsidR="00866A88">
        <w:t>Manager</w:t>
      </w:r>
    </w:p>
    <w:p w14:paraId="7C8F6407" w14:textId="77777777" w:rsidR="00866A88" w:rsidRDefault="00866A88" w:rsidP="00733C51">
      <w:pPr>
        <w:spacing w:after="0" w:line="240" w:lineRule="auto"/>
        <w:rPr>
          <w:rFonts w:ascii="Arial" w:eastAsia="Arial" w:hAnsi="Arial" w:cs="Arial"/>
          <w:szCs w:val="24"/>
        </w:rPr>
      </w:pPr>
    </w:p>
    <w:p w14:paraId="23FD6551" w14:textId="77777777" w:rsidR="00866A88" w:rsidRDefault="00866A88" w:rsidP="00733C51">
      <w:pPr>
        <w:spacing w:after="0" w:line="240" w:lineRule="auto"/>
        <w:rPr>
          <w:rFonts w:ascii="Arial" w:eastAsia="Arial" w:hAnsi="Arial" w:cs="Arial"/>
          <w:szCs w:val="24"/>
        </w:rPr>
      </w:pPr>
    </w:p>
    <w:p w14:paraId="4B24A92B" w14:textId="77777777" w:rsidR="00866A88" w:rsidRDefault="00866A88" w:rsidP="00733C51">
      <w:pPr>
        <w:spacing w:after="0" w:line="240" w:lineRule="auto"/>
        <w:rPr>
          <w:rFonts w:ascii="Arial" w:eastAsia="Arial" w:hAnsi="Arial" w:cs="Arial"/>
          <w:szCs w:val="24"/>
        </w:rPr>
      </w:pPr>
    </w:p>
    <w:p w14:paraId="587AC12B" w14:textId="77777777" w:rsidR="00866A88" w:rsidRDefault="00866A88" w:rsidP="00733C51">
      <w:pPr>
        <w:spacing w:after="0" w:line="240" w:lineRule="auto"/>
        <w:rPr>
          <w:rFonts w:ascii="Arial" w:eastAsia="Arial" w:hAnsi="Arial" w:cs="Arial"/>
          <w:szCs w:val="24"/>
        </w:rPr>
      </w:pPr>
    </w:p>
    <w:p w14:paraId="785173B2" w14:textId="77777777" w:rsidR="00866A88" w:rsidRDefault="00866A88" w:rsidP="00733C51">
      <w:pPr>
        <w:spacing w:after="0" w:line="240" w:lineRule="auto"/>
        <w:rPr>
          <w:rFonts w:ascii="Arial" w:eastAsia="Arial" w:hAnsi="Arial" w:cs="Arial"/>
          <w:szCs w:val="24"/>
        </w:rPr>
      </w:pPr>
    </w:p>
    <w:p w14:paraId="67D07523" w14:textId="77777777" w:rsidR="00866A88" w:rsidRDefault="00866A88" w:rsidP="00733C51">
      <w:pPr>
        <w:spacing w:after="0" w:line="240" w:lineRule="auto"/>
        <w:rPr>
          <w:rFonts w:ascii="Arial" w:eastAsia="Arial" w:hAnsi="Arial" w:cs="Arial"/>
          <w:sz w:val="23"/>
          <w:szCs w:val="23"/>
        </w:rPr>
      </w:pPr>
    </w:p>
    <w:p w14:paraId="432ABB1F" w14:textId="77777777" w:rsidR="00866A88" w:rsidRDefault="00866A88" w:rsidP="00733C51">
      <w:pPr>
        <w:pStyle w:val="BodyText"/>
        <w:tabs>
          <w:tab w:val="left" w:pos="4691"/>
        </w:tabs>
        <w:ind w:left="100" w:right="394"/>
      </w:pPr>
      <w:r>
        <w:t>(CORPORATE</w:t>
      </w:r>
      <w:r>
        <w:rPr>
          <w:spacing w:val="-6"/>
        </w:rPr>
        <w:t xml:space="preserve"> </w:t>
      </w:r>
      <w:r>
        <w:t>SEAL)</w:t>
      </w:r>
      <w:r>
        <w:tab/>
        <w:t>Approved as to</w:t>
      </w:r>
      <w:r>
        <w:rPr>
          <w:spacing w:val="-9"/>
        </w:rPr>
        <w:t xml:space="preserve"> </w:t>
      </w:r>
      <w:r>
        <w:t>form:</w:t>
      </w:r>
    </w:p>
    <w:p w14:paraId="59597452" w14:textId="77777777" w:rsidR="00866A88" w:rsidRDefault="00866A88" w:rsidP="00733C51">
      <w:pPr>
        <w:spacing w:after="0" w:line="240" w:lineRule="auto"/>
        <w:rPr>
          <w:rFonts w:ascii="Arial" w:eastAsia="Arial" w:hAnsi="Arial" w:cs="Arial"/>
          <w:sz w:val="20"/>
          <w:szCs w:val="20"/>
        </w:rPr>
      </w:pPr>
    </w:p>
    <w:p w14:paraId="57D04262" w14:textId="77777777" w:rsidR="00866A88" w:rsidRDefault="00866A88" w:rsidP="00733C51">
      <w:pPr>
        <w:spacing w:after="0" w:line="240" w:lineRule="auto"/>
        <w:rPr>
          <w:rFonts w:ascii="Arial" w:eastAsia="Arial" w:hAnsi="Arial" w:cs="Arial"/>
          <w:sz w:val="20"/>
          <w:szCs w:val="20"/>
        </w:rPr>
      </w:pPr>
    </w:p>
    <w:p w14:paraId="6B8F8636" w14:textId="77777777" w:rsidR="00733C51" w:rsidRDefault="00733C51" w:rsidP="00733C51">
      <w:pPr>
        <w:spacing w:after="0" w:line="240" w:lineRule="auto"/>
        <w:rPr>
          <w:rFonts w:ascii="Arial" w:eastAsia="Arial" w:hAnsi="Arial" w:cs="Arial"/>
          <w:sz w:val="20"/>
          <w:szCs w:val="20"/>
        </w:rPr>
      </w:pPr>
    </w:p>
    <w:p w14:paraId="7C1CB2EF" w14:textId="77777777" w:rsidR="00866A88" w:rsidRDefault="00866A88" w:rsidP="00733C51">
      <w:pPr>
        <w:spacing w:after="0" w:line="240" w:lineRule="auto"/>
        <w:rPr>
          <w:rFonts w:ascii="Arial" w:eastAsia="Arial" w:hAnsi="Arial" w:cs="Arial"/>
          <w:sz w:val="14"/>
          <w:szCs w:val="14"/>
        </w:rPr>
      </w:pPr>
    </w:p>
    <w:p w14:paraId="74097BA0" w14:textId="77777777" w:rsidR="00866A88" w:rsidRDefault="00866A88" w:rsidP="00733C51">
      <w:pPr>
        <w:spacing w:after="0" w:line="240" w:lineRule="auto"/>
        <w:ind w:left="4684"/>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763D0229" wp14:editId="1D88D7D5">
                <wp:extent cx="2300605" cy="10160"/>
                <wp:effectExtent l="2540" t="4445" r="1905" b="4445"/>
                <wp:docPr id="25"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0605" cy="10160"/>
                          <a:chOff x="0" y="0"/>
                          <a:chExt cx="3623" cy="16"/>
                        </a:xfrm>
                      </wpg:grpSpPr>
                      <wpg:grpSp>
                        <wpg:cNvPr id="26" name="Group 33"/>
                        <wpg:cNvGrpSpPr>
                          <a:grpSpLocks/>
                        </wpg:cNvGrpSpPr>
                        <wpg:grpSpPr bwMode="auto">
                          <a:xfrm>
                            <a:off x="8" y="8"/>
                            <a:ext cx="3608" cy="2"/>
                            <a:chOff x="8" y="8"/>
                            <a:chExt cx="3608" cy="2"/>
                          </a:xfrm>
                        </wpg:grpSpPr>
                        <wps:wsp>
                          <wps:cNvPr id="27" name="Freeform 34"/>
                          <wps:cNvSpPr>
                            <a:spLocks/>
                          </wps:cNvSpPr>
                          <wps:spPr bwMode="auto">
                            <a:xfrm>
                              <a:off x="8" y="8"/>
                              <a:ext cx="3608" cy="2"/>
                            </a:xfrm>
                            <a:custGeom>
                              <a:avLst/>
                              <a:gdLst>
                                <a:gd name="T0" fmla="+- 0 8 8"/>
                                <a:gd name="T1" fmla="*/ T0 w 3608"/>
                                <a:gd name="T2" fmla="+- 0 3615 8"/>
                                <a:gd name="T3" fmla="*/ T2 w 3608"/>
                              </a:gdLst>
                              <a:ahLst/>
                              <a:cxnLst>
                                <a:cxn ang="0">
                                  <a:pos x="T1" y="0"/>
                                </a:cxn>
                                <a:cxn ang="0">
                                  <a:pos x="T3" y="0"/>
                                </a:cxn>
                              </a:cxnLst>
                              <a:rect l="0" t="0" r="r" b="b"/>
                              <a:pathLst>
                                <a:path w="3608">
                                  <a:moveTo>
                                    <a:pt x="0" y="0"/>
                                  </a:moveTo>
                                  <a:lnTo>
                                    <a:pt x="3607"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EC25F6C" id="Group 32" o:spid="_x0000_s1026" style="width:181.15pt;height:.8pt;mso-position-horizontal-relative:char;mso-position-vertical-relative:line" coordsize="36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">
                <v:group id="Group 33" o:spid="_x0000_s1027" style="position:absolute;left:8;top:8;width:3608;height:2" coordorigin="8,8" coordsize="36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34" o:spid="_x0000_s1028" style="position:absolute;left:8;top:8;width:3608;height:2;visibility:visible;mso-wrap-style:square;v-text-anchor:top" coordsize="36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" path="m,l3607,e" filled="f" strokeweight=".26669mm">
                    <v:path arrowok="t" o:connecttype="custom" o:connectlocs="0,0;3607,0" o:connectangles="0,0"/>
                  </v:shape>
                </v:group>
                <w10:anchorlock/>
              </v:group>
            </w:pict>
          </mc:Fallback>
        </mc:AlternateContent>
      </w:r>
    </w:p>
    <w:p w14:paraId="2AD88C42" w14:textId="77777777" w:rsidR="00866A88" w:rsidRDefault="00866A88" w:rsidP="00733C51">
      <w:pPr>
        <w:pStyle w:val="BodyText"/>
        <w:ind w:left="4691" w:right="394"/>
      </w:pPr>
      <w:r>
        <w:t>RHONDA MONTOYA</w:t>
      </w:r>
      <w:r>
        <w:rPr>
          <w:spacing w:val="-5"/>
        </w:rPr>
        <w:t xml:space="preserve"> </w:t>
      </w:r>
      <w:r>
        <w:t>HASAN</w:t>
      </w:r>
    </w:p>
    <w:p w14:paraId="50897F71" w14:textId="77777777" w:rsidR="00817ECD" w:rsidRDefault="00866A88" w:rsidP="00733C51">
      <w:pPr>
        <w:pStyle w:val="BodyText"/>
        <w:ind w:left="4691" w:right="394"/>
      </w:pPr>
      <w:r>
        <w:t>Assistant City</w:t>
      </w:r>
      <w:r>
        <w:rPr>
          <w:spacing w:val="-8"/>
        </w:rPr>
        <w:t xml:space="preserve"> </w:t>
      </w:r>
      <w:r>
        <w:t>Attorney</w:t>
      </w:r>
    </w:p>
    <w:p w14:paraId="45EAE61F" w14:textId="77777777" w:rsidR="00817ECD" w:rsidRDefault="00817ECD">
      <w:pPr>
        <w:rPr>
          <w:rFonts w:ascii="Arial" w:eastAsia="Arial" w:hAnsi="Arial"/>
          <w:szCs w:val="24"/>
        </w:rPr>
      </w:pPr>
      <w:r>
        <w:br w:type="page"/>
      </w:r>
    </w:p>
    <w:p w14:paraId="5F8B0575" w14:textId="77777777" w:rsidR="00817ECD" w:rsidRPr="0064271D" w:rsidRDefault="00F03B7C" w:rsidP="00C50F69">
      <w:pPr>
        <w:spacing w:after="0" w:line="240" w:lineRule="auto"/>
        <w:ind w:left="4320"/>
        <w:rPr>
          <w:rFonts w:ascii="Arial" w:hAnsi="Arial" w:cs="Arial"/>
          <w:bCs/>
          <w:szCs w:val="24"/>
        </w:rPr>
      </w:pPr>
      <w:r>
        <w:rPr>
          <w:rFonts w:ascii="Arial" w:hAnsi="Arial" w:cs="Arial"/>
          <w:b/>
          <w:caps/>
          <w:szCs w:val="24"/>
        </w:rPr>
        <w:lastRenderedPageBreak/>
        <w:t>___________________</w:t>
      </w:r>
      <w:r w:rsidR="007F3E58">
        <w:rPr>
          <w:rFonts w:ascii="Arial" w:hAnsi="Arial" w:cs="Arial"/>
          <w:b/>
          <w:caps/>
          <w:szCs w:val="24"/>
        </w:rPr>
        <w:t>,</w:t>
      </w:r>
      <w:r w:rsidR="00C50F69">
        <w:rPr>
          <w:rFonts w:ascii="Arial" w:hAnsi="Arial" w:cs="Arial"/>
          <w:b/>
          <w:caps/>
          <w:szCs w:val="24"/>
        </w:rPr>
        <w:t xml:space="preserve"> </w:t>
      </w:r>
      <w:r w:rsidR="0064271D" w:rsidRPr="0064271D">
        <w:rPr>
          <w:rFonts w:ascii="Arial" w:hAnsi="Arial" w:cs="Arial"/>
          <w:bCs/>
          <w:szCs w:val="24"/>
        </w:rPr>
        <w:t>a Florida corporation,</w:t>
      </w:r>
    </w:p>
    <w:p w14:paraId="735D3D4E" w14:textId="77777777" w:rsidR="00817ECD" w:rsidRPr="000016CD" w:rsidRDefault="00817ECD" w:rsidP="00817ECD">
      <w:pPr>
        <w:tabs>
          <w:tab w:val="left" w:pos="37"/>
        </w:tabs>
        <w:spacing w:after="0" w:line="240" w:lineRule="auto"/>
        <w:rPr>
          <w:rFonts w:ascii="Arial" w:hAnsi="Arial" w:cs="Arial"/>
          <w:szCs w:val="24"/>
        </w:rPr>
      </w:pPr>
      <w:r w:rsidRPr="000016CD">
        <w:rPr>
          <w:rFonts w:ascii="Arial" w:hAnsi="Arial" w:cs="Arial"/>
          <w:szCs w:val="24"/>
        </w:rPr>
        <w:t>WITNESSES:</w:t>
      </w:r>
      <w:r w:rsidRPr="000016CD">
        <w:rPr>
          <w:rFonts w:ascii="Arial" w:hAnsi="Arial" w:cs="Arial"/>
          <w:szCs w:val="24"/>
        </w:rPr>
        <w:tab/>
      </w:r>
      <w:r w:rsidRPr="000016CD">
        <w:rPr>
          <w:rFonts w:ascii="Arial" w:hAnsi="Arial" w:cs="Arial"/>
          <w:szCs w:val="24"/>
        </w:rPr>
        <w:tab/>
      </w:r>
      <w:r w:rsidRPr="000016CD">
        <w:rPr>
          <w:rFonts w:ascii="Arial" w:hAnsi="Arial" w:cs="Arial"/>
          <w:szCs w:val="24"/>
        </w:rPr>
        <w:tab/>
      </w:r>
      <w:r w:rsidRPr="000016CD">
        <w:rPr>
          <w:rFonts w:ascii="Arial" w:hAnsi="Arial" w:cs="Arial"/>
          <w:szCs w:val="24"/>
        </w:rPr>
        <w:tab/>
      </w:r>
      <w:r w:rsidRPr="000016CD">
        <w:rPr>
          <w:rFonts w:ascii="Arial" w:hAnsi="Arial" w:cs="Arial"/>
          <w:szCs w:val="24"/>
        </w:rPr>
        <w:tab/>
      </w:r>
    </w:p>
    <w:p w14:paraId="5B05D770" w14:textId="77777777" w:rsidR="00817ECD" w:rsidRPr="000016CD" w:rsidRDefault="00817ECD" w:rsidP="00817ECD">
      <w:pPr>
        <w:tabs>
          <w:tab w:val="left" w:pos="37"/>
        </w:tabs>
        <w:spacing w:after="0" w:line="240" w:lineRule="auto"/>
        <w:jc w:val="both"/>
        <w:rPr>
          <w:rFonts w:ascii="Arial" w:hAnsi="Arial" w:cs="Arial"/>
          <w:szCs w:val="24"/>
        </w:rPr>
      </w:pPr>
    </w:p>
    <w:p w14:paraId="0A26D881" w14:textId="77777777" w:rsidR="00817ECD" w:rsidRPr="000016CD" w:rsidRDefault="00817ECD" w:rsidP="00817ECD">
      <w:pPr>
        <w:tabs>
          <w:tab w:val="left" w:pos="37"/>
        </w:tabs>
        <w:spacing w:after="0" w:line="240" w:lineRule="auto"/>
        <w:jc w:val="both"/>
        <w:rPr>
          <w:rFonts w:ascii="Arial" w:hAnsi="Arial" w:cs="Arial"/>
          <w:szCs w:val="24"/>
          <w:u w:val="single"/>
        </w:rPr>
      </w:pPr>
      <w:r>
        <w:rPr>
          <w:rFonts w:ascii="Arial" w:hAnsi="Arial" w:cs="Arial"/>
          <w:szCs w:val="24"/>
        </w:rPr>
        <w:t>________________________</w:t>
      </w:r>
      <w:r>
        <w:rPr>
          <w:rFonts w:ascii="Arial" w:hAnsi="Arial" w:cs="Arial"/>
          <w:szCs w:val="24"/>
        </w:rPr>
        <w:tab/>
      </w:r>
      <w:r>
        <w:rPr>
          <w:rFonts w:ascii="Arial" w:hAnsi="Arial" w:cs="Arial"/>
          <w:szCs w:val="24"/>
        </w:rPr>
        <w:tab/>
      </w:r>
      <w:r w:rsidRPr="000016CD">
        <w:rPr>
          <w:rFonts w:ascii="Arial" w:hAnsi="Arial" w:cs="Arial"/>
          <w:szCs w:val="24"/>
        </w:rPr>
        <w:t>By______________________________</w:t>
      </w:r>
    </w:p>
    <w:p w14:paraId="0F4C8729" w14:textId="77777777" w:rsidR="00817ECD" w:rsidRPr="00817ECD" w:rsidRDefault="00817ECD" w:rsidP="00817ECD">
      <w:pPr>
        <w:tabs>
          <w:tab w:val="left" w:pos="37"/>
        </w:tabs>
        <w:spacing w:after="0" w:line="240" w:lineRule="auto"/>
        <w:jc w:val="both"/>
        <w:rPr>
          <w:rFonts w:ascii="Arial" w:hAnsi="Arial" w:cs="Arial"/>
          <w:b/>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p>
    <w:p w14:paraId="05E9EF83" w14:textId="77777777" w:rsidR="00817ECD" w:rsidRPr="000016CD" w:rsidRDefault="00817ECD" w:rsidP="00817ECD">
      <w:pPr>
        <w:tabs>
          <w:tab w:val="left" w:pos="37"/>
        </w:tabs>
        <w:spacing w:after="0" w:line="240" w:lineRule="auto"/>
        <w:jc w:val="both"/>
        <w:rPr>
          <w:rFonts w:ascii="Arial" w:hAnsi="Arial" w:cs="Arial"/>
          <w:szCs w:val="24"/>
        </w:rPr>
      </w:pPr>
      <w:r w:rsidRPr="000016CD">
        <w:rPr>
          <w:rFonts w:ascii="Arial" w:hAnsi="Arial" w:cs="Arial"/>
          <w:szCs w:val="24"/>
        </w:rPr>
        <w:t>_______________________</w:t>
      </w:r>
    </w:p>
    <w:p w14:paraId="7A96303B" w14:textId="77777777" w:rsidR="00817ECD" w:rsidRPr="000016CD" w:rsidRDefault="005F0796" w:rsidP="00817ECD">
      <w:pPr>
        <w:tabs>
          <w:tab w:val="left" w:pos="37"/>
        </w:tabs>
        <w:spacing w:after="0" w:line="240" w:lineRule="auto"/>
        <w:jc w:val="both"/>
        <w:rPr>
          <w:rFonts w:ascii="Arial" w:hAnsi="Arial" w:cs="Arial"/>
          <w:szCs w:val="24"/>
        </w:rPr>
      </w:pPr>
      <w:r>
        <w:rPr>
          <w:rFonts w:ascii="Arial" w:hAnsi="Arial" w:cs="Arial"/>
          <w:szCs w:val="24"/>
        </w:rPr>
        <w:t>[</w:t>
      </w:r>
      <w:r w:rsidR="00817ECD" w:rsidRPr="000016CD">
        <w:rPr>
          <w:rFonts w:ascii="Arial" w:hAnsi="Arial" w:cs="Arial"/>
          <w:szCs w:val="24"/>
        </w:rPr>
        <w:t>Witness print</w:t>
      </w:r>
      <w:r>
        <w:rPr>
          <w:rFonts w:ascii="Arial" w:hAnsi="Arial" w:cs="Arial"/>
          <w:szCs w:val="24"/>
        </w:rPr>
        <w:t>/type</w:t>
      </w:r>
      <w:r w:rsidR="00817ECD" w:rsidRPr="000016CD">
        <w:rPr>
          <w:rFonts w:ascii="Arial" w:hAnsi="Arial" w:cs="Arial"/>
          <w:szCs w:val="24"/>
        </w:rPr>
        <w:t xml:space="preserve"> name</w:t>
      </w:r>
      <w:r>
        <w:rPr>
          <w:rFonts w:ascii="Arial" w:hAnsi="Arial" w:cs="Arial"/>
          <w:szCs w:val="24"/>
        </w:rPr>
        <w:t>]</w:t>
      </w:r>
    </w:p>
    <w:p w14:paraId="6EC537C0" w14:textId="77777777" w:rsidR="00817ECD" w:rsidRPr="000016CD" w:rsidRDefault="00817ECD" w:rsidP="00817ECD">
      <w:pPr>
        <w:tabs>
          <w:tab w:val="left" w:pos="37"/>
        </w:tabs>
        <w:spacing w:after="0" w:line="240" w:lineRule="auto"/>
        <w:jc w:val="both"/>
        <w:rPr>
          <w:rFonts w:ascii="Arial" w:hAnsi="Arial" w:cs="Arial"/>
          <w:szCs w:val="24"/>
        </w:rPr>
      </w:pPr>
    </w:p>
    <w:p w14:paraId="1EF8A562" w14:textId="77777777" w:rsidR="00817ECD" w:rsidRPr="000016CD" w:rsidRDefault="00817ECD" w:rsidP="00817ECD">
      <w:pPr>
        <w:tabs>
          <w:tab w:val="left" w:pos="37"/>
        </w:tabs>
        <w:spacing w:after="0" w:line="240" w:lineRule="auto"/>
        <w:jc w:val="both"/>
        <w:rPr>
          <w:rFonts w:ascii="Arial" w:hAnsi="Arial" w:cs="Arial"/>
          <w:szCs w:val="24"/>
        </w:rPr>
      </w:pPr>
      <w:r w:rsidRPr="000016CD">
        <w:rPr>
          <w:rFonts w:ascii="Arial" w:hAnsi="Arial" w:cs="Arial"/>
          <w:szCs w:val="24"/>
        </w:rPr>
        <w:t>________________________</w:t>
      </w:r>
      <w:r w:rsidRPr="000016CD">
        <w:rPr>
          <w:rFonts w:ascii="Arial" w:hAnsi="Arial" w:cs="Arial"/>
          <w:szCs w:val="24"/>
        </w:rPr>
        <w:tab/>
      </w:r>
      <w:r w:rsidR="005F0796">
        <w:rPr>
          <w:rFonts w:ascii="Arial" w:hAnsi="Arial" w:cs="Arial"/>
          <w:szCs w:val="24"/>
        </w:rPr>
        <w:tab/>
        <w:t>Attest:</w:t>
      </w:r>
    </w:p>
    <w:p w14:paraId="43ED51FB" w14:textId="77777777" w:rsidR="00817ECD" w:rsidRPr="000016CD" w:rsidRDefault="00817ECD" w:rsidP="00817ECD">
      <w:pPr>
        <w:tabs>
          <w:tab w:val="left" w:pos="37"/>
        </w:tabs>
        <w:spacing w:after="0" w:line="240" w:lineRule="auto"/>
        <w:jc w:val="both"/>
        <w:rPr>
          <w:rFonts w:ascii="Arial" w:hAnsi="Arial" w:cs="Arial"/>
          <w:szCs w:val="24"/>
        </w:rPr>
      </w:pPr>
      <w:r w:rsidRPr="000016CD">
        <w:rPr>
          <w:rFonts w:ascii="Arial" w:hAnsi="Arial" w:cs="Arial"/>
          <w:szCs w:val="24"/>
        </w:rPr>
        <w:tab/>
      </w:r>
      <w:r w:rsidRPr="000016CD">
        <w:rPr>
          <w:rFonts w:ascii="Arial" w:hAnsi="Arial" w:cs="Arial"/>
          <w:szCs w:val="24"/>
        </w:rPr>
        <w:tab/>
      </w:r>
      <w:r w:rsidRPr="000016CD">
        <w:rPr>
          <w:rFonts w:ascii="Arial" w:hAnsi="Arial" w:cs="Arial"/>
          <w:szCs w:val="24"/>
        </w:rPr>
        <w:tab/>
      </w:r>
      <w:r w:rsidRPr="000016CD">
        <w:rPr>
          <w:rFonts w:ascii="Arial" w:hAnsi="Arial" w:cs="Arial"/>
          <w:szCs w:val="24"/>
        </w:rPr>
        <w:tab/>
      </w:r>
      <w:r w:rsidRPr="000016CD">
        <w:rPr>
          <w:rFonts w:ascii="Arial" w:hAnsi="Arial" w:cs="Arial"/>
          <w:szCs w:val="24"/>
        </w:rPr>
        <w:tab/>
      </w:r>
      <w:r w:rsidRPr="000016CD">
        <w:rPr>
          <w:rFonts w:ascii="Arial" w:hAnsi="Arial" w:cs="Arial"/>
          <w:szCs w:val="24"/>
        </w:rPr>
        <w:tab/>
      </w:r>
      <w:r w:rsidRPr="000016CD">
        <w:rPr>
          <w:rFonts w:ascii="Arial" w:hAnsi="Arial" w:cs="Arial"/>
          <w:szCs w:val="24"/>
        </w:rPr>
        <w:tab/>
      </w:r>
    </w:p>
    <w:p w14:paraId="026ED890" w14:textId="77777777" w:rsidR="00817ECD" w:rsidRPr="000016CD" w:rsidRDefault="00817ECD" w:rsidP="00817ECD">
      <w:pPr>
        <w:tabs>
          <w:tab w:val="left" w:pos="37"/>
        </w:tabs>
        <w:spacing w:after="0" w:line="240" w:lineRule="auto"/>
        <w:jc w:val="both"/>
        <w:rPr>
          <w:rFonts w:ascii="Arial" w:hAnsi="Arial" w:cs="Arial"/>
          <w:szCs w:val="24"/>
        </w:rPr>
      </w:pPr>
      <w:r w:rsidRPr="000016CD">
        <w:rPr>
          <w:rFonts w:ascii="Arial" w:hAnsi="Arial" w:cs="Arial"/>
          <w:szCs w:val="24"/>
        </w:rPr>
        <w:t>________________________</w:t>
      </w:r>
    </w:p>
    <w:p w14:paraId="7176BFA3" w14:textId="77777777" w:rsidR="00817ECD" w:rsidRPr="000016CD" w:rsidRDefault="005F0796" w:rsidP="00817ECD">
      <w:pPr>
        <w:tabs>
          <w:tab w:val="left" w:pos="37"/>
        </w:tabs>
        <w:spacing w:after="0" w:line="240" w:lineRule="auto"/>
        <w:jc w:val="both"/>
        <w:rPr>
          <w:rFonts w:ascii="Arial" w:hAnsi="Arial" w:cs="Arial"/>
          <w:szCs w:val="24"/>
        </w:rPr>
      </w:pPr>
      <w:r>
        <w:rPr>
          <w:rFonts w:ascii="Arial" w:hAnsi="Arial" w:cs="Arial"/>
          <w:szCs w:val="24"/>
        </w:rPr>
        <w:t>[</w:t>
      </w:r>
      <w:r w:rsidR="00817ECD" w:rsidRPr="000016CD">
        <w:rPr>
          <w:rFonts w:ascii="Arial" w:hAnsi="Arial" w:cs="Arial"/>
          <w:szCs w:val="24"/>
        </w:rPr>
        <w:t>Witness print</w:t>
      </w:r>
      <w:r>
        <w:rPr>
          <w:rFonts w:ascii="Arial" w:hAnsi="Arial" w:cs="Arial"/>
          <w:szCs w:val="24"/>
        </w:rPr>
        <w:t>/type</w:t>
      </w:r>
      <w:r w:rsidR="00817ECD" w:rsidRPr="000016CD">
        <w:rPr>
          <w:rFonts w:ascii="Arial" w:hAnsi="Arial" w:cs="Arial"/>
          <w:szCs w:val="24"/>
        </w:rPr>
        <w:t xml:space="preserve"> name</w:t>
      </w:r>
      <w:r>
        <w:rPr>
          <w:rFonts w:ascii="Arial" w:hAnsi="Arial" w:cs="Arial"/>
          <w:szCs w:val="24"/>
        </w:rPr>
        <w:t>]</w:t>
      </w:r>
    </w:p>
    <w:p w14:paraId="73A2BA50" w14:textId="77777777" w:rsidR="00817ECD" w:rsidRPr="000016CD" w:rsidRDefault="00817ECD" w:rsidP="00817ECD">
      <w:pPr>
        <w:tabs>
          <w:tab w:val="left" w:pos="37"/>
        </w:tabs>
        <w:spacing w:after="0" w:line="240" w:lineRule="auto"/>
        <w:jc w:val="both"/>
        <w:rPr>
          <w:rFonts w:ascii="Arial" w:hAnsi="Arial" w:cs="Arial"/>
          <w:szCs w:val="24"/>
        </w:rPr>
      </w:pPr>
      <w:r w:rsidRPr="000016CD">
        <w:rPr>
          <w:rFonts w:ascii="Arial" w:hAnsi="Arial" w:cs="Arial"/>
          <w:szCs w:val="24"/>
        </w:rPr>
        <w:tab/>
      </w:r>
      <w:r w:rsidRPr="000016CD">
        <w:rPr>
          <w:rFonts w:ascii="Arial" w:hAnsi="Arial" w:cs="Arial"/>
          <w:szCs w:val="24"/>
        </w:rPr>
        <w:tab/>
      </w:r>
      <w:r w:rsidRPr="000016CD">
        <w:rPr>
          <w:rFonts w:ascii="Arial" w:hAnsi="Arial" w:cs="Arial"/>
          <w:szCs w:val="24"/>
        </w:rPr>
        <w:tab/>
      </w:r>
      <w:r w:rsidRPr="000016CD">
        <w:rPr>
          <w:rFonts w:ascii="Arial" w:hAnsi="Arial" w:cs="Arial"/>
          <w:szCs w:val="24"/>
        </w:rPr>
        <w:tab/>
      </w:r>
      <w:r w:rsidRPr="000016CD">
        <w:rPr>
          <w:rFonts w:ascii="Arial" w:hAnsi="Arial" w:cs="Arial"/>
          <w:szCs w:val="24"/>
        </w:rPr>
        <w:tab/>
      </w:r>
      <w:r w:rsidRPr="000016CD">
        <w:rPr>
          <w:rFonts w:ascii="Arial" w:hAnsi="Arial" w:cs="Arial"/>
          <w:szCs w:val="24"/>
        </w:rPr>
        <w:tab/>
      </w:r>
      <w:r w:rsidRPr="000016CD">
        <w:rPr>
          <w:rFonts w:ascii="Arial" w:hAnsi="Arial" w:cs="Arial"/>
          <w:szCs w:val="24"/>
        </w:rPr>
        <w:tab/>
      </w:r>
      <w:proofErr w:type="gramStart"/>
      <w:r w:rsidR="005F0796">
        <w:rPr>
          <w:rFonts w:ascii="Arial" w:hAnsi="Arial" w:cs="Arial"/>
          <w:szCs w:val="24"/>
        </w:rPr>
        <w:t>By:_</w:t>
      </w:r>
      <w:proofErr w:type="gramEnd"/>
      <w:r w:rsidR="005F0796">
        <w:rPr>
          <w:rFonts w:ascii="Arial" w:hAnsi="Arial" w:cs="Arial"/>
          <w:szCs w:val="24"/>
        </w:rPr>
        <w:t>____________________________</w:t>
      </w:r>
    </w:p>
    <w:p w14:paraId="44D287C6" w14:textId="77777777" w:rsidR="00817ECD" w:rsidRPr="005F0796" w:rsidRDefault="00817ECD" w:rsidP="00817ECD">
      <w:pPr>
        <w:tabs>
          <w:tab w:val="left" w:pos="37"/>
        </w:tabs>
        <w:spacing w:after="0" w:line="240" w:lineRule="auto"/>
        <w:jc w:val="both"/>
        <w:rPr>
          <w:rFonts w:ascii="Arial" w:hAnsi="Arial" w:cs="Arial"/>
          <w:szCs w:val="24"/>
        </w:rPr>
      </w:pPr>
      <w:r w:rsidRPr="000016CD">
        <w:rPr>
          <w:rFonts w:ascii="Arial" w:hAnsi="Arial" w:cs="Arial"/>
          <w:szCs w:val="24"/>
        </w:rPr>
        <w:tab/>
      </w:r>
      <w:r w:rsidRPr="000016CD">
        <w:rPr>
          <w:rFonts w:ascii="Arial" w:hAnsi="Arial" w:cs="Arial"/>
          <w:szCs w:val="24"/>
        </w:rPr>
        <w:tab/>
      </w:r>
      <w:r w:rsidRPr="000016CD">
        <w:rPr>
          <w:rFonts w:ascii="Arial" w:hAnsi="Arial" w:cs="Arial"/>
          <w:szCs w:val="24"/>
        </w:rPr>
        <w:tab/>
      </w:r>
      <w:r w:rsidRPr="000016CD">
        <w:rPr>
          <w:rFonts w:ascii="Arial" w:hAnsi="Arial" w:cs="Arial"/>
          <w:szCs w:val="24"/>
        </w:rPr>
        <w:tab/>
      </w:r>
      <w:r w:rsidRPr="000016CD">
        <w:rPr>
          <w:rFonts w:ascii="Arial" w:hAnsi="Arial" w:cs="Arial"/>
          <w:szCs w:val="24"/>
        </w:rPr>
        <w:tab/>
      </w:r>
      <w:r w:rsidRPr="000016CD">
        <w:rPr>
          <w:rFonts w:ascii="Arial" w:hAnsi="Arial" w:cs="Arial"/>
          <w:szCs w:val="24"/>
        </w:rPr>
        <w:tab/>
      </w:r>
      <w:r w:rsidRPr="00817ECD">
        <w:rPr>
          <w:rFonts w:ascii="Arial" w:hAnsi="Arial" w:cs="Arial"/>
          <w:b/>
          <w:szCs w:val="24"/>
        </w:rPr>
        <w:tab/>
      </w:r>
      <w:r w:rsidR="005F0796">
        <w:rPr>
          <w:rFonts w:ascii="Arial" w:hAnsi="Arial" w:cs="Arial"/>
          <w:b/>
          <w:szCs w:val="24"/>
        </w:rPr>
        <w:t xml:space="preserve">                  </w:t>
      </w:r>
      <w:r w:rsidR="005F0796" w:rsidRPr="005F0796">
        <w:rPr>
          <w:rFonts w:ascii="Arial" w:hAnsi="Arial" w:cs="Arial"/>
          <w:szCs w:val="24"/>
        </w:rPr>
        <w:t>Secretary</w:t>
      </w:r>
    </w:p>
    <w:p w14:paraId="5BAF8262" w14:textId="77777777" w:rsidR="00817ECD" w:rsidRDefault="00817ECD" w:rsidP="00817ECD">
      <w:pPr>
        <w:spacing w:after="0" w:line="240" w:lineRule="auto"/>
      </w:pPr>
    </w:p>
    <w:p w14:paraId="7729C011" w14:textId="77777777" w:rsidR="00817ECD" w:rsidRDefault="00817ECD" w:rsidP="00817ECD">
      <w:pPr>
        <w:spacing w:after="0" w:line="240" w:lineRule="auto"/>
        <w:rPr>
          <w:rFonts w:ascii="Arial" w:eastAsia="Arial" w:hAnsi="Arial" w:cs="Arial"/>
          <w:szCs w:val="24"/>
        </w:rPr>
      </w:pPr>
    </w:p>
    <w:p w14:paraId="17BA3D8C" w14:textId="77777777" w:rsidR="005F0796" w:rsidRDefault="005F0796" w:rsidP="00817ECD">
      <w:pPr>
        <w:spacing w:after="0" w:line="240" w:lineRule="auto"/>
        <w:rPr>
          <w:rFonts w:ascii="Arial" w:eastAsia="Arial" w:hAnsi="Arial" w:cs="Arial"/>
          <w:szCs w:val="24"/>
        </w:rPr>
      </w:pPr>
    </w:p>
    <w:p w14:paraId="5ED7D097" w14:textId="77777777" w:rsidR="005F0796" w:rsidRDefault="005F0796" w:rsidP="005F0796">
      <w:pPr>
        <w:pStyle w:val="BodyText"/>
        <w:ind w:left="120"/>
      </w:pPr>
      <w:r>
        <w:rPr>
          <w:rFonts w:cs="Arial"/>
        </w:rPr>
        <w:tab/>
      </w:r>
      <w:r>
        <w:rPr>
          <w:rFonts w:cs="Arial"/>
        </w:rPr>
        <w:tab/>
      </w:r>
      <w:r>
        <w:rPr>
          <w:rFonts w:cs="Arial"/>
        </w:rPr>
        <w:tab/>
      </w:r>
      <w:r>
        <w:rPr>
          <w:rFonts w:cs="Arial"/>
        </w:rPr>
        <w:tab/>
      </w:r>
      <w:r>
        <w:rPr>
          <w:rFonts w:cs="Arial"/>
        </w:rPr>
        <w:tab/>
      </w:r>
      <w:r>
        <w:rPr>
          <w:rFonts w:cs="Arial"/>
        </w:rPr>
        <w:tab/>
      </w:r>
      <w:r>
        <w:t>CORPORATE</w:t>
      </w:r>
      <w:r>
        <w:rPr>
          <w:spacing w:val="-6"/>
        </w:rPr>
        <w:t xml:space="preserve"> </w:t>
      </w:r>
      <w:r>
        <w:t>SEAL</w:t>
      </w:r>
    </w:p>
    <w:p w14:paraId="186A1B8E" w14:textId="77777777" w:rsidR="005F0796" w:rsidRDefault="005F0796" w:rsidP="00817ECD">
      <w:pPr>
        <w:spacing w:after="0" w:line="240" w:lineRule="auto"/>
        <w:rPr>
          <w:rFonts w:ascii="Arial" w:eastAsia="Arial" w:hAnsi="Arial" w:cs="Arial"/>
          <w:szCs w:val="24"/>
        </w:rPr>
      </w:pPr>
    </w:p>
    <w:p w14:paraId="39AFE33D" w14:textId="77777777" w:rsidR="00817ECD" w:rsidRDefault="00817ECD" w:rsidP="00817ECD">
      <w:pPr>
        <w:spacing w:after="0" w:line="240" w:lineRule="auto"/>
        <w:rPr>
          <w:rFonts w:ascii="Arial" w:eastAsia="Arial" w:hAnsi="Arial" w:cs="Arial"/>
          <w:szCs w:val="24"/>
        </w:rPr>
      </w:pPr>
    </w:p>
    <w:p w14:paraId="2BAD6E08" w14:textId="77777777" w:rsidR="00817ECD" w:rsidRDefault="00817ECD" w:rsidP="00817ECD">
      <w:pPr>
        <w:spacing w:after="0" w:line="240" w:lineRule="auto"/>
        <w:rPr>
          <w:rFonts w:ascii="Arial" w:eastAsia="Arial" w:hAnsi="Arial" w:cs="Arial"/>
          <w:szCs w:val="24"/>
        </w:rPr>
      </w:pPr>
    </w:p>
    <w:p w14:paraId="3762FEB3" w14:textId="77777777" w:rsidR="00817ECD" w:rsidRDefault="00817ECD" w:rsidP="00817ECD">
      <w:pPr>
        <w:pStyle w:val="BodyText"/>
        <w:tabs>
          <w:tab w:val="left" w:pos="3763"/>
          <w:tab w:val="left" w:pos="4006"/>
        </w:tabs>
        <w:ind w:left="120"/>
      </w:pPr>
      <w:r>
        <w:t>STATE</w:t>
      </w:r>
      <w:r>
        <w:rPr>
          <w:spacing w:val="-1"/>
        </w:rPr>
        <w:t xml:space="preserve"> </w:t>
      </w:r>
      <w:r>
        <w:t xml:space="preserve">OF </w:t>
      </w:r>
      <w:r>
        <w:rPr>
          <w:u w:val="single" w:color="000000"/>
        </w:rPr>
        <w:tab/>
        <w:t xml:space="preserve">   </w:t>
      </w:r>
      <w:r>
        <w:t xml:space="preserve">: </w:t>
      </w:r>
    </w:p>
    <w:p w14:paraId="6BD1F20A" w14:textId="77777777" w:rsidR="00817ECD" w:rsidRDefault="00817ECD" w:rsidP="00817ECD">
      <w:pPr>
        <w:pStyle w:val="BodyText"/>
        <w:tabs>
          <w:tab w:val="left" w:pos="3763"/>
          <w:tab w:val="left" w:pos="4006"/>
        </w:tabs>
        <w:ind w:left="120"/>
      </w:pPr>
      <w:r>
        <w:t>COUNTY</w:t>
      </w:r>
      <w:r>
        <w:rPr>
          <w:spacing w:val="-3"/>
        </w:rPr>
        <w:t xml:space="preserve"> </w:t>
      </w:r>
      <w:r>
        <w:t>OF</w:t>
      </w:r>
      <w:r>
        <w:rPr>
          <w:u w:val="single" w:color="000000"/>
        </w:rPr>
        <w:tab/>
      </w:r>
      <w:r>
        <w:rPr>
          <w:u w:val="single" w:color="000000"/>
        </w:rPr>
        <w:tab/>
      </w:r>
      <w:r>
        <w:t>:</w:t>
      </w:r>
    </w:p>
    <w:p w14:paraId="703F61BE" w14:textId="77777777" w:rsidR="00817ECD" w:rsidRDefault="00817ECD" w:rsidP="00817ECD">
      <w:pPr>
        <w:pStyle w:val="BodyText"/>
        <w:tabs>
          <w:tab w:val="left" w:pos="8117"/>
        </w:tabs>
        <w:ind w:left="120" w:right="61"/>
      </w:pPr>
    </w:p>
    <w:p w14:paraId="4A959675" w14:textId="77777777" w:rsidR="00817ECD" w:rsidRDefault="005F0796" w:rsidP="0064271D">
      <w:pPr>
        <w:pStyle w:val="BodyText"/>
        <w:tabs>
          <w:tab w:val="left" w:pos="8117"/>
        </w:tabs>
        <w:ind w:left="0" w:right="61"/>
        <w:jc w:val="both"/>
      </w:pPr>
      <w:r>
        <w:t xml:space="preserve">            </w:t>
      </w:r>
      <w:proofErr w:type="gramStart"/>
      <w:r w:rsidR="00817ECD">
        <w:t>The  foregoing</w:t>
      </w:r>
      <w:proofErr w:type="gramEnd"/>
      <w:r w:rsidR="00817ECD">
        <w:t xml:space="preserve">  instrument  was  acknowledged  before  me   </w:t>
      </w:r>
      <w:r w:rsidR="00817ECD">
        <w:rPr>
          <w:spacing w:val="54"/>
        </w:rPr>
        <w:t xml:space="preserve"> </w:t>
      </w:r>
      <w:r w:rsidR="00817ECD">
        <w:t>this</w:t>
      </w:r>
      <w:r w:rsidR="00817ECD" w:rsidRPr="0061186E">
        <w:rPr>
          <w:b/>
          <w:u w:val="single" w:color="000000"/>
        </w:rPr>
        <w:tab/>
      </w:r>
      <w:r w:rsidR="00817ECD" w:rsidRPr="0061186E">
        <w:rPr>
          <w:b/>
        </w:rPr>
        <w:t>_</w:t>
      </w:r>
      <w:r w:rsidR="00817ECD">
        <w:t xml:space="preserve">day </w:t>
      </w:r>
      <w:r w:rsidR="00817ECD">
        <w:rPr>
          <w:spacing w:val="25"/>
        </w:rPr>
        <w:t xml:space="preserve"> </w:t>
      </w:r>
      <w:r w:rsidR="00817ECD">
        <w:t>of</w:t>
      </w:r>
    </w:p>
    <w:p w14:paraId="67B9D7A6" w14:textId="77777777" w:rsidR="005F0796" w:rsidRDefault="00817ECD" w:rsidP="005F07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autoSpaceDE w:val="0"/>
        <w:autoSpaceDN w:val="0"/>
        <w:adjustRightInd w:val="0"/>
        <w:jc w:val="both"/>
        <w:rPr>
          <w:rFonts w:ascii="Arial" w:hAnsi="Arial" w:cs="Arial"/>
          <w:szCs w:val="24"/>
        </w:rPr>
      </w:pPr>
      <w:r w:rsidRPr="0061186E">
        <w:rPr>
          <w:rFonts w:ascii="Arial" w:hAnsi="Arial" w:cs="Arial"/>
          <w:b/>
          <w:u w:val="single" w:color="000000"/>
        </w:rPr>
        <w:t xml:space="preserve">                           </w:t>
      </w:r>
      <w:r w:rsidRPr="0061186E">
        <w:rPr>
          <w:rFonts w:ascii="Arial" w:hAnsi="Arial" w:cs="Arial"/>
          <w:b/>
          <w:u w:val="single" w:color="000000"/>
        </w:rPr>
        <w:tab/>
      </w:r>
      <w:r w:rsidRPr="0064271D">
        <w:rPr>
          <w:rFonts w:ascii="Arial" w:hAnsi="Arial" w:cs="Arial"/>
        </w:rPr>
        <w:t xml:space="preserve">, </w:t>
      </w:r>
      <w:r w:rsidRPr="0064271D">
        <w:rPr>
          <w:rFonts w:ascii="Arial" w:hAnsi="Arial" w:cs="Arial"/>
          <w:b/>
        </w:rPr>
        <w:t>20</w:t>
      </w:r>
      <w:r w:rsidR="001D4081">
        <w:rPr>
          <w:rFonts w:ascii="Arial" w:hAnsi="Arial" w:cs="Arial"/>
          <w:b/>
        </w:rPr>
        <w:t>20</w:t>
      </w:r>
      <w:r w:rsidRPr="0064271D">
        <w:rPr>
          <w:rFonts w:ascii="Arial" w:hAnsi="Arial" w:cs="Arial"/>
        </w:rPr>
        <w:t xml:space="preserve">, by </w:t>
      </w:r>
      <w:r w:rsidR="00F03B7C">
        <w:rPr>
          <w:rFonts w:ascii="Arial" w:hAnsi="Arial" w:cs="Arial"/>
          <w:b/>
          <w:u w:val="single"/>
        </w:rPr>
        <w:t>_______________</w:t>
      </w:r>
      <w:r w:rsidR="005F0796">
        <w:rPr>
          <w:rFonts w:ascii="Arial" w:hAnsi="Arial" w:cs="Arial"/>
        </w:rPr>
        <w:t xml:space="preserve">, as </w:t>
      </w:r>
      <w:r w:rsidR="00F03B7C">
        <w:rPr>
          <w:rFonts w:ascii="Arial" w:hAnsi="Arial" w:cs="Arial"/>
          <w:b/>
          <w:u w:val="single"/>
        </w:rPr>
        <w:t>___________</w:t>
      </w:r>
      <w:r w:rsidR="00F03B7C">
        <w:rPr>
          <w:rFonts w:ascii="Arial" w:hAnsi="Arial" w:cs="Arial"/>
          <w:u w:val="single"/>
        </w:rPr>
        <w:t>________</w:t>
      </w:r>
      <w:r w:rsidR="00A52021">
        <w:rPr>
          <w:rFonts w:ascii="Arial" w:hAnsi="Arial" w:cs="Arial"/>
          <w:b/>
          <w:caps/>
          <w:szCs w:val="24"/>
        </w:rPr>
        <w:t>,</w:t>
      </w:r>
      <w:r w:rsidRPr="0064271D">
        <w:rPr>
          <w:rFonts w:ascii="Arial" w:hAnsi="Arial" w:cs="Arial"/>
          <w:b/>
        </w:rPr>
        <w:t xml:space="preserve"> </w:t>
      </w:r>
      <w:r w:rsidR="0064271D" w:rsidRPr="0064271D">
        <w:rPr>
          <w:rFonts w:ascii="Arial" w:hAnsi="Arial" w:cs="Arial"/>
          <w:bCs/>
          <w:szCs w:val="24"/>
        </w:rPr>
        <w:t>a Florida corporation,</w:t>
      </w:r>
      <w:r w:rsidR="005F0796">
        <w:rPr>
          <w:rFonts w:ascii="Arial" w:hAnsi="Arial" w:cs="Arial"/>
          <w:bCs/>
          <w:szCs w:val="24"/>
        </w:rPr>
        <w:t xml:space="preserve"> </w:t>
      </w:r>
      <w:r w:rsidR="005F0796" w:rsidRPr="005F0796">
        <w:rPr>
          <w:rFonts w:ascii="Arial" w:hAnsi="Arial" w:cs="Arial"/>
          <w:szCs w:val="24"/>
        </w:rPr>
        <w:t xml:space="preserve">who is </w:t>
      </w:r>
      <w:r w:rsidR="005F0796" w:rsidRPr="005F0796">
        <w:rPr>
          <w:rFonts w:ascii="MS Gothic" w:eastAsia="MS Gothic" w:hAnsi="MS Gothic" w:cs="MS Gothic" w:hint="eastAsia"/>
          <w:szCs w:val="24"/>
        </w:rPr>
        <w:t>☐</w:t>
      </w:r>
      <w:r w:rsidR="005F0796" w:rsidRPr="005F0796">
        <w:rPr>
          <w:rFonts w:ascii="Arial" w:hAnsi="Arial" w:cs="Arial"/>
          <w:szCs w:val="24"/>
        </w:rPr>
        <w:t xml:space="preserve"> personally known to me or </w:t>
      </w:r>
      <w:r w:rsidR="005F0796" w:rsidRPr="005F0796">
        <w:rPr>
          <w:rFonts w:ascii="MS Gothic" w:eastAsia="MS Gothic" w:hAnsi="MS Gothic" w:cs="MS Gothic" w:hint="eastAsia"/>
          <w:szCs w:val="24"/>
        </w:rPr>
        <w:t>☐</w:t>
      </w:r>
      <w:r w:rsidR="005F0796" w:rsidRPr="005F0796">
        <w:rPr>
          <w:rFonts w:ascii="Arial" w:hAnsi="Arial" w:cs="Arial"/>
          <w:szCs w:val="24"/>
        </w:rPr>
        <w:t xml:space="preserve"> has produced _____________________ as identification.</w:t>
      </w:r>
    </w:p>
    <w:p w14:paraId="5F92F0A4" w14:textId="77777777" w:rsidR="005F0796" w:rsidRPr="005F0796" w:rsidRDefault="005F0796" w:rsidP="005F07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autoSpaceDE w:val="0"/>
        <w:autoSpaceDN w:val="0"/>
        <w:adjustRightInd w:val="0"/>
        <w:jc w:val="both"/>
        <w:rPr>
          <w:rFonts w:ascii="Arial" w:hAnsi="Arial" w:cs="Arial"/>
          <w:szCs w:val="24"/>
        </w:rPr>
      </w:pPr>
    </w:p>
    <w:p w14:paraId="2326AEA7" w14:textId="77777777" w:rsidR="00817ECD" w:rsidRDefault="005F0796" w:rsidP="005F0796">
      <w:pPr>
        <w:spacing w:after="0" w:line="240" w:lineRule="auto"/>
      </w:pPr>
      <w:r>
        <w:t xml:space="preserve"> </w:t>
      </w:r>
    </w:p>
    <w:p w14:paraId="1E0705CD" w14:textId="77777777" w:rsidR="00817ECD" w:rsidRDefault="005F0796" w:rsidP="00817ECD">
      <w:pPr>
        <w:spacing w:after="0" w:line="240" w:lineRule="auto"/>
        <w:rPr>
          <w:rFonts w:ascii="Arial" w:hAnsi="Arial" w:cs="Arial"/>
        </w:rPr>
      </w:pPr>
      <w:r w:rsidRPr="005F0796">
        <w:rPr>
          <w:rFonts w:ascii="Arial" w:hAnsi="Arial" w:cs="Arial"/>
        </w:rPr>
        <w:t>(NOTARY SEAL)</w:t>
      </w:r>
    </w:p>
    <w:p w14:paraId="0E7647BE" w14:textId="77777777" w:rsidR="005F0796" w:rsidRPr="005F0796" w:rsidRDefault="005F0796" w:rsidP="00817ECD">
      <w:pPr>
        <w:spacing w:after="0" w:line="240" w:lineRule="auto"/>
        <w:rPr>
          <w:rFonts w:ascii="Arial" w:eastAsia="Arial" w:hAnsi="Arial" w:cs="Arial"/>
          <w:szCs w:val="24"/>
        </w:rPr>
      </w:pPr>
    </w:p>
    <w:p w14:paraId="6AAAF553" w14:textId="77777777" w:rsidR="00817ECD" w:rsidRDefault="00817ECD" w:rsidP="00817ECD">
      <w:pPr>
        <w:spacing w:after="0" w:line="240" w:lineRule="auto"/>
        <w:ind w:left="443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25CCC073" wp14:editId="3AFFCCDA">
                <wp:extent cx="2893060" cy="10160"/>
                <wp:effectExtent l="1905" t="8890" r="635" b="0"/>
                <wp:docPr id="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3060" cy="10160"/>
                          <a:chOff x="0" y="0"/>
                          <a:chExt cx="4556" cy="16"/>
                        </a:xfrm>
                      </wpg:grpSpPr>
                      <wpg:grpSp>
                        <wpg:cNvPr id="8" name="Group 15"/>
                        <wpg:cNvGrpSpPr>
                          <a:grpSpLocks/>
                        </wpg:cNvGrpSpPr>
                        <wpg:grpSpPr bwMode="auto">
                          <a:xfrm>
                            <a:off x="8" y="8"/>
                            <a:ext cx="4541" cy="2"/>
                            <a:chOff x="8" y="8"/>
                            <a:chExt cx="4541" cy="2"/>
                          </a:xfrm>
                        </wpg:grpSpPr>
                        <wps:wsp>
                          <wps:cNvPr id="9" name="Freeform 16"/>
                          <wps:cNvSpPr>
                            <a:spLocks/>
                          </wps:cNvSpPr>
                          <wps:spPr bwMode="auto">
                            <a:xfrm>
                              <a:off x="8" y="8"/>
                              <a:ext cx="4541" cy="2"/>
                            </a:xfrm>
                            <a:custGeom>
                              <a:avLst/>
                              <a:gdLst>
                                <a:gd name="T0" fmla="+- 0 8 8"/>
                                <a:gd name="T1" fmla="*/ T0 w 4541"/>
                                <a:gd name="T2" fmla="+- 0 4548 8"/>
                                <a:gd name="T3" fmla="*/ T2 w 4541"/>
                              </a:gdLst>
                              <a:ahLst/>
                              <a:cxnLst>
                                <a:cxn ang="0">
                                  <a:pos x="T1" y="0"/>
                                </a:cxn>
                                <a:cxn ang="0">
                                  <a:pos x="T3" y="0"/>
                                </a:cxn>
                              </a:cxnLst>
                              <a:rect l="0" t="0" r="r" b="b"/>
                              <a:pathLst>
                                <a:path w="4541">
                                  <a:moveTo>
                                    <a:pt x="0" y="0"/>
                                  </a:moveTo>
                                  <a:lnTo>
                                    <a:pt x="45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BDD1993" id="Group 14" o:spid="_x0000_s1026" style="width:227.8pt;height:.8pt;mso-position-horizontal-relative:char;mso-position-vertical-relative:line" coordsize="45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">
                <v:group id="Group 15" o:spid="_x0000_s1027" style="position:absolute;left:8;top:8;width:4541;height:2" coordorigin="8,8" coordsize="45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6" o:spid="_x0000_s1028" style="position:absolute;left:8;top:8;width:4541;height:2;visibility:visible;mso-wrap-style:square;v-text-anchor:top" coordsize="45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" path="m,l4540,e" filled="f" strokeweight=".26669mm">
                    <v:path arrowok="t" o:connecttype="custom" o:connectlocs="0,0;4540,0" o:connectangles="0,0"/>
                  </v:shape>
                </v:group>
                <w10:anchorlock/>
              </v:group>
            </w:pict>
          </mc:Fallback>
        </mc:AlternateContent>
      </w:r>
    </w:p>
    <w:p w14:paraId="3B925EEC" w14:textId="77777777" w:rsidR="00817ECD" w:rsidRDefault="00817ECD" w:rsidP="00817ECD">
      <w:pPr>
        <w:pStyle w:val="BodyText"/>
        <w:ind w:left="4440" w:right="667"/>
      </w:pPr>
      <w:r>
        <w:t>Notary Public, State</w:t>
      </w:r>
      <w:r>
        <w:rPr>
          <w:spacing w:val="-11"/>
        </w:rPr>
        <w:t xml:space="preserve"> </w:t>
      </w:r>
      <w:r>
        <w:t>of</w:t>
      </w:r>
    </w:p>
    <w:p w14:paraId="7950618B" w14:textId="77777777" w:rsidR="00817ECD" w:rsidRDefault="00817ECD" w:rsidP="00817ECD">
      <w:pPr>
        <w:pStyle w:val="BodyText"/>
        <w:ind w:left="4440" w:right="61"/>
      </w:pPr>
      <w:r>
        <w:t>(Signature of Notary taking</w:t>
      </w:r>
      <w:r>
        <w:rPr>
          <w:spacing w:val="-19"/>
        </w:rPr>
        <w:t xml:space="preserve"> </w:t>
      </w:r>
      <w:r>
        <w:t>Acknowledgment)</w:t>
      </w:r>
    </w:p>
    <w:p w14:paraId="1BBAFB39" w14:textId="77777777" w:rsidR="00817ECD" w:rsidRDefault="00817ECD" w:rsidP="00817ECD">
      <w:pPr>
        <w:spacing w:after="0" w:line="240" w:lineRule="auto"/>
        <w:rPr>
          <w:rFonts w:ascii="Arial" w:eastAsia="Arial" w:hAnsi="Arial" w:cs="Arial"/>
          <w:sz w:val="20"/>
          <w:szCs w:val="20"/>
        </w:rPr>
      </w:pPr>
    </w:p>
    <w:p w14:paraId="6F447892" w14:textId="77777777" w:rsidR="00817ECD" w:rsidRDefault="00817ECD" w:rsidP="00817ECD">
      <w:pPr>
        <w:spacing w:after="0" w:line="240" w:lineRule="auto"/>
        <w:rPr>
          <w:rFonts w:ascii="Arial" w:eastAsia="Arial" w:hAnsi="Arial" w:cs="Arial"/>
          <w:sz w:val="26"/>
          <w:szCs w:val="26"/>
        </w:rPr>
      </w:pPr>
    </w:p>
    <w:p w14:paraId="30D26217" w14:textId="77777777" w:rsidR="00817ECD" w:rsidRDefault="00817ECD" w:rsidP="00817ECD">
      <w:pPr>
        <w:spacing w:after="0" w:line="240" w:lineRule="auto"/>
        <w:ind w:left="443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02628F35" wp14:editId="1A1C86B9">
                <wp:extent cx="2893060" cy="10160"/>
                <wp:effectExtent l="1905" t="5080" r="635" b="3810"/>
                <wp:docPr id="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3060" cy="10160"/>
                          <a:chOff x="0" y="0"/>
                          <a:chExt cx="4556" cy="16"/>
                        </a:xfrm>
                      </wpg:grpSpPr>
                      <wpg:grpSp>
                        <wpg:cNvPr id="5" name="Group 12"/>
                        <wpg:cNvGrpSpPr>
                          <a:grpSpLocks/>
                        </wpg:cNvGrpSpPr>
                        <wpg:grpSpPr bwMode="auto">
                          <a:xfrm>
                            <a:off x="8" y="8"/>
                            <a:ext cx="4541" cy="2"/>
                            <a:chOff x="8" y="8"/>
                            <a:chExt cx="4541" cy="2"/>
                          </a:xfrm>
                        </wpg:grpSpPr>
                        <wps:wsp>
                          <wps:cNvPr id="6" name="Freeform 13"/>
                          <wps:cNvSpPr>
                            <a:spLocks/>
                          </wps:cNvSpPr>
                          <wps:spPr bwMode="auto">
                            <a:xfrm>
                              <a:off x="8" y="8"/>
                              <a:ext cx="4541" cy="2"/>
                            </a:xfrm>
                            <a:custGeom>
                              <a:avLst/>
                              <a:gdLst>
                                <a:gd name="T0" fmla="+- 0 8 8"/>
                                <a:gd name="T1" fmla="*/ T0 w 4541"/>
                                <a:gd name="T2" fmla="+- 0 4548 8"/>
                                <a:gd name="T3" fmla="*/ T2 w 4541"/>
                              </a:gdLst>
                              <a:ahLst/>
                              <a:cxnLst>
                                <a:cxn ang="0">
                                  <a:pos x="T1" y="0"/>
                                </a:cxn>
                                <a:cxn ang="0">
                                  <a:pos x="T3" y="0"/>
                                </a:cxn>
                              </a:cxnLst>
                              <a:rect l="0" t="0" r="r" b="b"/>
                              <a:pathLst>
                                <a:path w="4541">
                                  <a:moveTo>
                                    <a:pt x="0" y="0"/>
                                  </a:moveTo>
                                  <a:lnTo>
                                    <a:pt x="45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BAE5A1A" id="Group 11" o:spid="_x0000_s1026" style="width:227.8pt;height:.8pt;mso-position-horizontal-relative:char;mso-position-vertical-relative:line" coordsize="45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">
                <v:group id="Group 12" o:spid="_x0000_s1027" style="position:absolute;left:8;top:8;width:4541;height:2" coordorigin="8,8" coordsize="45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13" o:spid="_x0000_s1028" style="position:absolute;left:8;top:8;width:4541;height:2;visibility:visible;mso-wrap-style:square;v-text-anchor:top" coordsize="45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" path="m,l4540,e" filled="f" strokeweight=".26669mm">
                    <v:path arrowok="t" o:connecttype="custom" o:connectlocs="0,0;4540,0" o:connectangles="0,0"/>
                  </v:shape>
                </v:group>
                <w10:anchorlock/>
              </v:group>
            </w:pict>
          </mc:Fallback>
        </mc:AlternateContent>
      </w:r>
    </w:p>
    <w:p w14:paraId="1209D94F" w14:textId="77777777" w:rsidR="005F0796" w:rsidRDefault="00817ECD" w:rsidP="00817ECD">
      <w:pPr>
        <w:pStyle w:val="BodyText"/>
        <w:ind w:left="4440" w:right="61"/>
      </w:pPr>
      <w:r>
        <w:t>Name of Notary Typed, Printed or</w:t>
      </w:r>
      <w:r>
        <w:rPr>
          <w:spacing w:val="-17"/>
        </w:rPr>
        <w:t xml:space="preserve"> </w:t>
      </w:r>
      <w:r>
        <w:t xml:space="preserve">Stamped </w:t>
      </w:r>
    </w:p>
    <w:p w14:paraId="1EE27415" w14:textId="77777777" w:rsidR="005F0796" w:rsidRDefault="005F0796" w:rsidP="00817ECD">
      <w:pPr>
        <w:pStyle w:val="BodyText"/>
        <w:ind w:left="4440" w:right="61"/>
      </w:pPr>
    </w:p>
    <w:p w14:paraId="708C0EEF" w14:textId="77777777" w:rsidR="005F0796" w:rsidRDefault="005F0796" w:rsidP="00817ECD">
      <w:pPr>
        <w:pStyle w:val="BodyText"/>
        <w:ind w:left="4440" w:right="61"/>
      </w:pPr>
    </w:p>
    <w:p w14:paraId="4825E7B3" w14:textId="77777777" w:rsidR="00817ECD" w:rsidRDefault="00817ECD" w:rsidP="00817ECD">
      <w:pPr>
        <w:pStyle w:val="BodyText"/>
        <w:ind w:left="4440" w:right="61"/>
      </w:pPr>
      <w:r>
        <w:t>My Commission</w:t>
      </w:r>
      <w:r>
        <w:rPr>
          <w:spacing w:val="-10"/>
        </w:rPr>
        <w:t xml:space="preserve"> </w:t>
      </w:r>
      <w:r>
        <w:t>Expires:</w:t>
      </w:r>
    </w:p>
    <w:p w14:paraId="7136A80C" w14:textId="77777777" w:rsidR="00866A88" w:rsidRDefault="00866A88" w:rsidP="00866A88">
      <w:pPr>
        <w:pStyle w:val="BodyText"/>
        <w:ind w:left="4691" w:right="394"/>
      </w:pPr>
    </w:p>
    <w:p w14:paraId="58D9D562" w14:textId="77777777" w:rsidR="006D1753" w:rsidRDefault="006D1753" w:rsidP="00866A88">
      <w:pPr>
        <w:pStyle w:val="BodyText"/>
        <w:ind w:left="4691" w:right="394"/>
      </w:pPr>
    </w:p>
    <w:p w14:paraId="37DC08B6" w14:textId="77777777" w:rsidR="005531F7" w:rsidRDefault="005531F7" w:rsidP="00866A88">
      <w:pPr>
        <w:pStyle w:val="BodyText"/>
        <w:ind w:left="4691" w:right="394"/>
        <w:sectPr w:rsidR="005531F7" w:rsidSect="00C623FA">
          <w:headerReference w:type="even" r:id="rId12"/>
          <w:headerReference w:type="default" r:id="rId13"/>
          <w:footerReference w:type="even" r:id="rId14"/>
          <w:footerReference w:type="default" r:id="rId15"/>
          <w:headerReference w:type="first" r:id="rId16"/>
          <w:footerReference w:type="first" r:id="rId17"/>
          <w:pgSz w:w="12260" w:h="15860"/>
          <w:pgMar w:top="1400" w:right="1320" w:bottom="920" w:left="1540" w:header="0" w:footer="737" w:gutter="0"/>
          <w:pgNumType w:start="1"/>
          <w:cols w:space="720"/>
          <w:titlePg/>
          <w:docGrid w:linePitch="326"/>
        </w:sectPr>
      </w:pPr>
    </w:p>
    <w:p w14:paraId="0F470E7A" w14:textId="77777777" w:rsidR="006D1753" w:rsidRDefault="006D1753" w:rsidP="00866A88">
      <w:pPr>
        <w:pStyle w:val="BodyText"/>
        <w:ind w:left="4691" w:right="394"/>
      </w:pPr>
    </w:p>
    <w:p w14:paraId="3403286D" w14:textId="77777777" w:rsidR="00866A88" w:rsidRDefault="00866A88" w:rsidP="00F26B67">
      <w:pPr>
        <w:pStyle w:val="Heading1"/>
        <w:ind w:left="0" w:right="40"/>
        <w:jc w:val="center"/>
        <w:rPr>
          <w:b w:val="0"/>
          <w:bCs w:val="0"/>
        </w:rPr>
      </w:pPr>
      <w:r>
        <w:rPr>
          <w:u w:val="thick" w:color="000000"/>
        </w:rPr>
        <w:t>EXHIBIT</w:t>
      </w:r>
      <w:r>
        <w:rPr>
          <w:spacing w:val="-6"/>
          <w:u w:val="thick" w:color="000000"/>
        </w:rPr>
        <w:t xml:space="preserve"> </w:t>
      </w:r>
      <w:r>
        <w:rPr>
          <w:u w:val="thick" w:color="000000"/>
        </w:rPr>
        <w:t>“A”</w:t>
      </w:r>
    </w:p>
    <w:p w14:paraId="7832A9B9" w14:textId="77777777" w:rsidR="00866A88" w:rsidRDefault="00866A88" w:rsidP="00866A88">
      <w:pPr>
        <w:spacing w:after="0" w:line="240" w:lineRule="auto"/>
        <w:rPr>
          <w:rFonts w:ascii="Arial" w:eastAsia="Arial" w:hAnsi="Arial" w:cs="Arial"/>
          <w:b/>
          <w:bCs/>
          <w:sz w:val="17"/>
          <w:szCs w:val="17"/>
        </w:rPr>
      </w:pPr>
    </w:p>
    <w:p w14:paraId="4AA60D07" w14:textId="77777777" w:rsidR="00866A88" w:rsidRDefault="00866A88" w:rsidP="00866A88">
      <w:pPr>
        <w:spacing w:after="0" w:line="240" w:lineRule="auto"/>
        <w:ind w:left="815" w:right="1113"/>
        <w:jc w:val="center"/>
        <w:rPr>
          <w:rFonts w:ascii="Arial" w:eastAsia="Arial" w:hAnsi="Arial" w:cs="Arial"/>
          <w:szCs w:val="24"/>
        </w:rPr>
      </w:pPr>
      <w:r>
        <w:rPr>
          <w:rFonts w:ascii="Arial"/>
          <w:b/>
          <w:u w:val="thick" w:color="000000"/>
        </w:rPr>
        <w:t>SCOPE OF</w:t>
      </w:r>
      <w:r>
        <w:rPr>
          <w:rFonts w:ascii="Arial"/>
          <w:b/>
          <w:spacing w:val="-8"/>
          <w:u w:val="thick" w:color="000000"/>
        </w:rPr>
        <w:t xml:space="preserve"> </w:t>
      </w:r>
      <w:r>
        <w:rPr>
          <w:rFonts w:ascii="Arial"/>
          <w:b/>
          <w:u w:val="thick" w:color="000000"/>
        </w:rPr>
        <w:t>SERVICES</w:t>
      </w:r>
    </w:p>
    <w:p w14:paraId="5F4E91E5" w14:textId="77777777" w:rsidR="00866A88" w:rsidRDefault="00866A88" w:rsidP="00866A88">
      <w:pPr>
        <w:spacing w:after="0" w:line="240" w:lineRule="auto"/>
        <w:rPr>
          <w:rFonts w:ascii="Arial" w:eastAsia="Arial" w:hAnsi="Arial" w:cs="Arial"/>
          <w:b/>
          <w:bCs/>
          <w:sz w:val="20"/>
          <w:szCs w:val="20"/>
        </w:rPr>
      </w:pPr>
    </w:p>
    <w:p w14:paraId="643FDB8D" w14:textId="77777777" w:rsidR="00866A88" w:rsidRDefault="00866A88" w:rsidP="00866A88">
      <w:pPr>
        <w:spacing w:after="0" w:line="240" w:lineRule="auto"/>
        <w:rPr>
          <w:rFonts w:ascii="Arial" w:eastAsia="Arial" w:hAnsi="Arial" w:cs="Arial"/>
          <w:b/>
          <w:bCs/>
          <w:sz w:val="20"/>
          <w:szCs w:val="20"/>
        </w:rPr>
      </w:pPr>
    </w:p>
    <w:p w14:paraId="00D69681" w14:textId="77777777" w:rsidR="00F2595E" w:rsidRDefault="00F2595E" w:rsidP="003E378C">
      <w:pPr>
        <w:spacing w:after="0" w:line="240" w:lineRule="auto"/>
        <w:ind w:left="815" w:right="1113"/>
        <w:jc w:val="center"/>
        <w:rPr>
          <w:rFonts w:ascii="Arial" w:eastAsia="Arial" w:hAnsi="Arial" w:cs="Arial"/>
          <w:b/>
          <w:bCs/>
          <w:szCs w:val="24"/>
        </w:rPr>
      </w:pPr>
    </w:p>
    <w:p w14:paraId="43588404" w14:textId="77777777" w:rsidR="00F03B7C" w:rsidRDefault="00F03B7C" w:rsidP="003E378C">
      <w:pPr>
        <w:spacing w:after="0" w:line="240" w:lineRule="auto"/>
        <w:ind w:left="815" w:right="1113"/>
        <w:jc w:val="center"/>
        <w:rPr>
          <w:rFonts w:ascii="Arial" w:eastAsia="Arial" w:hAnsi="Arial" w:cs="Arial"/>
          <w:b/>
          <w:bCs/>
          <w:szCs w:val="24"/>
        </w:rPr>
      </w:pPr>
    </w:p>
    <w:p w14:paraId="35CD6D4A" w14:textId="77777777" w:rsidR="00F03B7C" w:rsidRDefault="00F03B7C" w:rsidP="003E378C">
      <w:pPr>
        <w:spacing w:after="0" w:line="240" w:lineRule="auto"/>
        <w:ind w:left="815" w:right="1113"/>
        <w:jc w:val="center"/>
        <w:rPr>
          <w:rFonts w:ascii="Arial" w:eastAsia="Arial" w:hAnsi="Arial" w:cs="Arial"/>
          <w:b/>
          <w:bCs/>
          <w:szCs w:val="24"/>
        </w:rPr>
      </w:pPr>
    </w:p>
    <w:p w14:paraId="24E67B0A" w14:textId="77777777" w:rsidR="00F03B7C" w:rsidRDefault="00F03B7C" w:rsidP="003E378C">
      <w:pPr>
        <w:spacing w:after="0" w:line="240" w:lineRule="auto"/>
        <w:ind w:left="815" w:right="1113"/>
        <w:jc w:val="center"/>
        <w:rPr>
          <w:rFonts w:ascii="Arial" w:eastAsia="Arial" w:hAnsi="Arial" w:cs="Arial"/>
          <w:b/>
          <w:bCs/>
          <w:szCs w:val="24"/>
        </w:rPr>
      </w:pPr>
    </w:p>
    <w:p w14:paraId="390AE93A" w14:textId="77777777" w:rsidR="00F03B7C" w:rsidRDefault="00F03B7C" w:rsidP="003E378C">
      <w:pPr>
        <w:spacing w:after="0" w:line="240" w:lineRule="auto"/>
        <w:ind w:left="815" w:right="1113"/>
        <w:jc w:val="center"/>
        <w:rPr>
          <w:rFonts w:ascii="Arial" w:eastAsia="Arial" w:hAnsi="Arial" w:cs="Arial"/>
          <w:b/>
          <w:bCs/>
          <w:szCs w:val="24"/>
        </w:rPr>
      </w:pPr>
    </w:p>
    <w:p w14:paraId="72A2318E" w14:textId="77777777" w:rsidR="00F03B7C" w:rsidRDefault="00F03B7C" w:rsidP="003E378C">
      <w:pPr>
        <w:spacing w:after="0" w:line="240" w:lineRule="auto"/>
        <w:ind w:left="815" w:right="1113"/>
        <w:jc w:val="center"/>
        <w:rPr>
          <w:rFonts w:ascii="Arial" w:eastAsia="Arial" w:hAnsi="Arial" w:cs="Arial"/>
          <w:b/>
          <w:bCs/>
          <w:szCs w:val="24"/>
        </w:rPr>
      </w:pPr>
    </w:p>
    <w:p w14:paraId="53540C78" w14:textId="77777777" w:rsidR="00F03B7C" w:rsidRDefault="00F03B7C" w:rsidP="003E378C">
      <w:pPr>
        <w:spacing w:after="0" w:line="240" w:lineRule="auto"/>
        <w:ind w:left="815" w:right="1113"/>
        <w:jc w:val="center"/>
        <w:rPr>
          <w:rFonts w:ascii="Arial" w:eastAsia="Arial" w:hAnsi="Arial" w:cs="Arial"/>
          <w:b/>
          <w:bCs/>
          <w:szCs w:val="24"/>
        </w:rPr>
      </w:pPr>
    </w:p>
    <w:p w14:paraId="5A6F4969" w14:textId="77777777" w:rsidR="00F03B7C" w:rsidRDefault="00F03B7C" w:rsidP="003E378C">
      <w:pPr>
        <w:spacing w:after="0" w:line="240" w:lineRule="auto"/>
        <w:ind w:left="815" w:right="1113"/>
        <w:jc w:val="center"/>
        <w:rPr>
          <w:rFonts w:ascii="Arial" w:eastAsia="Arial" w:hAnsi="Arial" w:cs="Arial"/>
          <w:b/>
          <w:bCs/>
          <w:szCs w:val="24"/>
        </w:rPr>
      </w:pPr>
    </w:p>
    <w:p w14:paraId="7A60179C" w14:textId="77777777" w:rsidR="00F03B7C" w:rsidRDefault="00F03B7C" w:rsidP="003E378C">
      <w:pPr>
        <w:spacing w:after="0" w:line="240" w:lineRule="auto"/>
        <w:ind w:left="815" w:right="1113"/>
        <w:jc w:val="center"/>
        <w:rPr>
          <w:rFonts w:ascii="Arial" w:eastAsia="Arial" w:hAnsi="Arial" w:cs="Arial"/>
          <w:b/>
          <w:bCs/>
          <w:szCs w:val="24"/>
        </w:rPr>
      </w:pPr>
    </w:p>
    <w:p w14:paraId="5376AD0A" w14:textId="77777777" w:rsidR="00F03B7C" w:rsidRDefault="00F03B7C" w:rsidP="003E378C">
      <w:pPr>
        <w:spacing w:after="0" w:line="240" w:lineRule="auto"/>
        <w:ind w:left="815" w:right="1113"/>
        <w:jc w:val="center"/>
        <w:rPr>
          <w:rFonts w:ascii="Arial" w:eastAsia="Arial" w:hAnsi="Arial" w:cs="Arial"/>
          <w:b/>
          <w:bCs/>
          <w:szCs w:val="24"/>
        </w:rPr>
      </w:pPr>
    </w:p>
    <w:p w14:paraId="0AD92BBB" w14:textId="77777777" w:rsidR="00F03B7C" w:rsidRDefault="00F03B7C" w:rsidP="003E378C">
      <w:pPr>
        <w:spacing w:after="0" w:line="240" w:lineRule="auto"/>
        <w:ind w:left="815" w:right="1113"/>
        <w:jc w:val="center"/>
        <w:rPr>
          <w:rFonts w:ascii="Arial" w:eastAsia="Arial" w:hAnsi="Arial" w:cs="Arial"/>
          <w:b/>
          <w:bCs/>
          <w:szCs w:val="24"/>
        </w:rPr>
      </w:pPr>
    </w:p>
    <w:p w14:paraId="486F6945" w14:textId="77777777" w:rsidR="00F03B7C" w:rsidRDefault="00F03B7C" w:rsidP="003E378C">
      <w:pPr>
        <w:spacing w:after="0" w:line="240" w:lineRule="auto"/>
        <w:ind w:left="815" w:right="1113"/>
        <w:jc w:val="center"/>
        <w:rPr>
          <w:rFonts w:ascii="Arial" w:eastAsia="Arial" w:hAnsi="Arial" w:cs="Arial"/>
          <w:b/>
          <w:bCs/>
          <w:szCs w:val="24"/>
        </w:rPr>
      </w:pPr>
    </w:p>
    <w:p w14:paraId="752648B7" w14:textId="77777777" w:rsidR="00F03B7C" w:rsidRDefault="00F03B7C" w:rsidP="003E378C">
      <w:pPr>
        <w:spacing w:after="0" w:line="240" w:lineRule="auto"/>
        <w:ind w:left="815" w:right="1113"/>
        <w:jc w:val="center"/>
        <w:rPr>
          <w:rFonts w:ascii="Arial" w:eastAsia="Arial" w:hAnsi="Arial" w:cs="Arial"/>
          <w:b/>
          <w:bCs/>
          <w:szCs w:val="24"/>
        </w:rPr>
      </w:pPr>
    </w:p>
    <w:p w14:paraId="58C08DB7" w14:textId="77777777" w:rsidR="00F03B7C" w:rsidRDefault="00F03B7C" w:rsidP="003E378C">
      <w:pPr>
        <w:spacing w:after="0" w:line="240" w:lineRule="auto"/>
        <w:ind w:left="815" w:right="1113"/>
        <w:jc w:val="center"/>
        <w:rPr>
          <w:rFonts w:ascii="Arial" w:eastAsia="Arial" w:hAnsi="Arial" w:cs="Arial"/>
          <w:b/>
          <w:bCs/>
          <w:szCs w:val="24"/>
        </w:rPr>
      </w:pPr>
    </w:p>
    <w:p w14:paraId="6E097B6C" w14:textId="77777777" w:rsidR="00F03B7C" w:rsidRDefault="00F03B7C" w:rsidP="003E378C">
      <w:pPr>
        <w:spacing w:after="0" w:line="240" w:lineRule="auto"/>
        <w:ind w:left="815" w:right="1113"/>
        <w:jc w:val="center"/>
        <w:rPr>
          <w:rFonts w:ascii="Arial" w:eastAsia="Arial" w:hAnsi="Arial" w:cs="Arial"/>
          <w:b/>
          <w:bCs/>
          <w:szCs w:val="24"/>
        </w:rPr>
      </w:pPr>
    </w:p>
    <w:p w14:paraId="7CD0C52F" w14:textId="77777777" w:rsidR="00F03B7C" w:rsidRDefault="00F03B7C" w:rsidP="003E378C">
      <w:pPr>
        <w:spacing w:after="0" w:line="240" w:lineRule="auto"/>
        <w:ind w:left="815" w:right="1113"/>
        <w:jc w:val="center"/>
        <w:rPr>
          <w:rFonts w:ascii="Arial" w:eastAsia="Arial" w:hAnsi="Arial" w:cs="Arial"/>
          <w:b/>
          <w:bCs/>
          <w:szCs w:val="24"/>
        </w:rPr>
      </w:pPr>
    </w:p>
    <w:p w14:paraId="70298C17" w14:textId="77777777" w:rsidR="00F03B7C" w:rsidRDefault="00F03B7C" w:rsidP="003E378C">
      <w:pPr>
        <w:spacing w:after="0" w:line="240" w:lineRule="auto"/>
        <w:ind w:left="815" w:right="1113"/>
        <w:jc w:val="center"/>
        <w:rPr>
          <w:rFonts w:ascii="Arial" w:eastAsia="Arial" w:hAnsi="Arial" w:cs="Arial"/>
          <w:b/>
          <w:bCs/>
          <w:szCs w:val="24"/>
        </w:rPr>
      </w:pPr>
    </w:p>
    <w:p w14:paraId="04F03D7A" w14:textId="77777777" w:rsidR="00F03B7C" w:rsidRDefault="00F03B7C" w:rsidP="003E378C">
      <w:pPr>
        <w:spacing w:after="0" w:line="240" w:lineRule="auto"/>
        <w:ind w:left="815" w:right="1113"/>
        <w:jc w:val="center"/>
        <w:rPr>
          <w:rFonts w:ascii="Arial" w:eastAsia="Arial" w:hAnsi="Arial" w:cs="Arial"/>
          <w:b/>
          <w:bCs/>
          <w:szCs w:val="24"/>
        </w:rPr>
      </w:pPr>
    </w:p>
    <w:p w14:paraId="0F733330" w14:textId="77777777" w:rsidR="00F03B7C" w:rsidRDefault="00F03B7C" w:rsidP="003E378C">
      <w:pPr>
        <w:spacing w:after="0" w:line="240" w:lineRule="auto"/>
        <w:ind w:left="815" w:right="1113"/>
        <w:jc w:val="center"/>
        <w:rPr>
          <w:rFonts w:ascii="Arial" w:eastAsia="Arial" w:hAnsi="Arial" w:cs="Arial"/>
          <w:b/>
          <w:bCs/>
          <w:szCs w:val="24"/>
        </w:rPr>
      </w:pPr>
    </w:p>
    <w:p w14:paraId="517F5EF3" w14:textId="77777777" w:rsidR="00F03B7C" w:rsidRDefault="00F03B7C" w:rsidP="003E378C">
      <w:pPr>
        <w:spacing w:after="0" w:line="240" w:lineRule="auto"/>
        <w:ind w:left="815" w:right="1113"/>
        <w:jc w:val="center"/>
        <w:rPr>
          <w:rFonts w:ascii="Arial" w:eastAsia="Arial" w:hAnsi="Arial" w:cs="Arial"/>
          <w:b/>
          <w:bCs/>
          <w:szCs w:val="24"/>
        </w:rPr>
      </w:pPr>
    </w:p>
    <w:p w14:paraId="1E6A780E" w14:textId="77777777" w:rsidR="00F03B7C" w:rsidRDefault="00F03B7C" w:rsidP="003E378C">
      <w:pPr>
        <w:spacing w:after="0" w:line="240" w:lineRule="auto"/>
        <w:ind w:left="815" w:right="1113"/>
        <w:jc w:val="center"/>
        <w:rPr>
          <w:rFonts w:ascii="Arial" w:eastAsia="Arial" w:hAnsi="Arial" w:cs="Arial"/>
          <w:b/>
          <w:bCs/>
          <w:szCs w:val="24"/>
        </w:rPr>
      </w:pPr>
    </w:p>
    <w:p w14:paraId="758C7A83" w14:textId="77777777" w:rsidR="00F03B7C" w:rsidRDefault="00F03B7C" w:rsidP="003E378C">
      <w:pPr>
        <w:spacing w:after="0" w:line="240" w:lineRule="auto"/>
        <w:ind w:left="815" w:right="1113"/>
        <w:jc w:val="center"/>
        <w:rPr>
          <w:rFonts w:ascii="Arial" w:eastAsia="Arial" w:hAnsi="Arial" w:cs="Arial"/>
          <w:b/>
          <w:bCs/>
          <w:szCs w:val="24"/>
        </w:rPr>
      </w:pPr>
    </w:p>
    <w:p w14:paraId="2944F418" w14:textId="77777777" w:rsidR="00F03B7C" w:rsidRDefault="00F03B7C" w:rsidP="003E378C">
      <w:pPr>
        <w:spacing w:after="0" w:line="240" w:lineRule="auto"/>
        <w:ind w:left="815" w:right="1113"/>
        <w:jc w:val="center"/>
        <w:rPr>
          <w:rFonts w:ascii="Arial" w:eastAsia="Arial" w:hAnsi="Arial" w:cs="Arial"/>
          <w:b/>
          <w:bCs/>
          <w:szCs w:val="24"/>
        </w:rPr>
      </w:pPr>
    </w:p>
    <w:p w14:paraId="555503F9" w14:textId="77777777" w:rsidR="00F03B7C" w:rsidRDefault="00F03B7C" w:rsidP="003E378C">
      <w:pPr>
        <w:spacing w:after="0" w:line="240" w:lineRule="auto"/>
        <w:ind w:left="815" w:right="1113"/>
        <w:jc w:val="center"/>
        <w:rPr>
          <w:rFonts w:ascii="Arial" w:eastAsia="Arial" w:hAnsi="Arial" w:cs="Arial"/>
          <w:b/>
          <w:bCs/>
          <w:szCs w:val="24"/>
        </w:rPr>
      </w:pPr>
    </w:p>
    <w:p w14:paraId="39865DB2" w14:textId="77777777" w:rsidR="00F03B7C" w:rsidRDefault="00F03B7C" w:rsidP="003E378C">
      <w:pPr>
        <w:spacing w:after="0" w:line="240" w:lineRule="auto"/>
        <w:ind w:left="815" w:right="1113"/>
        <w:jc w:val="center"/>
        <w:rPr>
          <w:rFonts w:ascii="Arial" w:eastAsia="Arial" w:hAnsi="Arial" w:cs="Arial"/>
          <w:b/>
          <w:bCs/>
          <w:szCs w:val="24"/>
        </w:rPr>
      </w:pPr>
    </w:p>
    <w:p w14:paraId="72C54144" w14:textId="77777777" w:rsidR="00F03B7C" w:rsidRDefault="00F03B7C" w:rsidP="003E378C">
      <w:pPr>
        <w:spacing w:after="0" w:line="240" w:lineRule="auto"/>
        <w:ind w:left="815" w:right="1113"/>
        <w:jc w:val="center"/>
        <w:rPr>
          <w:rFonts w:ascii="Arial" w:eastAsia="Arial" w:hAnsi="Arial" w:cs="Arial"/>
          <w:b/>
          <w:bCs/>
          <w:szCs w:val="24"/>
        </w:rPr>
      </w:pPr>
    </w:p>
    <w:p w14:paraId="1465B21C" w14:textId="77777777" w:rsidR="00F03B7C" w:rsidRDefault="00F03B7C" w:rsidP="003E378C">
      <w:pPr>
        <w:spacing w:after="0" w:line="240" w:lineRule="auto"/>
        <w:ind w:left="815" w:right="1113"/>
        <w:jc w:val="center"/>
        <w:rPr>
          <w:rFonts w:ascii="Arial" w:eastAsia="Arial" w:hAnsi="Arial" w:cs="Arial"/>
          <w:b/>
          <w:bCs/>
          <w:szCs w:val="24"/>
        </w:rPr>
      </w:pPr>
    </w:p>
    <w:p w14:paraId="1C6E9EEF" w14:textId="77777777" w:rsidR="00F03B7C" w:rsidRDefault="00F03B7C" w:rsidP="003E378C">
      <w:pPr>
        <w:spacing w:after="0" w:line="240" w:lineRule="auto"/>
        <w:ind w:left="815" w:right="1113"/>
        <w:jc w:val="center"/>
        <w:rPr>
          <w:rFonts w:ascii="Arial" w:eastAsia="Arial" w:hAnsi="Arial" w:cs="Arial"/>
          <w:b/>
          <w:bCs/>
          <w:szCs w:val="24"/>
        </w:rPr>
      </w:pPr>
    </w:p>
    <w:p w14:paraId="5AD40A98" w14:textId="77777777" w:rsidR="00F03B7C" w:rsidRDefault="00F03B7C" w:rsidP="003E378C">
      <w:pPr>
        <w:spacing w:after="0" w:line="240" w:lineRule="auto"/>
        <w:ind w:left="815" w:right="1113"/>
        <w:jc w:val="center"/>
        <w:rPr>
          <w:rFonts w:ascii="Arial" w:eastAsia="Arial" w:hAnsi="Arial" w:cs="Arial"/>
          <w:b/>
          <w:bCs/>
          <w:szCs w:val="24"/>
        </w:rPr>
      </w:pPr>
    </w:p>
    <w:p w14:paraId="13A745E8" w14:textId="77777777" w:rsidR="00F03B7C" w:rsidRDefault="00F03B7C" w:rsidP="003E378C">
      <w:pPr>
        <w:spacing w:after="0" w:line="240" w:lineRule="auto"/>
        <w:ind w:left="815" w:right="1113"/>
        <w:jc w:val="center"/>
        <w:rPr>
          <w:rFonts w:ascii="Arial" w:eastAsia="Arial" w:hAnsi="Arial" w:cs="Arial"/>
          <w:b/>
          <w:bCs/>
          <w:szCs w:val="24"/>
        </w:rPr>
      </w:pPr>
    </w:p>
    <w:p w14:paraId="1331A336" w14:textId="77777777" w:rsidR="00F03B7C" w:rsidRDefault="00F03B7C" w:rsidP="003E378C">
      <w:pPr>
        <w:spacing w:after="0" w:line="240" w:lineRule="auto"/>
        <w:ind w:left="815" w:right="1113"/>
        <w:jc w:val="center"/>
        <w:rPr>
          <w:rFonts w:ascii="Arial" w:eastAsia="Arial" w:hAnsi="Arial" w:cs="Arial"/>
          <w:b/>
          <w:bCs/>
          <w:szCs w:val="24"/>
        </w:rPr>
      </w:pPr>
    </w:p>
    <w:p w14:paraId="724EFE7E" w14:textId="77777777" w:rsidR="00F03B7C" w:rsidRDefault="00F03B7C" w:rsidP="003E378C">
      <w:pPr>
        <w:spacing w:after="0" w:line="240" w:lineRule="auto"/>
        <w:ind w:left="815" w:right="1113"/>
        <w:jc w:val="center"/>
        <w:rPr>
          <w:rFonts w:ascii="Arial" w:eastAsia="Arial" w:hAnsi="Arial" w:cs="Arial"/>
          <w:b/>
          <w:bCs/>
          <w:szCs w:val="24"/>
        </w:rPr>
      </w:pPr>
    </w:p>
    <w:p w14:paraId="5B862A99" w14:textId="77777777" w:rsidR="00F03B7C" w:rsidRDefault="00F03B7C" w:rsidP="003E378C">
      <w:pPr>
        <w:spacing w:after="0" w:line="240" w:lineRule="auto"/>
        <w:ind w:left="815" w:right="1113"/>
        <w:jc w:val="center"/>
        <w:rPr>
          <w:rFonts w:ascii="Arial" w:eastAsia="Arial" w:hAnsi="Arial" w:cs="Arial"/>
          <w:b/>
          <w:bCs/>
          <w:szCs w:val="24"/>
        </w:rPr>
      </w:pPr>
    </w:p>
    <w:p w14:paraId="451D0F1E" w14:textId="77777777" w:rsidR="00F03B7C" w:rsidRDefault="00F03B7C" w:rsidP="003E378C">
      <w:pPr>
        <w:spacing w:after="0" w:line="240" w:lineRule="auto"/>
        <w:ind w:left="815" w:right="1113"/>
        <w:jc w:val="center"/>
        <w:rPr>
          <w:rFonts w:ascii="Arial" w:eastAsia="Arial" w:hAnsi="Arial" w:cs="Arial"/>
          <w:b/>
          <w:bCs/>
          <w:szCs w:val="24"/>
        </w:rPr>
      </w:pPr>
    </w:p>
    <w:p w14:paraId="06D9BC15" w14:textId="77777777" w:rsidR="00F03B7C" w:rsidRDefault="00F03B7C" w:rsidP="003E378C">
      <w:pPr>
        <w:spacing w:after="0" w:line="240" w:lineRule="auto"/>
        <w:ind w:left="815" w:right="1113"/>
        <w:jc w:val="center"/>
        <w:rPr>
          <w:rFonts w:ascii="Arial" w:eastAsia="Arial" w:hAnsi="Arial" w:cs="Arial"/>
          <w:b/>
          <w:bCs/>
          <w:szCs w:val="24"/>
        </w:rPr>
      </w:pPr>
    </w:p>
    <w:p w14:paraId="6A111E5C" w14:textId="77777777" w:rsidR="00F03B7C" w:rsidRDefault="00F03B7C" w:rsidP="003E378C">
      <w:pPr>
        <w:spacing w:after="0" w:line="240" w:lineRule="auto"/>
        <w:ind w:left="815" w:right="1113"/>
        <w:jc w:val="center"/>
        <w:rPr>
          <w:rFonts w:ascii="Arial" w:eastAsia="Arial" w:hAnsi="Arial" w:cs="Arial"/>
          <w:b/>
          <w:bCs/>
          <w:szCs w:val="24"/>
        </w:rPr>
      </w:pPr>
    </w:p>
    <w:p w14:paraId="2DC69A1F" w14:textId="77777777" w:rsidR="00F03B7C" w:rsidRDefault="00F03B7C" w:rsidP="003E378C">
      <w:pPr>
        <w:spacing w:after="0" w:line="240" w:lineRule="auto"/>
        <w:ind w:left="815" w:right="1113"/>
        <w:jc w:val="center"/>
        <w:rPr>
          <w:rFonts w:ascii="Arial" w:eastAsia="Arial" w:hAnsi="Arial" w:cs="Arial"/>
          <w:b/>
          <w:bCs/>
          <w:szCs w:val="24"/>
        </w:rPr>
      </w:pPr>
    </w:p>
    <w:p w14:paraId="371363EA" w14:textId="77777777" w:rsidR="00F03B7C" w:rsidRDefault="00F03B7C" w:rsidP="003E378C">
      <w:pPr>
        <w:spacing w:after="0" w:line="240" w:lineRule="auto"/>
        <w:ind w:left="815" w:right="1113"/>
        <w:jc w:val="center"/>
        <w:rPr>
          <w:rFonts w:ascii="Arial" w:eastAsia="Arial" w:hAnsi="Arial" w:cs="Arial"/>
          <w:b/>
          <w:bCs/>
          <w:szCs w:val="24"/>
        </w:rPr>
      </w:pPr>
    </w:p>
    <w:p w14:paraId="7DECDAE0" w14:textId="77777777" w:rsidR="00F03B7C" w:rsidRDefault="00F03B7C" w:rsidP="003E378C">
      <w:pPr>
        <w:spacing w:after="0" w:line="240" w:lineRule="auto"/>
        <w:ind w:left="815" w:right="1113"/>
        <w:jc w:val="center"/>
        <w:rPr>
          <w:rFonts w:ascii="Arial" w:eastAsia="Arial" w:hAnsi="Arial" w:cs="Arial"/>
          <w:b/>
          <w:bCs/>
          <w:szCs w:val="24"/>
        </w:rPr>
      </w:pPr>
    </w:p>
    <w:p w14:paraId="0295BF89" w14:textId="77777777" w:rsidR="00F03B7C" w:rsidRDefault="00F03B7C" w:rsidP="003E378C">
      <w:pPr>
        <w:spacing w:after="0" w:line="240" w:lineRule="auto"/>
        <w:ind w:left="815" w:right="1113"/>
        <w:jc w:val="center"/>
        <w:rPr>
          <w:rFonts w:ascii="Arial" w:eastAsia="Arial" w:hAnsi="Arial" w:cs="Arial"/>
          <w:b/>
          <w:bCs/>
          <w:szCs w:val="24"/>
        </w:rPr>
      </w:pPr>
    </w:p>
    <w:p w14:paraId="45E19D7F" w14:textId="77777777" w:rsidR="00F03B7C" w:rsidRDefault="00F03B7C" w:rsidP="003E378C">
      <w:pPr>
        <w:spacing w:after="0" w:line="240" w:lineRule="auto"/>
        <w:ind w:left="815" w:right="1113"/>
        <w:jc w:val="center"/>
        <w:rPr>
          <w:rFonts w:ascii="Arial" w:eastAsia="Arial" w:hAnsi="Arial" w:cs="Arial"/>
          <w:b/>
          <w:bCs/>
          <w:szCs w:val="24"/>
        </w:rPr>
      </w:pPr>
    </w:p>
    <w:p w14:paraId="7B63E9DA" w14:textId="77777777" w:rsidR="00F03B7C" w:rsidRDefault="00F03B7C" w:rsidP="003E378C">
      <w:pPr>
        <w:spacing w:after="0" w:line="240" w:lineRule="auto"/>
        <w:ind w:left="815" w:right="1113"/>
        <w:jc w:val="center"/>
        <w:rPr>
          <w:rFonts w:ascii="Arial" w:eastAsia="Arial" w:hAnsi="Arial" w:cs="Arial"/>
          <w:b/>
          <w:bCs/>
          <w:szCs w:val="24"/>
        </w:rPr>
      </w:pPr>
    </w:p>
    <w:p w14:paraId="430F436F" w14:textId="77777777" w:rsidR="00F03B7C" w:rsidRDefault="00F03B7C" w:rsidP="003E378C">
      <w:pPr>
        <w:spacing w:after="0" w:line="240" w:lineRule="auto"/>
        <w:ind w:left="815" w:right="1113"/>
        <w:jc w:val="center"/>
        <w:rPr>
          <w:rFonts w:ascii="Arial" w:eastAsia="Arial" w:hAnsi="Arial" w:cs="Arial"/>
          <w:b/>
          <w:bCs/>
          <w:szCs w:val="24"/>
        </w:rPr>
      </w:pPr>
    </w:p>
    <w:p w14:paraId="3B9AE140" w14:textId="77777777" w:rsidR="00F03B7C" w:rsidRDefault="00F03B7C" w:rsidP="003E378C">
      <w:pPr>
        <w:spacing w:after="0" w:line="240" w:lineRule="auto"/>
        <w:ind w:left="815" w:right="1113"/>
        <w:jc w:val="center"/>
        <w:rPr>
          <w:rFonts w:ascii="Arial" w:eastAsia="Arial" w:hAnsi="Arial" w:cs="Arial"/>
          <w:b/>
          <w:bCs/>
          <w:szCs w:val="24"/>
        </w:rPr>
      </w:pPr>
    </w:p>
    <w:p w14:paraId="3FC02B9E" w14:textId="77777777" w:rsidR="00F2595E" w:rsidRDefault="00F2595E" w:rsidP="003E378C">
      <w:pPr>
        <w:spacing w:after="0" w:line="240" w:lineRule="auto"/>
        <w:ind w:left="815" w:right="1113"/>
        <w:jc w:val="center"/>
        <w:rPr>
          <w:rFonts w:ascii="Arial" w:eastAsia="Arial" w:hAnsi="Arial" w:cs="Arial"/>
          <w:b/>
          <w:bCs/>
          <w:szCs w:val="24"/>
        </w:rPr>
      </w:pPr>
    </w:p>
    <w:p w14:paraId="4A561E4B" w14:textId="77777777" w:rsidR="005A7CE9" w:rsidRDefault="005A7CE9" w:rsidP="003E378C">
      <w:pPr>
        <w:spacing w:after="0" w:line="240" w:lineRule="auto"/>
        <w:ind w:left="815" w:right="1113"/>
        <w:jc w:val="center"/>
        <w:rPr>
          <w:rFonts w:ascii="Arial" w:eastAsia="Arial" w:hAnsi="Arial" w:cs="Arial"/>
          <w:szCs w:val="24"/>
        </w:rPr>
      </w:pPr>
      <w:r>
        <w:rPr>
          <w:rFonts w:ascii="Arial" w:eastAsia="Arial" w:hAnsi="Arial" w:cs="Arial"/>
          <w:b/>
          <w:bCs/>
          <w:szCs w:val="24"/>
        </w:rPr>
        <w:t>EXHIBIT</w:t>
      </w:r>
      <w:r>
        <w:rPr>
          <w:rFonts w:ascii="Arial" w:eastAsia="Arial" w:hAnsi="Arial" w:cs="Arial"/>
          <w:b/>
          <w:bCs/>
          <w:spacing w:val="-4"/>
          <w:szCs w:val="24"/>
        </w:rPr>
        <w:t xml:space="preserve"> </w:t>
      </w:r>
      <w:r>
        <w:rPr>
          <w:rFonts w:ascii="Arial" w:eastAsia="Arial" w:hAnsi="Arial" w:cs="Arial"/>
          <w:b/>
          <w:bCs/>
          <w:szCs w:val="24"/>
        </w:rPr>
        <w:t>“B”</w:t>
      </w:r>
    </w:p>
    <w:p w14:paraId="64D5118A" w14:textId="77777777" w:rsidR="005A7CE9" w:rsidRDefault="005A7CE9" w:rsidP="003E378C">
      <w:pPr>
        <w:spacing w:after="0" w:line="240" w:lineRule="auto"/>
        <w:rPr>
          <w:rFonts w:ascii="Arial" w:eastAsia="Arial" w:hAnsi="Arial" w:cs="Arial"/>
          <w:b/>
          <w:bCs/>
          <w:szCs w:val="24"/>
        </w:rPr>
      </w:pPr>
    </w:p>
    <w:p w14:paraId="5D0EC35B" w14:textId="77777777" w:rsidR="005A7CE9" w:rsidRDefault="005A7CE9" w:rsidP="003E378C">
      <w:pPr>
        <w:spacing w:after="0" w:line="240" w:lineRule="auto"/>
        <w:ind w:left="814" w:right="1113"/>
        <w:jc w:val="center"/>
        <w:rPr>
          <w:rFonts w:ascii="Arial"/>
          <w:b/>
          <w:u w:val="thick" w:color="000000"/>
        </w:rPr>
      </w:pPr>
      <w:r>
        <w:rPr>
          <w:rFonts w:ascii="Arial"/>
          <w:b/>
          <w:u w:val="thick" w:color="000000"/>
        </w:rPr>
        <w:t>HOURLY BILLING RATES FOR TASK</w:t>
      </w:r>
      <w:r>
        <w:rPr>
          <w:rFonts w:ascii="Arial"/>
          <w:b/>
          <w:spacing w:val="-18"/>
          <w:u w:val="thick" w:color="000000"/>
        </w:rPr>
        <w:t xml:space="preserve"> </w:t>
      </w:r>
      <w:r>
        <w:rPr>
          <w:rFonts w:ascii="Arial"/>
          <w:b/>
          <w:u w:val="thick" w:color="000000"/>
        </w:rPr>
        <w:t>ORDERS</w:t>
      </w:r>
    </w:p>
    <w:p w14:paraId="1A696D4D" w14:textId="77777777" w:rsidR="005A7CE9" w:rsidRDefault="005A7CE9" w:rsidP="003E378C">
      <w:pPr>
        <w:spacing w:after="0" w:line="240" w:lineRule="auto"/>
        <w:ind w:left="814" w:right="1113"/>
        <w:jc w:val="center"/>
        <w:rPr>
          <w:rFonts w:ascii="Arial" w:eastAsia="Arial" w:hAnsi="Arial" w:cs="Arial"/>
          <w:szCs w:val="24"/>
        </w:rPr>
      </w:pPr>
    </w:p>
    <w:p w14:paraId="5992E462" w14:textId="77777777" w:rsidR="003E378C" w:rsidRDefault="003E378C" w:rsidP="003E378C">
      <w:pPr>
        <w:pStyle w:val="BodyText"/>
        <w:ind w:left="0" w:right="393"/>
        <w:jc w:val="both"/>
      </w:pPr>
    </w:p>
    <w:p w14:paraId="73507364" w14:textId="77777777" w:rsidR="00D61246" w:rsidRDefault="00D61246" w:rsidP="009336AC">
      <w:pPr>
        <w:pStyle w:val="BodyText"/>
        <w:ind w:left="0" w:right="393"/>
        <w:jc w:val="both"/>
      </w:pPr>
    </w:p>
    <w:sectPr w:rsidR="00D61246" w:rsidSect="00C623FA">
      <w:pgSz w:w="12260" w:h="15860"/>
      <w:pgMar w:top="1400" w:right="1320" w:bottom="920" w:left="1540" w:header="0" w:footer="737"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ed, Mary" w:date="2020-01-09T14:07:00Z" w:initials="RM">
    <w:p w14:paraId="192EA486" w14:textId="77777777" w:rsidR="00E478A4" w:rsidRDefault="00E478A4">
      <w:pPr>
        <w:pStyle w:val="CommentText"/>
      </w:pPr>
      <w:r>
        <w:rPr>
          <w:rStyle w:val="CommentReference"/>
        </w:rPr>
        <w:annotationRef/>
      </w:r>
      <w:r>
        <w:t>Flow down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2EA4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2EA486" w16cid:durableId="21C1B2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A8276" w14:textId="77777777" w:rsidR="00314DC8" w:rsidRDefault="00314DC8" w:rsidP="00F26B67">
      <w:pPr>
        <w:spacing w:after="0" w:line="240" w:lineRule="auto"/>
      </w:pPr>
      <w:r>
        <w:separator/>
      </w:r>
    </w:p>
  </w:endnote>
  <w:endnote w:type="continuationSeparator" w:id="0">
    <w:p w14:paraId="45884D4F" w14:textId="77777777" w:rsidR="00314DC8" w:rsidRDefault="00314DC8" w:rsidP="00F26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20766" w14:textId="77777777" w:rsidR="00100DA3" w:rsidRDefault="00100D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157152"/>
      <w:docPartObj>
        <w:docPartGallery w:val="Page Numbers (Bottom of Page)"/>
        <w:docPartUnique/>
      </w:docPartObj>
    </w:sdtPr>
    <w:sdtEndPr>
      <w:rPr>
        <w:noProof/>
      </w:rPr>
    </w:sdtEndPr>
    <w:sdtContent>
      <w:p w14:paraId="014B9A80" w14:textId="77777777" w:rsidR="00314DC8" w:rsidRDefault="00314DC8">
        <w:pPr>
          <w:pStyle w:val="Footer"/>
          <w:jc w:val="center"/>
        </w:pPr>
        <w:r>
          <w:fldChar w:fldCharType="begin"/>
        </w:r>
        <w:r>
          <w:instrText xml:space="preserve"> PAGE   \* MERGEFORMAT </w:instrText>
        </w:r>
        <w:r>
          <w:fldChar w:fldCharType="separate"/>
        </w:r>
        <w:r w:rsidR="00100DA3">
          <w:rPr>
            <w:noProof/>
          </w:rPr>
          <w:t>3</w:t>
        </w:r>
        <w:r>
          <w:rPr>
            <w:noProof/>
          </w:rPr>
          <w:fldChar w:fldCharType="end"/>
        </w:r>
      </w:p>
    </w:sdtContent>
  </w:sdt>
  <w:p w14:paraId="4C72DE77" w14:textId="77777777" w:rsidR="00314DC8" w:rsidRDefault="00314DC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DC48C" w14:textId="77777777" w:rsidR="00100DA3" w:rsidRDefault="00100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29B9C" w14:textId="77777777" w:rsidR="00314DC8" w:rsidRDefault="00314DC8" w:rsidP="00F26B67">
      <w:pPr>
        <w:spacing w:after="0" w:line="240" w:lineRule="auto"/>
      </w:pPr>
      <w:r>
        <w:separator/>
      </w:r>
    </w:p>
  </w:footnote>
  <w:footnote w:type="continuationSeparator" w:id="0">
    <w:p w14:paraId="65573B7A" w14:textId="77777777" w:rsidR="00314DC8" w:rsidRDefault="00314DC8" w:rsidP="00F26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A5C03" w14:textId="77777777" w:rsidR="00100DA3" w:rsidRDefault="00E478A4">
    <w:pPr>
      <w:pStyle w:val="Header"/>
    </w:pPr>
    <w:r>
      <w:rPr>
        <w:noProof/>
      </w:rPr>
      <w:pict w14:anchorId="780443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795482" o:spid="_x0000_s34818" type="#_x0000_t136" style="position:absolute;margin-left:0;margin-top:0;width:599.5pt;height:63.1pt;rotation:315;z-index:-251655168;mso-position-horizontal:center;mso-position-horizontal-relative:margin;mso-position-vertical:center;mso-position-vertical-relative:margin" o:allowincell="f" fillcolor="#7f7f7f [1612]" stroked="f">
          <v:fill opacity=".5"/>
          <v:textpath style="font-family:&quot;Century Gothic&quot;;font-size:1pt" string="SAMPLE AGREEM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A916" w14:textId="77777777" w:rsidR="00100DA3" w:rsidRDefault="00E478A4">
    <w:pPr>
      <w:pStyle w:val="Header"/>
    </w:pPr>
    <w:r>
      <w:rPr>
        <w:noProof/>
      </w:rPr>
      <w:pict w14:anchorId="56ABC5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795483" o:spid="_x0000_s34819" type="#_x0000_t136" style="position:absolute;margin-left:0;margin-top:0;width:599.5pt;height:63.1pt;rotation:315;z-index:-251653120;mso-position-horizontal:center;mso-position-horizontal-relative:margin;mso-position-vertical:center;mso-position-vertical-relative:margin" o:allowincell="f" fillcolor="#7f7f7f [1612]" stroked="f">
          <v:fill opacity=".5"/>
          <v:textpath style="font-family:&quot;Century Gothic&quot;;font-size:1pt" string="SAMPLE AGREEM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48251" w14:textId="77777777" w:rsidR="00100DA3" w:rsidRDefault="00E478A4">
    <w:pPr>
      <w:pStyle w:val="Header"/>
    </w:pPr>
    <w:r>
      <w:rPr>
        <w:noProof/>
      </w:rPr>
      <w:pict w14:anchorId="16B2B5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795481" o:spid="_x0000_s34817" type="#_x0000_t136" style="position:absolute;margin-left:0;margin-top:0;width:599.5pt;height:63.1pt;rotation:315;z-index:-251657216;mso-position-horizontal:center;mso-position-horizontal-relative:margin;mso-position-vertical:center;mso-position-vertical-relative:margin" o:allowincell="f" fillcolor="#7f7f7f [1612]" stroked="f">
          <v:fill opacity=".5"/>
          <v:textpath style="font-family:&quot;Century Gothic&quot;;font-size:1pt" string="SAMP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297B"/>
    <w:multiLevelType w:val="multilevel"/>
    <w:tmpl w:val="54A84566"/>
    <w:lvl w:ilvl="0">
      <w:start w:val="4"/>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w w:val="100"/>
        <w:sz w:val="24"/>
        <w:szCs w:val="24"/>
      </w:rPr>
    </w:lvl>
    <w:lvl w:ilvl="2">
      <w:start w:val="1"/>
      <w:numFmt w:val="bullet"/>
      <w:lvlText w:val="•"/>
      <w:lvlJc w:val="left"/>
      <w:pPr>
        <w:ind w:left="2531" w:hanging="720"/>
      </w:pPr>
      <w:rPr>
        <w:rFonts w:hint="default"/>
      </w:rPr>
    </w:lvl>
    <w:lvl w:ilvl="3">
      <w:start w:val="1"/>
      <w:numFmt w:val="bullet"/>
      <w:lvlText w:val="•"/>
      <w:lvlJc w:val="left"/>
      <w:pPr>
        <w:ind w:left="3387" w:hanging="720"/>
      </w:pPr>
      <w:rPr>
        <w:rFonts w:hint="default"/>
      </w:rPr>
    </w:lvl>
    <w:lvl w:ilvl="4">
      <w:start w:val="1"/>
      <w:numFmt w:val="bullet"/>
      <w:lvlText w:val="•"/>
      <w:lvlJc w:val="left"/>
      <w:pPr>
        <w:ind w:left="4243" w:hanging="720"/>
      </w:pPr>
      <w:rPr>
        <w:rFonts w:hint="default"/>
      </w:rPr>
    </w:lvl>
    <w:lvl w:ilvl="5">
      <w:start w:val="1"/>
      <w:numFmt w:val="bullet"/>
      <w:lvlText w:val="•"/>
      <w:lvlJc w:val="left"/>
      <w:pPr>
        <w:ind w:left="5099" w:hanging="720"/>
      </w:pPr>
      <w:rPr>
        <w:rFonts w:hint="default"/>
      </w:rPr>
    </w:lvl>
    <w:lvl w:ilvl="6">
      <w:start w:val="1"/>
      <w:numFmt w:val="bullet"/>
      <w:lvlText w:val="•"/>
      <w:lvlJc w:val="left"/>
      <w:pPr>
        <w:ind w:left="5955" w:hanging="720"/>
      </w:pPr>
      <w:rPr>
        <w:rFonts w:hint="default"/>
      </w:rPr>
    </w:lvl>
    <w:lvl w:ilvl="7">
      <w:start w:val="1"/>
      <w:numFmt w:val="bullet"/>
      <w:lvlText w:val="•"/>
      <w:lvlJc w:val="left"/>
      <w:pPr>
        <w:ind w:left="6811" w:hanging="720"/>
      </w:pPr>
      <w:rPr>
        <w:rFonts w:hint="default"/>
      </w:rPr>
    </w:lvl>
    <w:lvl w:ilvl="8">
      <w:start w:val="1"/>
      <w:numFmt w:val="bullet"/>
      <w:lvlText w:val="•"/>
      <w:lvlJc w:val="left"/>
      <w:pPr>
        <w:ind w:left="7667" w:hanging="720"/>
      </w:pPr>
      <w:rPr>
        <w:rFonts w:hint="default"/>
      </w:rPr>
    </w:lvl>
  </w:abstractNum>
  <w:abstractNum w:abstractNumId="1" w15:restartNumberingAfterBreak="0">
    <w:nsid w:val="05E00E08"/>
    <w:multiLevelType w:val="multilevel"/>
    <w:tmpl w:val="D08C41D4"/>
    <w:lvl w:ilvl="0">
      <w:start w:val="10"/>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w w:val="100"/>
        <w:sz w:val="24"/>
        <w:szCs w:val="24"/>
      </w:rPr>
    </w:lvl>
    <w:lvl w:ilvl="2">
      <w:start w:val="1"/>
      <w:numFmt w:val="bullet"/>
      <w:lvlText w:val="•"/>
      <w:lvlJc w:val="left"/>
      <w:pPr>
        <w:ind w:left="2531" w:hanging="720"/>
      </w:pPr>
      <w:rPr>
        <w:rFonts w:hint="default"/>
      </w:rPr>
    </w:lvl>
    <w:lvl w:ilvl="3">
      <w:start w:val="1"/>
      <w:numFmt w:val="bullet"/>
      <w:lvlText w:val="•"/>
      <w:lvlJc w:val="left"/>
      <w:pPr>
        <w:ind w:left="3387" w:hanging="720"/>
      </w:pPr>
      <w:rPr>
        <w:rFonts w:hint="default"/>
      </w:rPr>
    </w:lvl>
    <w:lvl w:ilvl="4">
      <w:start w:val="1"/>
      <w:numFmt w:val="bullet"/>
      <w:lvlText w:val="•"/>
      <w:lvlJc w:val="left"/>
      <w:pPr>
        <w:ind w:left="4243" w:hanging="720"/>
      </w:pPr>
      <w:rPr>
        <w:rFonts w:hint="default"/>
      </w:rPr>
    </w:lvl>
    <w:lvl w:ilvl="5">
      <w:start w:val="1"/>
      <w:numFmt w:val="bullet"/>
      <w:lvlText w:val="•"/>
      <w:lvlJc w:val="left"/>
      <w:pPr>
        <w:ind w:left="5099" w:hanging="720"/>
      </w:pPr>
      <w:rPr>
        <w:rFonts w:hint="default"/>
      </w:rPr>
    </w:lvl>
    <w:lvl w:ilvl="6">
      <w:start w:val="1"/>
      <w:numFmt w:val="bullet"/>
      <w:lvlText w:val="•"/>
      <w:lvlJc w:val="left"/>
      <w:pPr>
        <w:ind w:left="5955" w:hanging="720"/>
      </w:pPr>
      <w:rPr>
        <w:rFonts w:hint="default"/>
      </w:rPr>
    </w:lvl>
    <w:lvl w:ilvl="7">
      <w:start w:val="1"/>
      <w:numFmt w:val="bullet"/>
      <w:lvlText w:val="•"/>
      <w:lvlJc w:val="left"/>
      <w:pPr>
        <w:ind w:left="6811" w:hanging="720"/>
      </w:pPr>
      <w:rPr>
        <w:rFonts w:hint="default"/>
      </w:rPr>
    </w:lvl>
    <w:lvl w:ilvl="8">
      <w:start w:val="1"/>
      <w:numFmt w:val="bullet"/>
      <w:lvlText w:val="•"/>
      <w:lvlJc w:val="left"/>
      <w:pPr>
        <w:ind w:left="7667" w:hanging="720"/>
      </w:pPr>
      <w:rPr>
        <w:rFonts w:hint="default"/>
      </w:rPr>
    </w:lvl>
  </w:abstractNum>
  <w:abstractNum w:abstractNumId="2" w15:restartNumberingAfterBreak="0">
    <w:nsid w:val="07E03F66"/>
    <w:multiLevelType w:val="multilevel"/>
    <w:tmpl w:val="C31CB0A6"/>
    <w:lvl w:ilvl="0">
      <w:start w:val="6"/>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w w:val="100"/>
        <w:sz w:val="24"/>
        <w:szCs w:val="24"/>
      </w:rPr>
    </w:lvl>
    <w:lvl w:ilvl="2">
      <w:start w:val="1"/>
      <w:numFmt w:val="bullet"/>
      <w:lvlText w:val="•"/>
      <w:lvlJc w:val="left"/>
      <w:pPr>
        <w:ind w:left="2411" w:hanging="720"/>
      </w:pPr>
      <w:rPr>
        <w:rFonts w:hint="default"/>
      </w:rPr>
    </w:lvl>
    <w:lvl w:ilvl="3">
      <w:start w:val="1"/>
      <w:numFmt w:val="bullet"/>
      <w:lvlText w:val="•"/>
      <w:lvlJc w:val="left"/>
      <w:pPr>
        <w:ind w:left="3282" w:hanging="720"/>
      </w:pPr>
      <w:rPr>
        <w:rFonts w:hint="default"/>
      </w:rPr>
    </w:lvl>
    <w:lvl w:ilvl="4">
      <w:start w:val="1"/>
      <w:numFmt w:val="bullet"/>
      <w:lvlText w:val="•"/>
      <w:lvlJc w:val="left"/>
      <w:pPr>
        <w:ind w:left="4153" w:hanging="720"/>
      </w:pPr>
      <w:rPr>
        <w:rFonts w:hint="default"/>
      </w:rPr>
    </w:lvl>
    <w:lvl w:ilvl="5">
      <w:start w:val="1"/>
      <w:numFmt w:val="bullet"/>
      <w:lvlText w:val="•"/>
      <w:lvlJc w:val="left"/>
      <w:pPr>
        <w:ind w:left="5024" w:hanging="720"/>
      </w:pPr>
      <w:rPr>
        <w:rFonts w:hint="default"/>
      </w:rPr>
    </w:lvl>
    <w:lvl w:ilvl="6">
      <w:start w:val="1"/>
      <w:numFmt w:val="bullet"/>
      <w:lvlText w:val="•"/>
      <w:lvlJc w:val="left"/>
      <w:pPr>
        <w:ind w:left="5895" w:hanging="720"/>
      </w:pPr>
      <w:rPr>
        <w:rFonts w:hint="default"/>
      </w:rPr>
    </w:lvl>
    <w:lvl w:ilvl="7">
      <w:start w:val="1"/>
      <w:numFmt w:val="bullet"/>
      <w:lvlText w:val="•"/>
      <w:lvlJc w:val="left"/>
      <w:pPr>
        <w:ind w:left="6766" w:hanging="720"/>
      </w:pPr>
      <w:rPr>
        <w:rFonts w:hint="default"/>
      </w:rPr>
    </w:lvl>
    <w:lvl w:ilvl="8">
      <w:start w:val="1"/>
      <w:numFmt w:val="bullet"/>
      <w:lvlText w:val="•"/>
      <w:lvlJc w:val="left"/>
      <w:pPr>
        <w:ind w:left="7637" w:hanging="720"/>
      </w:pPr>
      <w:rPr>
        <w:rFonts w:hint="default"/>
      </w:rPr>
    </w:lvl>
  </w:abstractNum>
  <w:abstractNum w:abstractNumId="3" w15:restartNumberingAfterBreak="0">
    <w:nsid w:val="132F2239"/>
    <w:multiLevelType w:val="multilevel"/>
    <w:tmpl w:val="5F688F74"/>
    <w:lvl w:ilvl="0">
      <w:start w:val="9"/>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w w:val="100"/>
        <w:sz w:val="24"/>
        <w:szCs w:val="24"/>
      </w:rPr>
    </w:lvl>
    <w:lvl w:ilvl="2">
      <w:start w:val="1"/>
      <w:numFmt w:val="decimal"/>
      <w:lvlText w:val="%1.%2.%3"/>
      <w:lvlJc w:val="left"/>
      <w:pPr>
        <w:ind w:left="1540" w:hanging="747"/>
      </w:pPr>
      <w:rPr>
        <w:rFonts w:ascii="Arial" w:eastAsia="Arial" w:hAnsi="Arial" w:hint="default"/>
        <w:w w:val="100"/>
        <w:sz w:val="24"/>
        <w:szCs w:val="24"/>
      </w:rPr>
    </w:lvl>
    <w:lvl w:ilvl="3">
      <w:start w:val="1"/>
      <w:numFmt w:val="bullet"/>
      <w:lvlText w:val="•"/>
      <w:lvlJc w:val="left"/>
      <w:pPr>
        <w:ind w:left="3282" w:hanging="747"/>
      </w:pPr>
      <w:rPr>
        <w:rFonts w:hint="default"/>
      </w:rPr>
    </w:lvl>
    <w:lvl w:ilvl="4">
      <w:start w:val="1"/>
      <w:numFmt w:val="bullet"/>
      <w:lvlText w:val="•"/>
      <w:lvlJc w:val="left"/>
      <w:pPr>
        <w:ind w:left="4153" w:hanging="747"/>
      </w:pPr>
      <w:rPr>
        <w:rFonts w:hint="default"/>
      </w:rPr>
    </w:lvl>
    <w:lvl w:ilvl="5">
      <w:start w:val="1"/>
      <w:numFmt w:val="bullet"/>
      <w:lvlText w:val="•"/>
      <w:lvlJc w:val="left"/>
      <w:pPr>
        <w:ind w:left="5024" w:hanging="747"/>
      </w:pPr>
      <w:rPr>
        <w:rFonts w:hint="default"/>
      </w:rPr>
    </w:lvl>
    <w:lvl w:ilvl="6">
      <w:start w:val="1"/>
      <w:numFmt w:val="bullet"/>
      <w:lvlText w:val="•"/>
      <w:lvlJc w:val="left"/>
      <w:pPr>
        <w:ind w:left="5895" w:hanging="747"/>
      </w:pPr>
      <w:rPr>
        <w:rFonts w:hint="default"/>
      </w:rPr>
    </w:lvl>
    <w:lvl w:ilvl="7">
      <w:start w:val="1"/>
      <w:numFmt w:val="bullet"/>
      <w:lvlText w:val="•"/>
      <w:lvlJc w:val="left"/>
      <w:pPr>
        <w:ind w:left="6766" w:hanging="747"/>
      </w:pPr>
      <w:rPr>
        <w:rFonts w:hint="default"/>
      </w:rPr>
    </w:lvl>
    <w:lvl w:ilvl="8">
      <w:start w:val="1"/>
      <w:numFmt w:val="bullet"/>
      <w:lvlText w:val="•"/>
      <w:lvlJc w:val="left"/>
      <w:pPr>
        <w:ind w:left="7637" w:hanging="747"/>
      </w:pPr>
      <w:rPr>
        <w:rFonts w:hint="default"/>
      </w:rPr>
    </w:lvl>
  </w:abstractNum>
  <w:abstractNum w:abstractNumId="4" w15:restartNumberingAfterBreak="0">
    <w:nsid w:val="16D92587"/>
    <w:multiLevelType w:val="multilevel"/>
    <w:tmpl w:val="91D404C6"/>
    <w:lvl w:ilvl="0">
      <w:start w:val="7"/>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w w:val="100"/>
        <w:sz w:val="24"/>
        <w:szCs w:val="24"/>
      </w:rPr>
    </w:lvl>
    <w:lvl w:ilvl="2">
      <w:start w:val="1"/>
      <w:numFmt w:val="decimal"/>
      <w:lvlText w:val="%1.%2.%3"/>
      <w:lvlJc w:val="left"/>
      <w:pPr>
        <w:ind w:left="1557" w:hanging="737"/>
      </w:pPr>
      <w:rPr>
        <w:rFonts w:ascii="Arial" w:eastAsia="Arial" w:hAnsi="Arial" w:hint="default"/>
        <w:w w:val="100"/>
        <w:sz w:val="24"/>
        <w:szCs w:val="24"/>
      </w:rPr>
    </w:lvl>
    <w:lvl w:ilvl="3">
      <w:start w:val="1"/>
      <w:numFmt w:val="upperLetter"/>
      <w:lvlText w:val="%4."/>
      <w:lvlJc w:val="left"/>
      <w:pPr>
        <w:ind w:left="1540" w:hanging="720"/>
      </w:pPr>
      <w:rPr>
        <w:rFonts w:ascii="Arial" w:eastAsia="Arial" w:hAnsi="Arial" w:hint="default"/>
        <w:w w:val="100"/>
        <w:sz w:val="24"/>
        <w:szCs w:val="24"/>
      </w:rPr>
    </w:lvl>
    <w:lvl w:ilvl="4">
      <w:start w:val="1"/>
      <w:numFmt w:val="bullet"/>
      <w:lvlText w:val="•"/>
      <w:lvlJc w:val="left"/>
      <w:pPr>
        <w:ind w:left="3514" w:hanging="720"/>
      </w:pPr>
      <w:rPr>
        <w:rFonts w:hint="default"/>
      </w:rPr>
    </w:lvl>
    <w:lvl w:ilvl="5">
      <w:start w:val="1"/>
      <w:numFmt w:val="bullet"/>
      <w:lvlText w:val="•"/>
      <w:lvlJc w:val="left"/>
      <w:pPr>
        <w:ind w:left="4492" w:hanging="720"/>
      </w:pPr>
      <w:rPr>
        <w:rFonts w:hint="default"/>
      </w:rPr>
    </w:lvl>
    <w:lvl w:ilvl="6">
      <w:start w:val="1"/>
      <w:numFmt w:val="bullet"/>
      <w:lvlText w:val="•"/>
      <w:lvlJc w:val="left"/>
      <w:pPr>
        <w:ind w:left="5469" w:hanging="720"/>
      </w:pPr>
      <w:rPr>
        <w:rFonts w:hint="default"/>
      </w:rPr>
    </w:lvl>
    <w:lvl w:ilvl="7">
      <w:start w:val="1"/>
      <w:numFmt w:val="bullet"/>
      <w:lvlText w:val="•"/>
      <w:lvlJc w:val="left"/>
      <w:pPr>
        <w:ind w:left="6447" w:hanging="720"/>
      </w:pPr>
      <w:rPr>
        <w:rFonts w:hint="default"/>
      </w:rPr>
    </w:lvl>
    <w:lvl w:ilvl="8">
      <w:start w:val="1"/>
      <w:numFmt w:val="bullet"/>
      <w:lvlText w:val="•"/>
      <w:lvlJc w:val="left"/>
      <w:pPr>
        <w:ind w:left="7424" w:hanging="720"/>
      </w:pPr>
      <w:rPr>
        <w:rFonts w:hint="default"/>
      </w:rPr>
    </w:lvl>
  </w:abstractNum>
  <w:abstractNum w:abstractNumId="5" w15:restartNumberingAfterBreak="0">
    <w:nsid w:val="257D7719"/>
    <w:multiLevelType w:val="hybridMultilevel"/>
    <w:tmpl w:val="7E700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A38CB"/>
    <w:multiLevelType w:val="hybridMultilevel"/>
    <w:tmpl w:val="7A14AF0E"/>
    <w:lvl w:ilvl="0" w:tplc="51AEE0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F275F"/>
    <w:multiLevelType w:val="multilevel"/>
    <w:tmpl w:val="BAEEB0FC"/>
    <w:lvl w:ilvl="0">
      <w:start w:val="11"/>
      <w:numFmt w:val="decimal"/>
      <w:lvlText w:val="%1"/>
      <w:lvlJc w:val="left"/>
      <w:pPr>
        <w:ind w:left="820" w:hanging="759"/>
      </w:pPr>
      <w:rPr>
        <w:rFonts w:hint="default"/>
      </w:rPr>
    </w:lvl>
    <w:lvl w:ilvl="1">
      <w:start w:val="10"/>
      <w:numFmt w:val="decimal"/>
      <w:lvlText w:val="%1.%2"/>
      <w:lvlJc w:val="left"/>
      <w:pPr>
        <w:ind w:left="820" w:hanging="759"/>
        <w:jc w:val="right"/>
      </w:pPr>
      <w:rPr>
        <w:rFonts w:ascii="Arial" w:eastAsia="Arial" w:hAnsi="Arial" w:hint="default"/>
        <w:w w:val="100"/>
        <w:sz w:val="24"/>
        <w:szCs w:val="24"/>
      </w:rPr>
    </w:lvl>
    <w:lvl w:ilvl="2">
      <w:start w:val="1"/>
      <w:numFmt w:val="upperLetter"/>
      <w:lvlText w:val="%3."/>
      <w:lvlJc w:val="left"/>
      <w:pPr>
        <w:ind w:left="1540" w:hanging="840"/>
        <w:jc w:val="right"/>
      </w:pPr>
      <w:rPr>
        <w:rFonts w:ascii="Arial" w:eastAsia="Arial" w:hAnsi="Arial" w:hint="default"/>
        <w:w w:val="100"/>
        <w:sz w:val="24"/>
        <w:szCs w:val="24"/>
      </w:rPr>
    </w:lvl>
    <w:lvl w:ilvl="3">
      <w:start w:val="1"/>
      <w:numFmt w:val="bullet"/>
      <w:lvlText w:val="•"/>
      <w:lvlJc w:val="left"/>
      <w:pPr>
        <w:ind w:left="3282" w:hanging="840"/>
      </w:pPr>
      <w:rPr>
        <w:rFonts w:hint="default"/>
      </w:rPr>
    </w:lvl>
    <w:lvl w:ilvl="4">
      <w:start w:val="1"/>
      <w:numFmt w:val="bullet"/>
      <w:lvlText w:val="•"/>
      <w:lvlJc w:val="left"/>
      <w:pPr>
        <w:ind w:left="4153" w:hanging="840"/>
      </w:pPr>
      <w:rPr>
        <w:rFonts w:hint="default"/>
      </w:rPr>
    </w:lvl>
    <w:lvl w:ilvl="5">
      <w:start w:val="1"/>
      <w:numFmt w:val="bullet"/>
      <w:lvlText w:val="•"/>
      <w:lvlJc w:val="left"/>
      <w:pPr>
        <w:ind w:left="5024" w:hanging="840"/>
      </w:pPr>
      <w:rPr>
        <w:rFonts w:hint="default"/>
      </w:rPr>
    </w:lvl>
    <w:lvl w:ilvl="6">
      <w:start w:val="1"/>
      <w:numFmt w:val="bullet"/>
      <w:lvlText w:val="•"/>
      <w:lvlJc w:val="left"/>
      <w:pPr>
        <w:ind w:left="5895" w:hanging="840"/>
      </w:pPr>
      <w:rPr>
        <w:rFonts w:hint="default"/>
      </w:rPr>
    </w:lvl>
    <w:lvl w:ilvl="7">
      <w:start w:val="1"/>
      <w:numFmt w:val="bullet"/>
      <w:lvlText w:val="•"/>
      <w:lvlJc w:val="left"/>
      <w:pPr>
        <w:ind w:left="6766" w:hanging="840"/>
      </w:pPr>
      <w:rPr>
        <w:rFonts w:hint="default"/>
      </w:rPr>
    </w:lvl>
    <w:lvl w:ilvl="8">
      <w:start w:val="1"/>
      <w:numFmt w:val="bullet"/>
      <w:lvlText w:val="•"/>
      <w:lvlJc w:val="left"/>
      <w:pPr>
        <w:ind w:left="7637" w:hanging="840"/>
      </w:pPr>
      <w:rPr>
        <w:rFonts w:hint="default"/>
      </w:rPr>
    </w:lvl>
  </w:abstractNum>
  <w:abstractNum w:abstractNumId="8" w15:restartNumberingAfterBreak="0">
    <w:nsid w:val="2ECE500A"/>
    <w:multiLevelType w:val="multilevel"/>
    <w:tmpl w:val="5B6EF8BA"/>
    <w:lvl w:ilvl="0">
      <w:start w:val="11"/>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w w:val="100"/>
        <w:sz w:val="24"/>
        <w:szCs w:val="24"/>
      </w:rPr>
    </w:lvl>
    <w:lvl w:ilvl="2">
      <w:start w:val="1"/>
      <w:numFmt w:val="decimal"/>
      <w:lvlText w:val="%1.%2.%3"/>
      <w:lvlJc w:val="left"/>
      <w:pPr>
        <w:ind w:left="1540" w:hanging="720"/>
      </w:pPr>
      <w:rPr>
        <w:rFonts w:ascii="Arial" w:eastAsia="Arial" w:hAnsi="Arial" w:hint="default"/>
        <w:w w:val="100"/>
        <w:sz w:val="24"/>
        <w:szCs w:val="24"/>
      </w:rPr>
    </w:lvl>
    <w:lvl w:ilvl="3">
      <w:start w:val="1"/>
      <w:numFmt w:val="bullet"/>
      <w:lvlText w:val="•"/>
      <w:lvlJc w:val="left"/>
      <w:pPr>
        <w:ind w:left="3282" w:hanging="720"/>
      </w:pPr>
      <w:rPr>
        <w:rFonts w:hint="default"/>
      </w:rPr>
    </w:lvl>
    <w:lvl w:ilvl="4">
      <w:start w:val="1"/>
      <w:numFmt w:val="bullet"/>
      <w:lvlText w:val="•"/>
      <w:lvlJc w:val="left"/>
      <w:pPr>
        <w:ind w:left="4153" w:hanging="720"/>
      </w:pPr>
      <w:rPr>
        <w:rFonts w:hint="default"/>
      </w:rPr>
    </w:lvl>
    <w:lvl w:ilvl="5">
      <w:start w:val="1"/>
      <w:numFmt w:val="bullet"/>
      <w:lvlText w:val="•"/>
      <w:lvlJc w:val="left"/>
      <w:pPr>
        <w:ind w:left="5024" w:hanging="720"/>
      </w:pPr>
      <w:rPr>
        <w:rFonts w:hint="default"/>
      </w:rPr>
    </w:lvl>
    <w:lvl w:ilvl="6">
      <w:start w:val="1"/>
      <w:numFmt w:val="bullet"/>
      <w:lvlText w:val="•"/>
      <w:lvlJc w:val="left"/>
      <w:pPr>
        <w:ind w:left="5895" w:hanging="720"/>
      </w:pPr>
      <w:rPr>
        <w:rFonts w:hint="default"/>
      </w:rPr>
    </w:lvl>
    <w:lvl w:ilvl="7">
      <w:start w:val="1"/>
      <w:numFmt w:val="bullet"/>
      <w:lvlText w:val="•"/>
      <w:lvlJc w:val="left"/>
      <w:pPr>
        <w:ind w:left="6766" w:hanging="720"/>
      </w:pPr>
      <w:rPr>
        <w:rFonts w:hint="default"/>
      </w:rPr>
    </w:lvl>
    <w:lvl w:ilvl="8">
      <w:start w:val="1"/>
      <w:numFmt w:val="bullet"/>
      <w:lvlText w:val="•"/>
      <w:lvlJc w:val="left"/>
      <w:pPr>
        <w:ind w:left="7637" w:hanging="720"/>
      </w:pPr>
      <w:rPr>
        <w:rFonts w:hint="default"/>
      </w:rPr>
    </w:lvl>
  </w:abstractNum>
  <w:abstractNum w:abstractNumId="9" w15:restartNumberingAfterBreak="0">
    <w:nsid w:val="30EE5475"/>
    <w:multiLevelType w:val="multilevel"/>
    <w:tmpl w:val="9E0A8E4C"/>
    <w:lvl w:ilvl="0">
      <w:start w:val="3"/>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w w:val="100"/>
        <w:sz w:val="24"/>
        <w:szCs w:val="24"/>
      </w:rPr>
    </w:lvl>
    <w:lvl w:ilvl="2">
      <w:start w:val="1"/>
      <w:numFmt w:val="bullet"/>
      <w:lvlText w:val="•"/>
      <w:lvlJc w:val="left"/>
      <w:pPr>
        <w:ind w:left="2531" w:hanging="720"/>
      </w:pPr>
      <w:rPr>
        <w:rFonts w:hint="default"/>
      </w:rPr>
    </w:lvl>
    <w:lvl w:ilvl="3">
      <w:start w:val="1"/>
      <w:numFmt w:val="bullet"/>
      <w:lvlText w:val="•"/>
      <w:lvlJc w:val="left"/>
      <w:pPr>
        <w:ind w:left="3387" w:hanging="720"/>
      </w:pPr>
      <w:rPr>
        <w:rFonts w:hint="default"/>
      </w:rPr>
    </w:lvl>
    <w:lvl w:ilvl="4">
      <w:start w:val="1"/>
      <w:numFmt w:val="bullet"/>
      <w:lvlText w:val="•"/>
      <w:lvlJc w:val="left"/>
      <w:pPr>
        <w:ind w:left="4243" w:hanging="720"/>
      </w:pPr>
      <w:rPr>
        <w:rFonts w:hint="default"/>
      </w:rPr>
    </w:lvl>
    <w:lvl w:ilvl="5">
      <w:start w:val="1"/>
      <w:numFmt w:val="bullet"/>
      <w:lvlText w:val="•"/>
      <w:lvlJc w:val="left"/>
      <w:pPr>
        <w:ind w:left="5099" w:hanging="720"/>
      </w:pPr>
      <w:rPr>
        <w:rFonts w:hint="default"/>
      </w:rPr>
    </w:lvl>
    <w:lvl w:ilvl="6">
      <w:start w:val="1"/>
      <w:numFmt w:val="bullet"/>
      <w:lvlText w:val="•"/>
      <w:lvlJc w:val="left"/>
      <w:pPr>
        <w:ind w:left="5955" w:hanging="720"/>
      </w:pPr>
      <w:rPr>
        <w:rFonts w:hint="default"/>
      </w:rPr>
    </w:lvl>
    <w:lvl w:ilvl="7">
      <w:start w:val="1"/>
      <w:numFmt w:val="bullet"/>
      <w:lvlText w:val="•"/>
      <w:lvlJc w:val="left"/>
      <w:pPr>
        <w:ind w:left="6811" w:hanging="720"/>
      </w:pPr>
      <w:rPr>
        <w:rFonts w:hint="default"/>
      </w:rPr>
    </w:lvl>
    <w:lvl w:ilvl="8">
      <w:start w:val="1"/>
      <w:numFmt w:val="bullet"/>
      <w:lvlText w:val="•"/>
      <w:lvlJc w:val="left"/>
      <w:pPr>
        <w:ind w:left="7667" w:hanging="720"/>
      </w:pPr>
      <w:rPr>
        <w:rFonts w:hint="default"/>
      </w:rPr>
    </w:lvl>
  </w:abstractNum>
  <w:abstractNum w:abstractNumId="10" w15:restartNumberingAfterBreak="0">
    <w:nsid w:val="314B3D02"/>
    <w:multiLevelType w:val="multilevel"/>
    <w:tmpl w:val="9314F338"/>
    <w:lvl w:ilvl="0">
      <w:start w:val="1"/>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w w:val="100"/>
        <w:sz w:val="24"/>
        <w:szCs w:val="24"/>
      </w:rPr>
    </w:lvl>
    <w:lvl w:ilvl="2">
      <w:start w:val="1"/>
      <w:numFmt w:val="bullet"/>
      <w:lvlText w:val="•"/>
      <w:lvlJc w:val="left"/>
      <w:pPr>
        <w:ind w:left="2531" w:hanging="720"/>
      </w:pPr>
      <w:rPr>
        <w:rFonts w:hint="default"/>
      </w:rPr>
    </w:lvl>
    <w:lvl w:ilvl="3">
      <w:start w:val="1"/>
      <w:numFmt w:val="bullet"/>
      <w:lvlText w:val="•"/>
      <w:lvlJc w:val="left"/>
      <w:pPr>
        <w:ind w:left="3387" w:hanging="720"/>
      </w:pPr>
      <w:rPr>
        <w:rFonts w:hint="default"/>
      </w:rPr>
    </w:lvl>
    <w:lvl w:ilvl="4">
      <w:start w:val="1"/>
      <w:numFmt w:val="bullet"/>
      <w:lvlText w:val="•"/>
      <w:lvlJc w:val="left"/>
      <w:pPr>
        <w:ind w:left="4243" w:hanging="720"/>
      </w:pPr>
      <w:rPr>
        <w:rFonts w:hint="default"/>
      </w:rPr>
    </w:lvl>
    <w:lvl w:ilvl="5">
      <w:start w:val="1"/>
      <w:numFmt w:val="bullet"/>
      <w:lvlText w:val="•"/>
      <w:lvlJc w:val="left"/>
      <w:pPr>
        <w:ind w:left="5099" w:hanging="720"/>
      </w:pPr>
      <w:rPr>
        <w:rFonts w:hint="default"/>
      </w:rPr>
    </w:lvl>
    <w:lvl w:ilvl="6">
      <w:start w:val="1"/>
      <w:numFmt w:val="bullet"/>
      <w:lvlText w:val="•"/>
      <w:lvlJc w:val="left"/>
      <w:pPr>
        <w:ind w:left="5955" w:hanging="720"/>
      </w:pPr>
      <w:rPr>
        <w:rFonts w:hint="default"/>
      </w:rPr>
    </w:lvl>
    <w:lvl w:ilvl="7">
      <w:start w:val="1"/>
      <w:numFmt w:val="bullet"/>
      <w:lvlText w:val="•"/>
      <w:lvlJc w:val="left"/>
      <w:pPr>
        <w:ind w:left="6811" w:hanging="720"/>
      </w:pPr>
      <w:rPr>
        <w:rFonts w:hint="default"/>
      </w:rPr>
    </w:lvl>
    <w:lvl w:ilvl="8">
      <w:start w:val="1"/>
      <w:numFmt w:val="bullet"/>
      <w:lvlText w:val="•"/>
      <w:lvlJc w:val="left"/>
      <w:pPr>
        <w:ind w:left="7667" w:hanging="720"/>
      </w:pPr>
      <w:rPr>
        <w:rFonts w:hint="default"/>
      </w:rPr>
    </w:lvl>
  </w:abstractNum>
  <w:abstractNum w:abstractNumId="11" w15:restartNumberingAfterBreak="0">
    <w:nsid w:val="398731E5"/>
    <w:multiLevelType w:val="hybridMultilevel"/>
    <w:tmpl w:val="DBBC6D5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7676AC"/>
    <w:multiLevelType w:val="multilevel"/>
    <w:tmpl w:val="35CE6EE2"/>
    <w:lvl w:ilvl="0">
      <w:start w:val="11"/>
      <w:numFmt w:val="decimal"/>
      <w:lvlText w:val="%1"/>
      <w:lvlJc w:val="left"/>
      <w:pPr>
        <w:ind w:left="820" w:hanging="720"/>
      </w:pPr>
      <w:rPr>
        <w:rFonts w:hint="default"/>
      </w:rPr>
    </w:lvl>
    <w:lvl w:ilvl="1">
      <w:start w:val="12"/>
      <w:numFmt w:val="decimal"/>
      <w:lvlText w:val="%1.%2"/>
      <w:lvlJc w:val="left"/>
      <w:pPr>
        <w:ind w:left="820" w:hanging="720"/>
      </w:pPr>
      <w:rPr>
        <w:rFonts w:ascii="Arial" w:eastAsia="Arial" w:hAnsi="Arial" w:hint="default"/>
        <w:w w:val="100"/>
        <w:sz w:val="24"/>
        <w:szCs w:val="24"/>
      </w:rPr>
    </w:lvl>
    <w:lvl w:ilvl="2">
      <w:start w:val="1"/>
      <w:numFmt w:val="decimal"/>
      <w:lvlText w:val="%1.%2.%3"/>
      <w:lvlJc w:val="left"/>
      <w:pPr>
        <w:ind w:left="1720" w:hanging="908"/>
      </w:pPr>
      <w:rPr>
        <w:rFonts w:ascii="Arial" w:eastAsia="Arial" w:hAnsi="Arial" w:hint="default"/>
        <w:w w:val="100"/>
        <w:sz w:val="24"/>
        <w:szCs w:val="24"/>
      </w:rPr>
    </w:lvl>
    <w:lvl w:ilvl="3">
      <w:start w:val="1"/>
      <w:numFmt w:val="bullet"/>
      <w:lvlText w:val="•"/>
      <w:lvlJc w:val="left"/>
      <w:pPr>
        <w:ind w:left="3422" w:hanging="908"/>
      </w:pPr>
      <w:rPr>
        <w:rFonts w:hint="default"/>
      </w:rPr>
    </w:lvl>
    <w:lvl w:ilvl="4">
      <w:start w:val="1"/>
      <w:numFmt w:val="bullet"/>
      <w:lvlText w:val="•"/>
      <w:lvlJc w:val="left"/>
      <w:pPr>
        <w:ind w:left="4273" w:hanging="908"/>
      </w:pPr>
      <w:rPr>
        <w:rFonts w:hint="default"/>
      </w:rPr>
    </w:lvl>
    <w:lvl w:ilvl="5">
      <w:start w:val="1"/>
      <w:numFmt w:val="bullet"/>
      <w:lvlText w:val="•"/>
      <w:lvlJc w:val="left"/>
      <w:pPr>
        <w:ind w:left="5124" w:hanging="908"/>
      </w:pPr>
      <w:rPr>
        <w:rFonts w:hint="default"/>
      </w:rPr>
    </w:lvl>
    <w:lvl w:ilvl="6">
      <w:start w:val="1"/>
      <w:numFmt w:val="bullet"/>
      <w:lvlText w:val="•"/>
      <w:lvlJc w:val="left"/>
      <w:pPr>
        <w:ind w:left="5975" w:hanging="908"/>
      </w:pPr>
      <w:rPr>
        <w:rFonts w:hint="default"/>
      </w:rPr>
    </w:lvl>
    <w:lvl w:ilvl="7">
      <w:start w:val="1"/>
      <w:numFmt w:val="bullet"/>
      <w:lvlText w:val="•"/>
      <w:lvlJc w:val="left"/>
      <w:pPr>
        <w:ind w:left="6826" w:hanging="908"/>
      </w:pPr>
      <w:rPr>
        <w:rFonts w:hint="default"/>
      </w:rPr>
    </w:lvl>
    <w:lvl w:ilvl="8">
      <w:start w:val="1"/>
      <w:numFmt w:val="bullet"/>
      <w:lvlText w:val="•"/>
      <w:lvlJc w:val="left"/>
      <w:pPr>
        <w:ind w:left="7677" w:hanging="908"/>
      </w:pPr>
      <w:rPr>
        <w:rFonts w:hint="default"/>
      </w:rPr>
    </w:lvl>
  </w:abstractNum>
  <w:abstractNum w:abstractNumId="13" w15:restartNumberingAfterBreak="0">
    <w:nsid w:val="3AE76A0F"/>
    <w:multiLevelType w:val="multilevel"/>
    <w:tmpl w:val="4DA66EBA"/>
    <w:lvl w:ilvl="0">
      <w:start w:val="11"/>
      <w:numFmt w:val="decimal"/>
      <w:lvlText w:val="%1"/>
      <w:lvlJc w:val="left"/>
      <w:pPr>
        <w:ind w:left="1529" w:hanging="869"/>
      </w:pPr>
      <w:rPr>
        <w:rFonts w:hint="default"/>
      </w:rPr>
    </w:lvl>
    <w:lvl w:ilvl="1">
      <w:start w:val="11"/>
      <w:numFmt w:val="decimal"/>
      <w:lvlText w:val="%1.%2"/>
      <w:lvlJc w:val="left"/>
      <w:pPr>
        <w:ind w:left="1529" w:hanging="869"/>
      </w:pPr>
      <w:rPr>
        <w:rFonts w:hint="default"/>
      </w:rPr>
    </w:lvl>
    <w:lvl w:ilvl="2">
      <w:start w:val="2"/>
      <w:numFmt w:val="decimal"/>
      <w:lvlText w:val="%1.%2.%3"/>
      <w:lvlJc w:val="left"/>
      <w:pPr>
        <w:ind w:left="1380" w:hanging="869"/>
      </w:pPr>
      <w:rPr>
        <w:rFonts w:ascii="Arial" w:eastAsia="Arial" w:hAnsi="Arial" w:hint="default"/>
        <w:w w:val="100"/>
        <w:sz w:val="24"/>
        <w:szCs w:val="24"/>
      </w:rPr>
    </w:lvl>
    <w:lvl w:ilvl="3">
      <w:start w:val="1"/>
      <w:numFmt w:val="upperLetter"/>
      <w:lvlText w:val="%4."/>
      <w:lvlJc w:val="left"/>
      <w:pPr>
        <w:ind w:left="2100" w:hanging="720"/>
        <w:jc w:val="right"/>
      </w:pPr>
      <w:rPr>
        <w:rFonts w:ascii="Arial" w:eastAsia="Arial" w:hAnsi="Arial" w:hint="default"/>
        <w:w w:val="100"/>
        <w:sz w:val="24"/>
        <w:szCs w:val="24"/>
      </w:rPr>
    </w:lvl>
    <w:lvl w:ilvl="4">
      <w:start w:val="1"/>
      <w:numFmt w:val="bullet"/>
      <w:lvlText w:val="•"/>
      <w:lvlJc w:val="left"/>
      <w:pPr>
        <w:ind w:left="3879" w:hanging="720"/>
      </w:pPr>
      <w:rPr>
        <w:rFonts w:hint="default"/>
      </w:rPr>
    </w:lvl>
    <w:lvl w:ilvl="5">
      <w:start w:val="1"/>
      <w:numFmt w:val="bullet"/>
      <w:lvlText w:val="•"/>
      <w:lvlJc w:val="left"/>
      <w:pPr>
        <w:ind w:left="4769" w:hanging="720"/>
      </w:pPr>
      <w:rPr>
        <w:rFonts w:hint="default"/>
      </w:rPr>
    </w:lvl>
    <w:lvl w:ilvl="6">
      <w:start w:val="1"/>
      <w:numFmt w:val="bullet"/>
      <w:lvlText w:val="•"/>
      <w:lvlJc w:val="left"/>
      <w:pPr>
        <w:ind w:left="5659" w:hanging="720"/>
      </w:pPr>
      <w:rPr>
        <w:rFonts w:hint="default"/>
      </w:rPr>
    </w:lvl>
    <w:lvl w:ilvl="7">
      <w:start w:val="1"/>
      <w:numFmt w:val="bullet"/>
      <w:lvlText w:val="•"/>
      <w:lvlJc w:val="left"/>
      <w:pPr>
        <w:ind w:left="6549" w:hanging="720"/>
      </w:pPr>
      <w:rPr>
        <w:rFonts w:hint="default"/>
      </w:rPr>
    </w:lvl>
    <w:lvl w:ilvl="8">
      <w:start w:val="1"/>
      <w:numFmt w:val="bullet"/>
      <w:lvlText w:val="•"/>
      <w:lvlJc w:val="left"/>
      <w:pPr>
        <w:ind w:left="7439" w:hanging="720"/>
      </w:pPr>
      <w:rPr>
        <w:rFonts w:hint="default"/>
      </w:rPr>
    </w:lvl>
  </w:abstractNum>
  <w:abstractNum w:abstractNumId="14" w15:restartNumberingAfterBreak="0">
    <w:nsid w:val="3CA70EE6"/>
    <w:multiLevelType w:val="multilevel"/>
    <w:tmpl w:val="4B0A0D2C"/>
    <w:lvl w:ilvl="0">
      <w:start w:val="8"/>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w w:val="100"/>
        <w:sz w:val="24"/>
        <w:szCs w:val="24"/>
      </w:rPr>
    </w:lvl>
    <w:lvl w:ilvl="2">
      <w:start w:val="1"/>
      <w:numFmt w:val="bullet"/>
      <w:lvlText w:val="•"/>
      <w:lvlJc w:val="left"/>
      <w:pPr>
        <w:ind w:left="2531" w:hanging="720"/>
      </w:pPr>
      <w:rPr>
        <w:rFonts w:hint="default"/>
      </w:rPr>
    </w:lvl>
    <w:lvl w:ilvl="3">
      <w:start w:val="1"/>
      <w:numFmt w:val="bullet"/>
      <w:lvlText w:val="•"/>
      <w:lvlJc w:val="left"/>
      <w:pPr>
        <w:ind w:left="3387" w:hanging="720"/>
      </w:pPr>
      <w:rPr>
        <w:rFonts w:hint="default"/>
      </w:rPr>
    </w:lvl>
    <w:lvl w:ilvl="4">
      <w:start w:val="1"/>
      <w:numFmt w:val="bullet"/>
      <w:lvlText w:val="•"/>
      <w:lvlJc w:val="left"/>
      <w:pPr>
        <w:ind w:left="4243" w:hanging="720"/>
      </w:pPr>
      <w:rPr>
        <w:rFonts w:hint="default"/>
      </w:rPr>
    </w:lvl>
    <w:lvl w:ilvl="5">
      <w:start w:val="1"/>
      <w:numFmt w:val="bullet"/>
      <w:lvlText w:val="•"/>
      <w:lvlJc w:val="left"/>
      <w:pPr>
        <w:ind w:left="5099" w:hanging="720"/>
      </w:pPr>
      <w:rPr>
        <w:rFonts w:hint="default"/>
      </w:rPr>
    </w:lvl>
    <w:lvl w:ilvl="6">
      <w:start w:val="1"/>
      <w:numFmt w:val="bullet"/>
      <w:lvlText w:val="•"/>
      <w:lvlJc w:val="left"/>
      <w:pPr>
        <w:ind w:left="5955" w:hanging="720"/>
      </w:pPr>
      <w:rPr>
        <w:rFonts w:hint="default"/>
      </w:rPr>
    </w:lvl>
    <w:lvl w:ilvl="7">
      <w:start w:val="1"/>
      <w:numFmt w:val="bullet"/>
      <w:lvlText w:val="•"/>
      <w:lvlJc w:val="left"/>
      <w:pPr>
        <w:ind w:left="6811" w:hanging="720"/>
      </w:pPr>
      <w:rPr>
        <w:rFonts w:hint="default"/>
      </w:rPr>
    </w:lvl>
    <w:lvl w:ilvl="8">
      <w:start w:val="1"/>
      <w:numFmt w:val="bullet"/>
      <w:lvlText w:val="•"/>
      <w:lvlJc w:val="left"/>
      <w:pPr>
        <w:ind w:left="7667" w:hanging="720"/>
      </w:pPr>
      <w:rPr>
        <w:rFonts w:hint="default"/>
      </w:rPr>
    </w:lvl>
  </w:abstractNum>
  <w:abstractNum w:abstractNumId="15" w15:restartNumberingAfterBreak="0">
    <w:nsid w:val="436416B6"/>
    <w:multiLevelType w:val="multilevel"/>
    <w:tmpl w:val="91D404C6"/>
    <w:lvl w:ilvl="0">
      <w:start w:val="7"/>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w w:val="100"/>
        <w:sz w:val="24"/>
        <w:szCs w:val="24"/>
      </w:rPr>
    </w:lvl>
    <w:lvl w:ilvl="2">
      <w:start w:val="1"/>
      <w:numFmt w:val="decimal"/>
      <w:lvlText w:val="%1.%2.%3"/>
      <w:lvlJc w:val="left"/>
      <w:pPr>
        <w:ind w:left="1557" w:hanging="737"/>
      </w:pPr>
      <w:rPr>
        <w:rFonts w:ascii="Arial" w:eastAsia="Arial" w:hAnsi="Arial" w:hint="default"/>
        <w:w w:val="100"/>
        <w:sz w:val="24"/>
        <w:szCs w:val="24"/>
      </w:rPr>
    </w:lvl>
    <w:lvl w:ilvl="3">
      <w:start w:val="1"/>
      <w:numFmt w:val="upperLetter"/>
      <w:lvlText w:val="%4."/>
      <w:lvlJc w:val="left"/>
      <w:pPr>
        <w:ind w:left="1540" w:hanging="720"/>
      </w:pPr>
      <w:rPr>
        <w:rFonts w:ascii="Arial" w:eastAsia="Arial" w:hAnsi="Arial" w:hint="default"/>
        <w:w w:val="100"/>
        <w:sz w:val="24"/>
        <w:szCs w:val="24"/>
      </w:rPr>
    </w:lvl>
    <w:lvl w:ilvl="4">
      <w:start w:val="1"/>
      <w:numFmt w:val="bullet"/>
      <w:lvlText w:val="•"/>
      <w:lvlJc w:val="left"/>
      <w:pPr>
        <w:ind w:left="3514" w:hanging="720"/>
      </w:pPr>
      <w:rPr>
        <w:rFonts w:hint="default"/>
      </w:rPr>
    </w:lvl>
    <w:lvl w:ilvl="5">
      <w:start w:val="1"/>
      <w:numFmt w:val="bullet"/>
      <w:lvlText w:val="•"/>
      <w:lvlJc w:val="left"/>
      <w:pPr>
        <w:ind w:left="4492" w:hanging="720"/>
      </w:pPr>
      <w:rPr>
        <w:rFonts w:hint="default"/>
      </w:rPr>
    </w:lvl>
    <w:lvl w:ilvl="6">
      <w:start w:val="1"/>
      <w:numFmt w:val="bullet"/>
      <w:lvlText w:val="•"/>
      <w:lvlJc w:val="left"/>
      <w:pPr>
        <w:ind w:left="5469" w:hanging="720"/>
      </w:pPr>
      <w:rPr>
        <w:rFonts w:hint="default"/>
      </w:rPr>
    </w:lvl>
    <w:lvl w:ilvl="7">
      <w:start w:val="1"/>
      <w:numFmt w:val="bullet"/>
      <w:lvlText w:val="•"/>
      <w:lvlJc w:val="left"/>
      <w:pPr>
        <w:ind w:left="6447" w:hanging="720"/>
      </w:pPr>
      <w:rPr>
        <w:rFonts w:hint="default"/>
      </w:rPr>
    </w:lvl>
    <w:lvl w:ilvl="8">
      <w:start w:val="1"/>
      <w:numFmt w:val="bullet"/>
      <w:lvlText w:val="•"/>
      <w:lvlJc w:val="left"/>
      <w:pPr>
        <w:ind w:left="7424" w:hanging="720"/>
      </w:pPr>
      <w:rPr>
        <w:rFonts w:hint="default"/>
      </w:rPr>
    </w:lvl>
  </w:abstractNum>
  <w:abstractNum w:abstractNumId="16" w15:restartNumberingAfterBreak="0">
    <w:nsid w:val="548940A3"/>
    <w:multiLevelType w:val="multilevel"/>
    <w:tmpl w:val="88A8FE7E"/>
    <w:lvl w:ilvl="0">
      <w:start w:val="5"/>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w w:val="100"/>
        <w:sz w:val="24"/>
        <w:szCs w:val="24"/>
      </w:rPr>
    </w:lvl>
    <w:lvl w:ilvl="2">
      <w:start w:val="1"/>
      <w:numFmt w:val="decimal"/>
      <w:lvlText w:val="%1.%2.%3"/>
      <w:lvlJc w:val="left"/>
      <w:pPr>
        <w:ind w:left="1540" w:hanging="720"/>
      </w:pPr>
      <w:rPr>
        <w:rFonts w:ascii="Arial" w:eastAsia="Arial" w:hAnsi="Arial" w:hint="default"/>
        <w:w w:val="100"/>
        <w:sz w:val="24"/>
        <w:szCs w:val="24"/>
      </w:rPr>
    </w:lvl>
    <w:lvl w:ilvl="3">
      <w:start w:val="1"/>
      <w:numFmt w:val="bullet"/>
      <w:lvlText w:val="•"/>
      <w:lvlJc w:val="left"/>
      <w:pPr>
        <w:ind w:left="3282" w:hanging="720"/>
      </w:pPr>
      <w:rPr>
        <w:rFonts w:hint="default"/>
      </w:rPr>
    </w:lvl>
    <w:lvl w:ilvl="4">
      <w:start w:val="1"/>
      <w:numFmt w:val="bullet"/>
      <w:lvlText w:val="•"/>
      <w:lvlJc w:val="left"/>
      <w:pPr>
        <w:ind w:left="4153" w:hanging="720"/>
      </w:pPr>
      <w:rPr>
        <w:rFonts w:hint="default"/>
      </w:rPr>
    </w:lvl>
    <w:lvl w:ilvl="5">
      <w:start w:val="1"/>
      <w:numFmt w:val="bullet"/>
      <w:lvlText w:val="•"/>
      <w:lvlJc w:val="left"/>
      <w:pPr>
        <w:ind w:left="5024" w:hanging="720"/>
      </w:pPr>
      <w:rPr>
        <w:rFonts w:hint="default"/>
      </w:rPr>
    </w:lvl>
    <w:lvl w:ilvl="6">
      <w:start w:val="1"/>
      <w:numFmt w:val="bullet"/>
      <w:lvlText w:val="•"/>
      <w:lvlJc w:val="left"/>
      <w:pPr>
        <w:ind w:left="5895" w:hanging="720"/>
      </w:pPr>
      <w:rPr>
        <w:rFonts w:hint="default"/>
      </w:rPr>
    </w:lvl>
    <w:lvl w:ilvl="7">
      <w:start w:val="1"/>
      <w:numFmt w:val="bullet"/>
      <w:lvlText w:val="•"/>
      <w:lvlJc w:val="left"/>
      <w:pPr>
        <w:ind w:left="6766" w:hanging="720"/>
      </w:pPr>
      <w:rPr>
        <w:rFonts w:hint="default"/>
      </w:rPr>
    </w:lvl>
    <w:lvl w:ilvl="8">
      <w:start w:val="1"/>
      <w:numFmt w:val="bullet"/>
      <w:lvlText w:val="•"/>
      <w:lvlJc w:val="left"/>
      <w:pPr>
        <w:ind w:left="7637" w:hanging="720"/>
      </w:pPr>
      <w:rPr>
        <w:rFonts w:hint="default"/>
      </w:rPr>
    </w:lvl>
  </w:abstractNum>
  <w:abstractNum w:abstractNumId="17" w15:restartNumberingAfterBreak="0">
    <w:nsid w:val="5E97157D"/>
    <w:multiLevelType w:val="hybridMultilevel"/>
    <w:tmpl w:val="F17A87BA"/>
    <w:lvl w:ilvl="0" w:tplc="04090019">
      <w:start w:val="1"/>
      <w:numFmt w:val="lowerLetter"/>
      <w:lvlText w:val="%1."/>
      <w:lvlJc w:val="left"/>
      <w:pPr>
        <w:ind w:left="19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65630F2"/>
    <w:multiLevelType w:val="hybridMultilevel"/>
    <w:tmpl w:val="7E2AB45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B783252"/>
    <w:multiLevelType w:val="multilevel"/>
    <w:tmpl w:val="5B6EF8BA"/>
    <w:lvl w:ilvl="0">
      <w:start w:val="11"/>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w w:val="100"/>
        <w:sz w:val="24"/>
        <w:szCs w:val="24"/>
      </w:rPr>
    </w:lvl>
    <w:lvl w:ilvl="2">
      <w:start w:val="1"/>
      <w:numFmt w:val="decimal"/>
      <w:lvlText w:val="%1.%2.%3"/>
      <w:lvlJc w:val="left"/>
      <w:pPr>
        <w:ind w:left="1540" w:hanging="720"/>
      </w:pPr>
      <w:rPr>
        <w:rFonts w:ascii="Arial" w:eastAsia="Arial" w:hAnsi="Arial" w:hint="default"/>
        <w:w w:val="100"/>
        <w:sz w:val="24"/>
        <w:szCs w:val="24"/>
      </w:rPr>
    </w:lvl>
    <w:lvl w:ilvl="3">
      <w:start w:val="1"/>
      <w:numFmt w:val="bullet"/>
      <w:lvlText w:val="•"/>
      <w:lvlJc w:val="left"/>
      <w:pPr>
        <w:ind w:left="3282" w:hanging="720"/>
      </w:pPr>
      <w:rPr>
        <w:rFonts w:hint="default"/>
      </w:rPr>
    </w:lvl>
    <w:lvl w:ilvl="4">
      <w:start w:val="1"/>
      <w:numFmt w:val="bullet"/>
      <w:lvlText w:val="•"/>
      <w:lvlJc w:val="left"/>
      <w:pPr>
        <w:ind w:left="4153" w:hanging="720"/>
      </w:pPr>
      <w:rPr>
        <w:rFonts w:hint="default"/>
      </w:rPr>
    </w:lvl>
    <w:lvl w:ilvl="5">
      <w:start w:val="1"/>
      <w:numFmt w:val="bullet"/>
      <w:lvlText w:val="•"/>
      <w:lvlJc w:val="left"/>
      <w:pPr>
        <w:ind w:left="5024" w:hanging="720"/>
      </w:pPr>
      <w:rPr>
        <w:rFonts w:hint="default"/>
      </w:rPr>
    </w:lvl>
    <w:lvl w:ilvl="6">
      <w:start w:val="1"/>
      <w:numFmt w:val="bullet"/>
      <w:lvlText w:val="•"/>
      <w:lvlJc w:val="left"/>
      <w:pPr>
        <w:ind w:left="5895" w:hanging="720"/>
      </w:pPr>
      <w:rPr>
        <w:rFonts w:hint="default"/>
      </w:rPr>
    </w:lvl>
    <w:lvl w:ilvl="7">
      <w:start w:val="1"/>
      <w:numFmt w:val="bullet"/>
      <w:lvlText w:val="•"/>
      <w:lvlJc w:val="left"/>
      <w:pPr>
        <w:ind w:left="6766" w:hanging="720"/>
      </w:pPr>
      <w:rPr>
        <w:rFonts w:hint="default"/>
      </w:rPr>
    </w:lvl>
    <w:lvl w:ilvl="8">
      <w:start w:val="1"/>
      <w:numFmt w:val="bullet"/>
      <w:lvlText w:val="•"/>
      <w:lvlJc w:val="left"/>
      <w:pPr>
        <w:ind w:left="7637" w:hanging="720"/>
      </w:pPr>
      <w:rPr>
        <w:rFonts w:hint="default"/>
      </w:rPr>
    </w:lvl>
  </w:abstractNum>
  <w:abstractNum w:abstractNumId="20" w15:restartNumberingAfterBreak="0">
    <w:nsid w:val="725C7D60"/>
    <w:multiLevelType w:val="hybridMultilevel"/>
    <w:tmpl w:val="3B1031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2A3FDD"/>
    <w:multiLevelType w:val="hybridMultilevel"/>
    <w:tmpl w:val="5F42C9B4"/>
    <w:lvl w:ilvl="0" w:tplc="FF4228EC">
      <w:start w:val="1"/>
      <w:numFmt w:val="decimal"/>
      <w:lvlText w:val="%1."/>
      <w:lvlJc w:val="left"/>
      <w:pPr>
        <w:ind w:left="1185" w:hanging="37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0"/>
  </w:num>
  <w:num w:numId="2">
    <w:abstractNumId w:val="9"/>
  </w:num>
  <w:num w:numId="3">
    <w:abstractNumId w:val="16"/>
  </w:num>
  <w:num w:numId="4">
    <w:abstractNumId w:val="0"/>
  </w:num>
  <w:num w:numId="5">
    <w:abstractNumId w:val="2"/>
  </w:num>
  <w:num w:numId="6">
    <w:abstractNumId w:val="15"/>
  </w:num>
  <w:num w:numId="7">
    <w:abstractNumId w:val="4"/>
  </w:num>
  <w:num w:numId="8">
    <w:abstractNumId w:val="14"/>
  </w:num>
  <w:num w:numId="9">
    <w:abstractNumId w:val="3"/>
  </w:num>
  <w:num w:numId="10">
    <w:abstractNumId w:val="8"/>
  </w:num>
  <w:num w:numId="11">
    <w:abstractNumId w:val="1"/>
  </w:num>
  <w:num w:numId="12">
    <w:abstractNumId w:val="12"/>
  </w:num>
  <w:num w:numId="13">
    <w:abstractNumId w:val="19"/>
  </w:num>
  <w:num w:numId="14">
    <w:abstractNumId w:val="7"/>
  </w:num>
  <w:num w:numId="15">
    <w:abstractNumId w:val="13"/>
  </w:num>
  <w:num w:numId="16">
    <w:abstractNumId w:val="21"/>
  </w:num>
  <w:num w:numId="17">
    <w:abstractNumId w:val="18"/>
  </w:num>
  <w:num w:numId="18">
    <w:abstractNumId w:val="11"/>
  </w:num>
  <w:num w:numId="19">
    <w:abstractNumId w:val="17"/>
  </w:num>
  <w:num w:numId="20">
    <w:abstractNumId w:val="5"/>
  </w:num>
  <w:num w:numId="21">
    <w:abstractNumId w:val="20"/>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ed, Mary">
    <w15:presenceInfo w15:providerId="AD" w15:userId="S::mreed@lockton.com::eb27bdd0-d10f-45ca-ada0-fac4a7dde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34820"/>
    <o:shapelayout v:ext="edit">
      <o:idmap v:ext="edit" data="3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BC"/>
    <w:rsid w:val="00034FD0"/>
    <w:rsid w:val="0009648C"/>
    <w:rsid w:val="000B479F"/>
    <w:rsid w:val="00100DA3"/>
    <w:rsid w:val="001313C9"/>
    <w:rsid w:val="00135FBC"/>
    <w:rsid w:val="00135FFD"/>
    <w:rsid w:val="0013660E"/>
    <w:rsid w:val="001979C0"/>
    <w:rsid w:val="001B44E7"/>
    <w:rsid w:val="001B6478"/>
    <w:rsid w:val="001D4081"/>
    <w:rsid w:val="0022431B"/>
    <w:rsid w:val="002E3474"/>
    <w:rsid w:val="00301404"/>
    <w:rsid w:val="00314DC8"/>
    <w:rsid w:val="003A204E"/>
    <w:rsid w:val="003A24EC"/>
    <w:rsid w:val="003E378C"/>
    <w:rsid w:val="00416275"/>
    <w:rsid w:val="00463E0A"/>
    <w:rsid w:val="004A51D7"/>
    <w:rsid w:val="004F1F1F"/>
    <w:rsid w:val="005313C0"/>
    <w:rsid w:val="005531F7"/>
    <w:rsid w:val="00557611"/>
    <w:rsid w:val="0056437E"/>
    <w:rsid w:val="0056540E"/>
    <w:rsid w:val="005729F7"/>
    <w:rsid w:val="005A35DA"/>
    <w:rsid w:val="005A55BC"/>
    <w:rsid w:val="005A7CE9"/>
    <w:rsid w:val="005B46E4"/>
    <w:rsid w:val="005F069D"/>
    <w:rsid w:val="005F0796"/>
    <w:rsid w:val="006000AA"/>
    <w:rsid w:val="0061186E"/>
    <w:rsid w:val="00616B73"/>
    <w:rsid w:val="0064271D"/>
    <w:rsid w:val="00680577"/>
    <w:rsid w:val="006D1753"/>
    <w:rsid w:val="006E53F9"/>
    <w:rsid w:val="007079A0"/>
    <w:rsid w:val="0071697F"/>
    <w:rsid w:val="00721A9E"/>
    <w:rsid w:val="00733C51"/>
    <w:rsid w:val="00754F34"/>
    <w:rsid w:val="00777589"/>
    <w:rsid w:val="0079306F"/>
    <w:rsid w:val="007F3E58"/>
    <w:rsid w:val="008052D5"/>
    <w:rsid w:val="00817ECD"/>
    <w:rsid w:val="00866A88"/>
    <w:rsid w:val="008A14DA"/>
    <w:rsid w:val="008A4A35"/>
    <w:rsid w:val="008B3023"/>
    <w:rsid w:val="00905E3D"/>
    <w:rsid w:val="009336AC"/>
    <w:rsid w:val="00A52021"/>
    <w:rsid w:val="00A86804"/>
    <w:rsid w:val="00A93EAC"/>
    <w:rsid w:val="00AE4593"/>
    <w:rsid w:val="00AF1684"/>
    <w:rsid w:val="00AF7456"/>
    <w:rsid w:val="00B07707"/>
    <w:rsid w:val="00B85A5C"/>
    <w:rsid w:val="00BA1175"/>
    <w:rsid w:val="00BB08D1"/>
    <w:rsid w:val="00C3274A"/>
    <w:rsid w:val="00C50F69"/>
    <w:rsid w:val="00C623FA"/>
    <w:rsid w:val="00C62638"/>
    <w:rsid w:val="00D507ED"/>
    <w:rsid w:val="00D61246"/>
    <w:rsid w:val="00D937BD"/>
    <w:rsid w:val="00E478A4"/>
    <w:rsid w:val="00E84374"/>
    <w:rsid w:val="00E91249"/>
    <w:rsid w:val="00EC70E2"/>
    <w:rsid w:val="00F03B7C"/>
    <w:rsid w:val="00F2595E"/>
    <w:rsid w:val="00F26B67"/>
    <w:rsid w:val="00F70378"/>
    <w:rsid w:val="00F7300E"/>
    <w:rsid w:val="00F764F7"/>
    <w:rsid w:val="00FD0C69"/>
    <w:rsid w:val="00FE438F"/>
    <w:rsid w:val="00FF0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20"/>
    <o:shapelayout v:ext="edit">
      <o:idmap v:ext="edit" data="1"/>
    </o:shapelayout>
  </w:shapeDefaults>
  <w:decimalSymbol w:val="."/>
  <w:listSeparator w:val=","/>
  <w14:docId w14:val="4B0DC7DA"/>
  <w15:docId w15:val="{0D059794-40A6-4D10-A567-A0DE76D9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135FBC"/>
    <w:pPr>
      <w:widowControl w:val="0"/>
      <w:spacing w:after="0" w:line="240" w:lineRule="auto"/>
      <w:ind w:left="815"/>
      <w:outlineLvl w:val="0"/>
    </w:pPr>
    <w:rPr>
      <w:rFonts w:ascii="Arial" w:eastAsia="Arial" w:hAnsi="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35FBC"/>
    <w:pPr>
      <w:widowControl w:val="0"/>
      <w:spacing w:after="0" w:line="240" w:lineRule="auto"/>
      <w:ind w:left="820"/>
    </w:pPr>
    <w:rPr>
      <w:rFonts w:ascii="Arial" w:eastAsia="Arial" w:hAnsi="Arial"/>
      <w:szCs w:val="24"/>
    </w:rPr>
  </w:style>
  <w:style w:type="character" w:customStyle="1" w:styleId="BodyTextChar">
    <w:name w:val="Body Text Char"/>
    <w:basedOn w:val="DefaultParagraphFont"/>
    <w:link w:val="BodyText"/>
    <w:uiPriority w:val="1"/>
    <w:rsid w:val="00135FBC"/>
    <w:rPr>
      <w:rFonts w:ascii="Arial" w:eastAsia="Arial" w:hAnsi="Arial"/>
      <w:szCs w:val="24"/>
    </w:rPr>
  </w:style>
  <w:style w:type="character" w:customStyle="1" w:styleId="Heading1Char">
    <w:name w:val="Heading 1 Char"/>
    <w:basedOn w:val="DefaultParagraphFont"/>
    <w:link w:val="Heading1"/>
    <w:uiPriority w:val="1"/>
    <w:rsid w:val="00135FBC"/>
    <w:rPr>
      <w:rFonts w:ascii="Arial" w:eastAsia="Arial" w:hAnsi="Arial"/>
      <w:b/>
      <w:bCs/>
      <w:szCs w:val="24"/>
    </w:rPr>
  </w:style>
  <w:style w:type="paragraph" w:styleId="ListParagraph">
    <w:name w:val="List Paragraph"/>
    <w:basedOn w:val="Normal"/>
    <w:uiPriority w:val="34"/>
    <w:qFormat/>
    <w:rsid w:val="00135FBC"/>
    <w:pPr>
      <w:widowControl w:val="0"/>
      <w:spacing w:after="0" w:line="240" w:lineRule="auto"/>
    </w:pPr>
    <w:rPr>
      <w:rFonts w:asciiTheme="minorHAnsi" w:hAnsiTheme="minorHAnsi"/>
      <w:sz w:val="22"/>
    </w:rPr>
  </w:style>
  <w:style w:type="paragraph" w:styleId="Header">
    <w:name w:val="header"/>
    <w:basedOn w:val="Normal"/>
    <w:link w:val="HeaderChar"/>
    <w:uiPriority w:val="99"/>
    <w:unhideWhenUsed/>
    <w:rsid w:val="00135FBC"/>
    <w:pPr>
      <w:widowControl w:val="0"/>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135FBC"/>
    <w:rPr>
      <w:rFonts w:asciiTheme="minorHAnsi" w:hAnsiTheme="minorHAnsi"/>
      <w:sz w:val="22"/>
    </w:rPr>
  </w:style>
  <w:style w:type="character" w:styleId="Hyperlink">
    <w:name w:val="Hyperlink"/>
    <w:basedOn w:val="DefaultParagraphFont"/>
    <w:uiPriority w:val="99"/>
    <w:unhideWhenUsed/>
    <w:rsid w:val="00B07707"/>
    <w:rPr>
      <w:color w:val="0000FF" w:themeColor="hyperlink"/>
      <w:u w:val="single"/>
    </w:rPr>
  </w:style>
  <w:style w:type="paragraph" w:customStyle="1" w:styleId="TableParagraph">
    <w:name w:val="Table Paragraph"/>
    <w:basedOn w:val="Normal"/>
    <w:uiPriority w:val="1"/>
    <w:qFormat/>
    <w:rsid w:val="005729F7"/>
    <w:pPr>
      <w:widowControl w:val="0"/>
      <w:spacing w:after="0" w:line="240" w:lineRule="auto"/>
    </w:pPr>
    <w:rPr>
      <w:rFonts w:asciiTheme="minorHAnsi" w:hAnsiTheme="minorHAnsi"/>
      <w:sz w:val="22"/>
    </w:rPr>
  </w:style>
  <w:style w:type="paragraph" w:styleId="Footer">
    <w:name w:val="footer"/>
    <w:basedOn w:val="Normal"/>
    <w:link w:val="FooterChar"/>
    <w:uiPriority w:val="99"/>
    <w:unhideWhenUsed/>
    <w:rsid w:val="00866A88"/>
    <w:pPr>
      <w:widowControl w:val="0"/>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866A88"/>
    <w:rPr>
      <w:rFonts w:asciiTheme="minorHAnsi" w:hAnsiTheme="minorHAnsi"/>
      <w:sz w:val="22"/>
    </w:rPr>
  </w:style>
  <w:style w:type="paragraph" w:styleId="BodyTextIndent">
    <w:name w:val="Body Text Indent"/>
    <w:basedOn w:val="Normal"/>
    <w:link w:val="BodyTextIndentChar"/>
    <w:uiPriority w:val="99"/>
    <w:semiHidden/>
    <w:unhideWhenUsed/>
    <w:rsid w:val="00A86804"/>
    <w:pPr>
      <w:spacing w:after="120"/>
      <w:ind w:left="360"/>
    </w:pPr>
  </w:style>
  <w:style w:type="character" w:customStyle="1" w:styleId="BodyTextIndentChar">
    <w:name w:val="Body Text Indent Char"/>
    <w:basedOn w:val="DefaultParagraphFont"/>
    <w:link w:val="BodyTextIndent"/>
    <w:uiPriority w:val="99"/>
    <w:semiHidden/>
    <w:rsid w:val="00A86804"/>
  </w:style>
  <w:style w:type="character" w:styleId="CommentReference">
    <w:name w:val="annotation reference"/>
    <w:basedOn w:val="DefaultParagraphFont"/>
    <w:uiPriority w:val="99"/>
    <w:semiHidden/>
    <w:unhideWhenUsed/>
    <w:rsid w:val="00E478A4"/>
    <w:rPr>
      <w:sz w:val="16"/>
      <w:szCs w:val="16"/>
    </w:rPr>
  </w:style>
  <w:style w:type="paragraph" w:styleId="CommentText">
    <w:name w:val="annotation text"/>
    <w:basedOn w:val="Normal"/>
    <w:link w:val="CommentTextChar"/>
    <w:uiPriority w:val="99"/>
    <w:semiHidden/>
    <w:unhideWhenUsed/>
    <w:rsid w:val="00E478A4"/>
    <w:pPr>
      <w:spacing w:line="240" w:lineRule="auto"/>
    </w:pPr>
    <w:rPr>
      <w:sz w:val="20"/>
      <w:szCs w:val="20"/>
    </w:rPr>
  </w:style>
  <w:style w:type="character" w:customStyle="1" w:styleId="CommentTextChar">
    <w:name w:val="Comment Text Char"/>
    <w:basedOn w:val="DefaultParagraphFont"/>
    <w:link w:val="CommentText"/>
    <w:uiPriority w:val="99"/>
    <w:semiHidden/>
    <w:rsid w:val="00E478A4"/>
    <w:rPr>
      <w:sz w:val="20"/>
      <w:szCs w:val="20"/>
    </w:rPr>
  </w:style>
  <w:style w:type="paragraph" w:styleId="CommentSubject">
    <w:name w:val="annotation subject"/>
    <w:basedOn w:val="CommentText"/>
    <w:next w:val="CommentText"/>
    <w:link w:val="CommentSubjectChar"/>
    <w:uiPriority w:val="99"/>
    <w:semiHidden/>
    <w:unhideWhenUsed/>
    <w:rsid w:val="00E478A4"/>
    <w:rPr>
      <w:b/>
      <w:bCs/>
    </w:rPr>
  </w:style>
  <w:style w:type="character" w:customStyle="1" w:styleId="CommentSubjectChar">
    <w:name w:val="Comment Subject Char"/>
    <w:basedOn w:val="CommentTextChar"/>
    <w:link w:val="CommentSubject"/>
    <w:uiPriority w:val="99"/>
    <w:semiHidden/>
    <w:rsid w:val="00E478A4"/>
    <w:rPr>
      <w:b/>
      <w:bCs/>
      <w:sz w:val="20"/>
      <w:szCs w:val="20"/>
    </w:rPr>
  </w:style>
  <w:style w:type="paragraph" w:styleId="BalloonText">
    <w:name w:val="Balloon Text"/>
    <w:basedOn w:val="Normal"/>
    <w:link w:val="BalloonTextChar"/>
    <w:uiPriority w:val="99"/>
    <w:semiHidden/>
    <w:unhideWhenUsed/>
    <w:rsid w:val="00E47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8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20387">
      <w:bodyDiv w:val="1"/>
      <w:marLeft w:val="0"/>
      <w:marRight w:val="0"/>
      <w:marTop w:val="0"/>
      <w:marBottom w:val="0"/>
      <w:divBdr>
        <w:top w:val="none" w:sz="0" w:space="0" w:color="auto"/>
        <w:left w:val="none" w:sz="0" w:space="0" w:color="auto"/>
        <w:bottom w:val="none" w:sz="0" w:space="0" w:color="auto"/>
        <w:right w:val="none" w:sz="0" w:space="0" w:color="auto"/>
      </w:divBdr>
    </w:div>
    <w:div w:id="915357658">
      <w:bodyDiv w:val="1"/>
      <w:marLeft w:val="0"/>
      <w:marRight w:val="0"/>
      <w:marTop w:val="0"/>
      <w:marBottom w:val="0"/>
      <w:divBdr>
        <w:top w:val="none" w:sz="0" w:space="0" w:color="auto"/>
        <w:left w:val="none" w:sz="0" w:space="0" w:color="auto"/>
        <w:bottom w:val="none" w:sz="0" w:space="0" w:color="auto"/>
        <w:right w:val="none" w:sz="0" w:space="0" w:color="auto"/>
      </w:divBdr>
    </w:div>
    <w:div w:id="1492408100">
      <w:bodyDiv w:val="1"/>
      <w:marLeft w:val="0"/>
      <w:marRight w:val="0"/>
      <w:marTop w:val="0"/>
      <w:marBottom w:val="0"/>
      <w:divBdr>
        <w:top w:val="none" w:sz="0" w:space="0" w:color="auto"/>
        <w:left w:val="none" w:sz="0" w:space="0" w:color="auto"/>
        <w:bottom w:val="none" w:sz="0" w:space="0" w:color="auto"/>
        <w:right w:val="none" w:sz="0" w:space="0" w:color="auto"/>
      </w:divBdr>
    </w:div>
    <w:div w:id="176063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dfs.com/"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ustomXml" Target="../customXml/item4.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12DAE993B854A4EB3FE9755B21F9768" ma:contentTypeVersion="0" ma:contentTypeDescription="Create a new document." ma:contentTypeScope="" ma:versionID="924a4946796ba755b19067e00a05ca62">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65A576-9706-46D0-926E-792FF8EBD4F7}">
  <ds:schemaRefs>
    <ds:schemaRef ds:uri="http://schemas.openxmlformats.org/officeDocument/2006/bibliography"/>
  </ds:schemaRefs>
</ds:datastoreItem>
</file>

<file path=customXml/itemProps2.xml><?xml version="1.0" encoding="utf-8"?>
<ds:datastoreItem xmlns:ds="http://schemas.openxmlformats.org/officeDocument/2006/customXml" ds:itemID="{7E8FAC1A-BBDA-4076-829A-33063CA2F43C}"/>
</file>

<file path=customXml/itemProps3.xml><?xml version="1.0" encoding="utf-8"?>
<ds:datastoreItem xmlns:ds="http://schemas.openxmlformats.org/officeDocument/2006/customXml" ds:itemID="{E5885659-DF31-4E7E-9D3E-4BBF6D9911C6}"/>
</file>

<file path=customXml/itemProps4.xml><?xml version="1.0" encoding="utf-8"?>
<ds:datastoreItem xmlns:ds="http://schemas.openxmlformats.org/officeDocument/2006/customXml" ds:itemID="{5AF256FA-8779-4A24-8E33-566A71446F89}"/>
</file>

<file path=docProps/app.xml><?xml version="1.0" encoding="utf-8"?>
<Properties xmlns="http://schemas.openxmlformats.org/officeDocument/2006/extended-properties" xmlns:vt="http://schemas.openxmlformats.org/officeDocument/2006/docPropsVTypes">
  <Template>Normal</Template>
  <TotalTime>0</TotalTime>
  <Pages>35</Pages>
  <Words>10734</Words>
  <Characters>61186</Characters>
  <Application>Microsoft Office Word</Application>
  <DocSecurity>4</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Blanco</dc:creator>
  <cp:lastModifiedBy>Reed, Mary</cp:lastModifiedBy>
  <cp:revision>2</cp:revision>
  <cp:lastPrinted>2017-02-13T23:26:00Z</cp:lastPrinted>
  <dcterms:created xsi:type="dcterms:W3CDTF">2020-01-09T20:10:00Z</dcterms:created>
  <dcterms:modified xsi:type="dcterms:W3CDTF">2020-01-09T20:10:00Z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0x010100B12DAE993B854A4EB3FE9755B21F9768</vt:lpwstr>
  </property>
</Properties>
</file>