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people.xml" ContentType="application/vnd.openxmlformats-officedocument.wordprocessingml.people+xml"/>
  <Override PartName="/word/numbering.xml" ContentType="application/vnd.openxmlformats-officedocument.wordprocessingml.numbering+xml"/>
  <Override PartName="/word/commentsIds.xml" ContentType="application/vnd.openxmlformats-officedocument.wordprocessingml.commentsIds+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7A2AC" w14:textId="7E859B9A" w:rsidR="00AD376D" w:rsidRDefault="00A614E3">
      <w:pPr>
        <w:pStyle w:val="BodyText"/>
        <w:rPr>
          <w:sz w:val="20"/>
        </w:rPr>
      </w:pPr>
      <w:r>
        <w:rPr>
          <w:noProof/>
          <w:sz w:val="20"/>
          <w:lang w:bidi="ar-SA"/>
        </w:rPr>
        <w:drawing>
          <wp:anchor distT="0" distB="0" distL="114300" distR="114300" simplePos="0" relativeHeight="251660288" behindDoc="1" locked="0" layoutInCell="1" allowOverlap="1" wp14:anchorId="7D1F028E" wp14:editId="60CA6AFD">
            <wp:simplePos x="0" y="0"/>
            <wp:positionH relativeFrom="column">
              <wp:posOffset>1371600</wp:posOffset>
            </wp:positionH>
            <wp:positionV relativeFrom="paragraph">
              <wp:posOffset>0</wp:posOffset>
            </wp:positionV>
            <wp:extent cx="3257550" cy="1117600"/>
            <wp:effectExtent l="0" t="0" r="0" b="6350"/>
            <wp:wrapTight wrapText="bothSides">
              <wp:wrapPolygon edited="0">
                <wp:start x="0" y="0"/>
                <wp:lineTo x="0" y="21355"/>
                <wp:lineTo x="21474" y="21355"/>
                <wp:lineTo x="2147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ander Water logo Web Ta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550" cy="1117600"/>
                    </a:xfrm>
                    <a:prstGeom prst="rect">
                      <a:avLst/>
                    </a:prstGeom>
                  </pic:spPr>
                </pic:pic>
              </a:graphicData>
            </a:graphic>
            <wp14:sizeRelH relativeFrom="margin">
              <wp14:pctWidth>0</wp14:pctWidth>
            </wp14:sizeRelH>
            <wp14:sizeRelV relativeFrom="margin">
              <wp14:pctHeight>0</wp14:pctHeight>
            </wp14:sizeRelV>
          </wp:anchor>
        </w:drawing>
      </w:r>
      <w:r w:rsidR="003767D7">
        <w:rPr>
          <w:noProof/>
          <w:lang w:bidi="ar-SA"/>
        </w:rPr>
        <mc:AlternateContent>
          <mc:Choice Requires="wpg">
            <w:drawing>
              <wp:anchor distT="0" distB="0" distL="114300" distR="114300" simplePos="0" relativeHeight="251655168" behindDoc="0" locked="0" layoutInCell="1" allowOverlap="1" wp14:anchorId="31DCEB98" wp14:editId="30CFA8A9">
                <wp:simplePos x="0" y="0"/>
                <wp:positionH relativeFrom="page">
                  <wp:posOffset>836930</wp:posOffset>
                </wp:positionH>
                <wp:positionV relativeFrom="page">
                  <wp:posOffset>7793355</wp:posOffset>
                </wp:positionV>
                <wp:extent cx="6091555" cy="6350"/>
                <wp:effectExtent l="8255" t="1905" r="5715" b="10795"/>
                <wp:wrapNone/>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6350"/>
                          <a:chOff x="1318" y="12273"/>
                          <a:chExt cx="9593" cy="10"/>
                        </a:xfrm>
                      </wpg:grpSpPr>
                      <wps:wsp>
                        <wps:cNvPr id="18" name="Line 19"/>
                        <wps:cNvCnPr>
                          <a:cxnSpLocks noChangeShapeType="1"/>
                        </wps:cNvCnPr>
                        <wps:spPr bwMode="auto">
                          <a:xfrm>
                            <a:off x="1318" y="12278"/>
                            <a:ext cx="480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8"/>
                        <wps:cNvSpPr>
                          <a:spLocks noChangeArrowheads="1"/>
                        </wps:cNvSpPr>
                        <wps:spPr bwMode="auto">
                          <a:xfrm>
                            <a:off x="6107" y="1227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7"/>
                        <wps:cNvCnPr>
                          <a:cxnSpLocks noChangeShapeType="1"/>
                        </wps:cNvCnPr>
                        <wps:spPr bwMode="auto">
                          <a:xfrm>
                            <a:off x="6117" y="12278"/>
                            <a:ext cx="479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7D3E1C" id="Group 16" o:spid="_x0000_s1026" style="position:absolute;margin-left:65.9pt;margin-top:613.65pt;width:479.65pt;height:.5pt;z-index:251655168;mso-position-horizontal-relative:page;mso-position-vertical-relative:page" coordorigin="1318,12273" coordsize="95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">
                <v:line id="Line 19" o:spid="_x0000_s1027" style="position:absolute;visibility:visible;mso-wrap-style:square" from="1318,12278" to="6121,1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WdnxAAAANsAAAAPAAAAAAAAAAAA&#10;AAAAAKECAABkcnMvZG93bnJldi54bWxQSwUGAAAAAAQABAD5AAAAkgMAAAAA&#10;" strokeweight=".48pt"/>
                <v:rect id="Rectangle 18" o:spid="_x0000_s1028" style="position:absolute;left:6107;top:1227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v:line id="Line 17" o:spid="_x0000_s1029" style="position:absolute;visibility:visible;mso-wrap-style:square" from="6117,12278" to="10910,1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p>
    <w:p w14:paraId="531891B3" w14:textId="129BCFF5" w:rsidR="00AD376D" w:rsidRDefault="00AD376D">
      <w:pPr>
        <w:pStyle w:val="BodyText"/>
        <w:rPr>
          <w:sz w:val="20"/>
        </w:rPr>
      </w:pPr>
    </w:p>
    <w:p w14:paraId="709A6B8C" w14:textId="40558630" w:rsidR="00AD376D" w:rsidRDefault="00AD376D">
      <w:pPr>
        <w:pStyle w:val="BodyText"/>
        <w:rPr>
          <w:sz w:val="20"/>
        </w:rPr>
      </w:pPr>
    </w:p>
    <w:p w14:paraId="6F1CCCCC" w14:textId="66843375" w:rsidR="00AD376D" w:rsidRDefault="00AD376D">
      <w:pPr>
        <w:pStyle w:val="BodyText"/>
        <w:spacing w:before="8"/>
      </w:pPr>
    </w:p>
    <w:p w14:paraId="3EE9A086" w14:textId="7BDC3200" w:rsidR="00AD376D" w:rsidRDefault="00AD376D">
      <w:pPr>
        <w:pStyle w:val="BodyText"/>
        <w:ind w:left="2198"/>
        <w:rPr>
          <w:sz w:val="20"/>
        </w:rPr>
      </w:pPr>
    </w:p>
    <w:p w14:paraId="23C01C9B" w14:textId="704B99E0" w:rsidR="00AD376D" w:rsidRDefault="00AD376D">
      <w:pPr>
        <w:pStyle w:val="BodyText"/>
        <w:rPr>
          <w:sz w:val="20"/>
        </w:rPr>
      </w:pPr>
    </w:p>
    <w:p w14:paraId="1C163DAD" w14:textId="2EB0A08E" w:rsidR="00AD376D" w:rsidRDefault="00AD376D">
      <w:pPr>
        <w:pStyle w:val="BodyText"/>
        <w:rPr>
          <w:sz w:val="20"/>
        </w:rPr>
      </w:pPr>
    </w:p>
    <w:p w14:paraId="1C48E7BF" w14:textId="77777777" w:rsidR="00AD376D" w:rsidRDefault="00AD376D">
      <w:pPr>
        <w:pStyle w:val="BodyText"/>
        <w:rPr>
          <w:sz w:val="20"/>
        </w:rPr>
      </w:pPr>
    </w:p>
    <w:p w14:paraId="33EF5252" w14:textId="77777777" w:rsidR="00AD376D" w:rsidRDefault="00AD376D">
      <w:pPr>
        <w:pStyle w:val="BodyText"/>
        <w:rPr>
          <w:sz w:val="20"/>
        </w:rPr>
      </w:pPr>
    </w:p>
    <w:p w14:paraId="7F35D5A6" w14:textId="77777777" w:rsidR="00AD376D" w:rsidRDefault="00AD376D">
      <w:pPr>
        <w:pStyle w:val="BodyText"/>
        <w:spacing w:before="1"/>
        <w:rPr>
          <w:sz w:val="19"/>
        </w:rPr>
      </w:pPr>
    </w:p>
    <w:p w14:paraId="4F52348B" w14:textId="77777777" w:rsidR="00AD376D" w:rsidRDefault="003767D7">
      <w:pPr>
        <w:pStyle w:val="Heading1"/>
        <w:spacing w:before="90"/>
        <w:ind w:left="2528" w:right="2410"/>
        <w:jc w:val="center"/>
        <w:rPr>
          <w:u w:val="none"/>
        </w:rPr>
      </w:pPr>
      <w:r>
        <w:rPr>
          <w:noProof/>
          <w:lang w:bidi="ar-SA"/>
        </w:rPr>
        <mc:AlternateContent>
          <mc:Choice Requires="wps">
            <w:drawing>
              <wp:anchor distT="0" distB="0" distL="114300" distR="114300" simplePos="0" relativeHeight="251653120" behindDoc="0" locked="0" layoutInCell="1" allowOverlap="1" wp14:anchorId="56D9E59C" wp14:editId="004A7BED">
                <wp:simplePos x="0" y="0"/>
                <wp:positionH relativeFrom="page">
                  <wp:posOffset>845820</wp:posOffset>
                </wp:positionH>
                <wp:positionV relativeFrom="paragraph">
                  <wp:posOffset>-196850</wp:posOffset>
                </wp:positionV>
                <wp:extent cx="6082030" cy="0"/>
                <wp:effectExtent l="7620" t="5080" r="6350" b="1397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20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4D33B" id="Line 15"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15.5pt" to="54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" strokeweight=".48pt">
                <w10:wrap anchorx="page"/>
              </v:line>
            </w:pict>
          </mc:Fallback>
        </mc:AlternateContent>
      </w:r>
      <w:r w:rsidR="004628FA">
        <w:rPr>
          <w:u w:val="none"/>
        </w:rPr>
        <w:t>AGREEMENT</w:t>
      </w:r>
    </w:p>
    <w:p w14:paraId="1FB6A06D" w14:textId="77777777" w:rsidR="00AD376D" w:rsidRDefault="00AD376D">
      <w:pPr>
        <w:pStyle w:val="BodyText"/>
        <w:spacing w:before="1"/>
        <w:rPr>
          <w:b/>
        </w:rPr>
      </w:pPr>
    </w:p>
    <w:p w14:paraId="3C35269A" w14:textId="77777777" w:rsidR="00AD376D" w:rsidRDefault="003767D7">
      <w:pPr>
        <w:ind w:left="2528" w:right="2410"/>
        <w:jc w:val="center"/>
        <w:rPr>
          <w:b/>
          <w:sz w:val="24"/>
        </w:rPr>
      </w:pPr>
      <w:r>
        <w:rPr>
          <w:noProof/>
          <w:lang w:bidi="ar-SA"/>
        </w:rPr>
        <mc:AlternateContent>
          <mc:Choice Requires="wpg">
            <w:drawing>
              <wp:anchor distT="0" distB="0" distL="114300" distR="114300" simplePos="0" relativeHeight="251654144" behindDoc="0" locked="0" layoutInCell="1" allowOverlap="1" wp14:anchorId="4480ECF1" wp14:editId="210EBC16">
                <wp:simplePos x="0" y="0"/>
                <wp:positionH relativeFrom="page">
                  <wp:posOffset>836930</wp:posOffset>
                </wp:positionH>
                <wp:positionV relativeFrom="paragraph">
                  <wp:posOffset>504825</wp:posOffset>
                </wp:positionV>
                <wp:extent cx="6091555" cy="18415"/>
                <wp:effectExtent l="8255" t="10160" r="5715" b="9525"/>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18415"/>
                          <a:chOff x="1318" y="795"/>
                          <a:chExt cx="9593" cy="29"/>
                        </a:xfrm>
                      </wpg:grpSpPr>
                      <wps:wsp>
                        <wps:cNvPr id="14" name="Line 14"/>
                        <wps:cNvCnPr>
                          <a:cxnSpLocks noChangeShapeType="1"/>
                        </wps:cNvCnPr>
                        <wps:spPr bwMode="auto">
                          <a:xfrm>
                            <a:off x="1318" y="819"/>
                            <a:ext cx="959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a:off x="1318" y="800"/>
                            <a:ext cx="959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C6D226" id="Group 12" o:spid="_x0000_s1026" style="position:absolute;margin-left:65.9pt;margin-top:39.75pt;width:479.65pt;height:1.45pt;z-index:251654144;mso-position-horizontal-relative:page" coordorigin="1318,795" coordsize="959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">
                <v:line id="Line 14" o:spid="_x0000_s1027" style="position:absolute;visibility:visible;mso-wrap-style:square" from="1318,819" to="1091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dG1iwQAAANsAAAAPAAAAAAAAAAAAAAAA&#10;AKECAABkcnMvZG93bnJldi54bWxQSwUGAAAAAAQABAD5AAAAjwMAAAAA&#10;" strokeweight=".48pt"/>
                <v:line id="Line 13" o:spid="_x0000_s1028" style="position:absolute;visibility:visible;mso-wrap-style:square" from="1318,800" to="109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I+cEAAADbAAAADwAAAGRycy9kb3ducmV2LnhtbERP32vCMBB+H/g/hBP2NlMHm6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OMj5wQAAANsAAAAPAAAAAAAAAAAAAAAA&#10;AKECAABkcnMvZG93bnJldi54bWxQSwUGAAAAAAQABAD5AAAAjwMAAAAA&#10;" strokeweight=".48pt"/>
                <w10:wrap anchorx="page"/>
              </v:group>
            </w:pict>
          </mc:Fallback>
        </mc:AlternateContent>
      </w:r>
      <w:r w:rsidR="004628FA">
        <w:rPr>
          <w:b/>
          <w:sz w:val="24"/>
        </w:rPr>
        <w:t>BETWEEN DISTRICT AND CONSULTANT</w:t>
      </w:r>
    </w:p>
    <w:p w14:paraId="5E16B3D7" w14:textId="77777777" w:rsidR="00AD376D" w:rsidRDefault="00AD376D">
      <w:pPr>
        <w:pStyle w:val="BodyText"/>
        <w:rPr>
          <w:b/>
          <w:sz w:val="20"/>
        </w:rPr>
      </w:pPr>
    </w:p>
    <w:p w14:paraId="27FE2D67" w14:textId="77777777" w:rsidR="00AD376D" w:rsidRDefault="00AD376D">
      <w:pPr>
        <w:pStyle w:val="BodyText"/>
        <w:rPr>
          <w:b/>
          <w:sz w:val="20"/>
        </w:rPr>
      </w:pPr>
    </w:p>
    <w:p w14:paraId="5D208A47" w14:textId="77777777" w:rsidR="00AD376D" w:rsidRDefault="00AD376D">
      <w:pPr>
        <w:pStyle w:val="BodyText"/>
        <w:rPr>
          <w:b/>
          <w:sz w:val="20"/>
        </w:rPr>
      </w:pPr>
    </w:p>
    <w:p w14:paraId="4465B908" w14:textId="77777777" w:rsidR="00AD376D" w:rsidRDefault="00AD376D">
      <w:pPr>
        <w:pStyle w:val="BodyText"/>
        <w:rPr>
          <w:b/>
          <w:sz w:val="20"/>
        </w:rPr>
      </w:pPr>
    </w:p>
    <w:p w14:paraId="0D784FAF" w14:textId="77777777" w:rsidR="00AD376D" w:rsidRDefault="00AD376D">
      <w:pPr>
        <w:pStyle w:val="BodyText"/>
        <w:spacing w:before="4"/>
        <w:rPr>
          <w:b/>
          <w:sz w:val="25"/>
        </w:rPr>
      </w:pPr>
    </w:p>
    <w:p w14:paraId="5B95B601" w14:textId="77777777" w:rsidR="00AD376D" w:rsidRDefault="004628FA">
      <w:pPr>
        <w:spacing w:before="90"/>
        <w:ind w:left="240"/>
        <w:rPr>
          <w:b/>
          <w:sz w:val="24"/>
        </w:rPr>
      </w:pPr>
      <w:r>
        <w:rPr>
          <w:b/>
          <w:sz w:val="24"/>
        </w:rPr>
        <w:t>AGREEMENT</w:t>
      </w:r>
    </w:p>
    <w:p w14:paraId="19741E81" w14:textId="77777777" w:rsidR="00AD376D" w:rsidRDefault="00AD376D">
      <w:pPr>
        <w:pStyle w:val="BodyText"/>
        <w:spacing w:before="5"/>
        <w:rPr>
          <w:b/>
          <w:sz w:val="20"/>
        </w:rPr>
      </w:pPr>
    </w:p>
    <w:p w14:paraId="16C3020C" w14:textId="77777777" w:rsidR="00AD376D" w:rsidRDefault="003767D7">
      <w:pPr>
        <w:pStyle w:val="BodyText"/>
        <w:tabs>
          <w:tab w:val="left" w:pos="2908"/>
          <w:tab w:val="left" w:pos="5436"/>
        </w:tabs>
        <w:ind w:left="240"/>
      </w:pPr>
      <w:r>
        <w:rPr>
          <w:noProof/>
          <w:lang w:bidi="ar-SA"/>
        </w:rPr>
        <mc:AlternateContent>
          <mc:Choice Requires="wps">
            <w:drawing>
              <wp:anchor distT="0" distB="0" distL="114300" distR="114300" simplePos="0" relativeHeight="251658240" behindDoc="1" locked="0" layoutInCell="1" allowOverlap="1" wp14:anchorId="4D525462" wp14:editId="6A7C1CE0">
                <wp:simplePos x="0" y="0"/>
                <wp:positionH relativeFrom="page">
                  <wp:posOffset>2039620</wp:posOffset>
                </wp:positionH>
                <wp:positionV relativeFrom="paragraph">
                  <wp:posOffset>5080</wp:posOffset>
                </wp:positionV>
                <wp:extent cx="535305" cy="175260"/>
                <wp:effectExtent l="1270" t="0" r="0" b="0"/>
                <wp:wrapNone/>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0EE92" id="Rectangle 11" o:spid="_x0000_s1026" style="position:absolute;margin-left:160.6pt;margin-top:.4pt;width:42.15pt;height:13.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" fillcolor="yellow" stroked="f">
                <w10:wrap anchorx="page"/>
              </v:rect>
            </w:pict>
          </mc:Fallback>
        </mc:AlternateContent>
      </w:r>
      <w:r>
        <w:rPr>
          <w:noProof/>
          <w:lang w:bidi="ar-SA"/>
        </w:rPr>
        <mc:AlternateContent>
          <mc:Choice Requires="wps">
            <w:drawing>
              <wp:anchor distT="0" distB="0" distL="114300" distR="114300" simplePos="0" relativeHeight="251659264" behindDoc="1" locked="0" layoutInCell="1" allowOverlap="1" wp14:anchorId="366C9F15" wp14:editId="001FBD14">
                <wp:simplePos x="0" y="0"/>
                <wp:positionH relativeFrom="page">
                  <wp:posOffset>3034665</wp:posOffset>
                </wp:positionH>
                <wp:positionV relativeFrom="paragraph">
                  <wp:posOffset>5080</wp:posOffset>
                </wp:positionV>
                <wp:extent cx="1144905" cy="175260"/>
                <wp:effectExtent l="0" t="0" r="1905"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490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AC999" id="Rectangle 10" o:spid="_x0000_s1026" style="position:absolute;margin-left:238.95pt;margin-top:.4pt;width:90.15pt;height:13.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" fillcolor="yellow" stroked="f">
                <w10:wrap anchorx="page"/>
              </v:rect>
            </w:pict>
          </mc:Fallback>
        </mc:AlternateContent>
      </w:r>
      <w:r w:rsidR="004628FA">
        <w:t>effective as</w:t>
      </w:r>
      <w:r w:rsidR="004628FA">
        <w:rPr>
          <w:spacing w:val="-2"/>
        </w:rPr>
        <w:t xml:space="preserve"> </w:t>
      </w:r>
      <w:r w:rsidR="004628FA">
        <w:t>of</w:t>
      </w:r>
      <w:r w:rsidR="004628FA">
        <w:rPr>
          <w:spacing w:val="-1"/>
        </w:rPr>
        <w:t xml:space="preserve"> </w:t>
      </w:r>
      <w:r w:rsidR="004628FA">
        <w:t>the</w:t>
      </w:r>
      <w:r w:rsidR="004628FA">
        <w:rPr>
          <w:u w:val="single"/>
        </w:rPr>
        <w:t xml:space="preserve"> </w:t>
      </w:r>
      <w:r w:rsidR="004628FA">
        <w:rPr>
          <w:u w:val="single"/>
        </w:rPr>
        <w:tab/>
      </w:r>
      <w:r w:rsidR="004628FA">
        <w:t>day</w:t>
      </w:r>
      <w:r w:rsidR="004628FA">
        <w:rPr>
          <w:spacing w:val="-5"/>
        </w:rPr>
        <w:t xml:space="preserve"> </w:t>
      </w:r>
      <w:r w:rsidR="004628FA">
        <w:t>of</w:t>
      </w:r>
      <w:r w:rsidR="004628FA">
        <w:rPr>
          <w:u w:val="single"/>
        </w:rPr>
        <w:t xml:space="preserve"> </w:t>
      </w:r>
      <w:r w:rsidR="004628FA">
        <w:rPr>
          <w:u w:val="single"/>
        </w:rPr>
        <w:tab/>
      </w:r>
      <w:r w:rsidR="004628FA">
        <w:t>in the year of</w:t>
      </w:r>
      <w:r w:rsidR="004628FA">
        <w:rPr>
          <w:spacing w:val="-1"/>
        </w:rPr>
        <w:t xml:space="preserve"> </w:t>
      </w:r>
      <w:r w:rsidR="004628FA">
        <w:t>2015.</w:t>
      </w:r>
    </w:p>
    <w:p w14:paraId="52324F44" w14:textId="77777777" w:rsidR="00AD376D" w:rsidRDefault="00AD376D">
      <w:pPr>
        <w:pStyle w:val="BodyText"/>
        <w:rPr>
          <w:sz w:val="20"/>
        </w:rPr>
      </w:pPr>
    </w:p>
    <w:p w14:paraId="6F17B36D" w14:textId="77777777" w:rsidR="00AD376D" w:rsidRDefault="00AD376D">
      <w:pPr>
        <w:pStyle w:val="BodyText"/>
        <w:spacing w:before="7"/>
        <w:rPr>
          <w:sz w:val="12"/>
        </w:rPr>
      </w:pPr>
    </w:p>
    <w:tbl>
      <w:tblPr>
        <w:tblW w:w="0" w:type="auto"/>
        <w:tblInd w:w="118" w:type="dxa"/>
        <w:tblLayout w:type="fixed"/>
        <w:tblCellMar>
          <w:left w:w="0" w:type="dxa"/>
          <w:right w:w="0" w:type="dxa"/>
        </w:tblCellMar>
        <w:tblLook w:val="01E0" w:firstRow="1" w:lastRow="1" w:firstColumn="1" w:lastColumn="1" w:noHBand="0" w:noVBand="0"/>
      </w:tblPr>
      <w:tblGrid>
        <w:gridCol w:w="3770"/>
        <w:gridCol w:w="5405"/>
      </w:tblGrid>
      <w:tr w:rsidR="00AD376D" w14:paraId="08A7F46A" w14:textId="77777777">
        <w:trPr>
          <w:trHeight w:val="958"/>
        </w:trPr>
        <w:tc>
          <w:tcPr>
            <w:tcW w:w="3770" w:type="dxa"/>
          </w:tcPr>
          <w:p w14:paraId="7B4B40A0" w14:textId="77777777" w:rsidR="00AD376D" w:rsidRDefault="004628FA">
            <w:pPr>
              <w:pStyle w:val="TableParagraph"/>
              <w:spacing w:line="266" w:lineRule="exact"/>
              <w:ind w:left="122"/>
              <w:rPr>
                <w:b/>
                <w:sz w:val="24"/>
              </w:rPr>
            </w:pPr>
            <w:r>
              <w:rPr>
                <w:b/>
                <w:sz w:val="24"/>
              </w:rPr>
              <w:t>BETWEEN the District:</w:t>
            </w:r>
          </w:p>
        </w:tc>
        <w:tc>
          <w:tcPr>
            <w:tcW w:w="5405" w:type="dxa"/>
          </w:tcPr>
          <w:p w14:paraId="10FB26D9" w14:textId="77777777" w:rsidR="00AD376D" w:rsidRDefault="003767D7">
            <w:pPr>
              <w:pStyle w:val="TableParagraph"/>
              <w:spacing w:line="263" w:lineRule="exact"/>
              <w:rPr>
                <w:b/>
                <w:sz w:val="24"/>
              </w:rPr>
            </w:pPr>
            <w:r>
              <w:rPr>
                <w:b/>
                <w:sz w:val="24"/>
                <w:u w:val="thick"/>
              </w:rPr>
              <w:t>Mahoning Valley Sanitary District</w:t>
            </w:r>
          </w:p>
          <w:p w14:paraId="0E0E1BE4" w14:textId="4737EA4B" w:rsidR="00AD376D" w:rsidRDefault="005512D3">
            <w:pPr>
              <w:pStyle w:val="TableParagraph"/>
              <w:spacing w:line="274" w:lineRule="exact"/>
              <w:rPr>
                <w:sz w:val="24"/>
              </w:rPr>
            </w:pPr>
            <w:r>
              <w:rPr>
                <w:sz w:val="24"/>
              </w:rPr>
              <w:t xml:space="preserve">1181 </w:t>
            </w:r>
            <w:proofErr w:type="spellStart"/>
            <w:r>
              <w:rPr>
                <w:sz w:val="24"/>
              </w:rPr>
              <w:t>Ohltown</w:t>
            </w:r>
            <w:proofErr w:type="spellEnd"/>
            <w:r>
              <w:rPr>
                <w:sz w:val="24"/>
              </w:rPr>
              <w:t>-McDonald Rd.</w:t>
            </w:r>
          </w:p>
          <w:p w14:paraId="47242573" w14:textId="107DBD1C" w:rsidR="005512D3" w:rsidRDefault="005512D3">
            <w:pPr>
              <w:pStyle w:val="TableParagraph"/>
              <w:spacing w:line="274" w:lineRule="exact"/>
              <w:rPr>
                <w:sz w:val="24"/>
              </w:rPr>
            </w:pPr>
            <w:r>
              <w:rPr>
                <w:sz w:val="24"/>
              </w:rPr>
              <w:t>Mineral Ridge, OH 44440</w:t>
            </w:r>
          </w:p>
          <w:p w14:paraId="4E50B120" w14:textId="42CC9A7D" w:rsidR="00AD376D" w:rsidRDefault="00AD376D">
            <w:pPr>
              <w:pStyle w:val="TableParagraph"/>
              <w:rPr>
                <w:sz w:val="24"/>
              </w:rPr>
            </w:pPr>
          </w:p>
        </w:tc>
      </w:tr>
      <w:tr w:rsidR="00AD376D" w14:paraId="22B50272" w14:textId="77777777">
        <w:trPr>
          <w:trHeight w:val="966"/>
        </w:trPr>
        <w:tc>
          <w:tcPr>
            <w:tcW w:w="3770" w:type="dxa"/>
          </w:tcPr>
          <w:p w14:paraId="2E584D8B" w14:textId="50BD7D53" w:rsidR="00AD376D" w:rsidRDefault="004628FA">
            <w:pPr>
              <w:pStyle w:val="TableParagraph"/>
              <w:spacing w:before="135"/>
              <w:ind w:left="122"/>
              <w:rPr>
                <w:b/>
                <w:sz w:val="24"/>
              </w:rPr>
            </w:pPr>
            <w:r>
              <w:rPr>
                <w:b/>
                <w:sz w:val="24"/>
              </w:rPr>
              <w:t>The Consultant is:</w:t>
            </w:r>
          </w:p>
        </w:tc>
        <w:tc>
          <w:tcPr>
            <w:tcW w:w="5405" w:type="dxa"/>
          </w:tcPr>
          <w:p w14:paraId="0CA38878" w14:textId="77777777" w:rsidR="00AD376D" w:rsidRDefault="004628FA">
            <w:pPr>
              <w:pStyle w:val="TableParagraph"/>
              <w:spacing w:before="135" w:line="274" w:lineRule="exact"/>
              <w:rPr>
                <w:b/>
                <w:sz w:val="24"/>
              </w:rPr>
            </w:pPr>
            <w:r>
              <w:rPr>
                <w:b/>
                <w:sz w:val="24"/>
                <w:u w:val="thick"/>
                <w:shd w:val="clear" w:color="auto" w:fill="FFFF00"/>
              </w:rPr>
              <w:t>&lt;&lt;consultant firm name&gt;&gt;</w:t>
            </w:r>
          </w:p>
          <w:p w14:paraId="78B71531" w14:textId="77777777" w:rsidR="00AD376D" w:rsidRDefault="004628FA">
            <w:pPr>
              <w:pStyle w:val="TableParagraph"/>
              <w:spacing w:line="274" w:lineRule="exact"/>
              <w:rPr>
                <w:sz w:val="24"/>
              </w:rPr>
            </w:pPr>
            <w:r>
              <w:rPr>
                <w:sz w:val="24"/>
              </w:rPr>
              <w:t>Address</w:t>
            </w:r>
          </w:p>
        </w:tc>
      </w:tr>
      <w:tr w:rsidR="00AD376D" w14:paraId="0E66FC84" w14:textId="77777777">
        <w:trPr>
          <w:trHeight w:val="1242"/>
        </w:trPr>
        <w:tc>
          <w:tcPr>
            <w:tcW w:w="3770" w:type="dxa"/>
          </w:tcPr>
          <w:p w14:paraId="152B9CD1" w14:textId="77777777" w:rsidR="00AD376D" w:rsidRDefault="00AD376D">
            <w:pPr>
              <w:pStyle w:val="TableParagraph"/>
              <w:spacing w:before="8"/>
              <w:ind w:left="0"/>
              <w:rPr>
                <w:sz w:val="23"/>
              </w:rPr>
            </w:pPr>
          </w:p>
          <w:p w14:paraId="452BC9C1" w14:textId="77777777" w:rsidR="00AD376D" w:rsidRDefault="004628FA">
            <w:pPr>
              <w:pStyle w:val="TableParagraph"/>
              <w:spacing w:before="1"/>
              <w:ind w:left="122"/>
              <w:rPr>
                <w:b/>
                <w:sz w:val="24"/>
              </w:rPr>
            </w:pPr>
            <w:r>
              <w:rPr>
                <w:b/>
                <w:sz w:val="24"/>
              </w:rPr>
              <w:t>The Project is:</w:t>
            </w:r>
          </w:p>
        </w:tc>
        <w:tc>
          <w:tcPr>
            <w:tcW w:w="5405" w:type="dxa"/>
          </w:tcPr>
          <w:p w14:paraId="3BE7C40F" w14:textId="77777777" w:rsidR="00AD376D" w:rsidRDefault="00AD376D">
            <w:pPr>
              <w:pStyle w:val="TableParagraph"/>
              <w:spacing w:before="8"/>
              <w:ind w:left="0"/>
              <w:rPr>
                <w:sz w:val="23"/>
              </w:rPr>
            </w:pPr>
          </w:p>
          <w:p w14:paraId="45595036" w14:textId="77777777" w:rsidR="00AD376D" w:rsidRDefault="004628FA">
            <w:pPr>
              <w:pStyle w:val="TableParagraph"/>
              <w:spacing w:before="1"/>
              <w:rPr>
                <w:b/>
                <w:sz w:val="24"/>
              </w:rPr>
            </w:pPr>
            <w:r>
              <w:rPr>
                <w:b/>
                <w:sz w:val="24"/>
                <w:u w:val="thick"/>
                <w:shd w:val="clear" w:color="auto" w:fill="FFFF00"/>
              </w:rPr>
              <w:t>&lt;&lt;project name&gt;&gt;</w:t>
            </w:r>
          </w:p>
        </w:tc>
      </w:tr>
      <w:tr w:rsidR="00AD376D" w14:paraId="7FAB0BDC" w14:textId="77777777">
        <w:trPr>
          <w:trHeight w:val="1247"/>
        </w:trPr>
        <w:tc>
          <w:tcPr>
            <w:tcW w:w="9175" w:type="dxa"/>
            <w:gridSpan w:val="2"/>
          </w:tcPr>
          <w:p w14:paraId="1FF1FFB7" w14:textId="77777777" w:rsidR="00AD376D" w:rsidRDefault="00AD376D">
            <w:pPr>
              <w:pStyle w:val="TableParagraph"/>
              <w:ind w:left="0"/>
              <w:rPr>
                <w:sz w:val="26"/>
              </w:rPr>
            </w:pPr>
          </w:p>
          <w:p w14:paraId="21EBC5F5" w14:textId="77777777" w:rsidR="00AD376D" w:rsidRDefault="00AD376D">
            <w:pPr>
              <w:pStyle w:val="TableParagraph"/>
              <w:spacing w:before="4"/>
              <w:ind w:left="0"/>
              <w:rPr>
                <w:sz w:val="33"/>
              </w:rPr>
            </w:pPr>
          </w:p>
          <w:p w14:paraId="6D15FD80" w14:textId="77777777" w:rsidR="00AD376D" w:rsidRDefault="004628FA">
            <w:pPr>
              <w:pStyle w:val="TableParagraph"/>
              <w:ind w:left="122"/>
              <w:rPr>
                <w:sz w:val="24"/>
              </w:rPr>
            </w:pPr>
            <w:r>
              <w:rPr>
                <w:sz w:val="24"/>
              </w:rPr>
              <w:t>The District and Consultant agree as set forth below.</w:t>
            </w:r>
          </w:p>
        </w:tc>
      </w:tr>
    </w:tbl>
    <w:p w14:paraId="5FF2FA92" w14:textId="77777777" w:rsidR="00AD376D" w:rsidRDefault="00AD376D">
      <w:pPr>
        <w:pStyle w:val="BodyText"/>
        <w:rPr>
          <w:sz w:val="20"/>
        </w:rPr>
      </w:pPr>
    </w:p>
    <w:p w14:paraId="0783926D" w14:textId="77777777" w:rsidR="00AD376D" w:rsidRDefault="00AD376D">
      <w:pPr>
        <w:pStyle w:val="BodyText"/>
        <w:rPr>
          <w:sz w:val="20"/>
        </w:rPr>
      </w:pPr>
    </w:p>
    <w:p w14:paraId="5D951BD7" w14:textId="77777777" w:rsidR="00AD376D" w:rsidRDefault="00AD376D">
      <w:pPr>
        <w:pStyle w:val="BodyText"/>
        <w:rPr>
          <w:sz w:val="20"/>
        </w:rPr>
      </w:pPr>
    </w:p>
    <w:p w14:paraId="3C59E272" w14:textId="77777777" w:rsidR="00AD376D" w:rsidRDefault="00AD376D">
      <w:pPr>
        <w:pStyle w:val="BodyText"/>
        <w:rPr>
          <w:sz w:val="20"/>
        </w:rPr>
      </w:pPr>
    </w:p>
    <w:p w14:paraId="5F50F2FF" w14:textId="77777777" w:rsidR="00AD376D" w:rsidRDefault="00AD376D">
      <w:pPr>
        <w:pStyle w:val="BodyText"/>
        <w:rPr>
          <w:sz w:val="20"/>
        </w:rPr>
      </w:pPr>
    </w:p>
    <w:p w14:paraId="3F871AB2" w14:textId="77777777" w:rsidR="00AD376D" w:rsidRDefault="00AD376D">
      <w:pPr>
        <w:pStyle w:val="BodyText"/>
        <w:rPr>
          <w:sz w:val="20"/>
        </w:rPr>
      </w:pPr>
    </w:p>
    <w:p w14:paraId="3D17F462" w14:textId="77777777" w:rsidR="00AD376D" w:rsidRDefault="00AD376D">
      <w:pPr>
        <w:pStyle w:val="BodyText"/>
        <w:rPr>
          <w:sz w:val="20"/>
        </w:rPr>
      </w:pPr>
    </w:p>
    <w:p w14:paraId="5B0725A6" w14:textId="77777777" w:rsidR="00AD376D" w:rsidRDefault="00AD376D">
      <w:pPr>
        <w:pStyle w:val="BodyText"/>
        <w:rPr>
          <w:sz w:val="20"/>
        </w:rPr>
      </w:pPr>
    </w:p>
    <w:p w14:paraId="3C3C272C" w14:textId="77777777" w:rsidR="00AD376D" w:rsidRDefault="00AD376D">
      <w:pPr>
        <w:pStyle w:val="BodyText"/>
        <w:spacing w:before="10"/>
        <w:rPr>
          <w:sz w:val="18"/>
        </w:rPr>
      </w:pPr>
    </w:p>
    <w:p w14:paraId="6AB7A2F7" w14:textId="77777777" w:rsidR="00AD376D" w:rsidRDefault="004628FA">
      <w:pPr>
        <w:spacing w:before="91" w:line="229" w:lineRule="exact"/>
        <w:ind w:left="121"/>
        <w:jc w:val="center"/>
        <w:rPr>
          <w:sz w:val="20"/>
        </w:rPr>
      </w:pPr>
      <w:r>
        <w:rPr>
          <w:w w:val="99"/>
          <w:sz w:val="20"/>
        </w:rPr>
        <w:t>1</w:t>
      </w:r>
    </w:p>
    <w:p w14:paraId="21F3D1B9" w14:textId="77777777" w:rsidR="00AD376D" w:rsidRDefault="004628FA">
      <w:pPr>
        <w:spacing w:line="229" w:lineRule="exact"/>
        <w:ind w:right="835"/>
        <w:jc w:val="right"/>
        <w:rPr>
          <w:sz w:val="20"/>
        </w:rPr>
      </w:pPr>
      <w:r>
        <w:rPr>
          <w:sz w:val="20"/>
        </w:rPr>
        <w:t>Rev 05/26/15</w:t>
      </w:r>
    </w:p>
    <w:p w14:paraId="21C16094" w14:textId="77777777" w:rsidR="00AD376D" w:rsidRDefault="00AD376D">
      <w:pPr>
        <w:spacing w:line="229" w:lineRule="exact"/>
        <w:jc w:val="right"/>
        <w:rPr>
          <w:sz w:val="20"/>
        </w:rPr>
        <w:sectPr w:rsidR="00AD376D">
          <w:type w:val="continuous"/>
          <w:pgSz w:w="12240" w:h="15840"/>
          <w:pgMar w:top="1500" w:right="1320" w:bottom="280" w:left="1200" w:header="720" w:footer="720" w:gutter="0"/>
          <w:cols w:space="720"/>
        </w:sectPr>
      </w:pPr>
    </w:p>
    <w:p w14:paraId="12A2D45A" w14:textId="5CFD112A" w:rsidR="00AD376D" w:rsidRDefault="004628FA">
      <w:pPr>
        <w:pStyle w:val="BodyText"/>
        <w:spacing w:before="72" w:line="480" w:lineRule="auto"/>
        <w:ind w:left="240" w:right="113" w:firstLine="719"/>
        <w:jc w:val="both"/>
      </w:pPr>
      <w:r>
        <w:lastRenderedPageBreak/>
        <w:t>THIS AGREEMENT, effective as of the date first above written between the Mahoning Valley Sanitary District, a regional sanitary district organized and existing as a poli</w:t>
      </w:r>
      <w:r w:rsidR="00C879EE">
        <w:t xml:space="preserve">tical subdivision of the State </w:t>
      </w:r>
      <w:r>
        <w:t>of Ohio under Chapter 6115 of the  Oh</w:t>
      </w:r>
      <w:r w:rsidR="00C879EE">
        <w:t xml:space="preserve">io Revised  Code (“District”), </w:t>
      </w:r>
      <w:r>
        <w:t>by</w:t>
      </w:r>
    </w:p>
    <w:p w14:paraId="0BB93838" w14:textId="77777777" w:rsidR="00AD376D" w:rsidRDefault="004628FA">
      <w:pPr>
        <w:pStyle w:val="BodyText"/>
        <w:ind w:left="240"/>
      </w:pPr>
      <w:r>
        <w:t xml:space="preserve">authority of Resolution </w:t>
      </w:r>
      <w:r>
        <w:rPr>
          <w:shd w:val="clear" w:color="auto" w:fill="FFFF00"/>
        </w:rPr>
        <w:t>&lt;&lt;resolution number&gt;&gt;</w:t>
      </w:r>
      <w:r>
        <w:t>, adopted by the Board of Trustees of the</w:t>
      </w:r>
      <w:r>
        <w:rPr>
          <w:spacing w:val="52"/>
        </w:rPr>
        <w:t xml:space="preserve"> </w:t>
      </w:r>
      <w:r>
        <w:t>District</w:t>
      </w:r>
    </w:p>
    <w:p w14:paraId="5BAE86AC" w14:textId="77777777" w:rsidR="00AD376D" w:rsidRDefault="00AD376D">
      <w:pPr>
        <w:pStyle w:val="BodyText"/>
        <w:spacing w:before="2"/>
        <w:rPr>
          <w:sz w:val="16"/>
        </w:rPr>
      </w:pPr>
    </w:p>
    <w:p w14:paraId="51715584" w14:textId="77777777" w:rsidR="00AD376D" w:rsidRDefault="004628FA">
      <w:pPr>
        <w:pStyle w:val="BodyText"/>
        <w:spacing w:before="90"/>
        <w:ind w:left="240"/>
      </w:pPr>
      <w:r>
        <w:rPr>
          <w:shd w:val="clear" w:color="auto" w:fill="FFFF00"/>
        </w:rPr>
        <w:t>&lt;&lt;adoption date&gt;&gt;</w:t>
      </w:r>
      <w:r>
        <w:t xml:space="preserve"> (Exhibit “A”), and </w:t>
      </w:r>
      <w:r>
        <w:rPr>
          <w:shd w:val="clear" w:color="auto" w:fill="FFFF00"/>
        </w:rPr>
        <w:t>&lt;&lt;Consultant Firm Name&gt;&gt;</w:t>
      </w:r>
      <w:r>
        <w:t xml:space="preserve"> with its principal place of</w:t>
      </w:r>
    </w:p>
    <w:p w14:paraId="03EA8B6A" w14:textId="77777777" w:rsidR="00AD376D" w:rsidRDefault="00AD376D">
      <w:pPr>
        <w:pStyle w:val="BodyText"/>
        <w:spacing w:before="2"/>
        <w:rPr>
          <w:sz w:val="16"/>
        </w:rPr>
      </w:pPr>
    </w:p>
    <w:p w14:paraId="57F3088B" w14:textId="77777777" w:rsidR="00AD376D" w:rsidRDefault="004628FA">
      <w:pPr>
        <w:pStyle w:val="BodyText"/>
        <w:spacing w:before="90" w:line="480" w:lineRule="auto"/>
        <w:ind w:left="240"/>
      </w:pPr>
      <w:r>
        <w:t xml:space="preserve">business located at </w:t>
      </w:r>
      <w:r>
        <w:rPr>
          <w:shd w:val="clear" w:color="auto" w:fill="FFFF00"/>
        </w:rPr>
        <w:t>&lt;&lt;Consultant Firm location city and state&gt;&gt;</w:t>
      </w:r>
      <w:r>
        <w:t xml:space="preserve"> (“Consultant”). The District and Consultant agree as set forth below:</w:t>
      </w:r>
    </w:p>
    <w:p w14:paraId="219BAEB0" w14:textId="77777777" w:rsidR="00AD376D" w:rsidRDefault="004628FA">
      <w:pPr>
        <w:pStyle w:val="BodyText"/>
        <w:spacing w:before="1"/>
        <w:ind w:left="960"/>
      </w:pPr>
      <w:r>
        <w:t xml:space="preserve">WHEREAS,  it  is  necessary  to  perform  professional  </w:t>
      </w:r>
      <w:r>
        <w:rPr>
          <w:shd w:val="clear" w:color="auto" w:fill="FFFF00"/>
        </w:rPr>
        <w:t>&lt;&lt;list  standard  District  tasks</w:t>
      </w:r>
    </w:p>
    <w:p w14:paraId="6C8968E1" w14:textId="77777777" w:rsidR="00AD376D" w:rsidRDefault="00AD376D">
      <w:pPr>
        <w:pStyle w:val="BodyText"/>
        <w:spacing w:before="2"/>
        <w:rPr>
          <w:sz w:val="16"/>
        </w:rPr>
      </w:pPr>
    </w:p>
    <w:p w14:paraId="6E8982DC" w14:textId="77777777" w:rsidR="00AD376D" w:rsidRDefault="004628FA">
      <w:pPr>
        <w:pStyle w:val="BodyText"/>
        <w:spacing w:before="90"/>
        <w:ind w:left="240"/>
      </w:pPr>
      <w:r>
        <w:rPr>
          <w:shd w:val="clear" w:color="auto" w:fill="FFFF00"/>
        </w:rPr>
        <w:t xml:space="preserve">applicable </w:t>
      </w:r>
      <w:proofErr w:type="gramStart"/>
      <w:r>
        <w:rPr>
          <w:shd w:val="clear" w:color="auto" w:fill="FFFF00"/>
        </w:rPr>
        <w:t>to  this</w:t>
      </w:r>
      <w:proofErr w:type="gramEnd"/>
      <w:r>
        <w:rPr>
          <w:shd w:val="clear" w:color="auto" w:fill="FFFF00"/>
        </w:rPr>
        <w:t xml:space="preserve">  contract,  separated by commas&gt;&gt;</w:t>
      </w:r>
      <w:r>
        <w:t xml:space="preserve">  for the  </w:t>
      </w:r>
      <w:r>
        <w:rPr>
          <w:shd w:val="clear" w:color="auto" w:fill="FFFF00"/>
        </w:rPr>
        <w:t>&lt;&lt;Project  Name&gt;&gt;</w:t>
      </w:r>
      <w:r>
        <w:t xml:space="preserve">  (herein   after</w:t>
      </w:r>
    </w:p>
    <w:p w14:paraId="2C6E2D55" w14:textId="77777777" w:rsidR="00AD376D" w:rsidRDefault="00AD376D">
      <w:pPr>
        <w:pStyle w:val="BodyText"/>
        <w:spacing w:before="2"/>
        <w:rPr>
          <w:sz w:val="16"/>
        </w:rPr>
      </w:pPr>
    </w:p>
    <w:p w14:paraId="19CDCFA7" w14:textId="77777777" w:rsidR="00AD376D" w:rsidRDefault="004628FA">
      <w:pPr>
        <w:pStyle w:val="BodyText"/>
        <w:spacing w:before="90"/>
        <w:ind w:left="240"/>
      </w:pPr>
      <w:r>
        <w:t xml:space="preserve">known as </w:t>
      </w:r>
      <w:r>
        <w:rPr>
          <w:shd w:val="clear" w:color="auto" w:fill="FFFF00"/>
        </w:rPr>
        <w:t>&lt;&lt;Project ACRONYM&gt;&gt;</w:t>
      </w:r>
      <w:r>
        <w:t>); and</w:t>
      </w:r>
    </w:p>
    <w:p w14:paraId="07A3EEDF" w14:textId="77777777" w:rsidR="00AD376D" w:rsidRDefault="00AD376D">
      <w:pPr>
        <w:pStyle w:val="BodyText"/>
      </w:pPr>
    </w:p>
    <w:p w14:paraId="370F9324" w14:textId="77777777" w:rsidR="00AD376D" w:rsidRDefault="004628FA">
      <w:pPr>
        <w:pStyle w:val="BodyText"/>
        <w:spacing w:line="480" w:lineRule="auto"/>
        <w:ind w:left="240" w:right="117" w:firstLine="719"/>
        <w:jc w:val="both"/>
      </w:pPr>
      <w:r>
        <w:t>WHEREAS, in order to perform such services, it is necessary to supplement regularly employed District staff with outside professional consulting services; and</w:t>
      </w:r>
    </w:p>
    <w:p w14:paraId="6B8C9368" w14:textId="77777777" w:rsidR="00AD376D" w:rsidRDefault="004628FA">
      <w:pPr>
        <w:pStyle w:val="BodyText"/>
        <w:spacing w:line="480" w:lineRule="auto"/>
        <w:ind w:left="240" w:right="119" w:firstLine="719"/>
        <w:jc w:val="both"/>
      </w:pPr>
      <w:r>
        <w:t>WHEREAS, the District finds Consultant’s proposal acceptable and desires to hire and engage Consultant to supplement the staff of the District and to furnish the services necessary, in accordance with the Consultant’s proposal and the terms, conditions and provisions contained herein. Consultant, pursuant to the information provided in its proposal and evaluated by the District, has been determined to be qualified and competent to provide the required professional services;</w:t>
      </w:r>
    </w:p>
    <w:p w14:paraId="0AFFF9FD" w14:textId="77777777" w:rsidR="00AD376D" w:rsidRDefault="004628FA">
      <w:pPr>
        <w:pStyle w:val="BodyText"/>
        <w:spacing w:before="1" w:line="480" w:lineRule="auto"/>
        <w:ind w:left="240" w:right="116" w:firstLine="719"/>
        <w:jc w:val="both"/>
      </w:pPr>
      <w:r>
        <w:t>NOW, THEREFORE, it is agreed that the District shall and does hereby employ Consultant to perform the services as hereinafter specified; and that, for and in consideration of the mutual covenants hereinafter stipulated to be kept and performed, it is agreed by and between the parties as follows:</w:t>
      </w:r>
    </w:p>
    <w:p w14:paraId="19262678" w14:textId="77777777" w:rsidR="00AD376D" w:rsidRDefault="004628FA">
      <w:pPr>
        <w:pStyle w:val="Heading1"/>
        <w:rPr>
          <w:u w:val="none"/>
        </w:rPr>
      </w:pPr>
      <w:r>
        <w:rPr>
          <w:u w:val="thick"/>
        </w:rPr>
        <w:t>Section 1.</w:t>
      </w:r>
      <w:r>
        <w:rPr>
          <w:spacing w:val="58"/>
          <w:u w:val="thick"/>
        </w:rPr>
        <w:t xml:space="preserve"> </w:t>
      </w:r>
      <w:r>
        <w:rPr>
          <w:u w:val="thick"/>
        </w:rPr>
        <w:t>DEFINITIONS</w:t>
      </w:r>
    </w:p>
    <w:p w14:paraId="679E8EFA" w14:textId="77777777" w:rsidR="00AD376D" w:rsidRDefault="00AD376D">
      <w:pPr>
        <w:pStyle w:val="BodyText"/>
        <w:spacing w:before="9"/>
        <w:rPr>
          <w:b/>
          <w:sz w:val="15"/>
        </w:rPr>
      </w:pPr>
    </w:p>
    <w:p w14:paraId="48DFEE4D" w14:textId="77777777" w:rsidR="00AD376D" w:rsidRDefault="004628FA">
      <w:pPr>
        <w:pStyle w:val="ListParagraph"/>
        <w:numPr>
          <w:ilvl w:val="1"/>
          <w:numId w:val="17"/>
        </w:numPr>
        <w:tabs>
          <w:tab w:val="left" w:pos="1680"/>
          <w:tab w:val="left" w:pos="1681"/>
        </w:tabs>
        <w:spacing w:before="90"/>
        <w:rPr>
          <w:sz w:val="24"/>
          <w:u w:val="none"/>
        </w:rPr>
      </w:pPr>
      <w:r>
        <w:rPr>
          <w:sz w:val="24"/>
          <w:u w:val="none"/>
        </w:rPr>
        <w:t>“District” means the Mahoning Valley Sanitary</w:t>
      </w:r>
      <w:r>
        <w:rPr>
          <w:spacing w:val="-6"/>
          <w:sz w:val="24"/>
          <w:u w:val="none"/>
        </w:rPr>
        <w:t xml:space="preserve"> </w:t>
      </w:r>
      <w:r>
        <w:rPr>
          <w:sz w:val="24"/>
          <w:u w:val="none"/>
        </w:rPr>
        <w:t>District.</w:t>
      </w:r>
    </w:p>
    <w:p w14:paraId="51C5E5E0" w14:textId="77777777" w:rsidR="00AD376D" w:rsidRDefault="00AD376D">
      <w:pPr>
        <w:rPr>
          <w:sz w:val="24"/>
        </w:rPr>
        <w:sectPr w:rsidR="00AD376D">
          <w:footerReference w:type="default" r:id="rId8"/>
          <w:pgSz w:w="12240" w:h="15840"/>
          <w:pgMar w:top="1360" w:right="1320" w:bottom="640" w:left="1200" w:header="0" w:footer="458" w:gutter="0"/>
          <w:pgNumType w:start="1"/>
          <w:cols w:space="720"/>
        </w:sectPr>
      </w:pPr>
    </w:p>
    <w:p w14:paraId="30109D6A" w14:textId="77777777" w:rsidR="00AD376D" w:rsidRDefault="004628FA">
      <w:pPr>
        <w:pStyle w:val="ListParagraph"/>
        <w:numPr>
          <w:ilvl w:val="1"/>
          <w:numId w:val="17"/>
        </w:numPr>
        <w:tabs>
          <w:tab w:val="left" w:pos="1680"/>
          <w:tab w:val="left" w:pos="1681"/>
        </w:tabs>
        <w:spacing w:before="72"/>
        <w:rPr>
          <w:sz w:val="24"/>
          <w:u w:val="none"/>
        </w:rPr>
      </w:pPr>
      <w:r>
        <w:rPr>
          <w:sz w:val="24"/>
          <w:u w:val="none"/>
        </w:rPr>
        <w:lastRenderedPageBreak/>
        <w:t>“Chief Engineer” means the Chief Engineer of the</w:t>
      </w:r>
      <w:r>
        <w:rPr>
          <w:spacing w:val="-11"/>
          <w:sz w:val="24"/>
          <w:u w:val="none"/>
        </w:rPr>
        <w:t xml:space="preserve"> </w:t>
      </w:r>
      <w:r>
        <w:rPr>
          <w:sz w:val="24"/>
          <w:u w:val="none"/>
        </w:rPr>
        <w:t xml:space="preserve">Mahoning </w:t>
      </w:r>
    </w:p>
    <w:p w14:paraId="0873B996" w14:textId="77777777" w:rsidR="00AD376D" w:rsidRDefault="00AD376D">
      <w:pPr>
        <w:pStyle w:val="BodyText"/>
        <w:spacing w:before="2"/>
        <w:rPr>
          <w:sz w:val="16"/>
        </w:rPr>
      </w:pPr>
    </w:p>
    <w:p w14:paraId="5AA36D4F" w14:textId="77777777" w:rsidR="00AD376D" w:rsidRDefault="004628FA">
      <w:pPr>
        <w:pStyle w:val="BodyText"/>
        <w:spacing w:before="90"/>
        <w:ind w:left="240"/>
      </w:pPr>
      <w:r>
        <w:t>Valley Sanitary District, his successor, or his Authorized Designee.</w:t>
      </w:r>
    </w:p>
    <w:p w14:paraId="4AA543EB" w14:textId="77777777" w:rsidR="00AD376D" w:rsidRDefault="00AD376D">
      <w:pPr>
        <w:pStyle w:val="BodyText"/>
      </w:pPr>
    </w:p>
    <w:p w14:paraId="412B6E81" w14:textId="77777777" w:rsidR="00AD376D" w:rsidRDefault="004628FA">
      <w:pPr>
        <w:pStyle w:val="ListParagraph"/>
        <w:numPr>
          <w:ilvl w:val="1"/>
          <w:numId w:val="17"/>
        </w:numPr>
        <w:tabs>
          <w:tab w:val="left" w:pos="1680"/>
          <w:tab w:val="left" w:pos="1681"/>
        </w:tabs>
        <w:rPr>
          <w:sz w:val="24"/>
          <w:u w:val="none"/>
        </w:rPr>
      </w:pPr>
      <w:r>
        <w:rPr>
          <w:sz w:val="24"/>
          <w:u w:val="none"/>
        </w:rPr>
        <w:t>“Services” means those services performed by Consultant as detailed in the</w:t>
      </w:r>
      <w:r>
        <w:rPr>
          <w:spacing w:val="-12"/>
          <w:sz w:val="24"/>
          <w:u w:val="none"/>
        </w:rPr>
        <w:t xml:space="preserve"> </w:t>
      </w:r>
      <w:r>
        <w:rPr>
          <w:sz w:val="24"/>
          <w:u w:val="none"/>
        </w:rPr>
        <w:t>Scope</w:t>
      </w:r>
    </w:p>
    <w:p w14:paraId="3A3B266D" w14:textId="77777777" w:rsidR="00AD376D" w:rsidRDefault="00AD376D">
      <w:pPr>
        <w:pStyle w:val="BodyText"/>
        <w:spacing w:before="2"/>
        <w:rPr>
          <w:sz w:val="16"/>
        </w:rPr>
      </w:pPr>
    </w:p>
    <w:p w14:paraId="0A3DFC17" w14:textId="77777777" w:rsidR="00AD376D" w:rsidRDefault="004628FA">
      <w:pPr>
        <w:pStyle w:val="BodyText"/>
        <w:spacing w:before="90"/>
        <w:ind w:left="240"/>
      </w:pPr>
      <w:r>
        <w:t>of Services (Exhibit “B”) as per this Agreement.</w:t>
      </w:r>
    </w:p>
    <w:p w14:paraId="06FCC5B1" w14:textId="77777777" w:rsidR="00AD376D" w:rsidRDefault="00AD376D">
      <w:pPr>
        <w:pStyle w:val="BodyText"/>
      </w:pPr>
    </w:p>
    <w:p w14:paraId="2A38C7C8" w14:textId="77777777" w:rsidR="00AD376D" w:rsidRDefault="004628FA">
      <w:pPr>
        <w:pStyle w:val="ListParagraph"/>
        <w:numPr>
          <w:ilvl w:val="1"/>
          <w:numId w:val="17"/>
        </w:numPr>
        <w:tabs>
          <w:tab w:val="left" w:pos="1680"/>
          <w:tab w:val="left" w:pos="1681"/>
        </w:tabs>
        <w:rPr>
          <w:sz w:val="24"/>
          <w:u w:val="none"/>
        </w:rPr>
      </w:pPr>
      <w:r>
        <w:rPr>
          <w:sz w:val="24"/>
          <w:u w:val="none"/>
        </w:rPr>
        <w:t>“Base Agreement Price” means the Consultant’s base agreement price</w:t>
      </w:r>
      <w:r>
        <w:rPr>
          <w:spacing w:val="-7"/>
          <w:sz w:val="24"/>
          <w:u w:val="none"/>
        </w:rPr>
        <w:t xml:space="preserve"> </w:t>
      </w:r>
      <w:r>
        <w:rPr>
          <w:sz w:val="24"/>
          <w:u w:val="none"/>
        </w:rPr>
        <w:t>for</w:t>
      </w:r>
    </w:p>
    <w:p w14:paraId="5F550B23" w14:textId="77777777" w:rsidR="00AD376D" w:rsidRDefault="00AD376D">
      <w:pPr>
        <w:pStyle w:val="BodyText"/>
        <w:spacing w:before="2"/>
        <w:rPr>
          <w:sz w:val="16"/>
        </w:rPr>
      </w:pPr>
    </w:p>
    <w:p w14:paraId="5C99227E" w14:textId="77777777" w:rsidR="00AD376D" w:rsidRDefault="004628FA">
      <w:pPr>
        <w:pStyle w:val="BodyText"/>
        <w:spacing w:before="90" w:line="480" w:lineRule="auto"/>
        <w:ind w:left="240" w:right="449"/>
      </w:pPr>
      <w:r>
        <w:t>Services as specified in the Scope of Services (Exhibit “B”) and Compensation (Exhibit “C”), excluding specific and general allowances.</w:t>
      </w:r>
    </w:p>
    <w:p w14:paraId="79CD215F" w14:textId="77777777" w:rsidR="00AD376D" w:rsidRDefault="004628FA">
      <w:pPr>
        <w:pStyle w:val="ListParagraph"/>
        <w:numPr>
          <w:ilvl w:val="1"/>
          <w:numId w:val="17"/>
        </w:numPr>
        <w:tabs>
          <w:tab w:val="left" w:pos="1680"/>
          <w:tab w:val="left" w:pos="1681"/>
        </w:tabs>
        <w:spacing w:before="1"/>
        <w:rPr>
          <w:sz w:val="24"/>
          <w:u w:val="none"/>
        </w:rPr>
      </w:pPr>
      <w:r>
        <w:rPr>
          <w:sz w:val="24"/>
          <w:u w:val="none"/>
        </w:rPr>
        <w:t>“Agreement Modification” means changes to this original agreement as</w:t>
      </w:r>
      <w:r>
        <w:rPr>
          <w:spacing w:val="-12"/>
          <w:sz w:val="24"/>
          <w:u w:val="none"/>
        </w:rPr>
        <w:t xml:space="preserve"> </w:t>
      </w:r>
      <w:r>
        <w:rPr>
          <w:sz w:val="24"/>
          <w:u w:val="none"/>
        </w:rPr>
        <w:t>executed.</w:t>
      </w:r>
    </w:p>
    <w:p w14:paraId="4D864567" w14:textId="77777777" w:rsidR="00AD376D" w:rsidRDefault="00AD376D">
      <w:pPr>
        <w:pStyle w:val="BodyText"/>
        <w:spacing w:before="2"/>
        <w:rPr>
          <w:sz w:val="16"/>
        </w:rPr>
      </w:pPr>
    </w:p>
    <w:p w14:paraId="33215F0E" w14:textId="2688CAB5" w:rsidR="00AD376D" w:rsidRDefault="004628FA">
      <w:pPr>
        <w:pStyle w:val="BodyText"/>
        <w:spacing w:before="90" w:line="480" w:lineRule="auto"/>
        <w:ind w:left="240" w:right="682"/>
      </w:pPr>
      <w:r>
        <w:t>Agreement Modifications require prior authorization by the Chief Engineer and approval by the Board of Director</w:t>
      </w:r>
      <w:r w:rsidR="00332AC9">
        <w:t>s</w:t>
      </w:r>
      <w:r>
        <w:t>, and be executed by both the District and the Consultant.</w:t>
      </w:r>
    </w:p>
    <w:p w14:paraId="22485F60" w14:textId="77777777" w:rsidR="00AD376D" w:rsidRDefault="004628FA">
      <w:pPr>
        <w:pStyle w:val="ListParagraph"/>
        <w:numPr>
          <w:ilvl w:val="1"/>
          <w:numId w:val="17"/>
        </w:numPr>
        <w:tabs>
          <w:tab w:val="left" w:pos="1680"/>
          <w:tab w:val="left" w:pos="1681"/>
        </w:tabs>
        <w:rPr>
          <w:sz w:val="24"/>
          <w:u w:val="none"/>
        </w:rPr>
      </w:pPr>
      <w:r>
        <w:rPr>
          <w:sz w:val="24"/>
          <w:u w:val="none"/>
        </w:rPr>
        <w:t>“General Allowance” means funds, not included in the Base Agreement</w:t>
      </w:r>
      <w:r>
        <w:rPr>
          <w:spacing w:val="-7"/>
          <w:sz w:val="24"/>
          <w:u w:val="none"/>
        </w:rPr>
        <w:t xml:space="preserve"> </w:t>
      </w:r>
      <w:r>
        <w:rPr>
          <w:sz w:val="24"/>
          <w:u w:val="none"/>
        </w:rPr>
        <w:t>Price,</w:t>
      </w:r>
    </w:p>
    <w:p w14:paraId="4D7F9DB2" w14:textId="77777777" w:rsidR="00AD376D" w:rsidRDefault="00AD376D">
      <w:pPr>
        <w:pStyle w:val="BodyText"/>
        <w:spacing w:before="2"/>
        <w:rPr>
          <w:sz w:val="16"/>
        </w:rPr>
      </w:pPr>
    </w:p>
    <w:p w14:paraId="33D19BDE" w14:textId="77777777" w:rsidR="00AD376D" w:rsidRDefault="004628FA">
      <w:pPr>
        <w:pStyle w:val="BodyText"/>
        <w:spacing w:before="90" w:line="480" w:lineRule="auto"/>
        <w:ind w:left="240" w:right="336"/>
      </w:pPr>
      <w:r>
        <w:t>reserved for additional services not foreseeable at the time of scope development but necessary to complete the project to meet the District’s needs.</w:t>
      </w:r>
    </w:p>
    <w:p w14:paraId="0B556433" w14:textId="77777777" w:rsidR="00AD376D" w:rsidRDefault="004628FA">
      <w:pPr>
        <w:pStyle w:val="ListParagraph"/>
        <w:numPr>
          <w:ilvl w:val="1"/>
          <w:numId w:val="17"/>
        </w:numPr>
        <w:tabs>
          <w:tab w:val="left" w:pos="1680"/>
          <w:tab w:val="left" w:pos="1681"/>
        </w:tabs>
        <w:spacing w:before="1"/>
        <w:rPr>
          <w:sz w:val="24"/>
          <w:u w:val="none"/>
        </w:rPr>
      </w:pPr>
      <w:r>
        <w:rPr>
          <w:sz w:val="24"/>
          <w:u w:val="none"/>
        </w:rPr>
        <w:t>“Reallocation of Funds” means a transfer of funds between tasks, as presented</w:t>
      </w:r>
      <w:r>
        <w:rPr>
          <w:spacing w:val="-2"/>
          <w:sz w:val="24"/>
          <w:u w:val="none"/>
        </w:rPr>
        <w:t xml:space="preserve"> </w:t>
      </w:r>
      <w:r>
        <w:rPr>
          <w:sz w:val="24"/>
          <w:u w:val="none"/>
        </w:rPr>
        <w:t>in</w:t>
      </w:r>
    </w:p>
    <w:p w14:paraId="65F1B61E" w14:textId="77777777" w:rsidR="00AD376D" w:rsidRDefault="00AD376D">
      <w:pPr>
        <w:pStyle w:val="BodyText"/>
        <w:spacing w:before="2"/>
        <w:rPr>
          <w:sz w:val="16"/>
        </w:rPr>
      </w:pPr>
    </w:p>
    <w:p w14:paraId="04E48294" w14:textId="77777777" w:rsidR="00AD376D" w:rsidRDefault="004628FA">
      <w:pPr>
        <w:pStyle w:val="BodyText"/>
        <w:spacing w:before="90" w:line="480" w:lineRule="auto"/>
        <w:ind w:left="240" w:right="162"/>
      </w:pPr>
      <w:r>
        <w:t>Exhibit “C” – Compensation, that does not result in a change to the original Agreement Scope of Services or Total Agreement Price.</w:t>
      </w:r>
    </w:p>
    <w:p w14:paraId="4D722DE6" w14:textId="77777777" w:rsidR="00AD376D" w:rsidRDefault="004628FA">
      <w:pPr>
        <w:pStyle w:val="ListParagraph"/>
        <w:numPr>
          <w:ilvl w:val="1"/>
          <w:numId w:val="17"/>
        </w:numPr>
        <w:tabs>
          <w:tab w:val="left" w:pos="1680"/>
          <w:tab w:val="left" w:pos="1681"/>
        </w:tabs>
        <w:rPr>
          <w:sz w:val="24"/>
          <w:u w:val="none"/>
        </w:rPr>
      </w:pPr>
      <w:r>
        <w:rPr>
          <w:sz w:val="24"/>
          <w:u w:val="none"/>
        </w:rPr>
        <w:t>“Schedule Delay” means a projected or actual delay in completion of</w:t>
      </w:r>
      <w:r>
        <w:rPr>
          <w:spacing w:val="-12"/>
          <w:sz w:val="24"/>
          <w:u w:val="none"/>
        </w:rPr>
        <w:t xml:space="preserve"> </w:t>
      </w:r>
      <w:r>
        <w:rPr>
          <w:sz w:val="24"/>
          <w:u w:val="none"/>
        </w:rPr>
        <w:t>tasks,</w:t>
      </w:r>
    </w:p>
    <w:p w14:paraId="3057AAFF" w14:textId="77777777" w:rsidR="00AD376D" w:rsidRDefault="00AD376D">
      <w:pPr>
        <w:pStyle w:val="BodyText"/>
        <w:spacing w:before="2"/>
        <w:rPr>
          <w:sz w:val="16"/>
        </w:rPr>
      </w:pPr>
    </w:p>
    <w:p w14:paraId="2E47B554" w14:textId="77777777" w:rsidR="00AD376D" w:rsidRDefault="004628FA">
      <w:pPr>
        <w:pStyle w:val="BodyText"/>
        <w:spacing w:before="90" w:line="480" w:lineRule="auto"/>
        <w:ind w:left="240" w:right="236"/>
      </w:pPr>
      <w:r>
        <w:t>activities, or project completion that does not result in a change to the original Agreement scope of Services or Total Agreement Price.</w:t>
      </w:r>
    </w:p>
    <w:p w14:paraId="1004364E" w14:textId="77777777" w:rsidR="00AD376D" w:rsidRDefault="004628FA">
      <w:pPr>
        <w:pStyle w:val="ListParagraph"/>
        <w:numPr>
          <w:ilvl w:val="1"/>
          <w:numId w:val="17"/>
        </w:numPr>
        <w:tabs>
          <w:tab w:val="left" w:pos="1680"/>
          <w:tab w:val="left" w:pos="1681"/>
        </w:tabs>
        <w:rPr>
          <w:sz w:val="24"/>
          <w:u w:val="none"/>
        </w:rPr>
      </w:pPr>
      <w:r>
        <w:rPr>
          <w:sz w:val="24"/>
          <w:u w:val="none"/>
        </w:rPr>
        <w:t>“Specific Allowance” means funds, as established by the District, that</w:t>
      </w:r>
      <w:r>
        <w:rPr>
          <w:spacing w:val="-11"/>
          <w:sz w:val="24"/>
          <w:u w:val="none"/>
        </w:rPr>
        <w:t xml:space="preserve"> </w:t>
      </w:r>
      <w:r>
        <w:rPr>
          <w:sz w:val="24"/>
          <w:u w:val="none"/>
        </w:rPr>
        <w:t>are</w:t>
      </w:r>
    </w:p>
    <w:p w14:paraId="0CA3F933" w14:textId="77777777" w:rsidR="00AD376D" w:rsidRDefault="00AD376D">
      <w:pPr>
        <w:pStyle w:val="BodyText"/>
        <w:spacing w:before="3"/>
        <w:rPr>
          <w:sz w:val="16"/>
        </w:rPr>
      </w:pPr>
    </w:p>
    <w:p w14:paraId="099BC91C" w14:textId="77777777" w:rsidR="00AD376D" w:rsidRDefault="004628FA">
      <w:pPr>
        <w:pStyle w:val="BodyText"/>
        <w:spacing w:before="90" w:line="480" w:lineRule="auto"/>
        <w:ind w:left="240" w:right="449"/>
      </w:pPr>
      <w:r>
        <w:t>included in the Total Agreement Price for specific scope of Services tasks that are either 1) generally known to be required for the project but whose level of effort is unknown until after select items of the base Services have been performed, or 2) pre-identified optional tasks that</w:t>
      </w:r>
    </w:p>
    <w:p w14:paraId="387EF7C3" w14:textId="77777777" w:rsidR="00AD376D" w:rsidRDefault="00AD376D">
      <w:pPr>
        <w:spacing w:line="480" w:lineRule="auto"/>
        <w:sectPr w:rsidR="00AD376D">
          <w:pgSz w:w="12240" w:h="15840"/>
          <w:pgMar w:top="1360" w:right="1320" w:bottom="640" w:left="1200" w:header="0" w:footer="458" w:gutter="0"/>
          <w:cols w:space="720"/>
        </w:sectPr>
      </w:pPr>
    </w:p>
    <w:p w14:paraId="79F3BD57" w14:textId="77777777" w:rsidR="00AD376D" w:rsidRDefault="004628FA">
      <w:pPr>
        <w:pStyle w:val="BodyText"/>
        <w:spacing w:before="72" w:line="480" w:lineRule="auto"/>
        <w:ind w:left="240"/>
      </w:pPr>
      <w:r>
        <w:lastRenderedPageBreak/>
        <w:t>may or may not be required to complete the project as contemplated. The price of Specific Allowance items are usually defined with a dollar amount.</w:t>
      </w:r>
    </w:p>
    <w:p w14:paraId="16B3BA14" w14:textId="77777777" w:rsidR="00AD376D" w:rsidRDefault="004628FA">
      <w:pPr>
        <w:pStyle w:val="ListParagraph"/>
        <w:numPr>
          <w:ilvl w:val="1"/>
          <w:numId w:val="17"/>
        </w:numPr>
        <w:tabs>
          <w:tab w:val="left" w:pos="1680"/>
          <w:tab w:val="left" w:pos="1681"/>
        </w:tabs>
        <w:rPr>
          <w:sz w:val="24"/>
          <w:u w:val="none"/>
        </w:rPr>
      </w:pPr>
      <w:r>
        <w:rPr>
          <w:sz w:val="24"/>
          <w:u w:val="none"/>
        </w:rPr>
        <w:t>“Total Agreement Price” means the sum of Consultant’s Base Agreement</w:t>
      </w:r>
      <w:r>
        <w:rPr>
          <w:spacing w:val="-10"/>
          <w:sz w:val="24"/>
          <w:u w:val="none"/>
        </w:rPr>
        <w:t xml:space="preserve"> </w:t>
      </w:r>
      <w:r>
        <w:rPr>
          <w:sz w:val="24"/>
          <w:u w:val="none"/>
        </w:rPr>
        <w:t>Price</w:t>
      </w:r>
    </w:p>
    <w:p w14:paraId="07F65455" w14:textId="77777777" w:rsidR="00AD376D" w:rsidRDefault="00AD376D">
      <w:pPr>
        <w:pStyle w:val="BodyText"/>
        <w:spacing w:before="2"/>
        <w:rPr>
          <w:sz w:val="16"/>
        </w:rPr>
      </w:pPr>
    </w:p>
    <w:p w14:paraId="100DE3CC" w14:textId="77777777" w:rsidR="00AD376D" w:rsidRDefault="004628FA">
      <w:pPr>
        <w:pStyle w:val="BodyText"/>
        <w:spacing w:before="90"/>
        <w:ind w:left="240"/>
      </w:pPr>
      <w:r>
        <w:t>for the original scope of Services, Specific Allowances, and General Allowances.</w:t>
      </w:r>
    </w:p>
    <w:p w14:paraId="7FE8D54F" w14:textId="77777777" w:rsidR="00AD376D" w:rsidRDefault="00AD376D">
      <w:pPr>
        <w:pStyle w:val="BodyText"/>
        <w:spacing w:before="5"/>
      </w:pPr>
    </w:p>
    <w:p w14:paraId="224C2D7D" w14:textId="77777777" w:rsidR="00AD376D" w:rsidRDefault="004628FA">
      <w:pPr>
        <w:pStyle w:val="Heading1"/>
        <w:spacing w:before="0"/>
        <w:rPr>
          <w:u w:val="none"/>
        </w:rPr>
      </w:pPr>
      <w:r>
        <w:rPr>
          <w:u w:val="thick"/>
        </w:rPr>
        <w:t>Section 2. SCOPE OF SERVICES</w:t>
      </w:r>
    </w:p>
    <w:p w14:paraId="5F79DC91" w14:textId="77777777" w:rsidR="00AD376D" w:rsidRDefault="00AD376D">
      <w:pPr>
        <w:pStyle w:val="BodyText"/>
        <w:spacing w:before="9"/>
        <w:rPr>
          <w:b/>
          <w:sz w:val="15"/>
        </w:rPr>
      </w:pPr>
    </w:p>
    <w:p w14:paraId="610F7D71" w14:textId="77777777" w:rsidR="00AD376D" w:rsidRDefault="004628FA">
      <w:pPr>
        <w:pStyle w:val="BodyText"/>
        <w:tabs>
          <w:tab w:val="left" w:pos="1680"/>
        </w:tabs>
        <w:spacing w:before="90"/>
        <w:ind w:left="960"/>
      </w:pPr>
      <w:r>
        <w:rPr>
          <w:b/>
          <w:u w:val="thick"/>
        </w:rPr>
        <w:t>2.1</w:t>
      </w:r>
      <w:r>
        <w:rPr>
          <w:b/>
        </w:rPr>
        <w:tab/>
      </w:r>
      <w:r>
        <w:t>Consultant does hereby promise and agree to provide the professional</w:t>
      </w:r>
      <w:r>
        <w:rPr>
          <w:spacing w:val="11"/>
        </w:rPr>
        <w:t xml:space="preserve"> </w:t>
      </w:r>
      <w:r>
        <w:t>engineering</w:t>
      </w:r>
    </w:p>
    <w:p w14:paraId="2A4C3EEE" w14:textId="77777777" w:rsidR="00AD376D" w:rsidRDefault="00AD376D">
      <w:pPr>
        <w:pStyle w:val="BodyText"/>
        <w:spacing w:before="2"/>
        <w:rPr>
          <w:sz w:val="16"/>
        </w:rPr>
      </w:pPr>
    </w:p>
    <w:p w14:paraId="4A16F2FF" w14:textId="77777777" w:rsidR="00AD376D" w:rsidRDefault="004628FA">
      <w:pPr>
        <w:pStyle w:val="BodyText"/>
        <w:spacing w:before="90"/>
        <w:ind w:left="240"/>
      </w:pPr>
      <w:r>
        <w:t>and design services as described in the Scope of Services (Exhibit “B”).</w:t>
      </w:r>
    </w:p>
    <w:p w14:paraId="6D7505DD" w14:textId="77777777" w:rsidR="00AD376D" w:rsidRDefault="00AD376D">
      <w:pPr>
        <w:pStyle w:val="BodyText"/>
        <w:spacing w:before="5"/>
      </w:pPr>
    </w:p>
    <w:p w14:paraId="3D6ED856" w14:textId="77777777" w:rsidR="00AD376D" w:rsidRDefault="004628FA">
      <w:pPr>
        <w:pStyle w:val="Heading1"/>
        <w:spacing w:before="0"/>
        <w:rPr>
          <w:u w:val="none"/>
        </w:rPr>
      </w:pPr>
      <w:r>
        <w:rPr>
          <w:u w:val="thick"/>
        </w:rPr>
        <w:t>Section 3.</w:t>
      </w:r>
      <w:r>
        <w:rPr>
          <w:spacing w:val="58"/>
          <w:u w:val="thick"/>
        </w:rPr>
        <w:t xml:space="preserve"> </w:t>
      </w:r>
      <w:r>
        <w:rPr>
          <w:u w:val="thick"/>
        </w:rPr>
        <w:t>REPRESENTATIVES</w:t>
      </w:r>
    </w:p>
    <w:p w14:paraId="606E2831" w14:textId="77777777" w:rsidR="00AD376D" w:rsidRDefault="00AD376D">
      <w:pPr>
        <w:pStyle w:val="BodyText"/>
        <w:spacing w:before="9"/>
        <w:rPr>
          <w:b/>
          <w:sz w:val="15"/>
        </w:rPr>
      </w:pPr>
    </w:p>
    <w:p w14:paraId="7D08CE8B" w14:textId="77777777" w:rsidR="00AD376D" w:rsidRDefault="004628FA">
      <w:pPr>
        <w:pStyle w:val="ListParagraph"/>
        <w:numPr>
          <w:ilvl w:val="1"/>
          <w:numId w:val="16"/>
        </w:numPr>
        <w:tabs>
          <w:tab w:val="left" w:pos="1680"/>
          <w:tab w:val="left" w:pos="1681"/>
        </w:tabs>
        <w:spacing w:before="90"/>
        <w:rPr>
          <w:sz w:val="24"/>
          <w:u w:val="none"/>
        </w:rPr>
      </w:pPr>
      <w:r>
        <w:rPr>
          <w:sz w:val="24"/>
          <w:u w:val="none"/>
        </w:rPr>
        <w:t>Consultant shall designate and authorize an employee of Consultant to act as</w:t>
      </w:r>
      <w:r>
        <w:rPr>
          <w:spacing w:val="12"/>
          <w:sz w:val="24"/>
          <w:u w:val="none"/>
        </w:rPr>
        <w:t xml:space="preserve"> </w:t>
      </w:r>
      <w:r>
        <w:rPr>
          <w:sz w:val="24"/>
          <w:u w:val="none"/>
        </w:rPr>
        <w:t>its</w:t>
      </w:r>
    </w:p>
    <w:p w14:paraId="55E8962B" w14:textId="77777777" w:rsidR="00AD376D" w:rsidRDefault="00AD376D">
      <w:pPr>
        <w:pStyle w:val="BodyText"/>
        <w:spacing w:before="2"/>
        <w:rPr>
          <w:sz w:val="16"/>
        </w:rPr>
      </w:pPr>
    </w:p>
    <w:p w14:paraId="56D5CA35" w14:textId="77777777" w:rsidR="00AD376D" w:rsidRDefault="004628FA">
      <w:pPr>
        <w:pStyle w:val="BodyText"/>
        <w:spacing w:before="90" w:line="480" w:lineRule="auto"/>
        <w:ind w:left="240" w:right="112"/>
        <w:jc w:val="both"/>
      </w:pPr>
      <w:r>
        <w:t>agent for all purposes under this Agreement, who shall be available during working hours to the representatives of the District for the purpose of notification and consultation, and who shall be designated as the Project Manager having overall responsibility for all phases of Consultant’s participation in the project. The Consultant’s Project Manager must be approved by the District, and any change in the Consultant’s Project Manager requires prior approval by the District.</w:t>
      </w:r>
    </w:p>
    <w:p w14:paraId="62BB443E" w14:textId="77777777" w:rsidR="00AD376D" w:rsidRDefault="004628FA">
      <w:pPr>
        <w:pStyle w:val="ListParagraph"/>
        <w:numPr>
          <w:ilvl w:val="1"/>
          <w:numId w:val="16"/>
        </w:numPr>
        <w:tabs>
          <w:tab w:val="left" w:pos="1680"/>
          <w:tab w:val="left" w:pos="1681"/>
        </w:tabs>
        <w:spacing w:before="1"/>
        <w:rPr>
          <w:sz w:val="24"/>
          <w:u w:val="none"/>
        </w:rPr>
      </w:pPr>
      <w:r>
        <w:rPr>
          <w:sz w:val="24"/>
          <w:u w:val="none"/>
        </w:rPr>
        <w:t>For</w:t>
      </w:r>
      <w:r>
        <w:rPr>
          <w:spacing w:val="28"/>
          <w:sz w:val="24"/>
          <w:u w:val="none"/>
        </w:rPr>
        <w:t xml:space="preserve"> </w:t>
      </w:r>
      <w:r>
        <w:rPr>
          <w:sz w:val="24"/>
          <w:u w:val="none"/>
        </w:rPr>
        <w:t>purposes</w:t>
      </w:r>
      <w:r>
        <w:rPr>
          <w:spacing w:val="30"/>
          <w:sz w:val="24"/>
          <w:u w:val="none"/>
        </w:rPr>
        <w:t xml:space="preserve"> </w:t>
      </w:r>
      <w:r>
        <w:rPr>
          <w:sz w:val="24"/>
          <w:u w:val="none"/>
        </w:rPr>
        <w:t>of</w:t>
      </w:r>
      <w:r>
        <w:rPr>
          <w:spacing w:val="28"/>
          <w:sz w:val="24"/>
          <w:u w:val="none"/>
        </w:rPr>
        <w:t xml:space="preserve"> </w:t>
      </w:r>
      <w:r>
        <w:rPr>
          <w:sz w:val="24"/>
          <w:u w:val="none"/>
        </w:rPr>
        <w:t>this</w:t>
      </w:r>
      <w:r>
        <w:rPr>
          <w:spacing w:val="30"/>
          <w:sz w:val="24"/>
          <w:u w:val="none"/>
        </w:rPr>
        <w:t xml:space="preserve"> </w:t>
      </w:r>
      <w:r>
        <w:rPr>
          <w:sz w:val="24"/>
          <w:u w:val="none"/>
        </w:rPr>
        <w:t>Agreement,</w:t>
      </w:r>
      <w:r>
        <w:rPr>
          <w:spacing w:val="30"/>
          <w:sz w:val="24"/>
          <w:u w:val="none"/>
        </w:rPr>
        <w:t xml:space="preserve"> </w:t>
      </w:r>
      <w:r>
        <w:rPr>
          <w:sz w:val="24"/>
          <w:u w:val="none"/>
        </w:rPr>
        <w:t>the</w:t>
      </w:r>
      <w:r>
        <w:rPr>
          <w:spacing w:val="28"/>
          <w:sz w:val="24"/>
          <w:u w:val="none"/>
        </w:rPr>
        <w:t xml:space="preserve"> </w:t>
      </w:r>
      <w:r>
        <w:rPr>
          <w:sz w:val="24"/>
          <w:u w:val="none"/>
        </w:rPr>
        <w:t>agent</w:t>
      </w:r>
      <w:r>
        <w:rPr>
          <w:spacing w:val="30"/>
          <w:sz w:val="24"/>
          <w:u w:val="none"/>
        </w:rPr>
        <w:t xml:space="preserve"> </w:t>
      </w:r>
      <w:r>
        <w:rPr>
          <w:sz w:val="24"/>
          <w:u w:val="none"/>
        </w:rPr>
        <w:t>for</w:t>
      </w:r>
      <w:r>
        <w:rPr>
          <w:spacing w:val="27"/>
          <w:sz w:val="24"/>
          <w:u w:val="none"/>
        </w:rPr>
        <w:t xml:space="preserve"> </w:t>
      </w:r>
      <w:r>
        <w:rPr>
          <w:sz w:val="24"/>
          <w:u w:val="none"/>
        </w:rPr>
        <w:t>the</w:t>
      </w:r>
      <w:r>
        <w:rPr>
          <w:spacing w:val="31"/>
          <w:sz w:val="24"/>
          <w:u w:val="none"/>
        </w:rPr>
        <w:t xml:space="preserve"> </w:t>
      </w:r>
      <w:r>
        <w:rPr>
          <w:sz w:val="24"/>
          <w:u w:val="none"/>
        </w:rPr>
        <w:t>District</w:t>
      </w:r>
      <w:r>
        <w:rPr>
          <w:spacing w:val="30"/>
          <w:sz w:val="24"/>
          <w:u w:val="none"/>
        </w:rPr>
        <w:t xml:space="preserve"> </w:t>
      </w:r>
      <w:r>
        <w:rPr>
          <w:sz w:val="24"/>
          <w:u w:val="none"/>
        </w:rPr>
        <w:t>who</w:t>
      </w:r>
      <w:r>
        <w:rPr>
          <w:spacing w:val="28"/>
          <w:sz w:val="24"/>
          <w:u w:val="none"/>
        </w:rPr>
        <w:t xml:space="preserve"> </w:t>
      </w:r>
      <w:r>
        <w:rPr>
          <w:sz w:val="24"/>
          <w:u w:val="none"/>
        </w:rPr>
        <w:t>is</w:t>
      </w:r>
      <w:r>
        <w:rPr>
          <w:spacing w:val="30"/>
          <w:sz w:val="24"/>
          <w:u w:val="none"/>
        </w:rPr>
        <w:t xml:space="preserve"> </w:t>
      </w:r>
      <w:r>
        <w:rPr>
          <w:sz w:val="24"/>
          <w:u w:val="none"/>
        </w:rPr>
        <w:t>authorized</w:t>
      </w:r>
      <w:r>
        <w:rPr>
          <w:spacing w:val="28"/>
          <w:sz w:val="24"/>
          <w:u w:val="none"/>
        </w:rPr>
        <w:t xml:space="preserve"> </w:t>
      </w:r>
      <w:r>
        <w:rPr>
          <w:sz w:val="24"/>
          <w:u w:val="none"/>
        </w:rPr>
        <w:t>to</w:t>
      </w:r>
    </w:p>
    <w:p w14:paraId="4535FB6E" w14:textId="77777777" w:rsidR="00AD376D" w:rsidRDefault="00AD376D">
      <w:pPr>
        <w:pStyle w:val="BodyText"/>
        <w:spacing w:before="2"/>
        <w:rPr>
          <w:sz w:val="16"/>
        </w:rPr>
      </w:pPr>
    </w:p>
    <w:p w14:paraId="42FB7CEF" w14:textId="45D25F17" w:rsidR="00AD376D" w:rsidRDefault="004628FA">
      <w:pPr>
        <w:pStyle w:val="BodyText"/>
        <w:spacing w:before="90" w:line="480" w:lineRule="auto"/>
        <w:ind w:left="240" w:right="115"/>
        <w:jc w:val="both"/>
      </w:pPr>
      <w:r>
        <w:t xml:space="preserve">bind the District and liaison officer with respect to the matters contained herein shall be the District's </w:t>
      </w:r>
      <w:r w:rsidR="00C879EE">
        <w:t>Chief Engineer</w:t>
      </w:r>
      <w:r>
        <w:t xml:space="preserve"> or such other person designated by the Chief </w:t>
      </w:r>
      <w:r w:rsidR="00C879EE">
        <w:t>Engineer</w:t>
      </w:r>
      <w:r>
        <w:t>.</w:t>
      </w:r>
    </w:p>
    <w:p w14:paraId="44F4ABB9" w14:textId="77777777" w:rsidR="00AD376D" w:rsidRDefault="004628FA">
      <w:pPr>
        <w:pStyle w:val="Heading1"/>
        <w:jc w:val="both"/>
        <w:rPr>
          <w:u w:val="none"/>
        </w:rPr>
      </w:pPr>
      <w:r>
        <w:rPr>
          <w:u w:val="thick"/>
        </w:rPr>
        <w:t>Section 4. COMPENSATION FOR CONSULTANT’S SERVICES</w:t>
      </w:r>
    </w:p>
    <w:p w14:paraId="796CBC4F" w14:textId="77777777" w:rsidR="00AD376D" w:rsidRDefault="00AD376D">
      <w:pPr>
        <w:pStyle w:val="BodyText"/>
        <w:spacing w:before="9"/>
        <w:rPr>
          <w:b/>
          <w:sz w:val="15"/>
        </w:rPr>
      </w:pPr>
    </w:p>
    <w:p w14:paraId="5B811650" w14:textId="45BE7A86" w:rsidR="00AD376D" w:rsidRDefault="004628FA">
      <w:pPr>
        <w:pStyle w:val="BodyText"/>
        <w:tabs>
          <w:tab w:val="left" w:pos="1680"/>
        </w:tabs>
        <w:spacing w:before="90"/>
        <w:ind w:left="960"/>
      </w:pPr>
      <w:r>
        <w:rPr>
          <w:b/>
          <w:u w:val="thick"/>
        </w:rPr>
        <w:t>4.1</w:t>
      </w:r>
      <w:r>
        <w:rPr>
          <w:b/>
        </w:rPr>
        <w:tab/>
      </w:r>
      <w:r>
        <w:t>The District will pay the Consultant for the successful comp</w:t>
      </w:r>
      <w:r w:rsidR="005512D3">
        <w:t>letion of the Scope</w:t>
      </w:r>
      <w:r>
        <w:t xml:space="preserve"> of</w:t>
      </w:r>
    </w:p>
    <w:p w14:paraId="0241DF65" w14:textId="77777777" w:rsidR="00AD376D" w:rsidRDefault="00AD376D">
      <w:pPr>
        <w:pStyle w:val="BodyText"/>
        <w:spacing w:before="2"/>
        <w:rPr>
          <w:sz w:val="16"/>
        </w:rPr>
      </w:pPr>
    </w:p>
    <w:p w14:paraId="3423E17C" w14:textId="376F37E7" w:rsidR="00AD376D" w:rsidRDefault="004628FA">
      <w:pPr>
        <w:pStyle w:val="BodyText"/>
        <w:tabs>
          <w:tab w:val="left" w:pos="6470"/>
          <w:tab w:val="left" w:pos="9163"/>
        </w:tabs>
        <w:spacing w:before="90" w:line="480" w:lineRule="auto"/>
        <w:ind w:left="240" w:right="113"/>
        <w:jc w:val="both"/>
      </w:pPr>
      <w:r>
        <w:t>Services in Exhibit “B”, subject to the terms and conditions of this Agreem</w:t>
      </w:r>
      <w:r w:rsidR="005512D3">
        <w:t xml:space="preserve">ent, a Total Agreement   Price </w:t>
      </w:r>
      <w:r>
        <w:t>not</w:t>
      </w:r>
      <w:r>
        <w:rPr>
          <w:spacing w:val="53"/>
        </w:rPr>
        <w:t xml:space="preserve"> </w:t>
      </w:r>
      <w:r>
        <w:t>to exceed</w:t>
      </w:r>
      <w:r>
        <w:rPr>
          <w:u w:val="single"/>
        </w:rPr>
        <w:tab/>
      </w:r>
      <w:proofErr w:type="gramStart"/>
      <w:r>
        <w:t xml:space="preserve">Dollars </w:t>
      </w:r>
      <w:r>
        <w:rPr>
          <w:spacing w:val="20"/>
        </w:rPr>
        <w:t xml:space="preserve"> </w:t>
      </w:r>
      <w:r>
        <w:t>(</w:t>
      </w:r>
      <w:proofErr w:type="gramEnd"/>
      <w:r>
        <w:t>$</w:t>
      </w:r>
      <w:r>
        <w:rPr>
          <w:u w:val="single"/>
        </w:rPr>
        <w:t xml:space="preserve"> </w:t>
      </w:r>
      <w:r>
        <w:rPr>
          <w:u w:val="single"/>
        </w:rPr>
        <w:tab/>
      </w:r>
      <w:r>
        <w:t>.00). Compensation for the Services described in this Agreement will be according to the terms and methods of this Agreement and Exhibit “C” - Compensation. The approved methods</w:t>
      </w:r>
      <w:r>
        <w:rPr>
          <w:spacing w:val="46"/>
        </w:rPr>
        <w:t xml:space="preserve"> </w:t>
      </w:r>
      <w:r>
        <w:t>for</w:t>
      </w:r>
    </w:p>
    <w:p w14:paraId="5F8E29F0" w14:textId="77777777" w:rsidR="00AD376D" w:rsidRDefault="00AD376D">
      <w:pPr>
        <w:spacing w:line="480" w:lineRule="auto"/>
        <w:jc w:val="both"/>
        <w:sectPr w:rsidR="00AD376D">
          <w:pgSz w:w="12240" w:h="15840"/>
          <w:pgMar w:top="1360" w:right="1320" w:bottom="640" w:left="1200" w:header="0" w:footer="458" w:gutter="0"/>
          <w:cols w:space="720"/>
        </w:sectPr>
      </w:pPr>
    </w:p>
    <w:p w14:paraId="6BEBCF80" w14:textId="77777777" w:rsidR="00AD376D" w:rsidRDefault="004628FA">
      <w:pPr>
        <w:pStyle w:val="BodyText"/>
        <w:spacing w:before="72" w:line="480" w:lineRule="auto"/>
        <w:ind w:left="240"/>
      </w:pPr>
      <w:r>
        <w:lastRenderedPageBreak/>
        <w:t xml:space="preserve">compensation </w:t>
      </w:r>
      <w:proofErr w:type="gramStart"/>
      <w:r>
        <w:t>are</w:t>
      </w:r>
      <w:proofErr w:type="gramEnd"/>
      <w:r>
        <w:t xml:space="preserve"> “time and materials” and “lump sum” as defined below. The compensation method for this Agreement is designated and further defined in Exhibit “C” – Compensation.</w:t>
      </w:r>
    </w:p>
    <w:p w14:paraId="5084503E" w14:textId="77777777" w:rsidR="00AD376D" w:rsidRDefault="004628FA">
      <w:pPr>
        <w:pStyle w:val="BodyText"/>
        <w:tabs>
          <w:tab w:val="left" w:pos="2400"/>
          <w:tab w:val="left" w:pos="4630"/>
        </w:tabs>
        <w:ind w:left="1680"/>
      </w:pPr>
      <w:r>
        <w:rPr>
          <w:b/>
          <w:u w:val="thick"/>
        </w:rPr>
        <w:t>4.1.1</w:t>
      </w:r>
      <w:r>
        <w:rPr>
          <w:b/>
        </w:rPr>
        <w:tab/>
      </w:r>
      <w:r>
        <w:rPr>
          <w:u w:val="single"/>
        </w:rPr>
        <w:t>Time</w:t>
      </w:r>
      <w:r>
        <w:rPr>
          <w:spacing w:val="40"/>
          <w:u w:val="single"/>
        </w:rPr>
        <w:t xml:space="preserve"> </w:t>
      </w:r>
      <w:r>
        <w:rPr>
          <w:u w:val="single"/>
        </w:rPr>
        <w:t>and</w:t>
      </w:r>
      <w:r>
        <w:rPr>
          <w:spacing w:val="40"/>
          <w:u w:val="single"/>
        </w:rPr>
        <w:t xml:space="preserve"> </w:t>
      </w:r>
      <w:r>
        <w:rPr>
          <w:u w:val="single"/>
        </w:rPr>
        <w:t>Materials</w:t>
      </w:r>
      <w:r>
        <w:t>.</w:t>
      </w:r>
      <w:r>
        <w:tab/>
        <w:t>Time</w:t>
      </w:r>
      <w:r>
        <w:rPr>
          <w:spacing w:val="40"/>
        </w:rPr>
        <w:t xml:space="preserve"> </w:t>
      </w:r>
      <w:r>
        <w:t>and</w:t>
      </w:r>
      <w:r>
        <w:rPr>
          <w:spacing w:val="40"/>
        </w:rPr>
        <w:t xml:space="preserve"> </w:t>
      </w:r>
      <w:r>
        <w:t>materials,</w:t>
      </w:r>
      <w:r>
        <w:rPr>
          <w:spacing w:val="40"/>
        </w:rPr>
        <w:t xml:space="preserve"> </w:t>
      </w:r>
      <w:r>
        <w:t>if</w:t>
      </w:r>
      <w:r>
        <w:rPr>
          <w:spacing w:val="40"/>
        </w:rPr>
        <w:t xml:space="preserve"> </w:t>
      </w:r>
      <w:r>
        <w:t>specified</w:t>
      </w:r>
      <w:r>
        <w:rPr>
          <w:spacing w:val="40"/>
        </w:rPr>
        <w:t xml:space="preserve"> </w:t>
      </w:r>
      <w:r>
        <w:t>in</w:t>
      </w:r>
      <w:r>
        <w:rPr>
          <w:spacing w:val="41"/>
        </w:rPr>
        <w:t xml:space="preserve"> </w:t>
      </w:r>
      <w:r>
        <w:t>Exhibit</w:t>
      </w:r>
      <w:r>
        <w:rPr>
          <w:spacing w:val="41"/>
        </w:rPr>
        <w:t xml:space="preserve"> </w:t>
      </w:r>
      <w:r>
        <w:t>“C”</w:t>
      </w:r>
      <w:r>
        <w:rPr>
          <w:spacing w:val="42"/>
        </w:rPr>
        <w:t xml:space="preserve"> </w:t>
      </w:r>
      <w:r>
        <w:t>-</w:t>
      </w:r>
    </w:p>
    <w:p w14:paraId="7F074657" w14:textId="77777777" w:rsidR="00AD376D" w:rsidRDefault="00AD376D">
      <w:pPr>
        <w:pStyle w:val="BodyText"/>
        <w:spacing w:before="2"/>
        <w:rPr>
          <w:sz w:val="16"/>
        </w:rPr>
      </w:pPr>
    </w:p>
    <w:p w14:paraId="5522866B" w14:textId="77777777" w:rsidR="00AD376D" w:rsidRDefault="004628FA">
      <w:pPr>
        <w:pStyle w:val="BodyText"/>
        <w:spacing w:before="90" w:line="480" w:lineRule="auto"/>
        <w:ind w:left="1680" w:right="117"/>
        <w:jc w:val="both"/>
      </w:pPr>
      <w:r>
        <w:t>Compensation, is based on a combination of labor, subconsultant, and direct expense costs as specified in Exhibit “C” - Compensation and defined in this Agreement.</w:t>
      </w:r>
    </w:p>
    <w:p w14:paraId="288B98CE" w14:textId="77777777" w:rsidR="00AD376D" w:rsidRDefault="004628FA">
      <w:pPr>
        <w:pStyle w:val="ListParagraph"/>
        <w:numPr>
          <w:ilvl w:val="3"/>
          <w:numId w:val="15"/>
        </w:numPr>
        <w:tabs>
          <w:tab w:val="left" w:pos="2041"/>
        </w:tabs>
        <w:ind w:hanging="720"/>
        <w:rPr>
          <w:sz w:val="24"/>
          <w:u w:val="none"/>
        </w:rPr>
      </w:pPr>
      <w:r>
        <w:rPr>
          <w:sz w:val="24"/>
        </w:rPr>
        <w:t>Labor Costs.</w:t>
      </w:r>
      <w:r>
        <w:rPr>
          <w:sz w:val="24"/>
          <w:u w:val="none"/>
        </w:rPr>
        <w:t xml:space="preserve"> Labor costs are computed by multiplying the Consultant’s</w:t>
      </w:r>
      <w:r>
        <w:rPr>
          <w:spacing w:val="13"/>
          <w:sz w:val="24"/>
          <w:u w:val="none"/>
        </w:rPr>
        <w:t xml:space="preserve"> </w:t>
      </w:r>
      <w:r>
        <w:rPr>
          <w:sz w:val="24"/>
          <w:u w:val="none"/>
        </w:rPr>
        <w:t>direct</w:t>
      </w:r>
    </w:p>
    <w:p w14:paraId="0E71D9D3" w14:textId="77777777" w:rsidR="00AD376D" w:rsidRDefault="00AD376D">
      <w:pPr>
        <w:pStyle w:val="BodyText"/>
        <w:spacing w:before="3"/>
        <w:rPr>
          <w:sz w:val="16"/>
        </w:rPr>
      </w:pPr>
    </w:p>
    <w:p w14:paraId="40BE35F7" w14:textId="77777777" w:rsidR="00AD376D" w:rsidRDefault="004628FA">
      <w:pPr>
        <w:pStyle w:val="BodyText"/>
        <w:spacing w:before="90" w:line="480" w:lineRule="auto"/>
        <w:ind w:left="2040" w:right="112"/>
        <w:jc w:val="both"/>
      </w:pPr>
      <w:r>
        <w:t>or “raw” labor rates by a factor (as designated in Exhibit “C” - Compensation) that comprises all overhead and profit applied to the actual labor hours worked on the Services. Direct labor rates consist of the actual costs of all allowable and allocable salaries and wages (exclusive of overtime premiums, bonuses, and payroll related tax, insurance and fringe benefits). A Consultant employee’s direct hourly rate shall be that individual’s annual salary divided by 2080 hours.</w:t>
      </w:r>
    </w:p>
    <w:p w14:paraId="5C29150D" w14:textId="77777777" w:rsidR="00AD376D" w:rsidRDefault="004628FA">
      <w:pPr>
        <w:pStyle w:val="ListParagraph"/>
        <w:numPr>
          <w:ilvl w:val="3"/>
          <w:numId w:val="15"/>
        </w:numPr>
        <w:tabs>
          <w:tab w:val="left" w:pos="2041"/>
        </w:tabs>
        <w:spacing w:before="1" w:line="480" w:lineRule="auto"/>
        <w:ind w:right="117" w:hanging="720"/>
        <w:jc w:val="both"/>
        <w:rPr>
          <w:sz w:val="24"/>
          <w:u w:val="none"/>
        </w:rPr>
      </w:pPr>
      <w:r>
        <w:rPr>
          <w:sz w:val="24"/>
          <w:u w:val="none"/>
        </w:rPr>
        <w:t>Subconsultant Costs. Subconsultant costs (both labor - using the same cost approach as the Consultant - and direct expense costs incurred by Subconsultant) are invoiced by Consultant with no</w:t>
      </w:r>
      <w:r>
        <w:rPr>
          <w:spacing w:val="-6"/>
          <w:sz w:val="24"/>
          <w:u w:val="none"/>
        </w:rPr>
        <w:t xml:space="preserve"> </w:t>
      </w:r>
      <w:r>
        <w:rPr>
          <w:sz w:val="24"/>
          <w:u w:val="none"/>
        </w:rPr>
        <w:t>markup.</w:t>
      </w:r>
    </w:p>
    <w:p w14:paraId="2F198923" w14:textId="77777777" w:rsidR="00AD376D" w:rsidRDefault="004628FA">
      <w:pPr>
        <w:pStyle w:val="ListParagraph"/>
        <w:numPr>
          <w:ilvl w:val="3"/>
          <w:numId w:val="15"/>
        </w:numPr>
        <w:tabs>
          <w:tab w:val="left" w:pos="2041"/>
        </w:tabs>
        <w:spacing w:line="480" w:lineRule="auto"/>
        <w:ind w:right="114" w:hanging="720"/>
        <w:jc w:val="both"/>
        <w:rPr>
          <w:sz w:val="24"/>
          <w:u w:val="none"/>
        </w:rPr>
      </w:pPr>
      <w:r>
        <w:rPr>
          <w:sz w:val="24"/>
          <w:u w:val="none"/>
        </w:rPr>
        <w:t>Direct Expense Costs. Direct expense costs in support of delivering the Services are included on the Consultant invoice. Direct expense costs (non- labor) may include, but are not limited to, mileage, travel and lodging expenses, mail, shipping, supplies, printing and reproduction services, and other direct expenses routinely charged by Consultant to specific projects that are applicable to delivering the</w:t>
      </w:r>
      <w:r>
        <w:rPr>
          <w:spacing w:val="-6"/>
          <w:sz w:val="24"/>
          <w:u w:val="none"/>
        </w:rPr>
        <w:t xml:space="preserve"> </w:t>
      </w:r>
      <w:r>
        <w:rPr>
          <w:sz w:val="24"/>
          <w:u w:val="none"/>
        </w:rPr>
        <w:t>Services.</w:t>
      </w:r>
    </w:p>
    <w:p w14:paraId="01AECF66" w14:textId="77777777" w:rsidR="00AD376D" w:rsidRDefault="00AD376D">
      <w:pPr>
        <w:spacing w:line="480" w:lineRule="auto"/>
        <w:jc w:val="both"/>
        <w:rPr>
          <w:sz w:val="24"/>
        </w:rPr>
        <w:sectPr w:rsidR="00AD376D">
          <w:pgSz w:w="12240" w:h="15840"/>
          <w:pgMar w:top="1360" w:right="1320" w:bottom="640" w:left="1200" w:header="0" w:footer="458" w:gutter="0"/>
          <w:cols w:space="720"/>
        </w:sectPr>
      </w:pPr>
    </w:p>
    <w:p w14:paraId="2A571AB4" w14:textId="77777777" w:rsidR="00AD376D" w:rsidRDefault="004628FA">
      <w:pPr>
        <w:pStyle w:val="BodyText"/>
        <w:tabs>
          <w:tab w:val="left" w:pos="2400"/>
          <w:tab w:val="left" w:pos="3828"/>
        </w:tabs>
        <w:spacing w:before="72"/>
        <w:ind w:left="1680"/>
      </w:pPr>
      <w:r>
        <w:rPr>
          <w:b/>
          <w:u w:val="thick"/>
        </w:rPr>
        <w:lastRenderedPageBreak/>
        <w:t>4.1.2</w:t>
      </w:r>
      <w:r>
        <w:rPr>
          <w:b/>
        </w:rPr>
        <w:tab/>
      </w:r>
      <w:r>
        <w:rPr>
          <w:u w:val="single"/>
        </w:rPr>
        <w:t>Lump</w:t>
      </w:r>
      <w:r>
        <w:rPr>
          <w:spacing w:val="55"/>
          <w:u w:val="single"/>
        </w:rPr>
        <w:t xml:space="preserve"> </w:t>
      </w:r>
      <w:r>
        <w:rPr>
          <w:u w:val="single"/>
        </w:rPr>
        <w:t>Sum</w:t>
      </w:r>
      <w:r>
        <w:t>.</w:t>
      </w:r>
      <w:r>
        <w:tab/>
        <w:t>Lump sum, if specified in Exhibit “C” -</w:t>
      </w:r>
      <w:r>
        <w:rPr>
          <w:spacing w:val="20"/>
        </w:rPr>
        <w:t xml:space="preserve"> </w:t>
      </w:r>
      <w:r>
        <w:t>Compensation,</w:t>
      </w:r>
    </w:p>
    <w:p w14:paraId="6AA82A08" w14:textId="77777777" w:rsidR="00AD376D" w:rsidRDefault="00AD376D">
      <w:pPr>
        <w:pStyle w:val="BodyText"/>
        <w:spacing w:before="2"/>
        <w:rPr>
          <w:sz w:val="16"/>
        </w:rPr>
      </w:pPr>
    </w:p>
    <w:p w14:paraId="5061600E" w14:textId="77777777" w:rsidR="00AD376D" w:rsidRDefault="004628FA">
      <w:pPr>
        <w:pStyle w:val="BodyText"/>
        <w:spacing w:before="90" w:line="480" w:lineRule="auto"/>
        <w:ind w:left="1680" w:right="117"/>
        <w:jc w:val="both"/>
      </w:pPr>
      <w:r>
        <w:t>defines the fee considered to be full compensation for the Services described in Exhibit “B” including all labor, materials, supplies, and equipment necessary to deliver the services as specified in Exhibit “C” - Compensation and defined in this Agreement.</w:t>
      </w:r>
    </w:p>
    <w:p w14:paraId="42AEC92F" w14:textId="77777777" w:rsidR="00AD376D" w:rsidRDefault="004628FA">
      <w:pPr>
        <w:pStyle w:val="ListParagraph"/>
        <w:numPr>
          <w:ilvl w:val="1"/>
          <w:numId w:val="15"/>
        </w:numPr>
        <w:tabs>
          <w:tab w:val="left" w:pos="1680"/>
          <w:tab w:val="left" w:pos="1681"/>
          <w:tab w:val="left" w:pos="8050"/>
        </w:tabs>
        <w:ind w:left="1680"/>
        <w:jc w:val="left"/>
        <w:rPr>
          <w:sz w:val="24"/>
          <w:u w:val="none"/>
        </w:rPr>
      </w:pPr>
      <w:r>
        <w:rPr>
          <w:sz w:val="24"/>
          <w:u w:val="none"/>
        </w:rPr>
        <w:t>The</w:t>
      </w:r>
      <w:r>
        <w:rPr>
          <w:spacing w:val="10"/>
          <w:sz w:val="24"/>
          <w:u w:val="none"/>
        </w:rPr>
        <w:t xml:space="preserve"> </w:t>
      </w:r>
      <w:r>
        <w:rPr>
          <w:sz w:val="24"/>
          <w:u w:val="none"/>
        </w:rPr>
        <w:t>task</w:t>
      </w:r>
      <w:r>
        <w:rPr>
          <w:spacing w:val="10"/>
          <w:sz w:val="24"/>
          <w:u w:val="none"/>
        </w:rPr>
        <w:t xml:space="preserve"> </w:t>
      </w:r>
      <w:r>
        <w:rPr>
          <w:sz w:val="24"/>
          <w:u w:val="none"/>
        </w:rPr>
        <w:t>budgets</w:t>
      </w:r>
      <w:r>
        <w:rPr>
          <w:spacing w:val="10"/>
          <w:sz w:val="24"/>
          <w:u w:val="none"/>
        </w:rPr>
        <w:t xml:space="preserve"> </w:t>
      </w:r>
      <w:r>
        <w:rPr>
          <w:sz w:val="24"/>
          <w:u w:val="none"/>
        </w:rPr>
        <w:t>are</w:t>
      </w:r>
      <w:r>
        <w:rPr>
          <w:spacing w:val="10"/>
          <w:sz w:val="24"/>
          <w:u w:val="none"/>
        </w:rPr>
        <w:t xml:space="preserve"> </w:t>
      </w:r>
      <w:r>
        <w:rPr>
          <w:sz w:val="24"/>
          <w:u w:val="none"/>
        </w:rPr>
        <w:t>presented</w:t>
      </w:r>
      <w:r>
        <w:rPr>
          <w:spacing w:val="10"/>
          <w:sz w:val="24"/>
          <w:u w:val="none"/>
        </w:rPr>
        <w:t xml:space="preserve"> </w:t>
      </w:r>
      <w:r>
        <w:rPr>
          <w:sz w:val="24"/>
          <w:u w:val="none"/>
        </w:rPr>
        <w:t>in</w:t>
      </w:r>
      <w:r>
        <w:rPr>
          <w:spacing w:val="10"/>
          <w:sz w:val="24"/>
          <w:u w:val="none"/>
        </w:rPr>
        <w:t xml:space="preserve"> </w:t>
      </w:r>
      <w:r>
        <w:rPr>
          <w:sz w:val="24"/>
          <w:u w:val="none"/>
        </w:rPr>
        <w:t>Exhibit</w:t>
      </w:r>
      <w:r>
        <w:rPr>
          <w:spacing w:val="11"/>
          <w:sz w:val="24"/>
          <w:u w:val="none"/>
        </w:rPr>
        <w:t xml:space="preserve"> </w:t>
      </w:r>
      <w:r>
        <w:rPr>
          <w:sz w:val="24"/>
          <w:u w:val="none"/>
        </w:rPr>
        <w:t>“C”</w:t>
      </w:r>
      <w:r>
        <w:rPr>
          <w:spacing w:val="10"/>
          <w:sz w:val="24"/>
          <w:u w:val="none"/>
        </w:rPr>
        <w:t xml:space="preserve"> </w:t>
      </w:r>
      <w:r>
        <w:rPr>
          <w:sz w:val="24"/>
          <w:u w:val="none"/>
        </w:rPr>
        <w:t>-</w:t>
      </w:r>
      <w:r>
        <w:rPr>
          <w:spacing w:val="6"/>
          <w:sz w:val="24"/>
          <w:u w:val="none"/>
        </w:rPr>
        <w:t xml:space="preserve"> </w:t>
      </w:r>
      <w:r>
        <w:rPr>
          <w:sz w:val="24"/>
          <w:u w:val="none"/>
        </w:rPr>
        <w:t>Compensation.</w:t>
      </w:r>
      <w:r>
        <w:rPr>
          <w:sz w:val="24"/>
          <w:u w:val="none"/>
        </w:rPr>
        <w:tab/>
        <w:t>Task funds</w:t>
      </w:r>
      <w:r>
        <w:rPr>
          <w:spacing w:val="20"/>
          <w:sz w:val="24"/>
          <w:u w:val="none"/>
        </w:rPr>
        <w:t xml:space="preserve"> </w:t>
      </w:r>
      <w:r>
        <w:rPr>
          <w:sz w:val="24"/>
          <w:u w:val="none"/>
        </w:rPr>
        <w:t>may</w:t>
      </w:r>
    </w:p>
    <w:p w14:paraId="4668F095" w14:textId="77777777" w:rsidR="00AD376D" w:rsidRDefault="00AD376D">
      <w:pPr>
        <w:pStyle w:val="BodyText"/>
        <w:spacing w:before="2"/>
        <w:rPr>
          <w:sz w:val="16"/>
        </w:rPr>
      </w:pPr>
    </w:p>
    <w:p w14:paraId="42E25C2B" w14:textId="704461E6" w:rsidR="00AD376D" w:rsidRDefault="004628FA">
      <w:pPr>
        <w:pStyle w:val="BodyText"/>
        <w:spacing w:before="90" w:line="480" w:lineRule="auto"/>
        <w:ind w:left="240" w:right="115"/>
        <w:jc w:val="both"/>
      </w:pPr>
      <w:r>
        <w:t>be reall</w:t>
      </w:r>
      <w:r w:rsidR="00C879EE">
        <w:t>ocated within individual tasks</w:t>
      </w:r>
      <w:r>
        <w:t xml:space="preserve">, upon written approval to Consultant by the District’s Project Manager or supervisors. Task funds may be reallocated between tasks, so long as the changes do not result in a change to the original Scope of Services or Total Contract Price, upon written approval in accordance with the </w:t>
      </w:r>
      <w:r w:rsidRPr="00332AC9">
        <w:t>District’s Professional Service Change</w:t>
      </w:r>
      <w:r w:rsidRPr="00332AC9">
        <w:rPr>
          <w:spacing w:val="-12"/>
        </w:rPr>
        <w:t xml:space="preserve"> </w:t>
      </w:r>
      <w:r w:rsidR="00332AC9" w:rsidRPr="00332AC9">
        <w:t>Process.</w:t>
      </w:r>
    </w:p>
    <w:p w14:paraId="00F6C7E0" w14:textId="44185EE1" w:rsidR="00AD376D" w:rsidRDefault="004628FA">
      <w:pPr>
        <w:pStyle w:val="ListParagraph"/>
        <w:numPr>
          <w:ilvl w:val="1"/>
          <w:numId w:val="15"/>
        </w:numPr>
        <w:tabs>
          <w:tab w:val="left" w:pos="1680"/>
          <w:tab w:val="left" w:pos="1681"/>
        </w:tabs>
        <w:spacing w:before="1"/>
        <w:ind w:left="1680"/>
        <w:jc w:val="left"/>
        <w:rPr>
          <w:sz w:val="24"/>
          <w:u w:val="none"/>
        </w:rPr>
      </w:pPr>
      <w:r>
        <w:rPr>
          <w:sz w:val="24"/>
          <w:u w:val="none"/>
        </w:rPr>
        <w:t>Tasks</w:t>
      </w:r>
      <w:r>
        <w:rPr>
          <w:spacing w:val="16"/>
          <w:sz w:val="24"/>
          <w:u w:val="none"/>
        </w:rPr>
        <w:t xml:space="preserve"> </w:t>
      </w:r>
      <w:r>
        <w:rPr>
          <w:sz w:val="24"/>
          <w:u w:val="none"/>
        </w:rPr>
        <w:t>may</w:t>
      </w:r>
      <w:r>
        <w:rPr>
          <w:spacing w:val="11"/>
          <w:sz w:val="24"/>
          <w:u w:val="none"/>
        </w:rPr>
        <w:t xml:space="preserve"> </w:t>
      </w:r>
      <w:r>
        <w:rPr>
          <w:sz w:val="24"/>
          <w:u w:val="none"/>
        </w:rPr>
        <w:t>be</w:t>
      </w:r>
      <w:r>
        <w:rPr>
          <w:spacing w:val="15"/>
          <w:sz w:val="24"/>
          <w:u w:val="none"/>
        </w:rPr>
        <w:t xml:space="preserve"> </w:t>
      </w:r>
      <w:r>
        <w:rPr>
          <w:sz w:val="24"/>
          <w:u w:val="none"/>
        </w:rPr>
        <w:t>modified</w:t>
      </w:r>
      <w:r>
        <w:rPr>
          <w:spacing w:val="15"/>
          <w:sz w:val="24"/>
          <w:u w:val="none"/>
        </w:rPr>
        <w:t xml:space="preserve"> </w:t>
      </w:r>
      <w:r>
        <w:rPr>
          <w:sz w:val="24"/>
          <w:u w:val="none"/>
        </w:rPr>
        <w:t>with</w:t>
      </w:r>
      <w:r>
        <w:rPr>
          <w:spacing w:val="16"/>
          <w:sz w:val="24"/>
          <w:u w:val="none"/>
        </w:rPr>
        <w:t xml:space="preserve"> </w:t>
      </w:r>
      <w:r>
        <w:rPr>
          <w:sz w:val="24"/>
          <w:u w:val="none"/>
        </w:rPr>
        <w:t>prior</w:t>
      </w:r>
      <w:r>
        <w:rPr>
          <w:spacing w:val="20"/>
          <w:sz w:val="24"/>
          <w:u w:val="none"/>
        </w:rPr>
        <w:t xml:space="preserve"> </w:t>
      </w:r>
      <w:r>
        <w:rPr>
          <w:sz w:val="24"/>
          <w:u w:val="none"/>
        </w:rPr>
        <w:t>written</w:t>
      </w:r>
      <w:r>
        <w:rPr>
          <w:spacing w:val="15"/>
          <w:sz w:val="24"/>
          <w:u w:val="none"/>
        </w:rPr>
        <w:t xml:space="preserve"> </w:t>
      </w:r>
      <w:r>
        <w:rPr>
          <w:sz w:val="24"/>
          <w:u w:val="none"/>
        </w:rPr>
        <w:t>authorization</w:t>
      </w:r>
      <w:r>
        <w:rPr>
          <w:spacing w:val="15"/>
          <w:sz w:val="24"/>
          <w:u w:val="none"/>
        </w:rPr>
        <w:t xml:space="preserve"> </w:t>
      </w:r>
      <w:r>
        <w:rPr>
          <w:sz w:val="24"/>
          <w:u w:val="none"/>
        </w:rPr>
        <w:t>of</w:t>
      </w:r>
      <w:r>
        <w:rPr>
          <w:spacing w:val="15"/>
          <w:sz w:val="24"/>
          <w:u w:val="none"/>
        </w:rPr>
        <w:t xml:space="preserve"> </w:t>
      </w:r>
      <w:r>
        <w:rPr>
          <w:sz w:val="24"/>
          <w:u w:val="none"/>
        </w:rPr>
        <w:t>the</w:t>
      </w:r>
      <w:r>
        <w:rPr>
          <w:spacing w:val="15"/>
          <w:sz w:val="24"/>
          <w:u w:val="none"/>
        </w:rPr>
        <w:t xml:space="preserve"> </w:t>
      </w:r>
      <w:r>
        <w:rPr>
          <w:sz w:val="24"/>
          <w:u w:val="none"/>
        </w:rPr>
        <w:t>Chief</w:t>
      </w:r>
    </w:p>
    <w:p w14:paraId="165E7F38" w14:textId="77777777" w:rsidR="00AD376D" w:rsidRDefault="00AD376D">
      <w:pPr>
        <w:pStyle w:val="BodyText"/>
        <w:spacing w:before="2"/>
        <w:rPr>
          <w:sz w:val="16"/>
        </w:rPr>
      </w:pPr>
    </w:p>
    <w:p w14:paraId="42434C94" w14:textId="75FCBED8" w:rsidR="00AD376D" w:rsidRDefault="004628FA">
      <w:pPr>
        <w:pStyle w:val="BodyText"/>
        <w:spacing w:before="90" w:line="480" w:lineRule="auto"/>
        <w:ind w:left="240" w:right="119"/>
        <w:jc w:val="both"/>
      </w:pPr>
      <w:r>
        <w:t>Engineer, in which case funds may be shifted from one task budget to another, in accordance with Section 4.2. In the event funds are not available to perform a modified Task, or Services are considered to be outside the original contract scope, such items will be deemed additional Services.</w:t>
      </w:r>
    </w:p>
    <w:p w14:paraId="2ADDA8D0" w14:textId="77777777" w:rsidR="00AD376D" w:rsidRDefault="004628FA">
      <w:pPr>
        <w:pStyle w:val="ListParagraph"/>
        <w:numPr>
          <w:ilvl w:val="1"/>
          <w:numId w:val="15"/>
        </w:numPr>
        <w:tabs>
          <w:tab w:val="left" w:pos="1680"/>
          <w:tab w:val="left" w:pos="1681"/>
        </w:tabs>
        <w:spacing w:before="1"/>
        <w:ind w:left="1680"/>
        <w:jc w:val="left"/>
        <w:rPr>
          <w:sz w:val="24"/>
          <w:u w:val="none"/>
        </w:rPr>
      </w:pPr>
      <w:r>
        <w:rPr>
          <w:sz w:val="24"/>
          <w:u w:val="none"/>
        </w:rPr>
        <w:t>Consultant</w:t>
      </w:r>
      <w:r>
        <w:rPr>
          <w:spacing w:val="23"/>
          <w:sz w:val="24"/>
          <w:u w:val="none"/>
        </w:rPr>
        <w:t xml:space="preserve"> </w:t>
      </w:r>
      <w:r>
        <w:rPr>
          <w:sz w:val="24"/>
          <w:u w:val="none"/>
        </w:rPr>
        <w:t>shall</w:t>
      </w:r>
      <w:r>
        <w:rPr>
          <w:spacing w:val="22"/>
          <w:sz w:val="24"/>
          <w:u w:val="none"/>
        </w:rPr>
        <w:t xml:space="preserve"> </w:t>
      </w:r>
      <w:r>
        <w:rPr>
          <w:sz w:val="24"/>
          <w:u w:val="none"/>
        </w:rPr>
        <w:t>not</w:t>
      </w:r>
      <w:r>
        <w:rPr>
          <w:spacing w:val="20"/>
          <w:sz w:val="24"/>
          <w:u w:val="none"/>
        </w:rPr>
        <w:t xml:space="preserve"> </w:t>
      </w:r>
      <w:r>
        <w:rPr>
          <w:sz w:val="24"/>
          <w:u w:val="none"/>
        </w:rPr>
        <w:t>perform</w:t>
      </w:r>
      <w:r>
        <w:rPr>
          <w:spacing w:val="23"/>
          <w:sz w:val="24"/>
          <w:u w:val="none"/>
        </w:rPr>
        <w:t xml:space="preserve"> </w:t>
      </w:r>
      <w:r>
        <w:rPr>
          <w:sz w:val="24"/>
          <w:u w:val="none"/>
        </w:rPr>
        <w:t>Additional</w:t>
      </w:r>
      <w:r>
        <w:rPr>
          <w:spacing w:val="22"/>
          <w:sz w:val="24"/>
          <w:u w:val="none"/>
        </w:rPr>
        <w:t xml:space="preserve"> </w:t>
      </w:r>
      <w:r>
        <w:rPr>
          <w:sz w:val="24"/>
          <w:u w:val="none"/>
        </w:rPr>
        <w:t>Services,</w:t>
      </w:r>
      <w:r>
        <w:rPr>
          <w:spacing w:val="22"/>
          <w:sz w:val="24"/>
          <w:u w:val="none"/>
        </w:rPr>
        <w:t xml:space="preserve"> </w:t>
      </w:r>
      <w:r>
        <w:rPr>
          <w:sz w:val="24"/>
          <w:u w:val="none"/>
        </w:rPr>
        <w:t>nor</w:t>
      </w:r>
      <w:r>
        <w:rPr>
          <w:spacing w:val="21"/>
          <w:sz w:val="24"/>
          <w:u w:val="none"/>
        </w:rPr>
        <w:t xml:space="preserve"> </w:t>
      </w:r>
      <w:r>
        <w:rPr>
          <w:sz w:val="24"/>
          <w:u w:val="none"/>
        </w:rPr>
        <w:t>incur</w:t>
      </w:r>
      <w:r>
        <w:rPr>
          <w:spacing w:val="20"/>
          <w:sz w:val="24"/>
          <w:u w:val="none"/>
        </w:rPr>
        <w:t xml:space="preserve"> </w:t>
      </w:r>
      <w:r>
        <w:rPr>
          <w:sz w:val="24"/>
          <w:u w:val="none"/>
        </w:rPr>
        <w:t>any</w:t>
      </w:r>
      <w:r>
        <w:rPr>
          <w:spacing w:val="16"/>
          <w:sz w:val="24"/>
          <w:u w:val="none"/>
        </w:rPr>
        <w:t xml:space="preserve"> </w:t>
      </w:r>
      <w:r>
        <w:rPr>
          <w:sz w:val="24"/>
          <w:u w:val="none"/>
        </w:rPr>
        <w:t>expenses</w:t>
      </w:r>
      <w:r>
        <w:rPr>
          <w:spacing w:val="21"/>
          <w:sz w:val="24"/>
          <w:u w:val="none"/>
        </w:rPr>
        <w:t xml:space="preserve"> </w:t>
      </w:r>
      <w:r>
        <w:rPr>
          <w:sz w:val="24"/>
          <w:u w:val="none"/>
        </w:rPr>
        <w:t>which</w:t>
      </w:r>
    </w:p>
    <w:p w14:paraId="14A20A08" w14:textId="77777777" w:rsidR="00AD376D" w:rsidRDefault="00AD376D">
      <w:pPr>
        <w:pStyle w:val="BodyText"/>
        <w:spacing w:before="2"/>
        <w:rPr>
          <w:sz w:val="16"/>
        </w:rPr>
      </w:pPr>
    </w:p>
    <w:p w14:paraId="27679FE9" w14:textId="77777777" w:rsidR="00AD376D" w:rsidRDefault="004628FA">
      <w:pPr>
        <w:pStyle w:val="BodyText"/>
        <w:spacing w:before="90" w:line="480" w:lineRule="auto"/>
        <w:ind w:left="240" w:right="449"/>
      </w:pPr>
      <w:r>
        <w:t>are not required by this Agreement, and the District shall not be obligated to pay for such services and expenses until the following conditions have been</w:t>
      </w:r>
      <w:r>
        <w:rPr>
          <w:spacing w:val="-5"/>
        </w:rPr>
        <w:t xml:space="preserve"> </w:t>
      </w:r>
      <w:r>
        <w:t>satisfied:</w:t>
      </w:r>
    </w:p>
    <w:p w14:paraId="4D6E80AA" w14:textId="77777777" w:rsidR="00AD376D" w:rsidRDefault="004628FA">
      <w:pPr>
        <w:pStyle w:val="ListParagraph"/>
        <w:numPr>
          <w:ilvl w:val="2"/>
          <w:numId w:val="15"/>
        </w:numPr>
        <w:tabs>
          <w:tab w:val="left" w:pos="2400"/>
          <w:tab w:val="left" w:pos="2401"/>
        </w:tabs>
        <w:rPr>
          <w:sz w:val="24"/>
          <w:u w:val="none"/>
        </w:rPr>
      </w:pPr>
      <w:r>
        <w:rPr>
          <w:sz w:val="24"/>
          <w:u w:val="none"/>
        </w:rPr>
        <w:t>Submittal by Consultant of written notice to the District prior to</w:t>
      </w:r>
      <w:r>
        <w:rPr>
          <w:spacing w:val="-12"/>
          <w:sz w:val="24"/>
          <w:u w:val="none"/>
        </w:rPr>
        <w:t xml:space="preserve"> </w:t>
      </w:r>
      <w:r>
        <w:rPr>
          <w:sz w:val="24"/>
          <w:u w:val="none"/>
        </w:rPr>
        <w:t>the</w:t>
      </w:r>
    </w:p>
    <w:p w14:paraId="234ADD7D" w14:textId="77777777" w:rsidR="00AD376D" w:rsidRDefault="00AD376D">
      <w:pPr>
        <w:pStyle w:val="BodyText"/>
        <w:spacing w:before="3"/>
        <w:rPr>
          <w:sz w:val="16"/>
        </w:rPr>
      </w:pPr>
    </w:p>
    <w:p w14:paraId="0A1FD530" w14:textId="77777777" w:rsidR="00AD376D" w:rsidRDefault="004628FA">
      <w:pPr>
        <w:pStyle w:val="BodyText"/>
        <w:spacing w:before="90" w:line="480" w:lineRule="auto"/>
        <w:ind w:left="1680" w:right="315"/>
      </w:pPr>
      <w:r>
        <w:t>initiation of such additional Services, including an estimate of cost and schedule implications and a detailed scope of such Services;</w:t>
      </w:r>
    </w:p>
    <w:p w14:paraId="02423E93" w14:textId="77777777" w:rsidR="00AD376D" w:rsidRDefault="00AD376D">
      <w:pPr>
        <w:spacing w:line="480" w:lineRule="auto"/>
        <w:sectPr w:rsidR="00AD376D">
          <w:pgSz w:w="12240" w:h="15840"/>
          <w:pgMar w:top="1360" w:right="1320" w:bottom="640" w:left="1200" w:header="0" w:footer="458" w:gutter="0"/>
          <w:cols w:space="720"/>
        </w:sectPr>
      </w:pPr>
    </w:p>
    <w:p w14:paraId="4267405B" w14:textId="7C324DE4" w:rsidR="00AD376D" w:rsidRDefault="004628FA">
      <w:pPr>
        <w:pStyle w:val="ListParagraph"/>
        <w:numPr>
          <w:ilvl w:val="2"/>
          <w:numId w:val="15"/>
        </w:numPr>
        <w:tabs>
          <w:tab w:val="left" w:pos="2400"/>
          <w:tab w:val="left" w:pos="2401"/>
        </w:tabs>
        <w:spacing w:before="72"/>
        <w:rPr>
          <w:sz w:val="24"/>
          <w:u w:val="none"/>
        </w:rPr>
      </w:pPr>
      <w:r>
        <w:rPr>
          <w:sz w:val="24"/>
          <w:u w:val="none"/>
        </w:rPr>
        <w:lastRenderedPageBreak/>
        <w:t>Prior approval of the District’s Board of Directors of the modification</w:t>
      </w:r>
      <w:r>
        <w:rPr>
          <w:spacing w:val="-10"/>
          <w:sz w:val="24"/>
          <w:u w:val="none"/>
        </w:rPr>
        <w:t xml:space="preserve"> </w:t>
      </w:r>
      <w:r>
        <w:rPr>
          <w:sz w:val="24"/>
          <w:u w:val="none"/>
        </w:rPr>
        <w:t>of</w:t>
      </w:r>
    </w:p>
    <w:p w14:paraId="0E1CAA52" w14:textId="77777777" w:rsidR="00AD376D" w:rsidRDefault="00AD376D">
      <w:pPr>
        <w:pStyle w:val="BodyText"/>
        <w:spacing w:before="2"/>
        <w:rPr>
          <w:sz w:val="16"/>
        </w:rPr>
      </w:pPr>
    </w:p>
    <w:p w14:paraId="7CBECC4D" w14:textId="77777777" w:rsidR="00AD376D" w:rsidRDefault="004628FA">
      <w:pPr>
        <w:pStyle w:val="BodyText"/>
        <w:spacing w:before="90" w:line="480" w:lineRule="auto"/>
        <w:ind w:left="1680" w:right="328"/>
      </w:pPr>
      <w:r>
        <w:t>this Agreement by the addition of such Services and additional compensation, if any;</w:t>
      </w:r>
    </w:p>
    <w:p w14:paraId="3EB08EDF" w14:textId="77777777" w:rsidR="00AD376D" w:rsidRDefault="004628FA">
      <w:pPr>
        <w:pStyle w:val="ListParagraph"/>
        <w:numPr>
          <w:ilvl w:val="2"/>
          <w:numId w:val="15"/>
        </w:numPr>
        <w:tabs>
          <w:tab w:val="left" w:pos="2400"/>
          <w:tab w:val="left" w:pos="2401"/>
        </w:tabs>
        <w:rPr>
          <w:sz w:val="24"/>
          <w:u w:val="none"/>
        </w:rPr>
      </w:pPr>
      <w:r>
        <w:rPr>
          <w:sz w:val="24"/>
          <w:u w:val="none"/>
        </w:rPr>
        <w:t>If the additional Services increase the Total Agreement Price under</w:t>
      </w:r>
      <w:r>
        <w:rPr>
          <w:spacing w:val="-7"/>
          <w:sz w:val="24"/>
          <w:u w:val="none"/>
        </w:rPr>
        <w:t xml:space="preserve"> </w:t>
      </w:r>
      <w:r>
        <w:rPr>
          <w:sz w:val="24"/>
          <w:u w:val="none"/>
        </w:rPr>
        <w:t>this</w:t>
      </w:r>
    </w:p>
    <w:p w14:paraId="1665E63E" w14:textId="77777777" w:rsidR="00AD376D" w:rsidRDefault="00AD376D">
      <w:pPr>
        <w:pStyle w:val="BodyText"/>
        <w:spacing w:before="2"/>
        <w:rPr>
          <w:sz w:val="16"/>
        </w:rPr>
      </w:pPr>
    </w:p>
    <w:p w14:paraId="5E3E9B35" w14:textId="2F3D9F15" w:rsidR="00AD376D" w:rsidRDefault="004628FA">
      <w:pPr>
        <w:pStyle w:val="BodyText"/>
        <w:spacing w:before="90" w:line="480" w:lineRule="auto"/>
        <w:ind w:left="1680" w:right="428"/>
      </w:pPr>
      <w:r>
        <w:t>Agreement, certification of such additional cost by the District’s Treasurer;</w:t>
      </w:r>
    </w:p>
    <w:p w14:paraId="22D5336C" w14:textId="77777777" w:rsidR="00AD376D" w:rsidRDefault="004628FA">
      <w:pPr>
        <w:pStyle w:val="ListParagraph"/>
        <w:numPr>
          <w:ilvl w:val="2"/>
          <w:numId w:val="15"/>
        </w:numPr>
        <w:tabs>
          <w:tab w:val="left" w:pos="2400"/>
          <w:tab w:val="left" w:pos="2401"/>
        </w:tabs>
        <w:rPr>
          <w:sz w:val="24"/>
          <w:u w:val="none"/>
        </w:rPr>
      </w:pPr>
      <w:r>
        <w:rPr>
          <w:sz w:val="24"/>
          <w:u w:val="none"/>
        </w:rPr>
        <w:t>A written modification to the Agreement;</w:t>
      </w:r>
      <w:r>
        <w:rPr>
          <w:spacing w:val="-2"/>
          <w:sz w:val="24"/>
          <w:u w:val="none"/>
        </w:rPr>
        <w:t xml:space="preserve"> </w:t>
      </w:r>
      <w:r>
        <w:rPr>
          <w:sz w:val="24"/>
          <w:u w:val="none"/>
        </w:rPr>
        <w:t>and</w:t>
      </w:r>
    </w:p>
    <w:p w14:paraId="682270AD" w14:textId="77777777" w:rsidR="00AD376D" w:rsidRDefault="00AD376D">
      <w:pPr>
        <w:pStyle w:val="BodyText"/>
        <w:spacing w:before="3"/>
        <w:rPr>
          <w:sz w:val="16"/>
        </w:rPr>
      </w:pPr>
    </w:p>
    <w:p w14:paraId="0C4990C4" w14:textId="4249885D" w:rsidR="00AD376D" w:rsidRDefault="004628FA">
      <w:pPr>
        <w:pStyle w:val="ListParagraph"/>
        <w:numPr>
          <w:ilvl w:val="2"/>
          <w:numId w:val="15"/>
        </w:numPr>
        <w:tabs>
          <w:tab w:val="left" w:pos="2400"/>
          <w:tab w:val="left" w:pos="2401"/>
        </w:tabs>
        <w:spacing w:before="90"/>
        <w:rPr>
          <w:sz w:val="24"/>
          <w:u w:val="none"/>
        </w:rPr>
      </w:pPr>
      <w:r>
        <w:rPr>
          <w:sz w:val="24"/>
          <w:u w:val="none"/>
        </w:rPr>
        <w:t>Written notification to Consultant from the Chief Engineer</w:t>
      </w:r>
    </w:p>
    <w:p w14:paraId="7D43629A" w14:textId="77777777" w:rsidR="00AD376D" w:rsidRDefault="00AD376D">
      <w:pPr>
        <w:pStyle w:val="BodyText"/>
        <w:spacing w:before="2"/>
        <w:rPr>
          <w:sz w:val="16"/>
        </w:rPr>
      </w:pPr>
    </w:p>
    <w:p w14:paraId="1D2A9F04" w14:textId="77777777" w:rsidR="00AD376D" w:rsidRDefault="004628FA">
      <w:pPr>
        <w:pStyle w:val="BodyText"/>
        <w:spacing w:before="90" w:line="480" w:lineRule="auto"/>
        <w:ind w:left="1680" w:right="521"/>
      </w:pPr>
      <w:del w:id="0" w:author="James Jones" w:date="2019-03-14T09:51:00Z">
        <w:r w:rsidDel="004628FA">
          <w:delText xml:space="preserve">Construction </w:delText>
        </w:r>
      </w:del>
      <w:r>
        <w:t>directing Consultant to perform such additional Services prior to commencement of the additional Services.</w:t>
      </w:r>
    </w:p>
    <w:p w14:paraId="072313AE" w14:textId="77777777" w:rsidR="00AD376D" w:rsidRDefault="004628FA">
      <w:pPr>
        <w:pStyle w:val="ListParagraph"/>
        <w:numPr>
          <w:ilvl w:val="1"/>
          <w:numId w:val="15"/>
        </w:numPr>
        <w:tabs>
          <w:tab w:val="left" w:pos="1680"/>
          <w:tab w:val="left" w:pos="1681"/>
        </w:tabs>
        <w:ind w:left="1680"/>
        <w:jc w:val="left"/>
        <w:rPr>
          <w:sz w:val="24"/>
          <w:u w:val="none"/>
        </w:rPr>
      </w:pPr>
      <w:r>
        <w:rPr>
          <w:sz w:val="24"/>
          <w:u w:val="none"/>
        </w:rPr>
        <w:t>For additional Services deemed by the District to be time critical, Consultant</w:t>
      </w:r>
      <w:r>
        <w:rPr>
          <w:spacing w:val="8"/>
          <w:sz w:val="24"/>
          <w:u w:val="none"/>
        </w:rPr>
        <w:t xml:space="preserve"> </w:t>
      </w:r>
      <w:r>
        <w:rPr>
          <w:sz w:val="24"/>
          <w:u w:val="none"/>
        </w:rPr>
        <w:t>may</w:t>
      </w:r>
    </w:p>
    <w:p w14:paraId="67B6A8AA" w14:textId="77777777" w:rsidR="00AD376D" w:rsidRDefault="00AD376D">
      <w:pPr>
        <w:pStyle w:val="BodyText"/>
        <w:spacing w:before="2"/>
        <w:rPr>
          <w:sz w:val="16"/>
        </w:rPr>
      </w:pPr>
    </w:p>
    <w:p w14:paraId="65717346" w14:textId="77777777" w:rsidR="00AD376D" w:rsidRDefault="004628FA">
      <w:pPr>
        <w:pStyle w:val="BodyText"/>
        <w:spacing w:before="90"/>
        <w:ind w:left="240"/>
      </w:pPr>
      <w:r>
        <w:t xml:space="preserve">commence Services with verbal authorization from the Chief </w:t>
      </w:r>
      <w:del w:id="1" w:author="James Jones" w:date="2019-03-14T09:52:00Z">
        <w:r w:rsidDel="004628FA">
          <w:delText>Executive Officer</w:delText>
        </w:r>
      </w:del>
      <w:ins w:id="2" w:author="James Jones" w:date="2019-03-14T09:52:00Z">
        <w:r>
          <w:t>Engineer</w:t>
        </w:r>
      </w:ins>
      <w:r>
        <w:t>.</w:t>
      </w:r>
    </w:p>
    <w:p w14:paraId="4C602563" w14:textId="77777777" w:rsidR="00AD376D" w:rsidRDefault="00AD376D">
      <w:pPr>
        <w:pStyle w:val="BodyText"/>
      </w:pPr>
    </w:p>
    <w:p w14:paraId="1F872274" w14:textId="77777777" w:rsidR="00AD376D" w:rsidRPr="00332AC9" w:rsidRDefault="004628FA">
      <w:pPr>
        <w:pStyle w:val="ListParagraph"/>
        <w:numPr>
          <w:ilvl w:val="1"/>
          <w:numId w:val="15"/>
        </w:numPr>
        <w:tabs>
          <w:tab w:val="left" w:pos="1680"/>
          <w:tab w:val="left" w:pos="1681"/>
        </w:tabs>
        <w:ind w:left="1680"/>
        <w:jc w:val="left"/>
        <w:rPr>
          <w:sz w:val="24"/>
          <w:u w:val="none"/>
        </w:rPr>
      </w:pPr>
      <w:r>
        <w:rPr>
          <w:sz w:val="24"/>
          <w:u w:val="none"/>
        </w:rPr>
        <w:t>Specific</w:t>
      </w:r>
      <w:r>
        <w:rPr>
          <w:spacing w:val="18"/>
          <w:sz w:val="24"/>
          <w:u w:val="none"/>
        </w:rPr>
        <w:t xml:space="preserve"> </w:t>
      </w:r>
      <w:r>
        <w:rPr>
          <w:sz w:val="24"/>
          <w:u w:val="none"/>
        </w:rPr>
        <w:t>and</w:t>
      </w:r>
      <w:r>
        <w:rPr>
          <w:spacing w:val="20"/>
          <w:sz w:val="24"/>
          <w:u w:val="none"/>
        </w:rPr>
        <w:t xml:space="preserve"> </w:t>
      </w:r>
      <w:r>
        <w:rPr>
          <w:sz w:val="24"/>
          <w:u w:val="none"/>
        </w:rPr>
        <w:t>general</w:t>
      </w:r>
      <w:r>
        <w:rPr>
          <w:spacing w:val="22"/>
          <w:sz w:val="24"/>
          <w:u w:val="none"/>
        </w:rPr>
        <w:t xml:space="preserve"> </w:t>
      </w:r>
      <w:r>
        <w:rPr>
          <w:sz w:val="24"/>
          <w:u w:val="none"/>
        </w:rPr>
        <w:t>allowance</w:t>
      </w:r>
      <w:r>
        <w:rPr>
          <w:spacing w:val="20"/>
          <w:sz w:val="24"/>
          <w:u w:val="none"/>
        </w:rPr>
        <w:t xml:space="preserve"> </w:t>
      </w:r>
      <w:r>
        <w:rPr>
          <w:sz w:val="24"/>
          <w:u w:val="none"/>
        </w:rPr>
        <w:t>funds</w:t>
      </w:r>
      <w:r>
        <w:rPr>
          <w:spacing w:val="20"/>
          <w:sz w:val="24"/>
          <w:u w:val="none"/>
        </w:rPr>
        <w:t xml:space="preserve"> </w:t>
      </w:r>
      <w:r>
        <w:rPr>
          <w:sz w:val="24"/>
          <w:u w:val="none"/>
        </w:rPr>
        <w:t>may</w:t>
      </w:r>
      <w:r>
        <w:rPr>
          <w:spacing w:val="13"/>
          <w:sz w:val="24"/>
          <w:u w:val="none"/>
        </w:rPr>
        <w:t xml:space="preserve"> </w:t>
      </w:r>
      <w:r>
        <w:rPr>
          <w:sz w:val="24"/>
          <w:u w:val="none"/>
        </w:rPr>
        <w:t>be</w:t>
      </w:r>
      <w:r>
        <w:rPr>
          <w:spacing w:val="18"/>
          <w:sz w:val="24"/>
          <w:u w:val="none"/>
        </w:rPr>
        <w:t xml:space="preserve"> </w:t>
      </w:r>
      <w:r>
        <w:rPr>
          <w:sz w:val="24"/>
          <w:u w:val="none"/>
        </w:rPr>
        <w:t>utilized</w:t>
      </w:r>
      <w:r>
        <w:rPr>
          <w:spacing w:val="20"/>
          <w:sz w:val="24"/>
          <w:u w:val="none"/>
        </w:rPr>
        <w:t xml:space="preserve"> </w:t>
      </w:r>
      <w:r>
        <w:rPr>
          <w:sz w:val="24"/>
          <w:u w:val="none"/>
        </w:rPr>
        <w:t>according</w:t>
      </w:r>
      <w:r>
        <w:rPr>
          <w:spacing w:val="15"/>
          <w:sz w:val="24"/>
          <w:u w:val="none"/>
        </w:rPr>
        <w:t xml:space="preserve"> </w:t>
      </w:r>
      <w:r>
        <w:rPr>
          <w:sz w:val="24"/>
          <w:u w:val="none"/>
        </w:rPr>
        <w:t>to</w:t>
      </w:r>
      <w:r>
        <w:rPr>
          <w:spacing w:val="18"/>
          <w:sz w:val="24"/>
          <w:u w:val="none"/>
        </w:rPr>
        <w:t xml:space="preserve"> </w:t>
      </w:r>
      <w:r>
        <w:rPr>
          <w:sz w:val="24"/>
          <w:u w:val="none"/>
        </w:rPr>
        <w:t>the</w:t>
      </w:r>
      <w:r>
        <w:rPr>
          <w:spacing w:val="17"/>
          <w:sz w:val="24"/>
          <w:u w:val="none"/>
        </w:rPr>
        <w:t xml:space="preserve"> </w:t>
      </w:r>
      <w:r w:rsidRPr="00332AC9">
        <w:rPr>
          <w:sz w:val="24"/>
          <w:u w:val="none"/>
        </w:rPr>
        <w:t>District’s</w:t>
      </w:r>
    </w:p>
    <w:p w14:paraId="1E418DAA" w14:textId="77777777" w:rsidR="00AD376D" w:rsidRPr="00332AC9" w:rsidRDefault="00AD376D">
      <w:pPr>
        <w:pStyle w:val="BodyText"/>
        <w:spacing w:before="3"/>
        <w:rPr>
          <w:sz w:val="16"/>
        </w:rPr>
      </w:pPr>
    </w:p>
    <w:p w14:paraId="53E47E36" w14:textId="00C607F5" w:rsidR="00AD376D" w:rsidRDefault="004628FA">
      <w:pPr>
        <w:pStyle w:val="BodyText"/>
        <w:spacing w:before="90"/>
        <w:ind w:left="240"/>
      </w:pPr>
      <w:r w:rsidRPr="00332AC9">
        <w:t xml:space="preserve">Professional Services Change </w:t>
      </w:r>
      <w:r w:rsidR="00332AC9">
        <w:t>Process</w:t>
      </w:r>
      <w:r>
        <w:t>.</w:t>
      </w:r>
    </w:p>
    <w:p w14:paraId="7FCAB415" w14:textId="77777777" w:rsidR="00AD376D" w:rsidRDefault="00AD376D">
      <w:pPr>
        <w:pStyle w:val="BodyText"/>
        <w:spacing w:before="11"/>
        <w:rPr>
          <w:sz w:val="23"/>
        </w:rPr>
      </w:pPr>
    </w:p>
    <w:p w14:paraId="1E6B7AFF" w14:textId="77777777" w:rsidR="00AD376D" w:rsidRDefault="004628FA">
      <w:pPr>
        <w:pStyle w:val="ListParagraph"/>
        <w:numPr>
          <w:ilvl w:val="1"/>
          <w:numId w:val="15"/>
        </w:numPr>
        <w:tabs>
          <w:tab w:val="left" w:pos="1680"/>
          <w:tab w:val="left" w:pos="1681"/>
        </w:tabs>
        <w:ind w:left="1680"/>
        <w:jc w:val="left"/>
        <w:rPr>
          <w:sz w:val="24"/>
          <w:u w:val="none"/>
        </w:rPr>
      </w:pPr>
      <w:r>
        <w:rPr>
          <w:sz w:val="24"/>
          <w:u w:val="none"/>
        </w:rPr>
        <w:t>Any costs which are paid by the District and are determined by a final</w:t>
      </w:r>
      <w:r>
        <w:rPr>
          <w:spacing w:val="25"/>
          <w:sz w:val="24"/>
          <w:u w:val="none"/>
        </w:rPr>
        <w:t xml:space="preserve"> </w:t>
      </w:r>
      <w:r>
        <w:rPr>
          <w:sz w:val="24"/>
          <w:u w:val="none"/>
        </w:rPr>
        <w:t>audit or</w:t>
      </w:r>
    </w:p>
    <w:p w14:paraId="1C5A5BBC" w14:textId="77777777" w:rsidR="00AD376D" w:rsidRDefault="00AD376D">
      <w:pPr>
        <w:pStyle w:val="BodyText"/>
        <w:spacing w:before="2"/>
        <w:rPr>
          <w:sz w:val="16"/>
        </w:rPr>
      </w:pPr>
    </w:p>
    <w:p w14:paraId="517DFFA1" w14:textId="77777777" w:rsidR="00AD376D" w:rsidRDefault="004628FA">
      <w:pPr>
        <w:pStyle w:val="BodyText"/>
        <w:spacing w:before="90" w:line="480" w:lineRule="auto"/>
        <w:ind w:left="240" w:right="115"/>
        <w:jc w:val="both"/>
      </w:pPr>
      <w:r>
        <w:t>subsequent audit to be non-allowable in accordance with generally accepted cost accounting principles shall be refunded to the District. The District is exempt from all sales, use, and excise taxes and the District shall not be obligated to pay for such taxes. Upon request by Consultant, the District shall provide a copy of the District’s certificate of tax</w:t>
      </w:r>
      <w:r>
        <w:rPr>
          <w:spacing w:val="-6"/>
        </w:rPr>
        <w:t xml:space="preserve"> </w:t>
      </w:r>
      <w:r>
        <w:t>exemption.</w:t>
      </w:r>
    </w:p>
    <w:p w14:paraId="69C4B680" w14:textId="77777777" w:rsidR="00AD376D" w:rsidRDefault="004628FA">
      <w:pPr>
        <w:pStyle w:val="ListParagraph"/>
        <w:numPr>
          <w:ilvl w:val="1"/>
          <w:numId w:val="15"/>
        </w:numPr>
        <w:tabs>
          <w:tab w:val="left" w:pos="1680"/>
          <w:tab w:val="left" w:pos="1681"/>
        </w:tabs>
        <w:spacing w:before="1"/>
        <w:ind w:left="1680"/>
        <w:jc w:val="left"/>
        <w:rPr>
          <w:sz w:val="24"/>
          <w:u w:val="none"/>
        </w:rPr>
      </w:pPr>
      <w:r>
        <w:rPr>
          <w:sz w:val="24"/>
          <w:u w:val="none"/>
        </w:rPr>
        <w:t>The Consultant shall assist the District in preparing any required permits</w:t>
      </w:r>
      <w:r>
        <w:rPr>
          <w:spacing w:val="12"/>
          <w:sz w:val="24"/>
          <w:u w:val="none"/>
        </w:rPr>
        <w:t xml:space="preserve"> </w:t>
      </w:r>
      <w:r>
        <w:rPr>
          <w:sz w:val="24"/>
          <w:u w:val="none"/>
        </w:rPr>
        <w:t>or</w:t>
      </w:r>
    </w:p>
    <w:p w14:paraId="3A9A45BC" w14:textId="77777777" w:rsidR="00AD376D" w:rsidRDefault="00AD376D">
      <w:pPr>
        <w:pStyle w:val="BodyText"/>
        <w:spacing w:before="2"/>
        <w:rPr>
          <w:sz w:val="16"/>
        </w:rPr>
      </w:pPr>
    </w:p>
    <w:p w14:paraId="4B721317" w14:textId="77777777" w:rsidR="00AD376D" w:rsidRDefault="004628FA">
      <w:pPr>
        <w:pStyle w:val="BodyText"/>
        <w:spacing w:before="90" w:line="480" w:lineRule="auto"/>
        <w:ind w:left="240"/>
      </w:pPr>
      <w:r>
        <w:t xml:space="preserve">licenses; </w:t>
      </w:r>
      <w:proofErr w:type="gramStart"/>
      <w:r>
        <w:t>however</w:t>
      </w:r>
      <w:proofErr w:type="gramEnd"/>
      <w:r>
        <w:t xml:space="preserve"> District shall be responsible for paying for the permit, licenses or access fees required to complete the Services.</w:t>
      </w:r>
    </w:p>
    <w:p w14:paraId="7253325E" w14:textId="77777777" w:rsidR="00AD376D" w:rsidRDefault="00AD376D">
      <w:pPr>
        <w:spacing w:line="480" w:lineRule="auto"/>
        <w:sectPr w:rsidR="00AD376D">
          <w:pgSz w:w="12240" w:h="15840"/>
          <w:pgMar w:top="1360" w:right="1320" w:bottom="640" w:left="1200" w:header="0" w:footer="458" w:gutter="0"/>
          <w:cols w:space="720"/>
        </w:sectPr>
      </w:pPr>
    </w:p>
    <w:p w14:paraId="7CC03841" w14:textId="77777777" w:rsidR="00AD376D" w:rsidRDefault="004628FA">
      <w:pPr>
        <w:pStyle w:val="Heading1"/>
        <w:spacing w:before="76"/>
        <w:ind w:left="600"/>
        <w:rPr>
          <w:u w:val="none"/>
        </w:rPr>
      </w:pPr>
      <w:r>
        <w:rPr>
          <w:u w:val="thick"/>
        </w:rPr>
        <w:lastRenderedPageBreak/>
        <w:t>Section 5. METHOD OF PAYMENT</w:t>
      </w:r>
    </w:p>
    <w:p w14:paraId="753B1C68" w14:textId="77777777" w:rsidR="00AD376D" w:rsidRDefault="00AD376D">
      <w:pPr>
        <w:pStyle w:val="BodyText"/>
        <w:spacing w:before="10"/>
        <w:rPr>
          <w:b/>
          <w:sz w:val="15"/>
        </w:rPr>
      </w:pPr>
    </w:p>
    <w:p w14:paraId="77BDB94A" w14:textId="77777777" w:rsidR="00AD376D" w:rsidRDefault="004628FA">
      <w:pPr>
        <w:pStyle w:val="ListParagraph"/>
        <w:numPr>
          <w:ilvl w:val="1"/>
          <w:numId w:val="14"/>
        </w:numPr>
        <w:tabs>
          <w:tab w:val="left" w:pos="1680"/>
          <w:tab w:val="left" w:pos="1681"/>
        </w:tabs>
        <w:spacing w:before="90"/>
        <w:rPr>
          <w:sz w:val="24"/>
          <w:u w:val="none"/>
        </w:rPr>
      </w:pPr>
      <w:r>
        <w:rPr>
          <w:sz w:val="24"/>
          <w:u w:val="none"/>
        </w:rPr>
        <w:t>For the purpose of providing progress payments for the performance of</w:t>
      </w:r>
      <w:r>
        <w:rPr>
          <w:spacing w:val="58"/>
          <w:sz w:val="24"/>
          <w:u w:val="none"/>
        </w:rPr>
        <w:t xml:space="preserve"> </w:t>
      </w:r>
      <w:r>
        <w:rPr>
          <w:sz w:val="24"/>
          <w:u w:val="none"/>
        </w:rPr>
        <w:t>the</w:t>
      </w:r>
    </w:p>
    <w:p w14:paraId="447A414C" w14:textId="77777777" w:rsidR="00AD376D" w:rsidRDefault="00AD376D">
      <w:pPr>
        <w:pStyle w:val="BodyText"/>
        <w:spacing w:before="2"/>
        <w:rPr>
          <w:sz w:val="16"/>
        </w:rPr>
      </w:pPr>
    </w:p>
    <w:p w14:paraId="2127CC5D" w14:textId="53A306AE" w:rsidR="00AD376D" w:rsidRDefault="004628FA">
      <w:pPr>
        <w:pStyle w:val="BodyText"/>
        <w:spacing w:before="90" w:line="480" w:lineRule="auto"/>
        <w:ind w:left="240" w:right="116"/>
        <w:jc w:val="both"/>
      </w:pPr>
      <w:r>
        <w:t>Services under this Agreement, Consultant will submit monthly invoices on the District’s standard invoice template and on a schedule stipulated by the Di</w:t>
      </w:r>
      <w:r w:rsidR="00C879EE">
        <w:t xml:space="preserve">strict. Progress payments will </w:t>
      </w:r>
      <w:r>
        <w:t>be made according to the provisions in Exhibit “C” -</w:t>
      </w:r>
      <w:r>
        <w:rPr>
          <w:spacing w:val="-7"/>
        </w:rPr>
        <w:t xml:space="preserve"> </w:t>
      </w:r>
      <w:r>
        <w:t>Compensation.</w:t>
      </w:r>
    </w:p>
    <w:p w14:paraId="0ED7D7C4" w14:textId="77777777" w:rsidR="00AD376D" w:rsidRDefault="004628FA">
      <w:pPr>
        <w:pStyle w:val="ListParagraph"/>
        <w:numPr>
          <w:ilvl w:val="1"/>
          <w:numId w:val="14"/>
        </w:numPr>
        <w:tabs>
          <w:tab w:val="left" w:pos="1680"/>
          <w:tab w:val="left" w:pos="1681"/>
        </w:tabs>
        <w:rPr>
          <w:sz w:val="24"/>
          <w:u w:val="none"/>
        </w:rPr>
      </w:pPr>
      <w:r>
        <w:rPr>
          <w:sz w:val="24"/>
          <w:u w:val="none"/>
        </w:rPr>
        <w:t>Invoices must be accompanied by backup information appropriate to</w:t>
      </w:r>
      <w:r>
        <w:rPr>
          <w:spacing w:val="-3"/>
          <w:sz w:val="24"/>
          <w:u w:val="none"/>
        </w:rPr>
        <w:t xml:space="preserve"> </w:t>
      </w:r>
      <w:r>
        <w:rPr>
          <w:sz w:val="24"/>
          <w:u w:val="none"/>
        </w:rPr>
        <w:t>the</w:t>
      </w:r>
    </w:p>
    <w:p w14:paraId="097D34BA" w14:textId="77777777" w:rsidR="00AD376D" w:rsidRDefault="00AD376D">
      <w:pPr>
        <w:pStyle w:val="BodyText"/>
        <w:spacing w:before="2"/>
        <w:rPr>
          <w:sz w:val="16"/>
        </w:rPr>
      </w:pPr>
    </w:p>
    <w:p w14:paraId="235C71BA" w14:textId="236A13CE" w:rsidR="00AD376D" w:rsidRDefault="004628FA">
      <w:pPr>
        <w:pStyle w:val="BodyText"/>
        <w:spacing w:before="90" w:line="480" w:lineRule="auto"/>
        <w:ind w:left="240" w:right="116"/>
        <w:jc w:val="both"/>
      </w:pPr>
      <w:r>
        <w:t xml:space="preserve">compensation method designated in Exhibit “C” – Compensation. However invoices will not be paid unless schedule updates are submitted as required in Section 6.0 - Term and Schedule, and per the District’s </w:t>
      </w:r>
      <w:r w:rsidR="00332AC9">
        <w:t xml:space="preserve">Requirements for </w:t>
      </w:r>
      <w:r>
        <w:t xml:space="preserve">Schedule </w:t>
      </w:r>
      <w:r w:rsidR="00332AC9">
        <w:t>preparation.</w:t>
      </w:r>
    </w:p>
    <w:p w14:paraId="2C83C237" w14:textId="77777777" w:rsidR="00AD376D" w:rsidRDefault="004628FA">
      <w:pPr>
        <w:pStyle w:val="ListParagraph"/>
        <w:numPr>
          <w:ilvl w:val="1"/>
          <w:numId w:val="14"/>
        </w:numPr>
        <w:tabs>
          <w:tab w:val="left" w:pos="1680"/>
          <w:tab w:val="left" w:pos="1681"/>
        </w:tabs>
        <w:spacing w:before="1"/>
        <w:rPr>
          <w:sz w:val="24"/>
          <w:u w:val="none"/>
        </w:rPr>
      </w:pPr>
      <w:r>
        <w:rPr>
          <w:sz w:val="24"/>
          <w:u w:val="none"/>
        </w:rPr>
        <w:t>All</w:t>
      </w:r>
      <w:r>
        <w:rPr>
          <w:spacing w:val="12"/>
          <w:sz w:val="24"/>
          <w:u w:val="none"/>
        </w:rPr>
        <w:t xml:space="preserve"> </w:t>
      </w:r>
      <w:r>
        <w:rPr>
          <w:sz w:val="24"/>
          <w:u w:val="none"/>
        </w:rPr>
        <w:t>compensation</w:t>
      </w:r>
      <w:r>
        <w:rPr>
          <w:spacing w:val="12"/>
          <w:sz w:val="24"/>
          <w:u w:val="none"/>
        </w:rPr>
        <w:t xml:space="preserve"> </w:t>
      </w:r>
      <w:r>
        <w:rPr>
          <w:sz w:val="24"/>
          <w:u w:val="none"/>
        </w:rPr>
        <w:t>procedures</w:t>
      </w:r>
      <w:r>
        <w:rPr>
          <w:spacing w:val="12"/>
          <w:sz w:val="24"/>
          <w:u w:val="none"/>
        </w:rPr>
        <w:t xml:space="preserve"> </w:t>
      </w:r>
      <w:r>
        <w:rPr>
          <w:sz w:val="24"/>
          <w:u w:val="none"/>
        </w:rPr>
        <w:t>and</w:t>
      </w:r>
      <w:r>
        <w:rPr>
          <w:spacing w:val="12"/>
          <w:sz w:val="24"/>
          <w:u w:val="none"/>
        </w:rPr>
        <w:t xml:space="preserve"> </w:t>
      </w:r>
      <w:r>
        <w:rPr>
          <w:sz w:val="24"/>
          <w:u w:val="none"/>
        </w:rPr>
        <w:t>invoice</w:t>
      </w:r>
      <w:r>
        <w:rPr>
          <w:spacing w:val="11"/>
          <w:sz w:val="24"/>
          <w:u w:val="none"/>
        </w:rPr>
        <w:t xml:space="preserve"> </w:t>
      </w:r>
      <w:r>
        <w:rPr>
          <w:sz w:val="24"/>
          <w:u w:val="none"/>
        </w:rPr>
        <w:t>requirements</w:t>
      </w:r>
      <w:r>
        <w:rPr>
          <w:spacing w:val="12"/>
          <w:sz w:val="24"/>
          <w:u w:val="none"/>
        </w:rPr>
        <w:t xml:space="preserve"> </w:t>
      </w:r>
      <w:r>
        <w:rPr>
          <w:sz w:val="24"/>
          <w:u w:val="none"/>
        </w:rPr>
        <w:t>set</w:t>
      </w:r>
      <w:r>
        <w:rPr>
          <w:spacing w:val="12"/>
          <w:sz w:val="24"/>
          <w:u w:val="none"/>
        </w:rPr>
        <w:t xml:space="preserve"> </w:t>
      </w:r>
      <w:r>
        <w:rPr>
          <w:sz w:val="24"/>
          <w:u w:val="none"/>
        </w:rPr>
        <w:t>forth</w:t>
      </w:r>
      <w:r>
        <w:rPr>
          <w:spacing w:val="12"/>
          <w:sz w:val="24"/>
          <w:u w:val="none"/>
        </w:rPr>
        <w:t xml:space="preserve"> </w:t>
      </w:r>
      <w:r>
        <w:rPr>
          <w:sz w:val="24"/>
          <w:u w:val="none"/>
        </w:rPr>
        <w:t>herein</w:t>
      </w:r>
      <w:r>
        <w:rPr>
          <w:spacing w:val="12"/>
          <w:sz w:val="24"/>
          <w:u w:val="none"/>
        </w:rPr>
        <w:t xml:space="preserve"> </w:t>
      </w:r>
      <w:r>
        <w:rPr>
          <w:sz w:val="24"/>
          <w:u w:val="none"/>
        </w:rPr>
        <w:t>shall</w:t>
      </w:r>
      <w:r>
        <w:rPr>
          <w:spacing w:val="12"/>
          <w:sz w:val="24"/>
          <w:u w:val="none"/>
        </w:rPr>
        <w:t xml:space="preserve"> </w:t>
      </w:r>
      <w:r>
        <w:rPr>
          <w:sz w:val="24"/>
          <w:u w:val="none"/>
        </w:rPr>
        <w:t>also</w:t>
      </w:r>
    </w:p>
    <w:p w14:paraId="55BE830F" w14:textId="77777777" w:rsidR="00AD376D" w:rsidRDefault="00AD376D">
      <w:pPr>
        <w:pStyle w:val="BodyText"/>
        <w:spacing w:before="2"/>
        <w:rPr>
          <w:sz w:val="16"/>
        </w:rPr>
      </w:pPr>
    </w:p>
    <w:p w14:paraId="08B6B071" w14:textId="77777777" w:rsidR="00AD376D" w:rsidRDefault="004628FA">
      <w:pPr>
        <w:pStyle w:val="BodyText"/>
        <w:spacing w:before="90" w:line="480" w:lineRule="auto"/>
        <w:ind w:left="240" w:right="115"/>
        <w:jc w:val="both"/>
      </w:pPr>
      <w:r>
        <w:t>apply to all subconsultants directly contracted to the prime Consultant. Deviations from said procedures and requirements may be allowed only after written application by the Consultant to the District and written acceptance of such deviation by the District. The District will not compensate Consultant for labor costs not billed within 3 months of performance of such labor.</w:t>
      </w:r>
    </w:p>
    <w:p w14:paraId="639B984B" w14:textId="77777777" w:rsidR="00AD376D" w:rsidRDefault="004628FA">
      <w:pPr>
        <w:pStyle w:val="ListParagraph"/>
        <w:numPr>
          <w:ilvl w:val="1"/>
          <w:numId w:val="14"/>
        </w:numPr>
        <w:tabs>
          <w:tab w:val="left" w:pos="1680"/>
          <w:tab w:val="left" w:pos="1681"/>
        </w:tabs>
        <w:rPr>
          <w:sz w:val="24"/>
          <w:u w:val="none"/>
        </w:rPr>
      </w:pPr>
      <w:r>
        <w:rPr>
          <w:sz w:val="24"/>
          <w:u w:val="none"/>
        </w:rPr>
        <w:t>The</w:t>
      </w:r>
      <w:r>
        <w:rPr>
          <w:spacing w:val="20"/>
          <w:sz w:val="24"/>
          <w:u w:val="none"/>
        </w:rPr>
        <w:t xml:space="preserve"> </w:t>
      </w:r>
      <w:r>
        <w:rPr>
          <w:sz w:val="24"/>
          <w:u w:val="none"/>
        </w:rPr>
        <w:t>District</w:t>
      </w:r>
      <w:r>
        <w:rPr>
          <w:spacing w:val="22"/>
          <w:sz w:val="24"/>
          <w:u w:val="none"/>
        </w:rPr>
        <w:t xml:space="preserve"> </w:t>
      </w:r>
      <w:r>
        <w:rPr>
          <w:sz w:val="24"/>
          <w:u w:val="none"/>
        </w:rPr>
        <w:t>retains</w:t>
      </w:r>
      <w:r>
        <w:rPr>
          <w:spacing w:val="20"/>
          <w:sz w:val="24"/>
          <w:u w:val="none"/>
        </w:rPr>
        <w:t xml:space="preserve"> </w:t>
      </w:r>
      <w:r>
        <w:rPr>
          <w:sz w:val="24"/>
          <w:u w:val="none"/>
        </w:rPr>
        <w:t>the</w:t>
      </w:r>
      <w:r>
        <w:rPr>
          <w:spacing w:val="21"/>
          <w:sz w:val="24"/>
          <w:u w:val="none"/>
        </w:rPr>
        <w:t xml:space="preserve"> </w:t>
      </w:r>
      <w:r>
        <w:rPr>
          <w:sz w:val="24"/>
          <w:u w:val="none"/>
        </w:rPr>
        <w:t>right</w:t>
      </w:r>
      <w:r>
        <w:rPr>
          <w:spacing w:val="20"/>
          <w:sz w:val="24"/>
          <w:u w:val="none"/>
        </w:rPr>
        <w:t xml:space="preserve"> </w:t>
      </w:r>
      <w:r>
        <w:rPr>
          <w:sz w:val="24"/>
          <w:u w:val="none"/>
        </w:rPr>
        <w:t>to</w:t>
      </w:r>
      <w:r>
        <w:rPr>
          <w:spacing w:val="21"/>
          <w:sz w:val="24"/>
          <w:u w:val="none"/>
        </w:rPr>
        <w:t xml:space="preserve"> </w:t>
      </w:r>
      <w:r>
        <w:rPr>
          <w:sz w:val="24"/>
          <w:u w:val="none"/>
        </w:rPr>
        <w:t>limit</w:t>
      </w:r>
      <w:r>
        <w:rPr>
          <w:spacing w:val="20"/>
          <w:sz w:val="24"/>
          <w:u w:val="none"/>
        </w:rPr>
        <w:t xml:space="preserve"> </w:t>
      </w:r>
      <w:r>
        <w:rPr>
          <w:sz w:val="24"/>
          <w:u w:val="none"/>
        </w:rPr>
        <w:t>progress</w:t>
      </w:r>
      <w:r>
        <w:rPr>
          <w:spacing w:val="22"/>
          <w:sz w:val="24"/>
          <w:u w:val="none"/>
        </w:rPr>
        <w:t xml:space="preserve"> </w:t>
      </w:r>
      <w:r>
        <w:rPr>
          <w:sz w:val="24"/>
          <w:u w:val="none"/>
        </w:rPr>
        <w:t>payments</w:t>
      </w:r>
      <w:r>
        <w:rPr>
          <w:spacing w:val="22"/>
          <w:sz w:val="24"/>
          <w:u w:val="none"/>
        </w:rPr>
        <w:t xml:space="preserve"> </w:t>
      </w:r>
      <w:r>
        <w:rPr>
          <w:sz w:val="24"/>
          <w:u w:val="none"/>
        </w:rPr>
        <w:t>if,</w:t>
      </w:r>
      <w:r>
        <w:rPr>
          <w:spacing w:val="21"/>
          <w:sz w:val="24"/>
          <w:u w:val="none"/>
        </w:rPr>
        <w:t xml:space="preserve"> </w:t>
      </w:r>
      <w:r>
        <w:rPr>
          <w:sz w:val="24"/>
          <w:u w:val="none"/>
        </w:rPr>
        <w:t>in</w:t>
      </w:r>
      <w:r>
        <w:rPr>
          <w:spacing w:val="20"/>
          <w:sz w:val="24"/>
          <w:u w:val="none"/>
        </w:rPr>
        <w:t xml:space="preserve"> </w:t>
      </w:r>
      <w:r>
        <w:rPr>
          <w:sz w:val="24"/>
          <w:u w:val="none"/>
        </w:rPr>
        <w:t>the</w:t>
      </w:r>
      <w:r>
        <w:rPr>
          <w:spacing w:val="18"/>
          <w:sz w:val="24"/>
          <w:u w:val="none"/>
        </w:rPr>
        <w:t xml:space="preserve"> </w:t>
      </w:r>
      <w:r>
        <w:rPr>
          <w:sz w:val="24"/>
          <w:u w:val="none"/>
        </w:rPr>
        <w:t>opinion</w:t>
      </w:r>
      <w:r>
        <w:rPr>
          <w:spacing w:val="21"/>
          <w:sz w:val="24"/>
          <w:u w:val="none"/>
        </w:rPr>
        <w:t xml:space="preserve"> </w:t>
      </w:r>
      <w:r>
        <w:rPr>
          <w:sz w:val="24"/>
          <w:u w:val="none"/>
        </w:rPr>
        <w:t>of</w:t>
      </w:r>
      <w:r>
        <w:rPr>
          <w:spacing w:val="18"/>
          <w:sz w:val="24"/>
          <w:u w:val="none"/>
        </w:rPr>
        <w:t xml:space="preserve"> </w:t>
      </w:r>
      <w:r>
        <w:rPr>
          <w:sz w:val="24"/>
          <w:u w:val="none"/>
        </w:rPr>
        <w:t>the</w:t>
      </w:r>
    </w:p>
    <w:p w14:paraId="632E6CC1" w14:textId="77777777" w:rsidR="00AD376D" w:rsidRDefault="00AD376D">
      <w:pPr>
        <w:pStyle w:val="BodyText"/>
        <w:spacing w:before="2"/>
        <w:rPr>
          <w:sz w:val="16"/>
        </w:rPr>
      </w:pPr>
    </w:p>
    <w:p w14:paraId="070F1D74" w14:textId="77777777" w:rsidR="00AD376D" w:rsidRDefault="004628FA">
      <w:pPr>
        <w:pStyle w:val="BodyText"/>
        <w:spacing w:before="90" w:line="480" w:lineRule="auto"/>
        <w:ind w:left="240" w:right="449"/>
      </w:pPr>
      <w:r>
        <w:t>District, the percentage of the Total Agreement Cost billed exceeds the earned value in delivering the Services as measured by the District’s earned value tracking</w:t>
      </w:r>
      <w:r>
        <w:rPr>
          <w:spacing w:val="-13"/>
        </w:rPr>
        <w:t xml:space="preserve"> </w:t>
      </w:r>
      <w:r>
        <w:t>system.</w:t>
      </w:r>
    </w:p>
    <w:p w14:paraId="69E9AFD9" w14:textId="77777777" w:rsidR="00AD376D" w:rsidRDefault="004628FA">
      <w:pPr>
        <w:pStyle w:val="ListParagraph"/>
        <w:numPr>
          <w:ilvl w:val="1"/>
          <w:numId w:val="14"/>
        </w:numPr>
        <w:tabs>
          <w:tab w:val="left" w:pos="1680"/>
          <w:tab w:val="left" w:pos="1681"/>
        </w:tabs>
        <w:rPr>
          <w:sz w:val="24"/>
          <w:u w:val="none"/>
        </w:rPr>
      </w:pPr>
      <w:r>
        <w:rPr>
          <w:sz w:val="24"/>
          <w:u w:val="none"/>
        </w:rPr>
        <w:t>Prior</w:t>
      </w:r>
      <w:r>
        <w:rPr>
          <w:spacing w:val="15"/>
          <w:sz w:val="24"/>
          <w:u w:val="none"/>
        </w:rPr>
        <w:t xml:space="preserve"> </w:t>
      </w:r>
      <w:r>
        <w:rPr>
          <w:sz w:val="24"/>
          <w:u w:val="none"/>
        </w:rPr>
        <w:t>to</w:t>
      </w:r>
      <w:r>
        <w:rPr>
          <w:spacing w:val="16"/>
          <w:sz w:val="24"/>
          <w:u w:val="none"/>
        </w:rPr>
        <w:t xml:space="preserve"> </w:t>
      </w:r>
      <w:r>
        <w:rPr>
          <w:sz w:val="24"/>
          <w:u w:val="none"/>
        </w:rPr>
        <w:t>payment</w:t>
      </w:r>
      <w:r>
        <w:rPr>
          <w:spacing w:val="16"/>
          <w:sz w:val="24"/>
          <w:u w:val="none"/>
        </w:rPr>
        <w:t xml:space="preserve"> </w:t>
      </w:r>
      <w:r>
        <w:rPr>
          <w:sz w:val="24"/>
          <w:u w:val="none"/>
        </w:rPr>
        <w:t>of</w:t>
      </w:r>
      <w:r>
        <w:rPr>
          <w:spacing w:val="15"/>
          <w:sz w:val="24"/>
          <w:u w:val="none"/>
        </w:rPr>
        <w:t xml:space="preserve"> </w:t>
      </w:r>
      <w:r>
        <w:rPr>
          <w:sz w:val="24"/>
          <w:u w:val="none"/>
        </w:rPr>
        <w:t>the</w:t>
      </w:r>
      <w:r>
        <w:rPr>
          <w:spacing w:val="15"/>
          <w:sz w:val="24"/>
          <w:u w:val="none"/>
        </w:rPr>
        <w:t xml:space="preserve"> </w:t>
      </w:r>
      <w:r>
        <w:rPr>
          <w:sz w:val="24"/>
          <w:u w:val="none"/>
        </w:rPr>
        <w:t>final</w:t>
      </w:r>
      <w:r>
        <w:rPr>
          <w:spacing w:val="16"/>
          <w:sz w:val="24"/>
          <w:u w:val="none"/>
        </w:rPr>
        <w:t xml:space="preserve"> </w:t>
      </w:r>
      <w:r>
        <w:rPr>
          <w:sz w:val="24"/>
          <w:u w:val="none"/>
        </w:rPr>
        <w:t>invoice,</w:t>
      </w:r>
      <w:r>
        <w:rPr>
          <w:spacing w:val="17"/>
          <w:sz w:val="24"/>
          <w:u w:val="none"/>
        </w:rPr>
        <w:t xml:space="preserve"> </w:t>
      </w:r>
      <w:r>
        <w:rPr>
          <w:sz w:val="24"/>
          <w:u w:val="none"/>
        </w:rPr>
        <w:t>Consultant</w:t>
      </w:r>
      <w:r>
        <w:rPr>
          <w:spacing w:val="17"/>
          <w:sz w:val="24"/>
          <w:u w:val="none"/>
        </w:rPr>
        <w:t xml:space="preserve"> </w:t>
      </w:r>
      <w:r>
        <w:rPr>
          <w:sz w:val="24"/>
          <w:u w:val="none"/>
        </w:rPr>
        <w:t>agrees</w:t>
      </w:r>
      <w:r>
        <w:rPr>
          <w:spacing w:val="16"/>
          <w:sz w:val="24"/>
          <w:u w:val="none"/>
        </w:rPr>
        <w:t xml:space="preserve"> </w:t>
      </w:r>
      <w:r>
        <w:rPr>
          <w:sz w:val="24"/>
          <w:u w:val="none"/>
        </w:rPr>
        <w:t>to</w:t>
      </w:r>
      <w:r>
        <w:rPr>
          <w:spacing w:val="16"/>
          <w:sz w:val="24"/>
          <w:u w:val="none"/>
        </w:rPr>
        <w:t xml:space="preserve"> </w:t>
      </w:r>
      <w:r>
        <w:rPr>
          <w:sz w:val="24"/>
          <w:u w:val="none"/>
        </w:rPr>
        <w:t>deliver</w:t>
      </w:r>
      <w:r>
        <w:rPr>
          <w:spacing w:val="15"/>
          <w:sz w:val="24"/>
          <w:u w:val="none"/>
        </w:rPr>
        <w:t xml:space="preserve"> </w:t>
      </w:r>
      <w:r>
        <w:rPr>
          <w:sz w:val="24"/>
          <w:u w:val="none"/>
        </w:rPr>
        <w:t>to</w:t>
      </w:r>
      <w:r>
        <w:rPr>
          <w:spacing w:val="16"/>
          <w:sz w:val="24"/>
          <w:u w:val="none"/>
        </w:rPr>
        <w:t xml:space="preserve"> </w:t>
      </w:r>
      <w:r>
        <w:rPr>
          <w:sz w:val="24"/>
          <w:u w:val="none"/>
        </w:rPr>
        <w:t>the</w:t>
      </w:r>
      <w:r>
        <w:rPr>
          <w:spacing w:val="16"/>
          <w:sz w:val="24"/>
          <w:u w:val="none"/>
        </w:rPr>
        <w:t xml:space="preserve"> </w:t>
      </w:r>
      <w:r>
        <w:rPr>
          <w:sz w:val="24"/>
          <w:u w:val="none"/>
        </w:rPr>
        <w:t>District</w:t>
      </w:r>
    </w:p>
    <w:p w14:paraId="450C0753" w14:textId="77777777" w:rsidR="00AD376D" w:rsidRDefault="00AD376D">
      <w:pPr>
        <w:pStyle w:val="BodyText"/>
        <w:spacing w:before="2"/>
        <w:rPr>
          <w:sz w:val="16"/>
        </w:rPr>
      </w:pPr>
    </w:p>
    <w:p w14:paraId="7981DFC7" w14:textId="77777777" w:rsidR="00AD376D" w:rsidRDefault="004628FA">
      <w:pPr>
        <w:pStyle w:val="BodyText"/>
        <w:spacing w:before="90"/>
        <w:ind w:left="240"/>
      </w:pPr>
      <w:r>
        <w:t>the following, if applicable to the Services:</w:t>
      </w:r>
    </w:p>
    <w:p w14:paraId="0672D354" w14:textId="77777777" w:rsidR="00AD376D" w:rsidRDefault="00AD376D">
      <w:pPr>
        <w:pStyle w:val="BodyText"/>
        <w:spacing w:before="1"/>
      </w:pPr>
    </w:p>
    <w:p w14:paraId="7E21DEB5" w14:textId="77777777" w:rsidR="00AD376D" w:rsidRDefault="004628FA">
      <w:pPr>
        <w:pStyle w:val="ListParagraph"/>
        <w:numPr>
          <w:ilvl w:val="2"/>
          <w:numId w:val="14"/>
        </w:numPr>
        <w:tabs>
          <w:tab w:val="left" w:pos="2520"/>
          <w:tab w:val="left" w:pos="2521"/>
        </w:tabs>
        <w:rPr>
          <w:sz w:val="24"/>
          <w:u w:val="none"/>
        </w:rPr>
      </w:pPr>
      <w:r>
        <w:rPr>
          <w:sz w:val="24"/>
          <w:u w:val="none"/>
        </w:rPr>
        <w:t>All electronic data files, plans, sketches, drawings, documents,</w:t>
      </w:r>
      <w:r>
        <w:rPr>
          <w:spacing w:val="-3"/>
          <w:sz w:val="24"/>
          <w:u w:val="none"/>
        </w:rPr>
        <w:t xml:space="preserve"> </w:t>
      </w:r>
      <w:r>
        <w:rPr>
          <w:sz w:val="24"/>
          <w:u w:val="none"/>
        </w:rPr>
        <w:t>reports,</w:t>
      </w:r>
    </w:p>
    <w:p w14:paraId="7469B17F" w14:textId="77777777" w:rsidR="00AD376D" w:rsidRDefault="00AD376D">
      <w:pPr>
        <w:pStyle w:val="BodyText"/>
        <w:spacing w:before="2"/>
        <w:rPr>
          <w:sz w:val="16"/>
        </w:rPr>
      </w:pPr>
    </w:p>
    <w:p w14:paraId="15CB5D22" w14:textId="77777777" w:rsidR="00AD376D" w:rsidRDefault="004628FA">
      <w:pPr>
        <w:pStyle w:val="BodyText"/>
        <w:spacing w:before="90" w:line="480" w:lineRule="auto"/>
        <w:ind w:left="1680" w:right="449"/>
      </w:pPr>
      <w:r>
        <w:t xml:space="preserve">memoranda and </w:t>
      </w:r>
      <w:proofErr w:type="spellStart"/>
      <w:r>
        <w:t>reproducibles</w:t>
      </w:r>
      <w:proofErr w:type="spellEnd"/>
      <w:r>
        <w:t xml:space="preserve"> related to the project and as required by the District's representative. Consultant may retain one copy of any or all of the aforementioned materials for its files.</w:t>
      </w:r>
    </w:p>
    <w:p w14:paraId="35C0AEE7" w14:textId="77777777" w:rsidR="00AD376D" w:rsidRDefault="004628FA">
      <w:pPr>
        <w:pStyle w:val="ListParagraph"/>
        <w:numPr>
          <w:ilvl w:val="2"/>
          <w:numId w:val="14"/>
        </w:numPr>
        <w:tabs>
          <w:tab w:val="left" w:pos="2520"/>
          <w:tab w:val="left" w:pos="2521"/>
        </w:tabs>
        <w:rPr>
          <w:sz w:val="24"/>
          <w:u w:val="none"/>
        </w:rPr>
      </w:pPr>
      <w:r>
        <w:rPr>
          <w:sz w:val="24"/>
          <w:u w:val="none"/>
        </w:rPr>
        <w:t>Record</w:t>
      </w:r>
      <w:r>
        <w:rPr>
          <w:spacing w:val="-1"/>
          <w:sz w:val="24"/>
          <w:u w:val="none"/>
        </w:rPr>
        <w:t xml:space="preserve"> </w:t>
      </w:r>
      <w:r>
        <w:rPr>
          <w:sz w:val="24"/>
          <w:u w:val="none"/>
        </w:rPr>
        <w:t>drawings.</w:t>
      </w:r>
    </w:p>
    <w:p w14:paraId="3C02ADAF" w14:textId="77777777" w:rsidR="00AD376D" w:rsidRDefault="00AD376D">
      <w:pPr>
        <w:rPr>
          <w:sz w:val="24"/>
        </w:rPr>
        <w:sectPr w:rsidR="00AD376D">
          <w:pgSz w:w="12240" w:h="15840"/>
          <w:pgMar w:top="1360" w:right="1320" w:bottom="640" w:left="1200" w:header="0" w:footer="458" w:gutter="0"/>
          <w:cols w:space="720"/>
        </w:sectPr>
      </w:pPr>
    </w:p>
    <w:p w14:paraId="4DCDDD47" w14:textId="77777777" w:rsidR="00AD376D" w:rsidRDefault="004628FA">
      <w:pPr>
        <w:pStyle w:val="ListParagraph"/>
        <w:numPr>
          <w:ilvl w:val="2"/>
          <w:numId w:val="14"/>
        </w:numPr>
        <w:tabs>
          <w:tab w:val="left" w:pos="2520"/>
          <w:tab w:val="left" w:pos="2521"/>
        </w:tabs>
        <w:spacing w:before="72"/>
        <w:rPr>
          <w:sz w:val="24"/>
          <w:u w:val="none"/>
        </w:rPr>
      </w:pPr>
      <w:r>
        <w:rPr>
          <w:sz w:val="24"/>
          <w:u w:val="none"/>
        </w:rPr>
        <w:lastRenderedPageBreak/>
        <w:t>All non-expendable personal property purchased and approved by</w:t>
      </w:r>
      <w:r>
        <w:rPr>
          <w:spacing w:val="-5"/>
          <w:sz w:val="24"/>
          <w:u w:val="none"/>
        </w:rPr>
        <w:t xml:space="preserve"> </w:t>
      </w:r>
      <w:r>
        <w:rPr>
          <w:sz w:val="24"/>
          <w:u w:val="none"/>
        </w:rPr>
        <w:t>the</w:t>
      </w:r>
    </w:p>
    <w:p w14:paraId="6DAECA4D" w14:textId="77777777" w:rsidR="00AD376D" w:rsidRDefault="00AD376D">
      <w:pPr>
        <w:pStyle w:val="BodyText"/>
        <w:spacing w:before="2"/>
        <w:rPr>
          <w:sz w:val="16"/>
        </w:rPr>
      </w:pPr>
    </w:p>
    <w:p w14:paraId="6593E02F" w14:textId="77777777" w:rsidR="00AD376D" w:rsidRDefault="004628FA">
      <w:pPr>
        <w:pStyle w:val="BodyText"/>
        <w:spacing w:before="90"/>
        <w:ind w:left="1680"/>
      </w:pPr>
      <w:r>
        <w:t>District as other Direct Costs.</w:t>
      </w:r>
    </w:p>
    <w:p w14:paraId="750C60C9" w14:textId="77777777" w:rsidR="00AD376D" w:rsidRDefault="00AD376D">
      <w:pPr>
        <w:pStyle w:val="BodyText"/>
      </w:pPr>
    </w:p>
    <w:p w14:paraId="76E9E691" w14:textId="77777777" w:rsidR="00AD376D" w:rsidRDefault="004628FA">
      <w:pPr>
        <w:pStyle w:val="ListParagraph"/>
        <w:numPr>
          <w:ilvl w:val="2"/>
          <w:numId w:val="14"/>
        </w:numPr>
        <w:tabs>
          <w:tab w:val="left" w:pos="2520"/>
          <w:tab w:val="left" w:pos="2521"/>
        </w:tabs>
        <w:rPr>
          <w:sz w:val="24"/>
          <w:u w:val="none"/>
        </w:rPr>
      </w:pPr>
      <w:r>
        <w:rPr>
          <w:sz w:val="24"/>
          <w:u w:val="none"/>
        </w:rPr>
        <w:t>A formal written release of all claims and financial requirements</w:t>
      </w:r>
      <w:r>
        <w:rPr>
          <w:spacing w:val="-5"/>
          <w:sz w:val="24"/>
          <w:u w:val="none"/>
        </w:rPr>
        <w:t xml:space="preserve"> </w:t>
      </w:r>
      <w:r>
        <w:rPr>
          <w:sz w:val="24"/>
          <w:u w:val="none"/>
        </w:rPr>
        <w:t>arising</w:t>
      </w:r>
    </w:p>
    <w:p w14:paraId="063F4A15" w14:textId="77777777" w:rsidR="00AD376D" w:rsidRDefault="00AD376D">
      <w:pPr>
        <w:pStyle w:val="BodyText"/>
        <w:spacing w:before="2"/>
        <w:rPr>
          <w:sz w:val="16"/>
        </w:rPr>
      </w:pPr>
    </w:p>
    <w:p w14:paraId="4509AF6A" w14:textId="77777777" w:rsidR="00AD376D" w:rsidRDefault="004628FA">
      <w:pPr>
        <w:pStyle w:val="BodyText"/>
        <w:spacing w:before="90" w:line="480" w:lineRule="auto"/>
        <w:ind w:left="1680" w:right="188"/>
        <w:jc w:val="both"/>
      </w:pPr>
      <w:proofErr w:type="gramStart"/>
      <w:r>
        <w:t>by virtue of</w:t>
      </w:r>
      <w:proofErr w:type="gramEnd"/>
      <w:r>
        <w:t xml:space="preserve"> this Agreement, other than such claims, if any, as may be specifically exempted by Consultant from the operation of the release in stated amounts to be set forth therein.</w:t>
      </w:r>
    </w:p>
    <w:p w14:paraId="1F9B60A8" w14:textId="77777777" w:rsidR="00AD376D" w:rsidRDefault="004628FA">
      <w:pPr>
        <w:pStyle w:val="ListParagraph"/>
        <w:numPr>
          <w:ilvl w:val="1"/>
          <w:numId w:val="14"/>
        </w:numPr>
        <w:tabs>
          <w:tab w:val="left" w:pos="1680"/>
          <w:tab w:val="left" w:pos="1681"/>
        </w:tabs>
        <w:rPr>
          <w:sz w:val="24"/>
          <w:u w:val="none"/>
        </w:rPr>
      </w:pPr>
      <w:r>
        <w:rPr>
          <w:sz w:val="24"/>
          <w:u w:val="none"/>
        </w:rPr>
        <w:t>All</w:t>
      </w:r>
      <w:r>
        <w:rPr>
          <w:spacing w:val="46"/>
          <w:sz w:val="24"/>
          <w:u w:val="none"/>
        </w:rPr>
        <w:t xml:space="preserve"> </w:t>
      </w:r>
      <w:r>
        <w:rPr>
          <w:sz w:val="24"/>
          <w:u w:val="none"/>
        </w:rPr>
        <w:t>accounting</w:t>
      </w:r>
      <w:r>
        <w:rPr>
          <w:spacing w:val="43"/>
          <w:sz w:val="24"/>
          <w:u w:val="none"/>
        </w:rPr>
        <w:t xml:space="preserve"> </w:t>
      </w:r>
      <w:r>
        <w:rPr>
          <w:sz w:val="24"/>
          <w:u w:val="none"/>
        </w:rPr>
        <w:t>and</w:t>
      </w:r>
      <w:r>
        <w:rPr>
          <w:spacing w:val="45"/>
          <w:sz w:val="24"/>
          <w:u w:val="none"/>
        </w:rPr>
        <w:t xml:space="preserve"> </w:t>
      </w:r>
      <w:r>
        <w:rPr>
          <w:sz w:val="24"/>
          <w:u w:val="none"/>
        </w:rPr>
        <w:t>financial</w:t>
      </w:r>
      <w:r>
        <w:rPr>
          <w:spacing w:val="45"/>
          <w:sz w:val="24"/>
          <w:u w:val="none"/>
        </w:rPr>
        <w:t xml:space="preserve"> </w:t>
      </w:r>
      <w:r>
        <w:rPr>
          <w:sz w:val="24"/>
          <w:u w:val="none"/>
        </w:rPr>
        <w:t>matters</w:t>
      </w:r>
      <w:r>
        <w:rPr>
          <w:spacing w:val="46"/>
          <w:sz w:val="24"/>
          <w:u w:val="none"/>
        </w:rPr>
        <w:t xml:space="preserve"> </w:t>
      </w:r>
      <w:r>
        <w:rPr>
          <w:sz w:val="24"/>
          <w:u w:val="none"/>
        </w:rPr>
        <w:t>relating</w:t>
      </w:r>
      <w:r>
        <w:rPr>
          <w:spacing w:val="43"/>
          <w:sz w:val="24"/>
          <w:u w:val="none"/>
        </w:rPr>
        <w:t xml:space="preserve"> </w:t>
      </w:r>
      <w:r>
        <w:rPr>
          <w:sz w:val="24"/>
          <w:u w:val="none"/>
        </w:rPr>
        <w:t>hereto</w:t>
      </w:r>
      <w:r>
        <w:rPr>
          <w:spacing w:val="46"/>
          <w:sz w:val="24"/>
          <w:u w:val="none"/>
        </w:rPr>
        <w:t xml:space="preserve"> </w:t>
      </w:r>
      <w:r>
        <w:rPr>
          <w:sz w:val="24"/>
          <w:u w:val="none"/>
        </w:rPr>
        <w:t>shall</w:t>
      </w:r>
      <w:r>
        <w:rPr>
          <w:spacing w:val="46"/>
          <w:sz w:val="24"/>
          <w:u w:val="none"/>
        </w:rPr>
        <w:t xml:space="preserve"> </w:t>
      </w:r>
      <w:r>
        <w:rPr>
          <w:sz w:val="24"/>
          <w:u w:val="none"/>
        </w:rPr>
        <w:t>be</w:t>
      </w:r>
      <w:r>
        <w:rPr>
          <w:spacing w:val="45"/>
          <w:sz w:val="24"/>
          <w:u w:val="none"/>
        </w:rPr>
        <w:t xml:space="preserve"> </w:t>
      </w:r>
      <w:r>
        <w:rPr>
          <w:sz w:val="24"/>
          <w:u w:val="none"/>
        </w:rPr>
        <w:t>processed</w:t>
      </w:r>
      <w:r>
        <w:rPr>
          <w:spacing w:val="45"/>
          <w:sz w:val="24"/>
          <w:u w:val="none"/>
        </w:rPr>
        <w:t xml:space="preserve"> </w:t>
      </w:r>
      <w:r>
        <w:rPr>
          <w:sz w:val="24"/>
          <w:u w:val="none"/>
        </w:rPr>
        <w:t>by</w:t>
      </w:r>
      <w:r>
        <w:rPr>
          <w:spacing w:val="40"/>
          <w:sz w:val="24"/>
          <w:u w:val="none"/>
        </w:rPr>
        <w:t xml:space="preserve"> </w:t>
      </w:r>
      <w:r>
        <w:rPr>
          <w:sz w:val="24"/>
          <w:u w:val="none"/>
        </w:rPr>
        <w:t>the</w:t>
      </w:r>
    </w:p>
    <w:p w14:paraId="26D7DD22" w14:textId="77777777" w:rsidR="00AD376D" w:rsidRDefault="00AD376D">
      <w:pPr>
        <w:pStyle w:val="BodyText"/>
        <w:spacing w:before="3"/>
        <w:rPr>
          <w:sz w:val="16"/>
        </w:rPr>
      </w:pPr>
    </w:p>
    <w:p w14:paraId="424B1B7F" w14:textId="0D073039" w:rsidR="00AD376D" w:rsidRDefault="004628FA">
      <w:pPr>
        <w:pStyle w:val="BodyText"/>
        <w:spacing w:before="90" w:line="480" w:lineRule="auto"/>
        <w:ind w:left="240" w:right="109"/>
        <w:jc w:val="both"/>
      </w:pPr>
      <w:r>
        <w:t xml:space="preserve">District’s Chief </w:t>
      </w:r>
      <w:r w:rsidR="00EF7C40">
        <w:t>Treasurer</w:t>
      </w:r>
      <w:r>
        <w:t xml:space="preserve">. Payments shall be made by the District on the monthly statements only after they have been certified by the District's representatives and approved by the </w:t>
      </w:r>
      <w:r w:rsidR="00EF7C40">
        <w:t>Chief Engineer</w:t>
      </w:r>
      <w:r>
        <w:t xml:space="preserve"> and the </w:t>
      </w:r>
      <w:r w:rsidR="00EF7C40">
        <w:t>Treasurer</w:t>
      </w:r>
      <w:r>
        <w:t>. Provided the District receives the required backup documentation, the District shall endeavor to make payment to the Consultant within thirty (30) days from the District’s receipt of a monthly statement.</w:t>
      </w:r>
    </w:p>
    <w:p w14:paraId="566AAF2D" w14:textId="77777777" w:rsidR="00AD376D" w:rsidRDefault="004628FA">
      <w:pPr>
        <w:pStyle w:val="ListParagraph"/>
        <w:numPr>
          <w:ilvl w:val="1"/>
          <w:numId w:val="14"/>
        </w:numPr>
        <w:tabs>
          <w:tab w:val="left" w:pos="1680"/>
          <w:tab w:val="left" w:pos="1681"/>
        </w:tabs>
        <w:spacing w:before="1"/>
        <w:rPr>
          <w:sz w:val="24"/>
          <w:u w:val="none"/>
        </w:rPr>
      </w:pPr>
      <w:r>
        <w:rPr>
          <w:sz w:val="24"/>
          <w:u w:val="none"/>
        </w:rPr>
        <w:t>No approval or payment made under this Agreement shall be conclusive</w:t>
      </w:r>
      <w:r>
        <w:rPr>
          <w:spacing w:val="43"/>
          <w:sz w:val="24"/>
          <w:u w:val="none"/>
        </w:rPr>
        <w:t xml:space="preserve"> </w:t>
      </w:r>
      <w:r>
        <w:rPr>
          <w:sz w:val="24"/>
          <w:u w:val="none"/>
        </w:rPr>
        <w:t>evidence</w:t>
      </w:r>
    </w:p>
    <w:p w14:paraId="55CF3B98" w14:textId="77777777" w:rsidR="00AD376D" w:rsidRDefault="00AD376D">
      <w:pPr>
        <w:pStyle w:val="BodyText"/>
        <w:spacing w:before="2"/>
        <w:rPr>
          <w:sz w:val="16"/>
        </w:rPr>
      </w:pPr>
    </w:p>
    <w:p w14:paraId="0A2E25CA" w14:textId="77777777" w:rsidR="00AD376D" w:rsidRDefault="004628FA">
      <w:pPr>
        <w:pStyle w:val="BodyText"/>
        <w:spacing w:before="90" w:line="480" w:lineRule="auto"/>
        <w:ind w:left="240" w:right="119"/>
        <w:jc w:val="both"/>
      </w:pPr>
      <w:r>
        <w:t>of the acceptance of performance under this Agreement either wholly or partially, and no payment made hereunder shall be construed to be an acceptance of deficient or unsatisfactory Services.</w:t>
      </w:r>
    </w:p>
    <w:p w14:paraId="276C7B9E" w14:textId="77777777" w:rsidR="00AD376D" w:rsidRDefault="004628FA">
      <w:pPr>
        <w:pStyle w:val="ListParagraph"/>
        <w:numPr>
          <w:ilvl w:val="1"/>
          <w:numId w:val="14"/>
        </w:numPr>
        <w:tabs>
          <w:tab w:val="left" w:pos="1680"/>
          <w:tab w:val="left" w:pos="1681"/>
          <w:tab w:val="left" w:pos="5854"/>
        </w:tabs>
        <w:rPr>
          <w:sz w:val="24"/>
          <w:u w:val="none"/>
        </w:rPr>
      </w:pPr>
      <w:r>
        <w:rPr>
          <w:sz w:val="24"/>
        </w:rPr>
        <w:t>Right</w:t>
      </w:r>
      <w:r>
        <w:rPr>
          <w:spacing w:val="21"/>
          <w:sz w:val="24"/>
        </w:rPr>
        <w:t xml:space="preserve"> </w:t>
      </w:r>
      <w:r>
        <w:rPr>
          <w:sz w:val="24"/>
        </w:rPr>
        <w:t>to</w:t>
      </w:r>
      <w:r>
        <w:rPr>
          <w:spacing w:val="23"/>
          <w:sz w:val="24"/>
        </w:rPr>
        <w:t xml:space="preserve"> </w:t>
      </w:r>
      <w:r>
        <w:rPr>
          <w:sz w:val="24"/>
        </w:rPr>
        <w:t>Inspect;</w:t>
      </w:r>
      <w:r>
        <w:rPr>
          <w:spacing w:val="21"/>
          <w:sz w:val="24"/>
        </w:rPr>
        <w:t xml:space="preserve"> </w:t>
      </w:r>
      <w:r>
        <w:rPr>
          <w:sz w:val="24"/>
        </w:rPr>
        <w:t>Right</w:t>
      </w:r>
      <w:r>
        <w:rPr>
          <w:spacing w:val="21"/>
          <w:sz w:val="24"/>
        </w:rPr>
        <w:t xml:space="preserve"> </w:t>
      </w:r>
      <w:r>
        <w:rPr>
          <w:sz w:val="24"/>
        </w:rPr>
        <w:t>to</w:t>
      </w:r>
      <w:r>
        <w:rPr>
          <w:spacing w:val="21"/>
          <w:sz w:val="24"/>
        </w:rPr>
        <w:t xml:space="preserve"> </w:t>
      </w:r>
      <w:r>
        <w:rPr>
          <w:sz w:val="24"/>
        </w:rPr>
        <w:t>Audit</w:t>
      </w:r>
      <w:r>
        <w:rPr>
          <w:spacing w:val="21"/>
          <w:sz w:val="24"/>
        </w:rPr>
        <w:t xml:space="preserve"> </w:t>
      </w:r>
      <w:r>
        <w:rPr>
          <w:sz w:val="24"/>
        </w:rPr>
        <w:t>Books</w:t>
      </w:r>
      <w:r>
        <w:rPr>
          <w:sz w:val="24"/>
          <w:u w:val="none"/>
        </w:rPr>
        <w:t>.</w:t>
      </w:r>
      <w:r>
        <w:rPr>
          <w:sz w:val="24"/>
          <w:u w:val="none"/>
        </w:rPr>
        <w:tab/>
        <w:t>The Consultant and all</w:t>
      </w:r>
      <w:r>
        <w:rPr>
          <w:spacing w:val="32"/>
          <w:sz w:val="24"/>
          <w:u w:val="none"/>
        </w:rPr>
        <w:t xml:space="preserve"> </w:t>
      </w:r>
      <w:r>
        <w:rPr>
          <w:sz w:val="24"/>
          <w:u w:val="none"/>
        </w:rPr>
        <w:t>subconsultants</w:t>
      </w:r>
    </w:p>
    <w:p w14:paraId="07CF2FF2" w14:textId="77777777" w:rsidR="00AD376D" w:rsidRDefault="00AD376D">
      <w:pPr>
        <w:pStyle w:val="BodyText"/>
        <w:spacing w:before="2"/>
        <w:rPr>
          <w:sz w:val="16"/>
        </w:rPr>
      </w:pPr>
    </w:p>
    <w:p w14:paraId="326F1EB2" w14:textId="77777777" w:rsidR="00AD376D" w:rsidRDefault="004628FA">
      <w:pPr>
        <w:pStyle w:val="BodyText"/>
        <w:spacing w:before="90" w:line="480" w:lineRule="auto"/>
        <w:ind w:left="240" w:right="115"/>
        <w:jc w:val="both"/>
      </w:pPr>
      <w:r>
        <w:t>shall maintain books, records, documents, and other evidence directly pertinent to performance of this Agreement in accordance with generally accepted accounting principles. Any authorized representative of the District shall, at all reasonable times and with reasonable notice, have the right to inspect and examine the drawings, specifications and other contract documents at Consultant’s office during the period of their preparation. Any authorized representative of the District</w:t>
      </w:r>
      <w:r>
        <w:rPr>
          <w:spacing w:val="15"/>
        </w:rPr>
        <w:t xml:space="preserve"> </w:t>
      </w:r>
      <w:r>
        <w:t>shall,</w:t>
      </w:r>
      <w:r>
        <w:rPr>
          <w:spacing w:val="15"/>
        </w:rPr>
        <w:t xml:space="preserve"> </w:t>
      </w:r>
      <w:r>
        <w:t>at</w:t>
      </w:r>
      <w:r>
        <w:rPr>
          <w:spacing w:val="15"/>
        </w:rPr>
        <w:t xml:space="preserve"> </w:t>
      </w:r>
      <w:r>
        <w:t>all</w:t>
      </w:r>
      <w:r>
        <w:rPr>
          <w:spacing w:val="12"/>
        </w:rPr>
        <w:t xml:space="preserve"> </w:t>
      </w:r>
      <w:r>
        <w:t>reasonable</w:t>
      </w:r>
      <w:r>
        <w:rPr>
          <w:spacing w:val="13"/>
        </w:rPr>
        <w:t xml:space="preserve"> </w:t>
      </w:r>
      <w:r>
        <w:t>times</w:t>
      </w:r>
      <w:r>
        <w:rPr>
          <w:spacing w:val="13"/>
        </w:rPr>
        <w:t xml:space="preserve"> </w:t>
      </w:r>
      <w:r>
        <w:t>and</w:t>
      </w:r>
      <w:r>
        <w:rPr>
          <w:spacing w:val="13"/>
        </w:rPr>
        <w:t xml:space="preserve"> </w:t>
      </w:r>
      <w:r>
        <w:t>with</w:t>
      </w:r>
      <w:r>
        <w:rPr>
          <w:spacing w:val="15"/>
        </w:rPr>
        <w:t xml:space="preserve"> </w:t>
      </w:r>
      <w:r>
        <w:t>reasonable</w:t>
      </w:r>
      <w:r>
        <w:rPr>
          <w:spacing w:val="13"/>
        </w:rPr>
        <w:t xml:space="preserve"> </w:t>
      </w:r>
      <w:r>
        <w:t>notice,</w:t>
      </w:r>
      <w:r>
        <w:rPr>
          <w:spacing w:val="18"/>
        </w:rPr>
        <w:t xml:space="preserve"> </w:t>
      </w:r>
      <w:r>
        <w:t>also</w:t>
      </w:r>
      <w:r>
        <w:rPr>
          <w:spacing w:val="15"/>
        </w:rPr>
        <w:t xml:space="preserve"> </w:t>
      </w:r>
      <w:r>
        <w:t>have</w:t>
      </w:r>
      <w:r>
        <w:rPr>
          <w:spacing w:val="12"/>
        </w:rPr>
        <w:t xml:space="preserve"> </w:t>
      </w:r>
      <w:r>
        <w:t>the</w:t>
      </w:r>
      <w:r>
        <w:rPr>
          <w:spacing w:val="13"/>
        </w:rPr>
        <w:t xml:space="preserve"> </w:t>
      </w:r>
      <w:r>
        <w:t>right</w:t>
      </w:r>
      <w:r>
        <w:rPr>
          <w:spacing w:val="15"/>
        </w:rPr>
        <w:t xml:space="preserve"> </w:t>
      </w:r>
      <w:r>
        <w:t>to</w:t>
      </w:r>
      <w:r>
        <w:rPr>
          <w:spacing w:val="15"/>
        </w:rPr>
        <w:t xml:space="preserve"> </w:t>
      </w:r>
      <w:r>
        <w:t>examine</w:t>
      </w:r>
    </w:p>
    <w:p w14:paraId="6BF96CF3" w14:textId="77777777" w:rsidR="00AD376D" w:rsidRDefault="00AD376D">
      <w:pPr>
        <w:spacing w:line="480" w:lineRule="auto"/>
        <w:jc w:val="both"/>
        <w:sectPr w:rsidR="00AD376D">
          <w:pgSz w:w="12240" w:h="15840"/>
          <w:pgMar w:top="1360" w:right="1320" w:bottom="640" w:left="1200" w:header="0" w:footer="458" w:gutter="0"/>
          <w:cols w:space="720"/>
        </w:sectPr>
      </w:pPr>
    </w:p>
    <w:p w14:paraId="5AD5A1C2" w14:textId="77777777" w:rsidR="00AD376D" w:rsidRDefault="004628FA">
      <w:pPr>
        <w:pStyle w:val="BodyText"/>
        <w:spacing w:before="72" w:line="480" w:lineRule="auto"/>
        <w:ind w:left="240" w:right="116"/>
        <w:jc w:val="both"/>
      </w:pPr>
      <w:r>
        <w:lastRenderedPageBreak/>
        <w:t>records of payments to Subconsultants. Further, if the Time and Materials method of compensation is designated in Exhibit “C” – Compensation, any authorized representative of the District shall, at all reasonable times and with reasonable notice, have the right to audit, inspect and examine the Consultant’s accounting books and financial records for the Project, including, but not limited to, records of hours expended, personnel utilized, payments of employee salaries, and records of payments made to Subconsultants.</w:t>
      </w:r>
    </w:p>
    <w:p w14:paraId="50AB7681" w14:textId="77777777" w:rsidR="00AD376D" w:rsidRDefault="004628FA">
      <w:pPr>
        <w:pStyle w:val="ListParagraph"/>
        <w:numPr>
          <w:ilvl w:val="1"/>
          <w:numId w:val="14"/>
        </w:numPr>
        <w:tabs>
          <w:tab w:val="left" w:pos="1680"/>
          <w:tab w:val="left" w:pos="1681"/>
        </w:tabs>
        <w:rPr>
          <w:sz w:val="24"/>
          <w:u w:val="none"/>
        </w:rPr>
      </w:pPr>
      <w:r>
        <w:rPr>
          <w:sz w:val="24"/>
          <w:u w:val="none"/>
        </w:rPr>
        <w:t>In</w:t>
      </w:r>
      <w:r>
        <w:rPr>
          <w:spacing w:val="36"/>
          <w:sz w:val="24"/>
          <w:u w:val="none"/>
        </w:rPr>
        <w:t xml:space="preserve"> </w:t>
      </w:r>
      <w:r>
        <w:rPr>
          <w:sz w:val="24"/>
          <w:u w:val="none"/>
        </w:rPr>
        <w:t>the</w:t>
      </w:r>
      <w:r>
        <w:rPr>
          <w:spacing w:val="38"/>
          <w:sz w:val="24"/>
          <w:u w:val="none"/>
        </w:rPr>
        <w:t xml:space="preserve"> </w:t>
      </w:r>
      <w:r>
        <w:rPr>
          <w:sz w:val="24"/>
          <w:u w:val="none"/>
        </w:rPr>
        <w:t>event</w:t>
      </w:r>
      <w:r>
        <w:rPr>
          <w:spacing w:val="36"/>
          <w:sz w:val="24"/>
          <w:u w:val="none"/>
        </w:rPr>
        <w:t xml:space="preserve"> </w:t>
      </w:r>
      <w:r>
        <w:rPr>
          <w:sz w:val="24"/>
          <w:u w:val="none"/>
        </w:rPr>
        <w:t>of</w:t>
      </w:r>
      <w:r>
        <w:rPr>
          <w:spacing w:val="35"/>
          <w:sz w:val="24"/>
          <w:u w:val="none"/>
        </w:rPr>
        <w:t xml:space="preserve"> </w:t>
      </w:r>
      <w:r>
        <w:rPr>
          <w:sz w:val="24"/>
          <w:u w:val="none"/>
        </w:rPr>
        <w:t>a</w:t>
      </w:r>
      <w:r>
        <w:rPr>
          <w:spacing w:val="35"/>
          <w:sz w:val="24"/>
          <w:u w:val="none"/>
        </w:rPr>
        <w:t xml:space="preserve"> </w:t>
      </w:r>
      <w:r>
        <w:rPr>
          <w:sz w:val="24"/>
          <w:u w:val="none"/>
        </w:rPr>
        <w:t>disputed</w:t>
      </w:r>
      <w:r>
        <w:rPr>
          <w:spacing w:val="36"/>
          <w:sz w:val="24"/>
          <w:u w:val="none"/>
        </w:rPr>
        <w:t xml:space="preserve"> </w:t>
      </w:r>
      <w:r>
        <w:rPr>
          <w:sz w:val="24"/>
          <w:u w:val="none"/>
        </w:rPr>
        <w:t>invoice,</w:t>
      </w:r>
      <w:r>
        <w:rPr>
          <w:spacing w:val="36"/>
          <w:sz w:val="24"/>
          <w:u w:val="none"/>
        </w:rPr>
        <w:t xml:space="preserve"> </w:t>
      </w:r>
      <w:r>
        <w:rPr>
          <w:sz w:val="24"/>
          <w:u w:val="none"/>
        </w:rPr>
        <w:t>only</w:t>
      </w:r>
      <w:r>
        <w:rPr>
          <w:spacing w:val="31"/>
          <w:sz w:val="24"/>
          <w:u w:val="none"/>
        </w:rPr>
        <w:t xml:space="preserve"> </w:t>
      </w:r>
      <w:r>
        <w:rPr>
          <w:sz w:val="24"/>
          <w:u w:val="none"/>
        </w:rPr>
        <w:t>the</w:t>
      </w:r>
      <w:r>
        <w:rPr>
          <w:spacing w:val="35"/>
          <w:sz w:val="24"/>
          <w:u w:val="none"/>
        </w:rPr>
        <w:t xml:space="preserve"> </w:t>
      </w:r>
      <w:r>
        <w:rPr>
          <w:sz w:val="24"/>
          <w:u w:val="none"/>
        </w:rPr>
        <w:t>disputed</w:t>
      </w:r>
      <w:r>
        <w:rPr>
          <w:spacing w:val="35"/>
          <w:sz w:val="24"/>
          <w:u w:val="none"/>
        </w:rPr>
        <w:t xml:space="preserve"> </w:t>
      </w:r>
      <w:r>
        <w:rPr>
          <w:sz w:val="24"/>
          <w:u w:val="none"/>
        </w:rPr>
        <w:t>portion</w:t>
      </w:r>
      <w:r>
        <w:rPr>
          <w:spacing w:val="36"/>
          <w:sz w:val="24"/>
          <w:u w:val="none"/>
        </w:rPr>
        <w:t xml:space="preserve"> </w:t>
      </w:r>
      <w:r>
        <w:rPr>
          <w:sz w:val="24"/>
          <w:u w:val="none"/>
        </w:rPr>
        <w:t>shall</w:t>
      </w:r>
      <w:r>
        <w:rPr>
          <w:spacing w:val="36"/>
          <w:sz w:val="24"/>
          <w:u w:val="none"/>
        </w:rPr>
        <w:t xml:space="preserve"> </w:t>
      </w:r>
      <w:r>
        <w:rPr>
          <w:sz w:val="24"/>
          <w:u w:val="none"/>
        </w:rPr>
        <w:t>be</w:t>
      </w:r>
      <w:r>
        <w:rPr>
          <w:spacing w:val="35"/>
          <w:sz w:val="24"/>
          <w:u w:val="none"/>
        </w:rPr>
        <w:t xml:space="preserve"> </w:t>
      </w:r>
      <w:r>
        <w:rPr>
          <w:sz w:val="24"/>
          <w:u w:val="none"/>
        </w:rPr>
        <w:t>withheld</w:t>
      </w:r>
    </w:p>
    <w:p w14:paraId="5CEE0356" w14:textId="77777777" w:rsidR="00AD376D" w:rsidRDefault="00AD376D">
      <w:pPr>
        <w:pStyle w:val="BodyText"/>
        <w:spacing w:before="3"/>
        <w:rPr>
          <w:sz w:val="16"/>
        </w:rPr>
      </w:pPr>
    </w:p>
    <w:p w14:paraId="3202D73B" w14:textId="77777777" w:rsidR="00AD376D" w:rsidRDefault="004628FA">
      <w:pPr>
        <w:pStyle w:val="BodyText"/>
        <w:spacing w:before="90" w:line="480" w:lineRule="auto"/>
        <w:ind w:left="240" w:right="336"/>
      </w:pPr>
      <w:r>
        <w:t>from payment by the District and the District will process the remaining undisputed portion of the</w:t>
      </w:r>
      <w:r>
        <w:rPr>
          <w:spacing w:val="-1"/>
        </w:rPr>
        <w:t xml:space="preserve"> </w:t>
      </w:r>
      <w:r>
        <w:t>invoice.</w:t>
      </w:r>
    </w:p>
    <w:p w14:paraId="3207B5DF" w14:textId="77777777" w:rsidR="00AD376D" w:rsidRDefault="00AD376D">
      <w:pPr>
        <w:pStyle w:val="BodyText"/>
        <w:spacing w:before="3"/>
        <w:rPr>
          <w:sz w:val="21"/>
        </w:rPr>
      </w:pPr>
    </w:p>
    <w:p w14:paraId="6CD8F1C4" w14:textId="77777777" w:rsidR="00AD376D" w:rsidRDefault="004628FA">
      <w:pPr>
        <w:pStyle w:val="Heading1"/>
        <w:spacing w:before="0"/>
        <w:rPr>
          <w:u w:val="none"/>
        </w:rPr>
      </w:pPr>
      <w:r>
        <w:rPr>
          <w:u w:val="thick"/>
        </w:rPr>
        <w:t>Section 6. TERM AND SCHEDULE</w:t>
      </w:r>
    </w:p>
    <w:p w14:paraId="59BFF086" w14:textId="77777777" w:rsidR="00AD376D" w:rsidRDefault="00AD376D">
      <w:pPr>
        <w:pStyle w:val="BodyText"/>
        <w:spacing w:before="9"/>
        <w:rPr>
          <w:b/>
          <w:sz w:val="15"/>
        </w:rPr>
      </w:pPr>
    </w:p>
    <w:p w14:paraId="337B3C7E" w14:textId="77777777" w:rsidR="00AD376D" w:rsidRDefault="004628FA">
      <w:pPr>
        <w:pStyle w:val="ListParagraph"/>
        <w:numPr>
          <w:ilvl w:val="1"/>
          <w:numId w:val="13"/>
        </w:numPr>
        <w:tabs>
          <w:tab w:val="left" w:pos="1680"/>
          <w:tab w:val="left" w:pos="1681"/>
        </w:tabs>
        <w:spacing w:before="90"/>
        <w:rPr>
          <w:sz w:val="24"/>
          <w:u w:val="none"/>
        </w:rPr>
      </w:pPr>
      <w:r>
        <w:rPr>
          <w:sz w:val="24"/>
          <w:u w:val="none"/>
        </w:rPr>
        <w:t>Consultant shall not perform any Services hereunder until receipt of</w:t>
      </w:r>
      <w:r>
        <w:rPr>
          <w:spacing w:val="41"/>
          <w:sz w:val="24"/>
          <w:u w:val="none"/>
        </w:rPr>
        <w:t xml:space="preserve"> </w:t>
      </w:r>
      <w:r>
        <w:rPr>
          <w:sz w:val="24"/>
          <w:u w:val="none"/>
        </w:rPr>
        <w:t>written</w:t>
      </w:r>
    </w:p>
    <w:p w14:paraId="19CC7243" w14:textId="77777777" w:rsidR="00AD376D" w:rsidRDefault="00AD376D">
      <w:pPr>
        <w:pStyle w:val="BodyText"/>
        <w:spacing w:before="2"/>
        <w:rPr>
          <w:sz w:val="16"/>
        </w:rPr>
      </w:pPr>
    </w:p>
    <w:p w14:paraId="53482890" w14:textId="74AC14DE" w:rsidR="00AD376D" w:rsidRDefault="004628FA">
      <w:pPr>
        <w:pStyle w:val="BodyText"/>
        <w:spacing w:before="90" w:line="480" w:lineRule="auto"/>
        <w:ind w:left="240" w:right="119"/>
        <w:jc w:val="both"/>
      </w:pPr>
      <w:r>
        <w:t xml:space="preserve">Notice to Proceed from the District. The term of this Agreement </w:t>
      </w:r>
      <w:r w:rsidR="00EF7C40">
        <w:t xml:space="preserve">shall begin upon performance </w:t>
      </w:r>
      <w:r>
        <w:t>of the Services hereunder, and shall, unless extended by the District, or unless sooner canceled or terminated pursuant to the provisions hereof, expire on upon successful completion of the Services.</w:t>
      </w:r>
    </w:p>
    <w:p w14:paraId="12490D4F" w14:textId="77777777" w:rsidR="00AD376D" w:rsidRDefault="004628FA">
      <w:pPr>
        <w:pStyle w:val="ListParagraph"/>
        <w:numPr>
          <w:ilvl w:val="1"/>
          <w:numId w:val="13"/>
        </w:numPr>
        <w:tabs>
          <w:tab w:val="left" w:pos="1680"/>
          <w:tab w:val="left" w:pos="1681"/>
        </w:tabs>
        <w:spacing w:before="1"/>
        <w:rPr>
          <w:sz w:val="24"/>
          <w:u w:val="none"/>
        </w:rPr>
      </w:pPr>
      <w:r>
        <w:rPr>
          <w:sz w:val="24"/>
          <w:u w:val="none"/>
        </w:rPr>
        <w:t>The completion of the Services in a timely and orderly manner is</w:t>
      </w:r>
      <w:r>
        <w:rPr>
          <w:spacing w:val="53"/>
          <w:sz w:val="24"/>
          <w:u w:val="none"/>
        </w:rPr>
        <w:t xml:space="preserve"> </w:t>
      </w:r>
      <w:r>
        <w:rPr>
          <w:sz w:val="24"/>
          <w:u w:val="none"/>
        </w:rPr>
        <w:t>essential.</w:t>
      </w:r>
    </w:p>
    <w:p w14:paraId="17903FE2" w14:textId="77777777" w:rsidR="00AD376D" w:rsidRDefault="00AD376D">
      <w:pPr>
        <w:pStyle w:val="BodyText"/>
        <w:spacing w:before="2"/>
        <w:rPr>
          <w:sz w:val="16"/>
        </w:rPr>
      </w:pPr>
    </w:p>
    <w:p w14:paraId="13EF6CB6" w14:textId="77777777" w:rsidR="00AD376D" w:rsidRDefault="004628FA">
      <w:pPr>
        <w:pStyle w:val="BodyText"/>
        <w:spacing w:before="90" w:line="480" w:lineRule="auto"/>
        <w:ind w:left="240"/>
      </w:pPr>
      <w:r>
        <w:t>Consultant shall perform all Services and submit deliverables required by the Agreement within the times stipulated in the approved baseline Project Schedule.</w:t>
      </w:r>
    </w:p>
    <w:p w14:paraId="632A5104" w14:textId="77777777" w:rsidR="00AD376D" w:rsidRDefault="004628FA">
      <w:pPr>
        <w:pStyle w:val="ListParagraph"/>
        <w:numPr>
          <w:ilvl w:val="1"/>
          <w:numId w:val="13"/>
        </w:numPr>
        <w:tabs>
          <w:tab w:val="left" w:pos="1680"/>
          <w:tab w:val="left" w:pos="1681"/>
        </w:tabs>
        <w:rPr>
          <w:sz w:val="24"/>
          <w:u w:val="none"/>
        </w:rPr>
      </w:pPr>
      <w:r>
        <w:rPr>
          <w:sz w:val="24"/>
          <w:u w:val="none"/>
        </w:rPr>
        <w:t>Consultant</w:t>
      </w:r>
      <w:r>
        <w:rPr>
          <w:spacing w:val="8"/>
          <w:sz w:val="24"/>
          <w:u w:val="none"/>
        </w:rPr>
        <w:t xml:space="preserve"> </w:t>
      </w:r>
      <w:r>
        <w:rPr>
          <w:sz w:val="24"/>
          <w:u w:val="none"/>
        </w:rPr>
        <w:t>shall</w:t>
      </w:r>
      <w:r>
        <w:rPr>
          <w:spacing w:val="6"/>
          <w:sz w:val="24"/>
          <w:u w:val="none"/>
        </w:rPr>
        <w:t xml:space="preserve"> </w:t>
      </w:r>
      <w:r>
        <w:rPr>
          <w:sz w:val="24"/>
          <w:u w:val="none"/>
        </w:rPr>
        <w:t>prepare</w:t>
      </w:r>
      <w:r>
        <w:rPr>
          <w:spacing w:val="7"/>
          <w:sz w:val="24"/>
          <w:u w:val="none"/>
        </w:rPr>
        <w:t xml:space="preserve"> </w:t>
      </w:r>
      <w:r>
        <w:rPr>
          <w:sz w:val="24"/>
          <w:u w:val="none"/>
        </w:rPr>
        <w:t>and</w:t>
      </w:r>
      <w:r>
        <w:rPr>
          <w:spacing w:val="8"/>
          <w:sz w:val="24"/>
          <w:u w:val="none"/>
        </w:rPr>
        <w:t xml:space="preserve"> </w:t>
      </w:r>
      <w:r>
        <w:rPr>
          <w:sz w:val="24"/>
          <w:u w:val="none"/>
        </w:rPr>
        <w:t>submit</w:t>
      </w:r>
      <w:r>
        <w:rPr>
          <w:spacing w:val="10"/>
          <w:sz w:val="24"/>
          <w:u w:val="none"/>
        </w:rPr>
        <w:t xml:space="preserve"> </w:t>
      </w:r>
      <w:r>
        <w:rPr>
          <w:sz w:val="24"/>
          <w:u w:val="none"/>
        </w:rPr>
        <w:t>a</w:t>
      </w:r>
      <w:r>
        <w:rPr>
          <w:spacing w:val="7"/>
          <w:sz w:val="24"/>
          <w:u w:val="none"/>
        </w:rPr>
        <w:t xml:space="preserve"> </w:t>
      </w:r>
      <w:r>
        <w:rPr>
          <w:sz w:val="24"/>
          <w:u w:val="none"/>
        </w:rPr>
        <w:t>baseline</w:t>
      </w:r>
      <w:r>
        <w:rPr>
          <w:spacing w:val="7"/>
          <w:sz w:val="24"/>
          <w:u w:val="none"/>
        </w:rPr>
        <w:t xml:space="preserve"> </w:t>
      </w:r>
      <w:r>
        <w:rPr>
          <w:sz w:val="24"/>
          <w:u w:val="none"/>
        </w:rPr>
        <w:t>project</w:t>
      </w:r>
      <w:r>
        <w:rPr>
          <w:spacing w:val="10"/>
          <w:sz w:val="24"/>
          <w:u w:val="none"/>
        </w:rPr>
        <w:t xml:space="preserve"> </w:t>
      </w:r>
      <w:r>
        <w:rPr>
          <w:sz w:val="24"/>
          <w:u w:val="none"/>
        </w:rPr>
        <w:t>schedule</w:t>
      </w:r>
      <w:r>
        <w:rPr>
          <w:spacing w:val="8"/>
          <w:sz w:val="24"/>
          <w:u w:val="none"/>
        </w:rPr>
        <w:t xml:space="preserve"> </w:t>
      </w:r>
      <w:r>
        <w:rPr>
          <w:sz w:val="24"/>
          <w:u w:val="none"/>
        </w:rPr>
        <w:t>for</w:t>
      </w:r>
      <w:r>
        <w:rPr>
          <w:spacing w:val="10"/>
          <w:sz w:val="24"/>
          <w:u w:val="none"/>
        </w:rPr>
        <w:t xml:space="preserve"> </w:t>
      </w:r>
      <w:r>
        <w:rPr>
          <w:sz w:val="24"/>
          <w:u w:val="none"/>
        </w:rPr>
        <w:t>District</w:t>
      </w:r>
    </w:p>
    <w:p w14:paraId="6972EA8E" w14:textId="77777777" w:rsidR="00AD376D" w:rsidRDefault="00AD376D">
      <w:pPr>
        <w:pStyle w:val="BodyText"/>
        <w:spacing w:before="3"/>
        <w:rPr>
          <w:sz w:val="16"/>
        </w:rPr>
      </w:pPr>
    </w:p>
    <w:p w14:paraId="789D3D32" w14:textId="210B9105" w:rsidR="00AD376D" w:rsidRDefault="004628FA">
      <w:pPr>
        <w:pStyle w:val="BodyText"/>
        <w:spacing w:before="90"/>
        <w:ind w:left="240"/>
      </w:pPr>
      <w:r>
        <w:t xml:space="preserve">approval in accordance with the District’s </w:t>
      </w:r>
      <w:r w:rsidR="00332AC9">
        <w:t>Schedule Requirements</w:t>
      </w:r>
      <w:r>
        <w:t>.</w:t>
      </w:r>
    </w:p>
    <w:p w14:paraId="4341B1C8" w14:textId="77777777" w:rsidR="00AD376D" w:rsidRDefault="00AD376D">
      <w:pPr>
        <w:pStyle w:val="BodyText"/>
        <w:spacing w:before="11"/>
        <w:rPr>
          <w:sz w:val="23"/>
        </w:rPr>
      </w:pPr>
    </w:p>
    <w:p w14:paraId="4A4E20FE" w14:textId="77777777" w:rsidR="00AD376D" w:rsidRDefault="004628FA">
      <w:pPr>
        <w:pStyle w:val="ListParagraph"/>
        <w:numPr>
          <w:ilvl w:val="1"/>
          <w:numId w:val="13"/>
        </w:numPr>
        <w:tabs>
          <w:tab w:val="left" w:pos="1680"/>
          <w:tab w:val="left" w:pos="1681"/>
        </w:tabs>
        <w:rPr>
          <w:sz w:val="24"/>
          <w:u w:val="none"/>
        </w:rPr>
      </w:pPr>
      <w:r>
        <w:rPr>
          <w:sz w:val="24"/>
          <w:u w:val="none"/>
        </w:rPr>
        <w:t>Consultant</w:t>
      </w:r>
      <w:r>
        <w:rPr>
          <w:spacing w:val="12"/>
          <w:sz w:val="24"/>
          <w:u w:val="none"/>
        </w:rPr>
        <w:t xml:space="preserve"> </w:t>
      </w:r>
      <w:r>
        <w:rPr>
          <w:sz w:val="24"/>
          <w:u w:val="none"/>
        </w:rPr>
        <w:t>shall</w:t>
      </w:r>
      <w:r>
        <w:rPr>
          <w:spacing w:val="15"/>
          <w:sz w:val="24"/>
          <w:u w:val="none"/>
        </w:rPr>
        <w:t xml:space="preserve"> </w:t>
      </w:r>
      <w:r>
        <w:rPr>
          <w:sz w:val="24"/>
          <w:u w:val="none"/>
        </w:rPr>
        <w:t>provide</w:t>
      </w:r>
      <w:r>
        <w:rPr>
          <w:spacing w:val="15"/>
          <w:sz w:val="24"/>
          <w:u w:val="none"/>
        </w:rPr>
        <w:t xml:space="preserve"> </w:t>
      </w:r>
      <w:r>
        <w:rPr>
          <w:sz w:val="24"/>
          <w:u w:val="none"/>
        </w:rPr>
        <w:t>monthly</w:t>
      </w:r>
      <w:r>
        <w:rPr>
          <w:spacing w:val="8"/>
          <w:sz w:val="24"/>
          <w:u w:val="none"/>
        </w:rPr>
        <w:t xml:space="preserve"> </w:t>
      </w:r>
      <w:r>
        <w:rPr>
          <w:sz w:val="24"/>
          <w:u w:val="none"/>
        </w:rPr>
        <w:t>status</w:t>
      </w:r>
      <w:r>
        <w:rPr>
          <w:spacing w:val="12"/>
          <w:sz w:val="24"/>
          <w:u w:val="none"/>
        </w:rPr>
        <w:t xml:space="preserve"> </w:t>
      </w:r>
      <w:r>
        <w:rPr>
          <w:sz w:val="24"/>
          <w:u w:val="none"/>
        </w:rPr>
        <w:t>updates,</w:t>
      </w:r>
      <w:r>
        <w:rPr>
          <w:spacing w:val="15"/>
          <w:sz w:val="24"/>
          <w:u w:val="none"/>
        </w:rPr>
        <w:t xml:space="preserve"> </w:t>
      </w:r>
      <w:r>
        <w:rPr>
          <w:sz w:val="24"/>
          <w:u w:val="none"/>
        </w:rPr>
        <w:t>and</w:t>
      </w:r>
      <w:r>
        <w:rPr>
          <w:spacing w:val="12"/>
          <w:sz w:val="24"/>
          <w:u w:val="none"/>
        </w:rPr>
        <w:t xml:space="preserve"> </w:t>
      </w:r>
      <w:r>
        <w:rPr>
          <w:sz w:val="24"/>
          <w:u w:val="none"/>
        </w:rPr>
        <w:t>submit</w:t>
      </w:r>
      <w:r>
        <w:rPr>
          <w:spacing w:val="12"/>
          <w:sz w:val="24"/>
          <w:u w:val="none"/>
        </w:rPr>
        <w:t xml:space="preserve"> </w:t>
      </w:r>
      <w:r>
        <w:rPr>
          <w:sz w:val="24"/>
          <w:u w:val="none"/>
        </w:rPr>
        <w:t>the</w:t>
      </w:r>
      <w:r>
        <w:rPr>
          <w:spacing w:val="11"/>
          <w:sz w:val="24"/>
          <w:u w:val="none"/>
        </w:rPr>
        <w:t xml:space="preserve"> </w:t>
      </w:r>
      <w:r>
        <w:rPr>
          <w:sz w:val="24"/>
          <w:u w:val="none"/>
        </w:rPr>
        <w:t>project</w:t>
      </w:r>
      <w:r>
        <w:rPr>
          <w:spacing w:val="12"/>
          <w:sz w:val="24"/>
          <w:u w:val="none"/>
        </w:rPr>
        <w:t xml:space="preserve"> </w:t>
      </w:r>
      <w:r>
        <w:rPr>
          <w:sz w:val="24"/>
          <w:u w:val="none"/>
        </w:rPr>
        <w:t>schedule</w:t>
      </w:r>
    </w:p>
    <w:p w14:paraId="32549A39" w14:textId="77777777" w:rsidR="00AD376D" w:rsidRDefault="00AD376D">
      <w:pPr>
        <w:pStyle w:val="BodyText"/>
        <w:spacing w:before="2"/>
        <w:rPr>
          <w:sz w:val="16"/>
        </w:rPr>
      </w:pPr>
    </w:p>
    <w:p w14:paraId="72AD5066" w14:textId="243FAF60" w:rsidR="00AD376D" w:rsidRDefault="004628FA">
      <w:pPr>
        <w:pStyle w:val="BodyText"/>
        <w:spacing w:before="90" w:line="480" w:lineRule="auto"/>
        <w:ind w:left="240" w:right="120"/>
        <w:jc w:val="both"/>
      </w:pPr>
      <w:r>
        <w:t xml:space="preserve">and schedule narrative for review by the District in accordance with the District’s Schedule Guidance </w:t>
      </w:r>
      <w:r w:rsidR="00332AC9">
        <w:t>Requirements</w:t>
      </w:r>
      <w:r>
        <w:t xml:space="preserve">. The requirement to submit schedule updates on a monthly basis may only be revised by authorization of the </w:t>
      </w:r>
      <w:r w:rsidR="00EF7C40">
        <w:t>Chief Engineer</w:t>
      </w:r>
      <w:r>
        <w:t>.</w:t>
      </w:r>
    </w:p>
    <w:p w14:paraId="7DF25522" w14:textId="77777777" w:rsidR="00AD376D" w:rsidRDefault="00AD376D">
      <w:pPr>
        <w:spacing w:line="480" w:lineRule="auto"/>
        <w:jc w:val="both"/>
        <w:sectPr w:rsidR="00AD376D">
          <w:pgSz w:w="12240" w:h="15840"/>
          <w:pgMar w:top="1360" w:right="1320" w:bottom="640" w:left="1200" w:header="0" w:footer="458" w:gutter="0"/>
          <w:cols w:space="720"/>
        </w:sectPr>
      </w:pPr>
    </w:p>
    <w:p w14:paraId="54B8F1C3" w14:textId="77777777" w:rsidR="00AD376D" w:rsidRDefault="004628FA">
      <w:pPr>
        <w:pStyle w:val="ListParagraph"/>
        <w:numPr>
          <w:ilvl w:val="1"/>
          <w:numId w:val="13"/>
        </w:numPr>
        <w:tabs>
          <w:tab w:val="left" w:pos="1680"/>
          <w:tab w:val="left" w:pos="1681"/>
        </w:tabs>
        <w:spacing w:before="72"/>
        <w:rPr>
          <w:sz w:val="24"/>
          <w:u w:val="none"/>
        </w:rPr>
      </w:pPr>
      <w:r>
        <w:rPr>
          <w:sz w:val="24"/>
          <w:u w:val="none"/>
        </w:rPr>
        <w:lastRenderedPageBreak/>
        <w:t>Neither</w:t>
      </w:r>
      <w:r>
        <w:rPr>
          <w:spacing w:val="10"/>
          <w:sz w:val="24"/>
          <w:u w:val="none"/>
        </w:rPr>
        <w:t xml:space="preserve"> </w:t>
      </w:r>
      <w:r>
        <w:rPr>
          <w:sz w:val="24"/>
          <w:u w:val="none"/>
        </w:rPr>
        <w:t>party</w:t>
      </w:r>
      <w:r>
        <w:rPr>
          <w:spacing w:val="5"/>
          <w:sz w:val="24"/>
          <w:u w:val="none"/>
        </w:rPr>
        <w:t xml:space="preserve"> </w:t>
      </w:r>
      <w:r>
        <w:rPr>
          <w:sz w:val="24"/>
          <w:u w:val="none"/>
        </w:rPr>
        <w:t>to</w:t>
      </w:r>
      <w:r>
        <w:rPr>
          <w:spacing w:val="10"/>
          <w:sz w:val="24"/>
          <w:u w:val="none"/>
        </w:rPr>
        <w:t xml:space="preserve"> </w:t>
      </w:r>
      <w:r>
        <w:rPr>
          <w:sz w:val="24"/>
          <w:u w:val="none"/>
        </w:rPr>
        <w:t>this</w:t>
      </w:r>
      <w:r>
        <w:rPr>
          <w:spacing w:val="10"/>
          <w:sz w:val="24"/>
          <w:u w:val="none"/>
        </w:rPr>
        <w:t xml:space="preserve"> </w:t>
      </w:r>
      <w:r>
        <w:rPr>
          <w:sz w:val="24"/>
          <w:u w:val="none"/>
        </w:rPr>
        <w:t>Agreement</w:t>
      </w:r>
      <w:r>
        <w:rPr>
          <w:spacing w:val="10"/>
          <w:sz w:val="24"/>
          <w:u w:val="none"/>
        </w:rPr>
        <w:t xml:space="preserve"> </w:t>
      </w:r>
      <w:r>
        <w:rPr>
          <w:sz w:val="24"/>
          <w:u w:val="none"/>
        </w:rPr>
        <w:t>shall</w:t>
      </w:r>
      <w:r>
        <w:rPr>
          <w:spacing w:val="10"/>
          <w:sz w:val="24"/>
          <w:u w:val="none"/>
        </w:rPr>
        <w:t xml:space="preserve"> </w:t>
      </w:r>
      <w:r>
        <w:rPr>
          <w:sz w:val="24"/>
          <w:u w:val="none"/>
        </w:rPr>
        <w:t>be</w:t>
      </w:r>
      <w:r>
        <w:rPr>
          <w:spacing w:val="8"/>
          <w:sz w:val="24"/>
          <w:u w:val="none"/>
        </w:rPr>
        <w:t xml:space="preserve"> </w:t>
      </w:r>
      <w:r>
        <w:rPr>
          <w:sz w:val="24"/>
          <w:u w:val="none"/>
        </w:rPr>
        <w:t>deemed</w:t>
      </w:r>
      <w:r>
        <w:rPr>
          <w:spacing w:val="11"/>
          <w:sz w:val="24"/>
          <w:u w:val="none"/>
        </w:rPr>
        <w:t xml:space="preserve"> </w:t>
      </w:r>
      <w:r>
        <w:rPr>
          <w:sz w:val="24"/>
          <w:u w:val="none"/>
        </w:rPr>
        <w:t>in</w:t>
      </w:r>
      <w:r>
        <w:rPr>
          <w:spacing w:val="10"/>
          <w:sz w:val="24"/>
          <w:u w:val="none"/>
        </w:rPr>
        <w:t xml:space="preserve"> </w:t>
      </w:r>
      <w:r>
        <w:rPr>
          <w:sz w:val="24"/>
          <w:u w:val="none"/>
        </w:rPr>
        <w:t>default</w:t>
      </w:r>
      <w:r>
        <w:rPr>
          <w:spacing w:val="10"/>
          <w:sz w:val="24"/>
          <w:u w:val="none"/>
        </w:rPr>
        <w:t xml:space="preserve"> </w:t>
      </w:r>
      <w:r>
        <w:rPr>
          <w:sz w:val="24"/>
          <w:u w:val="none"/>
        </w:rPr>
        <w:t>in</w:t>
      </w:r>
      <w:r>
        <w:rPr>
          <w:spacing w:val="10"/>
          <w:sz w:val="24"/>
          <w:u w:val="none"/>
        </w:rPr>
        <w:t xml:space="preserve"> </w:t>
      </w:r>
      <w:r>
        <w:rPr>
          <w:sz w:val="24"/>
          <w:u w:val="none"/>
        </w:rPr>
        <w:t>the</w:t>
      </w:r>
      <w:r>
        <w:rPr>
          <w:spacing w:val="10"/>
          <w:sz w:val="24"/>
          <w:u w:val="none"/>
        </w:rPr>
        <w:t xml:space="preserve"> </w:t>
      </w:r>
      <w:r>
        <w:rPr>
          <w:sz w:val="24"/>
          <w:u w:val="none"/>
        </w:rPr>
        <w:t>performance</w:t>
      </w:r>
      <w:r>
        <w:rPr>
          <w:spacing w:val="8"/>
          <w:sz w:val="24"/>
          <w:u w:val="none"/>
        </w:rPr>
        <w:t xml:space="preserve"> </w:t>
      </w:r>
      <w:r>
        <w:rPr>
          <w:sz w:val="24"/>
          <w:u w:val="none"/>
        </w:rPr>
        <w:t>of</w:t>
      </w:r>
    </w:p>
    <w:p w14:paraId="561F9BC8" w14:textId="77777777" w:rsidR="00AD376D" w:rsidRDefault="00AD376D">
      <w:pPr>
        <w:pStyle w:val="BodyText"/>
        <w:spacing w:before="2"/>
        <w:rPr>
          <w:sz w:val="16"/>
        </w:rPr>
      </w:pPr>
    </w:p>
    <w:p w14:paraId="15A82E9C" w14:textId="77777777" w:rsidR="00AD376D" w:rsidRDefault="004628FA">
      <w:pPr>
        <w:pStyle w:val="BodyText"/>
        <w:spacing w:before="90" w:line="480" w:lineRule="auto"/>
        <w:ind w:left="240" w:right="115"/>
        <w:jc w:val="both"/>
      </w:pPr>
      <w:r>
        <w:t>its obligations if that party is prevented or delayed from performing by forces beyond its control, (hereinafter “Force Majeure”) including, without limitation, acts of God or of a public enemy; acts of a municipal, state, federal or other governmental legislative, administrative or judicial entity; any catastrophe resulting from flood, fire, extreme weather conditions, explosion; labor disturbances; and other cause beyond the control of the non-performing party. Consultant may be granted a time extension and cost adjustment for its performance based on the duration of the Force Majeure.</w:t>
      </w:r>
    </w:p>
    <w:p w14:paraId="7010E02D" w14:textId="77777777" w:rsidR="00AD376D" w:rsidRDefault="004628FA">
      <w:pPr>
        <w:pStyle w:val="Heading1"/>
        <w:spacing w:before="6"/>
        <w:jc w:val="both"/>
        <w:rPr>
          <w:u w:val="none"/>
        </w:rPr>
      </w:pPr>
      <w:r>
        <w:rPr>
          <w:u w:val="thick"/>
        </w:rPr>
        <w:t>Section 7. STANDARDS OF PERFORMANCE, ERRORS AND OMISSION</w:t>
      </w:r>
    </w:p>
    <w:p w14:paraId="5274FF74" w14:textId="77777777" w:rsidR="00AD376D" w:rsidRDefault="00AD376D">
      <w:pPr>
        <w:pStyle w:val="BodyText"/>
        <w:spacing w:before="9"/>
        <w:rPr>
          <w:b/>
          <w:sz w:val="15"/>
        </w:rPr>
      </w:pPr>
    </w:p>
    <w:p w14:paraId="6D78EE90" w14:textId="77777777" w:rsidR="00AD376D" w:rsidRDefault="004628FA">
      <w:pPr>
        <w:pStyle w:val="ListParagraph"/>
        <w:numPr>
          <w:ilvl w:val="1"/>
          <w:numId w:val="12"/>
        </w:numPr>
        <w:tabs>
          <w:tab w:val="left" w:pos="1680"/>
          <w:tab w:val="left" w:pos="1681"/>
        </w:tabs>
        <w:spacing w:before="90"/>
        <w:rPr>
          <w:sz w:val="24"/>
          <w:u w:val="none"/>
        </w:rPr>
      </w:pPr>
      <w:r>
        <w:rPr>
          <w:sz w:val="24"/>
          <w:u w:val="none"/>
        </w:rPr>
        <w:t>Services</w:t>
      </w:r>
      <w:r>
        <w:rPr>
          <w:spacing w:val="45"/>
          <w:sz w:val="24"/>
          <w:u w:val="none"/>
        </w:rPr>
        <w:t xml:space="preserve"> </w:t>
      </w:r>
      <w:r>
        <w:rPr>
          <w:sz w:val="24"/>
          <w:u w:val="none"/>
        </w:rPr>
        <w:t>provided</w:t>
      </w:r>
      <w:r>
        <w:rPr>
          <w:spacing w:val="43"/>
          <w:sz w:val="24"/>
          <w:u w:val="none"/>
        </w:rPr>
        <w:t xml:space="preserve"> </w:t>
      </w:r>
      <w:r>
        <w:rPr>
          <w:sz w:val="24"/>
          <w:u w:val="none"/>
        </w:rPr>
        <w:t>by</w:t>
      </w:r>
      <w:r>
        <w:rPr>
          <w:spacing w:val="40"/>
          <w:sz w:val="24"/>
          <w:u w:val="none"/>
        </w:rPr>
        <w:t xml:space="preserve"> </w:t>
      </w:r>
      <w:r>
        <w:rPr>
          <w:sz w:val="24"/>
          <w:u w:val="none"/>
        </w:rPr>
        <w:t>the</w:t>
      </w:r>
      <w:r>
        <w:rPr>
          <w:spacing w:val="43"/>
          <w:sz w:val="24"/>
          <w:u w:val="none"/>
        </w:rPr>
        <w:t xml:space="preserve"> </w:t>
      </w:r>
      <w:r>
        <w:rPr>
          <w:sz w:val="24"/>
          <w:u w:val="none"/>
        </w:rPr>
        <w:t>Consultant</w:t>
      </w:r>
      <w:r>
        <w:rPr>
          <w:spacing w:val="45"/>
          <w:sz w:val="24"/>
          <w:u w:val="none"/>
        </w:rPr>
        <w:t xml:space="preserve"> </w:t>
      </w:r>
      <w:r>
        <w:rPr>
          <w:sz w:val="24"/>
          <w:u w:val="none"/>
        </w:rPr>
        <w:t>and</w:t>
      </w:r>
      <w:r>
        <w:rPr>
          <w:spacing w:val="45"/>
          <w:sz w:val="24"/>
          <w:u w:val="none"/>
        </w:rPr>
        <w:t xml:space="preserve"> </w:t>
      </w:r>
      <w:r>
        <w:rPr>
          <w:sz w:val="24"/>
          <w:u w:val="none"/>
        </w:rPr>
        <w:t>all</w:t>
      </w:r>
      <w:r>
        <w:rPr>
          <w:spacing w:val="45"/>
          <w:sz w:val="24"/>
          <w:u w:val="none"/>
        </w:rPr>
        <w:t xml:space="preserve"> </w:t>
      </w:r>
      <w:r>
        <w:rPr>
          <w:sz w:val="24"/>
          <w:u w:val="none"/>
        </w:rPr>
        <w:t>of</w:t>
      </w:r>
      <w:r>
        <w:rPr>
          <w:spacing w:val="45"/>
          <w:sz w:val="24"/>
          <w:u w:val="none"/>
        </w:rPr>
        <w:t xml:space="preserve"> </w:t>
      </w:r>
      <w:r>
        <w:rPr>
          <w:sz w:val="24"/>
          <w:u w:val="none"/>
        </w:rPr>
        <w:t>its</w:t>
      </w:r>
      <w:r>
        <w:rPr>
          <w:spacing w:val="43"/>
          <w:sz w:val="24"/>
          <w:u w:val="none"/>
        </w:rPr>
        <w:t xml:space="preserve"> </w:t>
      </w:r>
      <w:r>
        <w:rPr>
          <w:sz w:val="24"/>
          <w:u w:val="none"/>
        </w:rPr>
        <w:t>agents,</w:t>
      </w:r>
      <w:r>
        <w:rPr>
          <w:spacing w:val="47"/>
          <w:sz w:val="24"/>
          <w:u w:val="none"/>
        </w:rPr>
        <w:t xml:space="preserve"> </w:t>
      </w:r>
      <w:r>
        <w:rPr>
          <w:sz w:val="24"/>
          <w:u w:val="none"/>
        </w:rPr>
        <w:t>subconsultants,</w:t>
      </w:r>
      <w:r>
        <w:rPr>
          <w:spacing w:val="43"/>
          <w:sz w:val="24"/>
          <w:u w:val="none"/>
        </w:rPr>
        <w:t xml:space="preserve"> </w:t>
      </w:r>
      <w:r>
        <w:rPr>
          <w:sz w:val="24"/>
          <w:u w:val="none"/>
        </w:rPr>
        <w:t>and</w:t>
      </w:r>
    </w:p>
    <w:p w14:paraId="5364F9F4" w14:textId="77777777" w:rsidR="00AD376D" w:rsidRDefault="00AD376D">
      <w:pPr>
        <w:pStyle w:val="BodyText"/>
        <w:spacing w:before="2"/>
        <w:rPr>
          <w:sz w:val="16"/>
        </w:rPr>
      </w:pPr>
    </w:p>
    <w:p w14:paraId="63D5F85B" w14:textId="68405646" w:rsidR="00AD376D" w:rsidRDefault="004628FA">
      <w:pPr>
        <w:pStyle w:val="BodyText"/>
        <w:spacing w:before="90" w:line="480" w:lineRule="auto"/>
        <w:ind w:left="240" w:right="116"/>
        <w:jc w:val="both"/>
      </w:pPr>
      <w:r>
        <w:t xml:space="preserve">employees under this Agreement shall be performed in a manner consistent with the degree of care and skill customarily accepted as good professional practices and procedures by members of the same profession currently practicing under similar circumstances in the </w:t>
      </w:r>
      <w:r w:rsidR="00EF7C40">
        <w:t>Youngstown/Warren</w:t>
      </w:r>
      <w:r>
        <w:t xml:space="preserve"> metropolitan area, as well as having the experience and qualifications to complete the Services.</w:t>
      </w:r>
    </w:p>
    <w:p w14:paraId="22A5986C" w14:textId="77777777" w:rsidR="00AD376D" w:rsidRDefault="004628FA">
      <w:pPr>
        <w:pStyle w:val="ListParagraph"/>
        <w:numPr>
          <w:ilvl w:val="1"/>
          <w:numId w:val="12"/>
        </w:numPr>
        <w:tabs>
          <w:tab w:val="left" w:pos="1680"/>
          <w:tab w:val="left" w:pos="1681"/>
        </w:tabs>
        <w:rPr>
          <w:sz w:val="24"/>
          <w:u w:val="none"/>
        </w:rPr>
      </w:pPr>
      <w:r>
        <w:rPr>
          <w:sz w:val="24"/>
          <w:u w:val="none"/>
        </w:rPr>
        <w:t>The</w:t>
      </w:r>
      <w:r>
        <w:rPr>
          <w:spacing w:val="15"/>
          <w:sz w:val="24"/>
          <w:u w:val="none"/>
        </w:rPr>
        <w:t xml:space="preserve"> </w:t>
      </w:r>
      <w:r>
        <w:rPr>
          <w:sz w:val="24"/>
          <w:u w:val="none"/>
        </w:rPr>
        <w:t>District</w:t>
      </w:r>
      <w:r>
        <w:rPr>
          <w:spacing w:val="15"/>
          <w:sz w:val="24"/>
          <w:u w:val="none"/>
        </w:rPr>
        <w:t xml:space="preserve"> </w:t>
      </w:r>
      <w:r>
        <w:rPr>
          <w:sz w:val="24"/>
          <w:u w:val="none"/>
        </w:rPr>
        <w:t>shall</w:t>
      </w:r>
      <w:r>
        <w:rPr>
          <w:spacing w:val="15"/>
          <w:sz w:val="24"/>
          <w:u w:val="none"/>
        </w:rPr>
        <w:t xml:space="preserve"> </w:t>
      </w:r>
      <w:r>
        <w:rPr>
          <w:sz w:val="24"/>
          <w:u w:val="none"/>
        </w:rPr>
        <w:t>not</w:t>
      </w:r>
      <w:r>
        <w:rPr>
          <w:spacing w:val="15"/>
          <w:sz w:val="24"/>
          <w:u w:val="none"/>
        </w:rPr>
        <w:t xml:space="preserve"> </w:t>
      </w:r>
      <w:r>
        <w:rPr>
          <w:sz w:val="24"/>
          <w:u w:val="none"/>
        </w:rPr>
        <w:t>be</w:t>
      </w:r>
      <w:r>
        <w:rPr>
          <w:spacing w:val="15"/>
          <w:sz w:val="24"/>
          <w:u w:val="none"/>
        </w:rPr>
        <w:t xml:space="preserve"> </w:t>
      </w:r>
      <w:r>
        <w:rPr>
          <w:sz w:val="24"/>
          <w:u w:val="none"/>
        </w:rPr>
        <w:t>responsible</w:t>
      </w:r>
      <w:r>
        <w:rPr>
          <w:spacing w:val="16"/>
          <w:sz w:val="24"/>
          <w:u w:val="none"/>
        </w:rPr>
        <w:t xml:space="preserve"> </w:t>
      </w:r>
      <w:r>
        <w:rPr>
          <w:sz w:val="24"/>
          <w:u w:val="none"/>
        </w:rPr>
        <w:t>for</w:t>
      </w:r>
      <w:r>
        <w:rPr>
          <w:spacing w:val="13"/>
          <w:sz w:val="24"/>
          <w:u w:val="none"/>
        </w:rPr>
        <w:t xml:space="preserve"> </w:t>
      </w:r>
      <w:r>
        <w:rPr>
          <w:sz w:val="24"/>
          <w:u w:val="none"/>
        </w:rPr>
        <w:t>discovering</w:t>
      </w:r>
      <w:r>
        <w:rPr>
          <w:spacing w:val="12"/>
          <w:sz w:val="24"/>
          <w:u w:val="none"/>
        </w:rPr>
        <w:t xml:space="preserve"> </w:t>
      </w:r>
      <w:r>
        <w:rPr>
          <w:sz w:val="24"/>
          <w:u w:val="none"/>
        </w:rPr>
        <w:t>deficiencies</w:t>
      </w:r>
      <w:r>
        <w:rPr>
          <w:spacing w:val="15"/>
          <w:sz w:val="24"/>
          <w:u w:val="none"/>
        </w:rPr>
        <w:t xml:space="preserve"> </w:t>
      </w:r>
      <w:r>
        <w:rPr>
          <w:sz w:val="24"/>
          <w:u w:val="none"/>
        </w:rPr>
        <w:t>in</w:t>
      </w:r>
      <w:r>
        <w:rPr>
          <w:spacing w:val="15"/>
          <w:sz w:val="24"/>
          <w:u w:val="none"/>
        </w:rPr>
        <w:t xml:space="preserve"> </w:t>
      </w:r>
      <w:r>
        <w:rPr>
          <w:sz w:val="24"/>
          <w:u w:val="none"/>
        </w:rPr>
        <w:t>the</w:t>
      </w:r>
      <w:r>
        <w:rPr>
          <w:spacing w:val="13"/>
          <w:sz w:val="24"/>
          <w:u w:val="none"/>
        </w:rPr>
        <w:t xml:space="preserve"> </w:t>
      </w:r>
      <w:r>
        <w:rPr>
          <w:sz w:val="24"/>
          <w:u w:val="none"/>
        </w:rPr>
        <w:t>technical</w:t>
      </w:r>
    </w:p>
    <w:p w14:paraId="45D52726" w14:textId="77777777" w:rsidR="00AD376D" w:rsidRDefault="00AD376D">
      <w:pPr>
        <w:pStyle w:val="BodyText"/>
        <w:spacing w:before="2"/>
        <w:rPr>
          <w:sz w:val="16"/>
        </w:rPr>
      </w:pPr>
    </w:p>
    <w:p w14:paraId="1D4BB453" w14:textId="77777777" w:rsidR="00AD376D" w:rsidRDefault="004628FA">
      <w:pPr>
        <w:pStyle w:val="BodyText"/>
        <w:spacing w:before="90" w:line="480" w:lineRule="auto"/>
        <w:ind w:left="240" w:right="115"/>
        <w:jc w:val="both"/>
      </w:pPr>
      <w:r>
        <w:t>accuracy of Consultant’s Services. During the term of the Agreement, the Consultant shall be solely responsible for the accuracy of Services and shall promptly make necessary revisions or corrections to the Services performed to the extent that the necessary revisions or corrections resulted from Consultant’s negligent acts, errors or omissions, without any additional compensation from the District.</w:t>
      </w:r>
    </w:p>
    <w:p w14:paraId="7C518D9E" w14:textId="77777777" w:rsidR="00AD376D" w:rsidRDefault="004628FA">
      <w:pPr>
        <w:pStyle w:val="ListParagraph"/>
        <w:numPr>
          <w:ilvl w:val="1"/>
          <w:numId w:val="12"/>
        </w:numPr>
        <w:tabs>
          <w:tab w:val="left" w:pos="1680"/>
          <w:tab w:val="left" w:pos="1681"/>
        </w:tabs>
        <w:spacing w:before="1"/>
        <w:rPr>
          <w:sz w:val="24"/>
          <w:u w:val="none"/>
        </w:rPr>
      </w:pPr>
      <w:r>
        <w:rPr>
          <w:sz w:val="24"/>
          <w:u w:val="none"/>
        </w:rPr>
        <w:t xml:space="preserve">Acceptance </w:t>
      </w:r>
      <w:r>
        <w:rPr>
          <w:spacing w:val="22"/>
          <w:sz w:val="24"/>
          <w:u w:val="none"/>
        </w:rPr>
        <w:t xml:space="preserve"> </w:t>
      </w:r>
      <w:r>
        <w:rPr>
          <w:sz w:val="24"/>
          <w:u w:val="none"/>
        </w:rPr>
        <w:t xml:space="preserve">of </w:t>
      </w:r>
      <w:r>
        <w:rPr>
          <w:spacing w:val="23"/>
          <w:sz w:val="24"/>
          <w:u w:val="none"/>
        </w:rPr>
        <w:t xml:space="preserve"> </w:t>
      </w:r>
      <w:r>
        <w:rPr>
          <w:sz w:val="24"/>
          <w:u w:val="none"/>
        </w:rPr>
        <w:t xml:space="preserve">Services, </w:t>
      </w:r>
      <w:r>
        <w:rPr>
          <w:spacing w:val="23"/>
          <w:sz w:val="24"/>
          <w:u w:val="none"/>
        </w:rPr>
        <w:t xml:space="preserve"> </w:t>
      </w:r>
      <w:r>
        <w:rPr>
          <w:sz w:val="24"/>
          <w:u w:val="none"/>
        </w:rPr>
        <w:t xml:space="preserve">including </w:t>
      </w:r>
      <w:r>
        <w:rPr>
          <w:spacing w:val="21"/>
          <w:sz w:val="24"/>
          <w:u w:val="none"/>
        </w:rPr>
        <w:t xml:space="preserve"> </w:t>
      </w:r>
      <w:r>
        <w:rPr>
          <w:sz w:val="24"/>
          <w:u w:val="none"/>
        </w:rPr>
        <w:t xml:space="preserve">payment </w:t>
      </w:r>
      <w:r>
        <w:rPr>
          <w:spacing w:val="23"/>
          <w:sz w:val="24"/>
          <w:u w:val="none"/>
        </w:rPr>
        <w:t xml:space="preserve"> </w:t>
      </w:r>
      <w:r>
        <w:rPr>
          <w:sz w:val="24"/>
          <w:u w:val="none"/>
        </w:rPr>
        <w:t xml:space="preserve">for </w:t>
      </w:r>
      <w:r>
        <w:rPr>
          <w:spacing w:val="21"/>
          <w:sz w:val="24"/>
          <w:u w:val="none"/>
        </w:rPr>
        <w:t xml:space="preserve"> </w:t>
      </w:r>
      <w:r>
        <w:rPr>
          <w:sz w:val="24"/>
          <w:u w:val="none"/>
        </w:rPr>
        <w:t xml:space="preserve">same, </w:t>
      </w:r>
      <w:r>
        <w:rPr>
          <w:spacing w:val="25"/>
          <w:sz w:val="24"/>
          <w:u w:val="none"/>
        </w:rPr>
        <w:t xml:space="preserve"> </w:t>
      </w:r>
      <w:r>
        <w:rPr>
          <w:sz w:val="24"/>
          <w:u w:val="none"/>
        </w:rPr>
        <w:t xml:space="preserve">shall </w:t>
      </w:r>
      <w:r>
        <w:rPr>
          <w:spacing w:val="23"/>
          <w:sz w:val="24"/>
          <w:u w:val="none"/>
        </w:rPr>
        <w:t xml:space="preserve"> </w:t>
      </w:r>
      <w:r>
        <w:rPr>
          <w:sz w:val="24"/>
          <w:u w:val="none"/>
        </w:rPr>
        <w:t xml:space="preserve">not </w:t>
      </w:r>
      <w:r>
        <w:rPr>
          <w:spacing w:val="23"/>
          <w:sz w:val="24"/>
          <w:u w:val="none"/>
        </w:rPr>
        <w:t xml:space="preserve"> </w:t>
      </w:r>
      <w:r>
        <w:rPr>
          <w:sz w:val="24"/>
          <w:u w:val="none"/>
        </w:rPr>
        <w:t xml:space="preserve">relieve </w:t>
      </w:r>
      <w:r>
        <w:rPr>
          <w:spacing w:val="22"/>
          <w:sz w:val="24"/>
          <w:u w:val="none"/>
        </w:rPr>
        <w:t xml:space="preserve"> </w:t>
      </w:r>
      <w:r>
        <w:rPr>
          <w:sz w:val="24"/>
          <w:u w:val="none"/>
        </w:rPr>
        <w:t>the</w:t>
      </w:r>
    </w:p>
    <w:p w14:paraId="5FB2F2D0" w14:textId="77777777" w:rsidR="00AD376D" w:rsidRDefault="00AD376D">
      <w:pPr>
        <w:pStyle w:val="BodyText"/>
        <w:spacing w:before="2"/>
        <w:rPr>
          <w:sz w:val="16"/>
        </w:rPr>
      </w:pPr>
    </w:p>
    <w:p w14:paraId="6F19FEAF" w14:textId="77777777" w:rsidR="00AD376D" w:rsidRDefault="004628FA">
      <w:pPr>
        <w:pStyle w:val="BodyText"/>
        <w:spacing w:before="90" w:line="480" w:lineRule="auto"/>
        <w:ind w:left="240" w:right="336"/>
      </w:pPr>
      <w:r>
        <w:t>Consultant of responsibility for subsequent correction of its negligent act, error or omission or for clarification of</w:t>
      </w:r>
      <w:r>
        <w:rPr>
          <w:spacing w:val="-4"/>
        </w:rPr>
        <w:t xml:space="preserve"> </w:t>
      </w:r>
      <w:r>
        <w:t>ambiguities.</w:t>
      </w:r>
    </w:p>
    <w:p w14:paraId="534C79B5" w14:textId="77777777" w:rsidR="00AD376D" w:rsidRDefault="00AD376D">
      <w:pPr>
        <w:spacing w:line="480" w:lineRule="auto"/>
        <w:sectPr w:rsidR="00AD376D">
          <w:pgSz w:w="12240" w:h="15840"/>
          <w:pgMar w:top="1360" w:right="1320" w:bottom="640" w:left="1200" w:header="0" w:footer="458" w:gutter="0"/>
          <w:cols w:space="720"/>
        </w:sectPr>
      </w:pPr>
    </w:p>
    <w:p w14:paraId="37E5F197" w14:textId="77777777" w:rsidR="00AD376D" w:rsidRDefault="004628FA">
      <w:pPr>
        <w:pStyle w:val="ListParagraph"/>
        <w:numPr>
          <w:ilvl w:val="1"/>
          <w:numId w:val="12"/>
        </w:numPr>
        <w:tabs>
          <w:tab w:val="left" w:pos="1680"/>
          <w:tab w:val="left" w:pos="1681"/>
        </w:tabs>
        <w:spacing w:before="72"/>
        <w:rPr>
          <w:sz w:val="24"/>
          <w:u w:val="none"/>
        </w:rPr>
      </w:pPr>
      <w:r>
        <w:rPr>
          <w:sz w:val="24"/>
          <w:u w:val="none"/>
        </w:rPr>
        <w:lastRenderedPageBreak/>
        <w:t>In the event of any negligent act, error, or omission which the District</w:t>
      </w:r>
      <w:r>
        <w:rPr>
          <w:spacing w:val="30"/>
          <w:sz w:val="24"/>
          <w:u w:val="none"/>
        </w:rPr>
        <w:t xml:space="preserve"> </w:t>
      </w:r>
      <w:r>
        <w:rPr>
          <w:sz w:val="24"/>
          <w:u w:val="none"/>
        </w:rPr>
        <w:t>determines,</w:t>
      </w:r>
    </w:p>
    <w:p w14:paraId="0B7209B9" w14:textId="77777777" w:rsidR="00AD376D" w:rsidRDefault="00AD376D">
      <w:pPr>
        <w:pStyle w:val="BodyText"/>
        <w:spacing w:before="2"/>
        <w:rPr>
          <w:sz w:val="16"/>
        </w:rPr>
      </w:pPr>
    </w:p>
    <w:p w14:paraId="30EBA5D8" w14:textId="77777777" w:rsidR="00AD376D" w:rsidRDefault="004628FA">
      <w:pPr>
        <w:pStyle w:val="BodyText"/>
        <w:spacing w:before="90" w:line="480" w:lineRule="auto"/>
        <w:ind w:left="240" w:right="115"/>
        <w:jc w:val="both"/>
      </w:pPr>
      <w:r>
        <w:t>using a reasonableness standard, to be the responsibility of the Consultant in any phase of the service, the correction, repair or reconstruction of which may require additional field or office work or services, the Consultant shall be promptly notified and shall be required to perform such corrective Services as may be necessary without delay and without additional cost to the District. The period of re-performance for Services under this Section shall be limited to five (5) years from the time the original Services were performed. Consultant shall be reimbursed for any costs incurred for the correction, repair, or reconstruction of which requires additional field or office work or services that have been subsequently determined not to be the responsibility of Consultant as per above.</w:t>
      </w:r>
    </w:p>
    <w:p w14:paraId="5B462CAE" w14:textId="77777777" w:rsidR="00AD376D" w:rsidRDefault="004628FA">
      <w:pPr>
        <w:pStyle w:val="ListParagraph"/>
        <w:numPr>
          <w:ilvl w:val="1"/>
          <w:numId w:val="12"/>
        </w:numPr>
        <w:tabs>
          <w:tab w:val="left" w:pos="1680"/>
          <w:tab w:val="left" w:pos="1681"/>
        </w:tabs>
        <w:spacing w:before="1"/>
        <w:rPr>
          <w:sz w:val="24"/>
          <w:u w:val="none"/>
        </w:rPr>
      </w:pPr>
      <w:r>
        <w:rPr>
          <w:sz w:val="24"/>
          <w:u w:val="none"/>
        </w:rPr>
        <w:t>The</w:t>
      </w:r>
      <w:r>
        <w:rPr>
          <w:spacing w:val="7"/>
          <w:sz w:val="24"/>
          <w:u w:val="none"/>
        </w:rPr>
        <w:t xml:space="preserve"> </w:t>
      </w:r>
      <w:r>
        <w:rPr>
          <w:sz w:val="24"/>
          <w:u w:val="none"/>
        </w:rPr>
        <w:t>District</w:t>
      </w:r>
      <w:r>
        <w:rPr>
          <w:spacing w:val="8"/>
          <w:sz w:val="24"/>
          <w:u w:val="none"/>
        </w:rPr>
        <w:t xml:space="preserve"> </w:t>
      </w:r>
      <w:r>
        <w:rPr>
          <w:sz w:val="24"/>
          <w:u w:val="none"/>
        </w:rPr>
        <w:t>will</w:t>
      </w:r>
      <w:r>
        <w:rPr>
          <w:spacing w:val="8"/>
          <w:sz w:val="24"/>
          <w:u w:val="none"/>
        </w:rPr>
        <w:t xml:space="preserve"> </w:t>
      </w:r>
      <w:r>
        <w:rPr>
          <w:sz w:val="24"/>
          <w:u w:val="none"/>
        </w:rPr>
        <w:t>provide</w:t>
      </w:r>
      <w:r>
        <w:rPr>
          <w:spacing w:val="6"/>
          <w:sz w:val="24"/>
          <w:u w:val="none"/>
        </w:rPr>
        <w:t xml:space="preserve"> </w:t>
      </w:r>
      <w:r>
        <w:rPr>
          <w:sz w:val="24"/>
          <w:u w:val="none"/>
        </w:rPr>
        <w:t>to</w:t>
      </w:r>
      <w:r>
        <w:rPr>
          <w:spacing w:val="10"/>
          <w:sz w:val="24"/>
          <w:u w:val="none"/>
        </w:rPr>
        <w:t xml:space="preserve"> </w:t>
      </w:r>
      <w:r>
        <w:rPr>
          <w:sz w:val="24"/>
          <w:u w:val="none"/>
        </w:rPr>
        <w:t>Consultant</w:t>
      </w:r>
      <w:r>
        <w:rPr>
          <w:spacing w:val="7"/>
          <w:sz w:val="24"/>
          <w:u w:val="none"/>
        </w:rPr>
        <w:t xml:space="preserve"> </w:t>
      </w:r>
      <w:r>
        <w:rPr>
          <w:sz w:val="24"/>
          <w:u w:val="none"/>
        </w:rPr>
        <w:t>all</w:t>
      </w:r>
      <w:r>
        <w:rPr>
          <w:spacing w:val="8"/>
          <w:sz w:val="24"/>
          <w:u w:val="none"/>
        </w:rPr>
        <w:t xml:space="preserve"> </w:t>
      </w:r>
      <w:r>
        <w:rPr>
          <w:sz w:val="24"/>
          <w:u w:val="none"/>
        </w:rPr>
        <w:t>data</w:t>
      </w:r>
      <w:r>
        <w:rPr>
          <w:spacing w:val="6"/>
          <w:sz w:val="24"/>
          <w:u w:val="none"/>
        </w:rPr>
        <w:t xml:space="preserve"> </w:t>
      </w:r>
      <w:r>
        <w:rPr>
          <w:sz w:val="24"/>
          <w:u w:val="none"/>
        </w:rPr>
        <w:t>in</w:t>
      </w:r>
      <w:r>
        <w:rPr>
          <w:spacing w:val="7"/>
          <w:sz w:val="24"/>
          <w:u w:val="none"/>
        </w:rPr>
        <w:t xml:space="preserve"> </w:t>
      </w:r>
      <w:r>
        <w:rPr>
          <w:sz w:val="24"/>
          <w:u w:val="none"/>
        </w:rPr>
        <w:t>District’s</w:t>
      </w:r>
      <w:r>
        <w:rPr>
          <w:spacing w:val="6"/>
          <w:sz w:val="24"/>
          <w:u w:val="none"/>
        </w:rPr>
        <w:t xml:space="preserve"> </w:t>
      </w:r>
      <w:r>
        <w:rPr>
          <w:sz w:val="24"/>
          <w:u w:val="none"/>
        </w:rPr>
        <w:t>possession</w:t>
      </w:r>
      <w:r>
        <w:rPr>
          <w:spacing w:val="7"/>
          <w:sz w:val="24"/>
          <w:u w:val="none"/>
        </w:rPr>
        <w:t xml:space="preserve"> </w:t>
      </w:r>
      <w:r>
        <w:rPr>
          <w:sz w:val="24"/>
          <w:u w:val="none"/>
        </w:rPr>
        <w:t>relating</w:t>
      </w:r>
      <w:r>
        <w:rPr>
          <w:spacing w:val="5"/>
          <w:sz w:val="24"/>
          <w:u w:val="none"/>
        </w:rPr>
        <w:t xml:space="preserve"> </w:t>
      </w:r>
      <w:r>
        <w:rPr>
          <w:sz w:val="24"/>
          <w:u w:val="none"/>
        </w:rPr>
        <w:t>to</w:t>
      </w:r>
    </w:p>
    <w:p w14:paraId="2E2CE78E" w14:textId="77777777" w:rsidR="00AD376D" w:rsidRDefault="00AD376D">
      <w:pPr>
        <w:pStyle w:val="BodyText"/>
        <w:spacing w:before="2"/>
        <w:rPr>
          <w:sz w:val="16"/>
        </w:rPr>
      </w:pPr>
    </w:p>
    <w:p w14:paraId="0BBBEBFC" w14:textId="77777777" w:rsidR="00AD376D" w:rsidRDefault="004628FA">
      <w:pPr>
        <w:pStyle w:val="BodyText"/>
        <w:spacing w:before="90" w:line="480" w:lineRule="auto"/>
        <w:ind w:left="240" w:right="116"/>
        <w:jc w:val="both"/>
      </w:pPr>
      <w:r>
        <w:t>the Services. The Consultant shall be able to reasonably rely upon the accuracy, timeliness, and completeness of the information provided by the District, however, prior to relying upon such data and information, the Consultant shall be required to take reasonable measures to verify its accuracy, timeliness and completeness.</w:t>
      </w:r>
    </w:p>
    <w:p w14:paraId="4358DB45" w14:textId="77777777" w:rsidR="00AD376D" w:rsidRDefault="004628FA">
      <w:pPr>
        <w:pStyle w:val="ListParagraph"/>
        <w:numPr>
          <w:ilvl w:val="1"/>
          <w:numId w:val="12"/>
        </w:numPr>
        <w:tabs>
          <w:tab w:val="left" w:pos="1680"/>
          <w:tab w:val="left" w:pos="1681"/>
        </w:tabs>
        <w:spacing w:before="1"/>
        <w:rPr>
          <w:sz w:val="24"/>
          <w:u w:val="none"/>
        </w:rPr>
      </w:pPr>
      <w:r>
        <w:rPr>
          <w:sz w:val="24"/>
          <w:u w:val="none"/>
        </w:rPr>
        <w:t>The</w:t>
      </w:r>
      <w:r>
        <w:rPr>
          <w:spacing w:val="22"/>
          <w:sz w:val="24"/>
          <w:u w:val="none"/>
        </w:rPr>
        <w:t xml:space="preserve"> </w:t>
      </w:r>
      <w:r>
        <w:rPr>
          <w:sz w:val="24"/>
          <w:u w:val="none"/>
        </w:rPr>
        <w:t>District</w:t>
      </w:r>
      <w:r>
        <w:rPr>
          <w:spacing w:val="25"/>
          <w:sz w:val="24"/>
          <w:u w:val="none"/>
        </w:rPr>
        <w:t xml:space="preserve"> </w:t>
      </w:r>
      <w:r>
        <w:rPr>
          <w:sz w:val="24"/>
          <w:u w:val="none"/>
        </w:rPr>
        <w:t>will</w:t>
      </w:r>
      <w:r>
        <w:rPr>
          <w:spacing w:val="23"/>
          <w:sz w:val="24"/>
          <w:u w:val="none"/>
        </w:rPr>
        <w:t xml:space="preserve"> </w:t>
      </w:r>
      <w:r>
        <w:rPr>
          <w:sz w:val="24"/>
          <w:u w:val="none"/>
        </w:rPr>
        <w:t>endeavor</w:t>
      </w:r>
      <w:r>
        <w:rPr>
          <w:spacing w:val="22"/>
          <w:sz w:val="24"/>
          <w:u w:val="none"/>
        </w:rPr>
        <w:t xml:space="preserve"> </w:t>
      </w:r>
      <w:r>
        <w:rPr>
          <w:sz w:val="24"/>
          <w:u w:val="none"/>
        </w:rPr>
        <w:t>to</w:t>
      </w:r>
      <w:r>
        <w:rPr>
          <w:spacing w:val="23"/>
          <w:sz w:val="24"/>
          <w:u w:val="none"/>
        </w:rPr>
        <w:t xml:space="preserve"> </w:t>
      </w:r>
      <w:r>
        <w:rPr>
          <w:sz w:val="24"/>
          <w:u w:val="none"/>
        </w:rPr>
        <w:t>review</w:t>
      </w:r>
      <w:r>
        <w:rPr>
          <w:spacing w:val="25"/>
          <w:sz w:val="24"/>
          <w:u w:val="none"/>
        </w:rPr>
        <w:t xml:space="preserve"> </w:t>
      </w:r>
      <w:r>
        <w:rPr>
          <w:sz w:val="24"/>
          <w:u w:val="none"/>
        </w:rPr>
        <w:t>Consultant-</w:t>
      </w:r>
      <w:r>
        <w:rPr>
          <w:spacing w:val="22"/>
          <w:sz w:val="24"/>
          <w:u w:val="none"/>
        </w:rPr>
        <w:t xml:space="preserve"> </w:t>
      </w:r>
      <w:r>
        <w:rPr>
          <w:sz w:val="24"/>
          <w:u w:val="none"/>
        </w:rPr>
        <w:t>provided</w:t>
      </w:r>
      <w:r>
        <w:rPr>
          <w:spacing w:val="22"/>
          <w:sz w:val="24"/>
          <w:u w:val="none"/>
        </w:rPr>
        <w:t xml:space="preserve"> </w:t>
      </w:r>
      <w:r>
        <w:rPr>
          <w:sz w:val="24"/>
          <w:u w:val="none"/>
        </w:rPr>
        <w:t>reports,</w:t>
      </w:r>
      <w:r>
        <w:rPr>
          <w:spacing w:val="23"/>
          <w:sz w:val="24"/>
          <w:u w:val="none"/>
        </w:rPr>
        <w:t xml:space="preserve"> </w:t>
      </w:r>
      <w:r>
        <w:rPr>
          <w:sz w:val="24"/>
          <w:u w:val="none"/>
        </w:rPr>
        <w:t>studies,</w:t>
      </w:r>
    </w:p>
    <w:p w14:paraId="42E0ACCD" w14:textId="77777777" w:rsidR="00AD376D" w:rsidRDefault="00AD376D">
      <w:pPr>
        <w:pStyle w:val="BodyText"/>
        <w:spacing w:before="2"/>
        <w:rPr>
          <w:sz w:val="16"/>
        </w:rPr>
      </w:pPr>
    </w:p>
    <w:p w14:paraId="4051F9EE" w14:textId="77777777" w:rsidR="00AD376D" w:rsidRDefault="004628FA">
      <w:pPr>
        <w:pStyle w:val="BodyText"/>
        <w:spacing w:before="90" w:line="480" w:lineRule="auto"/>
        <w:ind w:left="240"/>
      </w:pPr>
      <w:r>
        <w:t>drawings, specifications, proposals and other documentation in a timely manner and provide prompt written notice of any inconsistencies, errors or items of concern.</w:t>
      </w:r>
    </w:p>
    <w:p w14:paraId="23EE07EA" w14:textId="77777777" w:rsidR="00AD376D" w:rsidRDefault="00AD376D">
      <w:pPr>
        <w:spacing w:line="480" w:lineRule="auto"/>
        <w:sectPr w:rsidR="00AD376D">
          <w:pgSz w:w="12240" w:h="15840"/>
          <w:pgMar w:top="1360" w:right="1320" w:bottom="640" w:left="1200" w:header="0" w:footer="458" w:gutter="0"/>
          <w:cols w:space="720"/>
        </w:sectPr>
      </w:pPr>
    </w:p>
    <w:p w14:paraId="7DB2576C" w14:textId="77777777" w:rsidR="00AD376D" w:rsidRDefault="004628FA">
      <w:pPr>
        <w:pStyle w:val="Heading1"/>
        <w:spacing w:before="76"/>
        <w:rPr>
          <w:u w:val="none"/>
        </w:rPr>
      </w:pPr>
      <w:r>
        <w:rPr>
          <w:u w:val="thick"/>
        </w:rPr>
        <w:lastRenderedPageBreak/>
        <w:t>Section 8. INSURANCE AND WAIVER OF SUBROGATION</w:t>
      </w:r>
    </w:p>
    <w:p w14:paraId="3DD0CC03" w14:textId="77777777" w:rsidR="00AD376D" w:rsidRDefault="00AD376D">
      <w:pPr>
        <w:pStyle w:val="BodyText"/>
        <w:spacing w:before="3"/>
        <w:rPr>
          <w:b/>
          <w:sz w:val="16"/>
        </w:rPr>
      </w:pPr>
    </w:p>
    <w:p w14:paraId="0E2F59A6" w14:textId="77777777" w:rsidR="00AD376D" w:rsidRDefault="004628FA">
      <w:pPr>
        <w:pStyle w:val="ListParagraph"/>
        <w:numPr>
          <w:ilvl w:val="1"/>
          <w:numId w:val="11"/>
        </w:numPr>
        <w:tabs>
          <w:tab w:val="left" w:pos="1381"/>
        </w:tabs>
        <w:spacing w:before="90"/>
        <w:rPr>
          <w:b/>
          <w:sz w:val="24"/>
          <w:u w:val="none"/>
        </w:rPr>
      </w:pPr>
      <w:r>
        <w:rPr>
          <w:b/>
          <w:sz w:val="24"/>
          <w:u w:val="none"/>
        </w:rPr>
        <w:t>INSURANCE</w:t>
      </w:r>
    </w:p>
    <w:p w14:paraId="498EDE84" w14:textId="77777777" w:rsidR="00AD376D" w:rsidRDefault="00AD376D">
      <w:pPr>
        <w:pStyle w:val="BodyText"/>
        <w:rPr>
          <w:b/>
          <w:sz w:val="26"/>
        </w:rPr>
      </w:pPr>
    </w:p>
    <w:p w14:paraId="08FB440D" w14:textId="77777777" w:rsidR="00AD376D" w:rsidRDefault="004628FA">
      <w:pPr>
        <w:pStyle w:val="ListParagraph"/>
        <w:numPr>
          <w:ilvl w:val="2"/>
          <w:numId w:val="11"/>
        </w:numPr>
        <w:tabs>
          <w:tab w:val="left" w:pos="2400"/>
          <w:tab w:val="left" w:pos="2401"/>
        </w:tabs>
        <w:spacing w:before="212"/>
        <w:rPr>
          <w:sz w:val="24"/>
          <w:u w:val="none"/>
        </w:rPr>
      </w:pPr>
      <w:r>
        <w:rPr>
          <w:sz w:val="24"/>
        </w:rPr>
        <w:t>Liability Insurance to be provided by Consultant,</w:t>
      </w:r>
      <w:r>
        <w:rPr>
          <w:spacing w:val="-6"/>
          <w:sz w:val="24"/>
        </w:rPr>
        <w:t xml:space="preserve"> </w:t>
      </w:r>
      <w:r>
        <w:rPr>
          <w:sz w:val="24"/>
        </w:rPr>
        <w:t>Consultant’s</w:t>
      </w:r>
    </w:p>
    <w:p w14:paraId="2A6E4EE3" w14:textId="77777777" w:rsidR="00AD376D" w:rsidRDefault="00AD376D">
      <w:pPr>
        <w:pStyle w:val="BodyText"/>
        <w:spacing w:before="2"/>
        <w:rPr>
          <w:sz w:val="16"/>
        </w:rPr>
      </w:pPr>
    </w:p>
    <w:p w14:paraId="64D51BBA" w14:textId="77777777" w:rsidR="00AD376D" w:rsidRDefault="004628FA">
      <w:pPr>
        <w:pStyle w:val="BodyText"/>
        <w:spacing w:before="90"/>
        <w:ind w:left="1680"/>
      </w:pPr>
      <w:r>
        <w:rPr>
          <w:u w:val="single"/>
        </w:rPr>
        <w:t>subconsultants and professionals engaged by Consultant.</w:t>
      </w:r>
      <w:r>
        <w:t xml:space="preserve"> For any Services under</w:t>
      </w:r>
    </w:p>
    <w:p w14:paraId="5E95906D" w14:textId="77777777" w:rsidR="00AD376D" w:rsidRDefault="00AD376D">
      <w:pPr>
        <w:pStyle w:val="BodyText"/>
        <w:spacing w:before="2"/>
        <w:rPr>
          <w:sz w:val="16"/>
        </w:rPr>
      </w:pPr>
    </w:p>
    <w:p w14:paraId="2AD287FB" w14:textId="650A895B" w:rsidR="00AD376D" w:rsidRDefault="004628FA">
      <w:pPr>
        <w:pStyle w:val="BodyText"/>
        <w:spacing w:before="90" w:line="480" w:lineRule="auto"/>
        <w:ind w:left="1680" w:right="136"/>
      </w:pPr>
      <w:r>
        <w:t>this Agreement, and until completion of the entire Services, the Consultant, Consultant’s subconsultant(s), and Professionals engaged by Consultant shall purchase and maintain, at its own expense, insurance coverage as specified</w:t>
      </w:r>
      <w:r>
        <w:rPr>
          <w:spacing w:val="-10"/>
        </w:rPr>
        <w:t xml:space="preserve"> </w:t>
      </w:r>
      <w:r>
        <w:t>below. All insurance required hereunder shall apply to and cover</w:t>
      </w:r>
      <w:del w:id="3" w:author="Reed, Mary" w:date="2019-12-06T14:24:00Z">
        <w:r w:rsidDel="007A7244">
          <w:delText xml:space="preserve"> all</w:delText>
        </w:r>
      </w:del>
      <w:r>
        <w:t xml:space="preserve"> loss or liability </w:t>
      </w:r>
      <w:ins w:id="4" w:author="Reed, Mary" w:date="2019-12-06T14:24:00Z">
        <w:r w:rsidR="007A7244">
          <w:t xml:space="preserve">to the extent caused by </w:t>
        </w:r>
      </w:ins>
      <w:del w:id="5" w:author="Reed, Mary" w:date="2019-12-06T14:24:00Z">
        <w:r w:rsidDel="007A7244">
          <w:delText xml:space="preserve">caused by, arising from, or resulting from </w:delText>
        </w:r>
      </w:del>
      <w:r>
        <w:t>the Services performed or required to be performed, provided or required to be provided,</w:t>
      </w:r>
      <w:r>
        <w:rPr>
          <w:spacing w:val="-3"/>
        </w:rPr>
        <w:t xml:space="preserve"> </w:t>
      </w:r>
      <w:r>
        <w:t>hereunder.</w:t>
      </w:r>
    </w:p>
    <w:p w14:paraId="69B76E9D" w14:textId="77777777" w:rsidR="00AD376D" w:rsidRDefault="004628FA">
      <w:pPr>
        <w:pStyle w:val="ListParagraph"/>
        <w:numPr>
          <w:ilvl w:val="3"/>
          <w:numId w:val="11"/>
        </w:numPr>
        <w:tabs>
          <w:tab w:val="left" w:pos="3291"/>
          <w:tab w:val="left" w:pos="3292"/>
        </w:tabs>
        <w:spacing w:before="1"/>
        <w:ind w:hanging="890"/>
        <w:rPr>
          <w:sz w:val="24"/>
          <w:u w:val="none"/>
        </w:rPr>
      </w:pPr>
      <w:r>
        <w:rPr>
          <w:sz w:val="24"/>
        </w:rPr>
        <w:t>Auto Liability Insurance.</w:t>
      </w:r>
      <w:r>
        <w:rPr>
          <w:sz w:val="24"/>
          <w:u w:val="none"/>
        </w:rPr>
        <w:t xml:space="preserve"> Auto Liability coverage for</w:t>
      </w:r>
      <w:r>
        <w:rPr>
          <w:spacing w:val="10"/>
          <w:sz w:val="24"/>
          <w:u w:val="none"/>
        </w:rPr>
        <w:t xml:space="preserve"> </w:t>
      </w:r>
      <w:r>
        <w:rPr>
          <w:sz w:val="24"/>
          <w:u w:val="none"/>
        </w:rPr>
        <w:t>Owned,</w:t>
      </w:r>
    </w:p>
    <w:p w14:paraId="3D1B7359" w14:textId="77777777" w:rsidR="00AD376D" w:rsidRDefault="00AD376D">
      <w:pPr>
        <w:pStyle w:val="BodyText"/>
        <w:spacing w:before="2"/>
        <w:rPr>
          <w:sz w:val="16"/>
        </w:rPr>
      </w:pPr>
    </w:p>
    <w:p w14:paraId="6124EFE7" w14:textId="722ED3AD" w:rsidR="00AD376D" w:rsidRDefault="004628FA">
      <w:pPr>
        <w:pStyle w:val="BodyText"/>
        <w:spacing w:before="90" w:line="480" w:lineRule="auto"/>
        <w:ind w:left="2401" w:right="113"/>
        <w:jc w:val="both"/>
      </w:pPr>
      <w:r>
        <w:t>Non-owned and Hired Auto Liability with a limit of not less than Five Million Dollars ($5,000,000) for the Consultant, not less than Two Million Dollars ($2,000,000) for Subconsultant(s), and not less than One Million Dollars ($1,000,000) for Subconsultant(s) minimum annual combined single limit, bodily injury and property damage. Such insurance shall cover and include liability arising from all vehicles owned by, hired by, or used by or on behalf of the Consultant, Consultant’s subconsultants, or Professionals engaged by Consultant. The Auto Liability Insurance limit requirement can be satisfied by the purchase and maintenance of any combination of primary, excess and/or Umbrella</w:t>
      </w:r>
      <w:r>
        <w:rPr>
          <w:spacing w:val="-3"/>
        </w:rPr>
        <w:t xml:space="preserve"> </w:t>
      </w:r>
      <w:r>
        <w:t>insurance.</w:t>
      </w:r>
    </w:p>
    <w:p w14:paraId="61145133" w14:textId="77777777" w:rsidR="00AD376D" w:rsidRDefault="00AD376D">
      <w:pPr>
        <w:spacing w:line="480" w:lineRule="auto"/>
        <w:jc w:val="both"/>
        <w:sectPr w:rsidR="00AD376D">
          <w:pgSz w:w="12240" w:h="15840"/>
          <w:pgMar w:top="1360" w:right="1320" w:bottom="640" w:left="1200" w:header="0" w:footer="458" w:gutter="0"/>
          <w:cols w:space="720"/>
        </w:sectPr>
      </w:pPr>
    </w:p>
    <w:p w14:paraId="637BFB06" w14:textId="77777777" w:rsidR="00AD376D" w:rsidRDefault="004628FA">
      <w:pPr>
        <w:pStyle w:val="BodyText"/>
        <w:spacing w:before="72" w:line="480" w:lineRule="auto"/>
        <w:ind w:left="2401" w:right="117"/>
        <w:jc w:val="both"/>
      </w:pPr>
      <w:r>
        <w:lastRenderedPageBreak/>
        <w:t>The District and its trustees, board members, officers, members, employees, representatives, agents, and consultants including the District’s consultants for the Project shall be named as additional insureds on the Consultant’s, Consultant’s subconsultant’s(s’), and Professional’s(s’) engaged by Consultant Automobile Liability policies. The extent of the additional insured coverage shall be no less broad than that provided under ISO Form CA 20 48 02/99 for Auto Liability, or a substitute form providing equivalent coverage.</w:t>
      </w:r>
    </w:p>
    <w:p w14:paraId="265A0BCB" w14:textId="77777777" w:rsidR="00AD376D" w:rsidRDefault="00AD376D">
      <w:pPr>
        <w:pStyle w:val="BodyText"/>
        <w:spacing w:before="11"/>
        <w:rPr>
          <w:sz w:val="20"/>
        </w:rPr>
      </w:pPr>
    </w:p>
    <w:p w14:paraId="678332D3" w14:textId="77777777" w:rsidR="00AD376D" w:rsidRDefault="004628FA">
      <w:pPr>
        <w:pStyle w:val="ListParagraph"/>
        <w:numPr>
          <w:ilvl w:val="3"/>
          <w:numId w:val="11"/>
        </w:numPr>
        <w:tabs>
          <w:tab w:val="left" w:pos="3229"/>
        </w:tabs>
        <w:ind w:left="3229" w:hanging="828"/>
        <w:jc w:val="both"/>
        <w:rPr>
          <w:sz w:val="24"/>
          <w:u w:val="none"/>
        </w:rPr>
      </w:pPr>
      <w:r>
        <w:rPr>
          <w:sz w:val="24"/>
        </w:rPr>
        <w:t>Workers’ Compensation</w:t>
      </w:r>
      <w:r>
        <w:rPr>
          <w:b/>
          <w:sz w:val="24"/>
          <w:u w:val="none"/>
        </w:rPr>
        <w:t xml:space="preserve">. </w:t>
      </w:r>
      <w:r>
        <w:rPr>
          <w:sz w:val="24"/>
          <w:u w:val="none"/>
        </w:rPr>
        <w:t>Workers’ Compensation with</w:t>
      </w:r>
      <w:r>
        <w:rPr>
          <w:spacing w:val="26"/>
          <w:sz w:val="24"/>
          <w:u w:val="none"/>
        </w:rPr>
        <w:t xml:space="preserve"> </w:t>
      </w:r>
      <w:r>
        <w:rPr>
          <w:sz w:val="24"/>
          <w:u w:val="none"/>
        </w:rPr>
        <w:t>statutory</w:t>
      </w:r>
    </w:p>
    <w:p w14:paraId="2F41BED1" w14:textId="77777777" w:rsidR="00AD376D" w:rsidRDefault="00AD376D">
      <w:pPr>
        <w:pStyle w:val="BodyText"/>
        <w:spacing w:before="2"/>
        <w:rPr>
          <w:sz w:val="16"/>
        </w:rPr>
      </w:pPr>
    </w:p>
    <w:p w14:paraId="08421C90" w14:textId="77777777" w:rsidR="00AD376D" w:rsidRDefault="004628FA">
      <w:pPr>
        <w:pStyle w:val="BodyText"/>
        <w:spacing w:before="90" w:line="480" w:lineRule="auto"/>
        <w:ind w:left="2401" w:right="116"/>
        <w:jc w:val="both"/>
      </w:pPr>
      <w:r>
        <w:t>limits. Employers Liability with an annual limit of not less than One Million Dollars ($1,000,000) bodily injury by accident, each accident, One Million Dollars ($1,000,000) bodily injury by disease, each employee, and One Million Dollars ($1,000,000) bodily injury by disease, policy aggregate minimum coverage including defense of an allegation against the employer for injury believed to have been substantially certain to occur. The Consultant, Consultant’s subconsultant(s), and Professionals engaged by Consultant shall subscribe to and comply with, throughout all phases of the Project, the Workers’ Compensation laws of the State of Ohio. The Employers Liability insurance requirement may be satisfied by including such coverage within the General Liability</w:t>
      </w:r>
      <w:r>
        <w:rPr>
          <w:spacing w:val="-7"/>
        </w:rPr>
        <w:t xml:space="preserve"> </w:t>
      </w:r>
      <w:r>
        <w:t>policy.</w:t>
      </w:r>
    </w:p>
    <w:p w14:paraId="6B4E8279" w14:textId="77777777" w:rsidR="00AD376D" w:rsidRDefault="00AD376D">
      <w:pPr>
        <w:pStyle w:val="BodyText"/>
        <w:rPr>
          <w:sz w:val="21"/>
        </w:rPr>
      </w:pPr>
    </w:p>
    <w:p w14:paraId="3DF044B5" w14:textId="77777777" w:rsidR="00AD376D" w:rsidRDefault="004628FA">
      <w:pPr>
        <w:pStyle w:val="ListParagraph"/>
        <w:numPr>
          <w:ilvl w:val="3"/>
          <w:numId w:val="11"/>
        </w:numPr>
        <w:tabs>
          <w:tab w:val="left" w:pos="3359"/>
        </w:tabs>
        <w:ind w:left="3358" w:hanging="957"/>
        <w:jc w:val="both"/>
        <w:rPr>
          <w:sz w:val="24"/>
          <w:u w:val="none"/>
        </w:rPr>
      </w:pPr>
      <w:r>
        <w:rPr>
          <w:sz w:val="24"/>
        </w:rPr>
        <w:t>General Liability Insurance.</w:t>
      </w:r>
      <w:r>
        <w:rPr>
          <w:sz w:val="24"/>
          <w:u w:val="none"/>
        </w:rPr>
        <w:t xml:space="preserve"> Commercial General</w:t>
      </w:r>
      <w:r>
        <w:rPr>
          <w:spacing w:val="40"/>
          <w:sz w:val="24"/>
          <w:u w:val="none"/>
        </w:rPr>
        <w:t xml:space="preserve"> </w:t>
      </w:r>
      <w:r>
        <w:rPr>
          <w:sz w:val="24"/>
          <w:u w:val="none"/>
        </w:rPr>
        <w:t>Liability</w:t>
      </w:r>
    </w:p>
    <w:p w14:paraId="4588AB32" w14:textId="77777777" w:rsidR="00AD376D" w:rsidRDefault="00AD376D">
      <w:pPr>
        <w:pStyle w:val="BodyText"/>
        <w:spacing w:before="2"/>
        <w:rPr>
          <w:sz w:val="16"/>
        </w:rPr>
      </w:pPr>
    </w:p>
    <w:p w14:paraId="271C7608" w14:textId="77777777" w:rsidR="00AD376D" w:rsidRDefault="004628FA">
      <w:pPr>
        <w:pStyle w:val="BodyText"/>
        <w:spacing w:before="90" w:line="480" w:lineRule="auto"/>
        <w:ind w:left="2401" w:right="114"/>
      </w:pPr>
      <w:r>
        <w:t>insurance on an occurrence coverage basis (including without limitation, bodily injury, personal injury and advertising injury, property damage, and</w:t>
      </w:r>
    </w:p>
    <w:p w14:paraId="09E8D4B8" w14:textId="77777777" w:rsidR="00AD376D" w:rsidRDefault="00AD376D">
      <w:pPr>
        <w:spacing w:line="480" w:lineRule="auto"/>
        <w:sectPr w:rsidR="00AD376D">
          <w:pgSz w:w="12240" w:h="15840"/>
          <w:pgMar w:top="1360" w:right="1320" w:bottom="640" w:left="1200" w:header="0" w:footer="458" w:gutter="0"/>
          <w:cols w:space="720"/>
        </w:sectPr>
      </w:pPr>
    </w:p>
    <w:p w14:paraId="44355915" w14:textId="77777777" w:rsidR="00AD376D" w:rsidRDefault="004628FA">
      <w:pPr>
        <w:pStyle w:val="BodyText"/>
        <w:spacing w:before="72" w:line="480" w:lineRule="auto"/>
        <w:ind w:left="2401" w:right="115"/>
        <w:jc w:val="both"/>
      </w:pPr>
      <w:r>
        <w:lastRenderedPageBreak/>
        <w:t>broad-form contractual liability arising from or relating to this Agreement, coverage as respects independent contractors, operating  mobile equipment, products and completed operations, explosion, collapse and underground hazards) of not less than the following</w:t>
      </w:r>
      <w:r>
        <w:rPr>
          <w:spacing w:val="-7"/>
        </w:rPr>
        <w:t xml:space="preserve"> </w:t>
      </w:r>
      <w:r>
        <w:t>amounts:</w:t>
      </w:r>
    </w:p>
    <w:p w14:paraId="4DA743FC" w14:textId="77777777" w:rsidR="00AD376D" w:rsidRDefault="00AD376D">
      <w:pPr>
        <w:pStyle w:val="BodyText"/>
        <w:spacing w:before="10"/>
        <w:rPr>
          <w:sz w:val="20"/>
        </w:rPr>
      </w:pPr>
    </w:p>
    <w:p w14:paraId="24E7EDB8" w14:textId="77777777" w:rsidR="00AD376D" w:rsidRDefault="004628FA">
      <w:pPr>
        <w:pStyle w:val="ListParagraph"/>
        <w:numPr>
          <w:ilvl w:val="0"/>
          <w:numId w:val="10"/>
        </w:numPr>
        <w:tabs>
          <w:tab w:val="left" w:pos="3120"/>
          <w:tab w:val="left" w:pos="3121"/>
        </w:tabs>
        <w:ind w:right="112"/>
        <w:rPr>
          <w:sz w:val="24"/>
          <w:u w:val="none"/>
        </w:rPr>
      </w:pPr>
      <w:r>
        <w:rPr>
          <w:sz w:val="24"/>
          <w:u w:val="none"/>
        </w:rPr>
        <w:t>Consultant’s General Liability (occurrence basis, limits per occurrence and annual</w:t>
      </w:r>
      <w:r>
        <w:rPr>
          <w:spacing w:val="-2"/>
          <w:sz w:val="24"/>
          <w:u w:val="none"/>
        </w:rPr>
        <w:t xml:space="preserve"> </w:t>
      </w:r>
      <w:r>
        <w:rPr>
          <w:sz w:val="24"/>
          <w:u w:val="none"/>
        </w:rPr>
        <w:t>aggregate):</w:t>
      </w:r>
    </w:p>
    <w:p w14:paraId="70977725" w14:textId="77777777" w:rsidR="00AD376D" w:rsidRDefault="00AD376D">
      <w:pPr>
        <w:pStyle w:val="BodyText"/>
        <w:spacing w:before="10"/>
        <w:rPr>
          <w:sz w:val="20"/>
        </w:rPr>
      </w:pPr>
    </w:p>
    <w:p w14:paraId="7DC2B555" w14:textId="77777777" w:rsidR="00AD376D" w:rsidRDefault="004628FA">
      <w:pPr>
        <w:pStyle w:val="BodyText"/>
        <w:tabs>
          <w:tab w:val="left" w:pos="3840"/>
        </w:tabs>
        <w:ind w:left="2401"/>
      </w:pPr>
      <w:r>
        <w:t>$5,000,000</w:t>
      </w:r>
      <w:r>
        <w:tab/>
        <w:t>General</w:t>
      </w:r>
      <w:r>
        <w:rPr>
          <w:spacing w:val="-1"/>
        </w:rPr>
        <w:t xml:space="preserve"> </w:t>
      </w:r>
      <w:r>
        <w:t>Aggregate</w:t>
      </w:r>
    </w:p>
    <w:p w14:paraId="31B3777D" w14:textId="77777777" w:rsidR="00AD376D" w:rsidRDefault="004628FA">
      <w:pPr>
        <w:pStyle w:val="BodyText"/>
        <w:tabs>
          <w:tab w:val="left" w:pos="3840"/>
        </w:tabs>
        <w:spacing w:before="1"/>
        <w:ind w:left="2401"/>
      </w:pPr>
      <w:r>
        <w:t>$5,000,000</w:t>
      </w:r>
      <w:r>
        <w:tab/>
        <w:t>Products/Completed Operations</w:t>
      </w:r>
      <w:r>
        <w:rPr>
          <w:spacing w:val="-1"/>
        </w:rPr>
        <w:t xml:space="preserve"> </w:t>
      </w:r>
      <w:r>
        <w:t>Aggregate</w:t>
      </w:r>
    </w:p>
    <w:p w14:paraId="4CFBC8C2" w14:textId="77777777" w:rsidR="00AD376D" w:rsidRDefault="004628FA">
      <w:pPr>
        <w:pStyle w:val="BodyText"/>
        <w:tabs>
          <w:tab w:val="left" w:pos="3840"/>
        </w:tabs>
        <w:ind w:left="2401"/>
      </w:pPr>
      <w:r>
        <w:t>$5,000,000</w:t>
      </w:r>
      <w:r>
        <w:tab/>
        <w:t>Personal Injury and Advertising</w:t>
      </w:r>
      <w:r>
        <w:rPr>
          <w:spacing w:val="-5"/>
        </w:rPr>
        <w:t xml:space="preserve"> </w:t>
      </w:r>
      <w:r>
        <w:t>Injury</w:t>
      </w:r>
    </w:p>
    <w:p w14:paraId="725185DA" w14:textId="77777777" w:rsidR="00AD376D" w:rsidRDefault="004628FA">
      <w:pPr>
        <w:pStyle w:val="BodyText"/>
        <w:tabs>
          <w:tab w:val="left" w:pos="3840"/>
          <w:tab w:val="left" w:pos="4701"/>
          <w:tab w:val="left" w:pos="5493"/>
          <w:tab w:val="left" w:pos="6047"/>
          <w:tab w:val="left" w:pos="7080"/>
          <w:tab w:val="left" w:pos="8090"/>
          <w:tab w:val="left" w:pos="8836"/>
          <w:tab w:val="left" w:pos="9124"/>
        </w:tabs>
        <w:ind w:left="2401" w:right="115"/>
      </w:pPr>
      <w:r>
        <w:t>$5,000,000</w:t>
      </w:r>
      <w:r>
        <w:tab/>
        <w:t>Bodily</w:t>
      </w:r>
      <w:r>
        <w:tab/>
        <w:t>Injury</w:t>
      </w:r>
      <w:r>
        <w:tab/>
        <w:t>and</w:t>
      </w:r>
      <w:r>
        <w:tab/>
        <w:t>Property</w:t>
      </w:r>
      <w:r>
        <w:tab/>
        <w:t>Damage</w:t>
      </w:r>
      <w:r>
        <w:tab/>
        <w:t>Limit</w:t>
      </w:r>
      <w:r>
        <w:tab/>
        <w:t>-</w:t>
      </w:r>
      <w:r>
        <w:tab/>
      </w:r>
      <w:r>
        <w:rPr>
          <w:spacing w:val="-1"/>
        </w:rPr>
        <w:t xml:space="preserve">Each </w:t>
      </w:r>
      <w:r>
        <w:t>Occurrence</w:t>
      </w:r>
    </w:p>
    <w:p w14:paraId="3C88F20F" w14:textId="77777777" w:rsidR="00AD376D" w:rsidRDefault="00AD376D">
      <w:pPr>
        <w:pStyle w:val="BodyText"/>
      </w:pPr>
    </w:p>
    <w:p w14:paraId="6CBAF8A5" w14:textId="097B975A" w:rsidR="00AD376D" w:rsidRDefault="004628FA">
      <w:pPr>
        <w:pStyle w:val="ListParagraph"/>
        <w:numPr>
          <w:ilvl w:val="0"/>
          <w:numId w:val="10"/>
        </w:numPr>
        <w:tabs>
          <w:tab w:val="left" w:pos="3121"/>
        </w:tabs>
        <w:ind w:right="120"/>
        <w:jc w:val="both"/>
        <w:rPr>
          <w:sz w:val="24"/>
          <w:u w:val="none"/>
        </w:rPr>
      </w:pPr>
      <w:r>
        <w:rPr>
          <w:sz w:val="24"/>
          <w:u w:val="none"/>
        </w:rPr>
        <w:t>Subconsultant(s) and Professionals engaged by the Consultant’s General Liability (occurrence basis, limits per occurrence and annual</w:t>
      </w:r>
      <w:r>
        <w:rPr>
          <w:spacing w:val="-2"/>
          <w:sz w:val="24"/>
          <w:u w:val="none"/>
        </w:rPr>
        <w:t xml:space="preserve"> </w:t>
      </w:r>
      <w:r>
        <w:rPr>
          <w:sz w:val="24"/>
          <w:u w:val="none"/>
        </w:rPr>
        <w:t>aggregate):</w:t>
      </w:r>
    </w:p>
    <w:p w14:paraId="5BE1D1EB" w14:textId="77777777" w:rsidR="00AD376D" w:rsidRDefault="00AD376D">
      <w:pPr>
        <w:pStyle w:val="BodyText"/>
      </w:pPr>
    </w:p>
    <w:p w14:paraId="013F0781" w14:textId="77777777" w:rsidR="00AD376D" w:rsidRDefault="004628FA">
      <w:pPr>
        <w:pStyle w:val="BodyText"/>
        <w:tabs>
          <w:tab w:val="left" w:pos="3840"/>
        </w:tabs>
        <w:ind w:left="2401"/>
      </w:pPr>
      <w:r>
        <w:t>$2,000,000</w:t>
      </w:r>
      <w:r>
        <w:tab/>
        <w:t>General</w:t>
      </w:r>
      <w:r>
        <w:rPr>
          <w:spacing w:val="-1"/>
        </w:rPr>
        <w:t xml:space="preserve"> </w:t>
      </w:r>
      <w:r>
        <w:t>Aggregate</w:t>
      </w:r>
    </w:p>
    <w:p w14:paraId="6A0F9F40" w14:textId="77777777" w:rsidR="00AD376D" w:rsidRDefault="004628FA">
      <w:pPr>
        <w:pStyle w:val="BodyText"/>
        <w:tabs>
          <w:tab w:val="left" w:pos="3840"/>
        </w:tabs>
        <w:ind w:left="2401"/>
      </w:pPr>
      <w:r>
        <w:t>$2,000,000</w:t>
      </w:r>
      <w:r>
        <w:tab/>
        <w:t>Products/Completed Operations</w:t>
      </w:r>
      <w:r>
        <w:rPr>
          <w:spacing w:val="-1"/>
        </w:rPr>
        <w:t xml:space="preserve"> </w:t>
      </w:r>
      <w:r>
        <w:t>Aggregate</w:t>
      </w:r>
    </w:p>
    <w:p w14:paraId="745D4DB6" w14:textId="77777777" w:rsidR="00AD376D" w:rsidRDefault="004628FA">
      <w:pPr>
        <w:pStyle w:val="BodyText"/>
        <w:tabs>
          <w:tab w:val="left" w:pos="3840"/>
        </w:tabs>
        <w:ind w:left="2401"/>
      </w:pPr>
      <w:r>
        <w:t>$2,000,000</w:t>
      </w:r>
      <w:r>
        <w:tab/>
        <w:t>Personal Injury and Advertising</w:t>
      </w:r>
      <w:r>
        <w:rPr>
          <w:spacing w:val="-5"/>
        </w:rPr>
        <w:t xml:space="preserve"> </w:t>
      </w:r>
      <w:r>
        <w:t>Injury</w:t>
      </w:r>
    </w:p>
    <w:p w14:paraId="3A7B4743" w14:textId="77777777" w:rsidR="00AD376D" w:rsidRDefault="004628FA">
      <w:pPr>
        <w:pStyle w:val="BodyText"/>
        <w:tabs>
          <w:tab w:val="left" w:pos="3840"/>
          <w:tab w:val="left" w:pos="4701"/>
          <w:tab w:val="left" w:pos="5493"/>
          <w:tab w:val="left" w:pos="6047"/>
          <w:tab w:val="left" w:pos="7080"/>
          <w:tab w:val="left" w:pos="8090"/>
          <w:tab w:val="left" w:pos="8836"/>
          <w:tab w:val="left" w:pos="9124"/>
        </w:tabs>
        <w:spacing w:before="1"/>
        <w:ind w:left="2401" w:right="115"/>
      </w:pPr>
      <w:r>
        <w:t>$2,000,000</w:t>
      </w:r>
      <w:r>
        <w:tab/>
        <w:t>Bodily</w:t>
      </w:r>
      <w:r>
        <w:tab/>
        <w:t>Injury</w:t>
      </w:r>
      <w:r>
        <w:tab/>
        <w:t>and</w:t>
      </w:r>
      <w:r>
        <w:tab/>
        <w:t>Property</w:t>
      </w:r>
      <w:r>
        <w:tab/>
        <w:t>Damage</w:t>
      </w:r>
      <w:r>
        <w:tab/>
        <w:t>Limit</w:t>
      </w:r>
      <w:r>
        <w:tab/>
        <w:t>-</w:t>
      </w:r>
      <w:r>
        <w:tab/>
      </w:r>
      <w:r>
        <w:rPr>
          <w:spacing w:val="-1"/>
        </w:rPr>
        <w:t xml:space="preserve">Each </w:t>
      </w:r>
      <w:r>
        <w:t>Occurrence</w:t>
      </w:r>
    </w:p>
    <w:p w14:paraId="2669B0D4" w14:textId="77777777" w:rsidR="00AD376D" w:rsidRDefault="00AD376D">
      <w:pPr>
        <w:pStyle w:val="BodyText"/>
        <w:spacing w:before="11"/>
        <w:rPr>
          <w:sz w:val="23"/>
        </w:rPr>
      </w:pPr>
    </w:p>
    <w:p w14:paraId="3FB1868A" w14:textId="656A02C7" w:rsidR="00AD376D" w:rsidRDefault="004628FA">
      <w:pPr>
        <w:pStyle w:val="ListParagraph"/>
        <w:numPr>
          <w:ilvl w:val="0"/>
          <w:numId w:val="10"/>
        </w:numPr>
        <w:tabs>
          <w:tab w:val="left" w:pos="2994"/>
        </w:tabs>
        <w:ind w:left="2401" w:right="119" w:firstLine="0"/>
        <w:jc w:val="both"/>
        <w:rPr>
          <w:sz w:val="24"/>
          <w:u w:val="none"/>
        </w:rPr>
      </w:pPr>
      <w:r>
        <w:rPr>
          <w:sz w:val="24"/>
          <w:u w:val="none"/>
        </w:rPr>
        <w:t>Subconsultant(s) engaged by the Consultant’s General Liability (occurrence basis, limits per occurrence and annual aggregate):</w:t>
      </w:r>
    </w:p>
    <w:p w14:paraId="18832797" w14:textId="77777777" w:rsidR="00AD376D" w:rsidRDefault="00AD376D">
      <w:pPr>
        <w:pStyle w:val="BodyText"/>
      </w:pPr>
    </w:p>
    <w:p w14:paraId="7A927BF5" w14:textId="77777777" w:rsidR="00AD376D" w:rsidRDefault="004628FA">
      <w:pPr>
        <w:pStyle w:val="BodyText"/>
        <w:tabs>
          <w:tab w:val="left" w:pos="3840"/>
        </w:tabs>
        <w:ind w:left="2401"/>
      </w:pPr>
      <w:r>
        <w:t>$1,000,000</w:t>
      </w:r>
      <w:r>
        <w:tab/>
        <w:t>General</w:t>
      </w:r>
      <w:r>
        <w:rPr>
          <w:spacing w:val="-1"/>
        </w:rPr>
        <w:t xml:space="preserve"> </w:t>
      </w:r>
      <w:r>
        <w:t>Aggregate</w:t>
      </w:r>
    </w:p>
    <w:p w14:paraId="60AA575E" w14:textId="77777777" w:rsidR="00AD376D" w:rsidRDefault="004628FA">
      <w:pPr>
        <w:pStyle w:val="BodyText"/>
        <w:tabs>
          <w:tab w:val="left" w:pos="3840"/>
        </w:tabs>
        <w:ind w:left="2401"/>
      </w:pPr>
      <w:r>
        <w:t>$1,000,000</w:t>
      </w:r>
      <w:r>
        <w:tab/>
        <w:t>Products/Completed Operations</w:t>
      </w:r>
      <w:r>
        <w:rPr>
          <w:spacing w:val="-1"/>
        </w:rPr>
        <w:t xml:space="preserve"> </w:t>
      </w:r>
      <w:r>
        <w:t>Aggregate</w:t>
      </w:r>
    </w:p>
    <w:p w14:paraId="01E6AA9C" w14:textId="77777777" w:rsidR="00AD376D" w:rsidRDefault="004628FA">
      <w:pPr>
        <w:pStyle w:val="BodyText"/>
        <w:tabs>
          <w:tab w:val="left" w:pos="3840"/>
        </w:tabs>
        <w:ind w:left="2401"/>
      </w:pPr>
      <w:r>
        <w:t>$1,000,000</w:t>
      </w:r>
      <w:r>
        <w:tab/>
        <w:t>Personal Injury and Advertising</w:t>
      </w:r>
      <w:r>
        <w:rPr>
          <w:spacing w:val="-5"/>
        </w:rPr>
        <w:t xml:space="preserve"> </w:t>
      </w:r>
      <w:r>
        <w:t>Injury</w:t>
      </w:r>
    </w:p>
    <w:p w14:paraId="092BE703" w14:textId="77777777" w:rsidR="00AD376D" w:rsidRDefault="004628FA">
      <w:pPr>
        <w:pStyle w:val="BodyText"/>
        <w:tabs>
          <w:tab w:val="left" w:pos="3840"/>
          <w:tab w:val="left" w:pos="4701"/>
          <w:tab w:val="left" w:pos="5493"/>
          <w:tab w:val="left" w:pos="6047"/>
          <w:tab w:val="left" w:pos="7080"/>
          <w:tab w:val="left" w:pos="8090"/>
          <w:tab w:val="left" w:pos="8836"/>
          <w:tab w:val="left" w:pos="9124"/>
        </w:tabs>
        <w:ind w:left="2401" w:right="115"/>
      </w:pPr>
      <w:r>
        <w:t>$1,000,000</w:t>
      </w:r>
      <w:r>
        <w:tab/>
        <w:t>Bodily</w:t>
      </w:r>
      <w:r>
        <w:tab/>
        <w:t>Injury</w:t>
      </w:r>
      <w:r>
        <w:tab/>
        <w:t>and</w:t>
      </w:r>
      <w:r>
        <w:tab/>
        <w:t>Property</w:t>
      </w:r>
      <w:r>
        <w:tab/>
        <w:t>Damage</w:t>
      </w:r>
      <w:r>
        <w:tab/>
        <w:t>Limit</w:t>
      </w:r>
      <w:r>
        <w:tab/>
        <w:t>-</w:t>
      </w:r>
      <w:r>
        <w:tab/>
      </w:r>
      <w:r>
        <w:rPr>
          <w:spacing w:val="-1"/>
        </w:rPr>
        <w:t xml:space="preserve">Each </w:t>
      </w:r>
      <w:r>
        <w:t>Occurrence</w:t>
      </w:r>
    </w:p>
    <w:p w14:paraId="744A0461" w14:textId="77777777" w:rsidR="00AD376D" w:rsidRDefault="00AD376D">
      <w:pPr>
        <w:pStyle w:val="BodyText"/>
        <w:rPr>
          <w:sz w:val="26"/>
        </w:rPr>
      </w:pPr>
    </w:p>
    <w:p w14:paraId="5696E71A" w14:textId="77777777" w:rsidR="00AD376D" w:rsidRDefault="00AD376D">
      <w:pPr>
        <w:pStyle w:val="BodyText"/>
        <w:spacing w:before="1"/>
        <w:rPr>
          <w:sz w:val="22"/>
        </w:rPr>
      </w:pPr>
    </w:p>
    <w:p w14:paraId="762CB452" w14:textId="4B87E84B" w:rsidR="00AD376D" w:rsidRDefault="004628FA">
      <w:pPr>
        <w:pStyle w:val="BodyText"/>
        <w:spacing w:line="480" w:lineRule="auto"/>
        <w:ind w:left="2401" w:right="113"/>
        <w:jc w:val="both"/>
      </w:pPr>
      <w:r>
        <w:t xml:space="preserve">The District and its </w:t>
      </w:r>
      <w:r w:rsidR="00EF7C40">
        <w:t>Directors</w:t>
      </w:r>
      <w:r>
        <w:t>, officers, administrators, members, employees, representatives, agents, and District’s consultants for the Project shall be named as additional insureds on the Consultant’s, Consultant’s subconsultant’s(s’), and Professionals’ engaged by the Engineer Commercial General Liability policies (including</w:t>
      </w:r>
      <w:r>
        <w:rPr>
          <w:spacing w:val="50"/>
        </w:rPr>
        <w:t xml:space="preserve"> </w:t>
      </w:r>
      <w:r>
        <w:t>Employers</w:t>
      </w:r>
    </w:p>
    <w:p w14:paraId="2C0EB2DD" w14:textId="77777777" w:rsidR="00AD376D" w:rsidRDefault="00AD376D">
      <w:pPr>
        <w:spacing w:line="480" w:lineRule="auto"/>
        <w:jc w:val="both"/>
        <w:sectPr w:rsidR="00AD376D">
          <w:pgSz w:w="12240" w:h="15840"/>
          <w:pgMar w:top="1360" w:right="1320" w:bottom="640" w:left="1200" w:header="0" w:footer="458" w:gutter="0"/>
          <w:cols w:space="720"/>
        </w:sectPr>
      </w:pPr>
    </w:p>
    <w:p w14:paraId="4AF0928A" w14:textId="062E4F90" w:rsidR="00AD376D" w:rsidRDefault="004628FA">
      <w:pPr>
        <w:pStyle w:val="BodyText"/>
        <w:spacing w:before="72" w:line="480" w:lineRule="auto"/>
        <w:ind w:left="2401" w:right="117"/>
        <w:jc w:val="both"/>
      </w:pPr>
      <w:r>
        <w:lastRenderedPageBreak/>
        <w:t>Liability) and Excess/Umbrella Liability. The extent of the additional insured coverage shall be no less broad than that provided under ISO Form</w:t>
      </w:r>
      <w:r w:rsidR="00FE0104">
        <w:t>s</w:t>
      </w:r>
      <w:r>
        <w:t xml:space="preserve"> CG 20 26 11/85 for General Liability, or substitute form providing equivalent coverage. The additional insured coverage afforded under the Consultant’s, Consultant’s subconsultant’s(s’) and Professionals’ engaged by the Consultant policies shall include both ongoing operations (services in progress) and completed operations (completed services). All coverage shall be maintained for a minimum of five (5) years after expiration of this Agreement.</w:t>
      </w:r>
    </w:p>
    <w:p w14:paraId="0A329233" w14:textId="77777777" w:rsidR="00AD376D" w:rsidRDefault="00AD376D">
      <w:pPr>
        <w:pStyle w:val="BodyText"/>
        <w:spacing w:before="11"/>
        <w:rPr>
          <w:sz w:val="20"/>
        </w:rPr>
      </w:pPr>
    </w:p>
    <w:p w14:paraId="511F6EBD" w14:textId="77777777" w:rsidR="00AD376D" w:rsidRDefault="004628FA">
      <w:pPr>
        <w:pStyle w:val="BodyText"/>
        <w:spacing w:line="480" w:lineRule="auto"/>
        <w:ind w:left="2401" w:right="122"/>
        <w:jc w:val="both"/>
      </w:pPr>
      <w:r>
        <w:t>The General Liability Insurance limit requirement can be satisfied by the purchase and maintenance of any combination of primary, excess and/or Umbrella insurance.</w:t>
      </w:r>
    </w:p>
    <w:p w14:paraId="3DE83C0D" w14:textId="77777777" w:rsidR="00AD376D" w:rsidRDefault="00AD376D">
      <w:pPr>
        <w:pStyle w:val="BodyText"/>
        <w:spacing w:before="10"/>
        <w:rPr>
          <w:sz w:val="20"/>
        </w:rPr>
      </w:pPr>
    </w:p>
    <w:p w14:paraId="11548E13" w14:textId="77777777" w:rsidR="00AD376D" w:rsidRDefault="004628FA">
      <w:pPr>
        <w:pStyle w:val="BodyText"/>
        <w:spacing w:before="1" w:line="480" w:lineRule="auto"/>
        <w:ind w:left="2401" w:right="118"/>
        <w:jc w:val="both"/>
      </w:pPr>
      <w:r>
        <w:t>Commercial General Liability and Umbrella/Excess limits of liability (including Product/Completed Operations coverage) shall apply on a per project basis.</w:t>
      </w:r>
    </w:p>
    <w:p w14:paraId="73DB3016" w14:textId="77777777" w:rsidR="00AD376D" w:rsidRDefault="00AD376D">
      <w:pPr>
        <w:pStyle w:val="BodyText"/>
        <w:spacing w:before="10"/>
        <w:rPr>
          <w:sz w:val="20"/>
        </w:rPr>
      </w:pPr>
    </w:p>
    <w:p w14:paraId="3AD0BD3E" w14:textId="77777777" w:rsidR="00AD376D" w:rsidRDefault="004628FA">
      <w:pPr>
        <w:pStyle w:val="ListParagraph"/>
        <w:numPr>
          <w:ilvl w:val="3"/>
          <w:numId w:val="11"/>
        </w:numPr>
        <w:tabs>
          <w:tab w:val="left" w:pos="3337"/>
        </w:tabs>
        <w:ind w:left="3337" w:hanging="936"/>
        <w:jc w:val="both"/>
        <w:rPr>
          <w:sz w:val="24"/>
          <w:u w:val="none"/>
        </w:rPr>
      </w:pPr>
      <w:r>
        <w:rPr>
          <w:sz w:val="24"/>
        </w:rPr>
        <w:t>Professional Liability Insurance.</w:t>
      </w:r>
      <w:r>
        <w:rPr>
          <w:sz w:val="24"/>
          <w:u w:val="none"/>
        </w:rPr>
        <w:t xml:space="preserve"> Consultant,</w:t>
      </w:r>
      <w:r>
        <w:rPr>
          <w:spacing w:val="38"/>
          <w:sz w:val="24"/>
          <w:u w:val="none"/>
        </w:rPr>
        <w:t xml:space="preserve"> </w:t>
      </w:r>
      <w:r>
        <w:rPr>
          <w:sz w:val="24"/>
          <w:u w:val="none"/>
        </w:rPr>
        <w:t>Consultant’s</w:t>
      </w:r>
    </w:p>
    <w:p w14:paraId="74F8DA19" w14:textId="77777777" w:rsidR="00AD376D" w:rsidRDefault="00AD376D">
      <w:pPr>
        <w:pStyle w:val="BodyText"/>
        <w:spacing w:before="2"/>
        <w:rPr>
          <w:sz w:val="16"/>
        </w:rPr>
      </w:pPr>
    </w:p>
    <w:p w14:paraId="09D3E47A" w14:textId="24BE98D2" w:rsidR="00AD376D" w:rsidRDefault="004628FA">
      <w:pPr>
        <w:pStyle w:val="BodyText"/>
        <w:spacing w:before="90" w:line="480" w:lineRule="auto"/>
        <w:ind w:left="2401" w:right="113"/>
        <w:jc w:val="both"/>
      </w:pPr>
      <w:r>
        <w:t xml:space="preserve">subconsultant’s(s) and Professionals engaged by the Consultant shall purchase and maintain in force Professional Liability insurance </w:t>
      </w:r>
      <w:del w:id="6" w:author="Reed, Mary" w:date="2019-12-06T14:25:00Z">
        <w:r w:rsidDel="007A7244">
          <w:delText xml:space="preserve">(including contractual liability coverage) </w:delText>
        </w:r>
      </w:del>
      <w:r>
        <w:t>covering liability and damage</w:t>
      </w:r>
      <w:del w:id="7" w:author="Reed, Mary" w:date="2019-12-06T14:26:00Z">
        <w:r w:rsidDel="007A7244">
          <w:delText>s</w:delText>
        </w:r>
      </w:del>
      <w:ins w:id="8" w:author="Reed, Mary" w:date="2019-12-06T14:26:00Z">
        <w:r w:rsidR="007A7244">
          <w:t xml:space="preserve"> to the extent caused by</w:t>
        </w:r>
      </w:ins>
      <w:del w:id="9" w:author="Reed, Mary" w:date="2019-12-06T14:26:00Z">
        <w:r w:rsidDel="007A7244">
          <w:delText xml:space="preserve"> arising out of or resulting from</w:delText>
        </w:r>
      </w:del>
      <w:r>
        <w:t xml:space="preserve"> Consultant’s professional services rendered, or which should have been rendered, pursuant to this Agreement. Each of Consultant’s subconsultant(s) or Professionals engaged by Consultant who are</w:t>
      </w:r>
      <w:r>
        <w:rPr>
          <w:spacing w:val="43"/>
        </w:rPr>
        <w:t xml:space="preserve"> </w:t>
      </w:r>
      <w:r>
        <w:t>required</w:t>
      </w:r>
      <w:r>
        <w:rPr>
          <w:spacing w:val="45"/>
        </w:rPr>
        <w:t xml:space="preserve"> </w:t>
      </w:r>
      <w:r>
        <w:t>to</w:t>
      </w:r>
      <w:r>
        <w:rPr>
          <w:spacing w:val="45"/>
        </w:rPr>
        <w:t xml:space="preserve"> </w:t>
      </w:r>
      <w:r>
        <w:t>render</w:t>
      </w:r>
      <w:r>
        <w:rPr>
          <w:spacing w:val="45"/>
        </w:rPr>
        <w:t xml:space="preserve"> </w:t>
      </w:r>
      <w:r>
        <w:t>or</w:t>
      </w:r>
      <w:r>
        <w:rPr>
          <w:spacing w:val="45"/>
        </w:rPr>
        <w:t xml:space="preserve"> </w:t>
      </w:r>
      <w:r>
        <w:t>provide</w:t>
      </w:r>
      <w:r>
        <w:rPr>
          <w:spacing w:val="45"/>
        </w:rPr>
        <w:t xml:space="preserve"> </w:t>
      </w:r>
      <w:r>
        <w:t>professional</w:t>
      </w:r>
      <w:r>
        <w:rPr>
          <w:spacing w:val="50"/>
        </w:rPr>
        <w:t xml:space="preserve"> </w:t>
      </w:r>
      <w:r>
        <w:t>services</w:t>
      </w:r>
      <w:r>
        <w:rPr>
          <w:spacing w:val="45"/>
        </w:rPr>
        <w:t xml:space="preserve"> </w:t>
      </w:r>
      <w:r>
        <w:t>pursuant</w:t>
      </w:r>
      <w:r>
        <w:rPr>
          <w:spacing w:val="45"/>
        </w:rPr>
        <w:t xml:space="preserve"> </w:t>
      </w:r>
      <w:r>
        <w:t>to</w:t>
      </w:r>
      <w:r>
        <w:rPr>
          <w:spacing w:val="46"/>
        </w:rPr>
        <w:t xml:space="preserve"> </w:t>
      </w:r>
      <w:r>
        <w:t>this</w:t>
      </w:r>
    </w:p>
    <w:p w14:paraId="20F0C54F" w14:textId="77777777" w:rsidR="00AD376D" w:rsidRDefault="00AD376D">
      <w:pPr>
        <w:spacing w:line="480" w:lineRule="auto"/>
        <w:jc w:val="both"/>
        <w:sectPr w:rsidR="00AD376D">
          <w:pgSz w:w="12240" w:h="15840"/>
          <w:pgMar w:top="1360" w:right="1320" w:bottom="640" w:left="1200" w:header="0" w:footer="458" w:gutter="0"/>
          <w:cols w:space="720"/>
        </w:sectPr>
      </w:pPr>
    </w:p>
    <w:p w14:paraId="4FCE28E3" w14:textId="01F9366C" w:rsidR="00AD376D" w:rsidRDefault="004628FA">
      <w:pPr>
        <w:pStyle w:val="BodyText"/>
        <w:spacing w:before="72" w:line="480" w:lineRule="auto"/>
        <w:ind w:left="2401" w:right="114"/>
        <w:jc w:val="both"/>
      </w:pPr>
      <w:r>
        <w:lastRenderedPageBreak/>
        <w:t xml:space="preserve">Agreement and/or the contract between the Consultant, Consultant’s subconsultant(s) or Professionals engaged by Consultant, or at any other subconsultant level, shall purchase and maintain Professional Liability insurance coverage with limits of liability of </w:t>
      </w:r>
      <w:ins w:id="10" w:author="Reed, Mary" w:date="2019-12-06T14:26:00Z">
        <w:r w:rsidR="007A7244">
          <w:t>:</w:t>
        </w:r>
      </w:ins>
      <w:del w:id="11" w:author="Reed, Mary" w:date="2019-12-06T14:26:00Z">
        <w:r w:rsidDel="007A7244">
          <w:delText>not less than and coverage no less broad than requested herein.</w:delText>
        </w:r>
      </w:del>
    </w:p>
    <w:p w14:paraId="3303675B" w14:textId="77777777" w:rsidR="00AD376D" w:rsidRDefault="00AD376D">
      <w:pPr>
        <w:pStyle w:val="BodyText"/>
        <w:spacing w:before="10"/>
        <w:rPr>
          <w:sz w:val="20"/>
        </w:rPr>
      </w:pPr>
    </w:p>
    <w:p w14:paraId="24A0CE33" w14:textId="77777777" w:rsidR="00AD376D" w:rsidRDefault="004628FA">
      <w:pPr>
        <w:pStyle w:val="ListParagraph"/>
        <w:numPr>
          <w:ilvl w:val="0"/>
          <w:numId w:val="9"/>
        </w:numPr>
        <w:tabs>
          <w:tab w:val="left" w:pos="2785"/>
        </w:tabs>
        <w:ind w:firstLine="0"/>
        <w:rPr>
          <w:sz w:val="24"/>
          <w:u w:val="none"/>
        </w:rPr>
      </w:pPr>
      <w:r>
        <w:rPr>
          <w:sz w:val="24"/>
          <w:u w:val="none"/>
        </w:rPr>
        <w:t>Consultant’s Professional Liability limits of not less</w:t>
      </w:r>
      <w:r>
        <w:rPr>
          <w:spacing w:val="-7"/>
          <w:sz w:val="24"/>
          <w:u w:val="none"/>
        </w:rPr>
        <w:t xml:space="preserve"> </w:t>
      </w:r>
      <w:r>
        <w:rPr>
          <w:sz w:val="24"/>
          <w:u w:val="none"/>
        </w:rPr>
        <w:t>than:</w:t>
      </w:r>
    </w:p>
    <w:p w14:paraId="48134096" w14:textId="77777777" w:rsidR="00AD376D" w:rsidRDefault="00AD376D">
      <w:pPr>
        <w:pStyle w:val="BodyText"/>
        <w:rPr>
          <w:sz w:val="26"/>
        </w:rPr>
      </w:pPr>
    </w:p>
    <w:p w14:paraId="25A18DF7" w14:textId="77777777" w:rsidR="00AD376D" w:rsidRDefault="004628FA">
      <w:pPr>
        <w:pStyle w:val="BodyText"/>
        <w:tabs>
          <w:tab w:val="left" w:pos="3840"/>
        </w:tabs>
        <w:spacing w:before="218"/>
        <w:ind w:left="2401"/>
      </w:pPr>
      <w:r>
        <w:t>$5,000,000</w:t>
      </w:r>
      <w:r>
        <w:tab/>
        <w:t>Annual</w:t>
      </w:r>
      <w:r>
        <w:rPr>
          <w:spacing w:val="-1"/>
        </w:rPr>
        <w:t xml:space="preserve"> </w:t>
      </w:r>
      <w:r>
        <w:t>Aggregate</w:t>
      </w:r>
    </w:p>
    <w:p w14:paraId="41CFFD8B" w14:textId="77777777" w:rsidR="00AD376D" w:rsidRDefault="00AD376D">
      <w:pPr>
        <w:pStyle w:val="BodyText"/>
      </w:pPr>
    </w:p>
    <w:p w14:paraId="633E9BE7" w14:textId="77777777" w:rsidR="00AD376D" w:rsidRDefault="004628FA">
      <w:pPr>
        <w:pStyle w:val="BodyText"/>
        <w:tabs>
          <w:tab w:val="left" w:pos="3840"/>
        </w:tabs>
        <w:ind w:left="2401"/>
      </w:pPr>
      <w:r>
        <w:t>$5,000,000</w:t>
      </w:r>
      <w:r>
        <w:tab/>
        <w:t>Per</w:t>
      </w:r>
      <w:r>
        <w:rPr>
          <w:spacing w:val="-2"/>
        </w:rPr>
        <w:t xml:space="preserve"> </w:t>
      </w:r>
      <w:r>
        <w:t>claim</w:t>
      </w:r>
    </w:p>
    <w:p w14:paraId="73EFE806" w14:textId="77777777" w:rsidR="00AD376D" w:rsidRDefault="00AD376D">
      <w:pPr>
        <w:pStyle w:val="BodyText"/>
      </w:pPr>
    </w:p>
    <w:p w14:paraId="55A518BA" w14:textId="1E806E85" w:rsidR="00AD376D" w:rsidRDefault="00EF7C40">
      <w:pPr>
        <w:pStyle w:val="ListParagraph"/>
        <w:numPr>
          <w:ilvl w:val="0"/>
          <w:numId w:val="9"/>
        </w:numPr>
        <w:tabs>
          <w:tab w:val="left" w:pos="2841"/>
        </w:tabs>
        <w:spacing w:line="480" w:lineRule="auto"/>
        <w:ind w:right="114" w:firstLine="0"/>
        <w:rPr>
          <w:sz w:val="24"/>
          <w:u w:val="none"/>
        </w:rPr>
      </w:pPr>
      <w:r>
        <w:rPr>
          <w:sz w:val="24"/>
          <w:u w:val="none"/>
        </w:rPr>
        <w:t>S</w:t>
      </w:r>
      <w:r w:rsidR="004628FA">
        <w:rPr>
          <w:sz w:val="24"/>
          <w:u w:val="none"/>
        </w:rPr>
        <w:t>ubconsultant(s) and Professionals engaged by Engineer Professional Liability limits of not less</w:t>
      </w:r>
      <w:r w:rsidR="004628FA">
        <w:rPr>
          <w:spacing w:val="-5"/>
          <w:sz w:val="24"/>
          <w:u w:val="none"/>
        </w:rPr>
        <w:t xml:space="preserve"> </w:t>
      </w:r>
      <w:r w:rsidR="004628FA">
        <w:rPr>
          <w:sz w:val="24"/>
          <w:u w:val="none"/>
        </w:rPr>
        <w:t>than:</w:t>
      </w:r>
    </w:p>
    <w:p w14:paraId="39B27CCD" w14:textId="77777777" w:rsidR="00AD376D" w:rsidRDefault="004628FA">
      <w:pPr>
        <w:pStyle w:val="BodyText"/>
        <w:tabs>
          <w:tab w:val="left" w:pos="3840"/>
        </w:tabs>
        <w:ind w:left="2401"/>
      </w:pPr>
      <w:r>
        <w:t>$2,000,000</w:t>
      </w:r>
      <w:r>
        <w:tab/>
        <w:t>Annual</w:t>
      </w:r>
      <w:r>
        <w:rPr>
          <w:spacing w:val="-1"/>
        </w:rPr>
        <w:t xml:space="preserve"> </w:t>
      </w:r>
      <w:r>
        <w:t>Aggregate</w:t>
      </w:r>
    </w:p>
    <w:p w14:paraId="0F6A872A" w14:textId="77777777" w:rsidR="00AD376D" w:rsidRDefault="00AD376D">
      <w:pPr>
        <w:pStyle w:val="BodyText"/>
      </w:pPr>
    </w:p>
    <w:p w14:paraId="04CFFCB3" w14:textId="77777777" w:rsidR="00AD376D" w:rsidRDefault="004628FA">
      <w:pPr>
        <w:pStyle w:val="BodyText"/>
        <w:tabs>
          <w:tab w:val="left" w:pos="3840"/>
        </w:tabs>
        <w:ind w:left="2401"/>
      </w:pPr>
      <w:r>
        <w:t>$2,000,000</w:t>
      </w:r>
      <w:r>
        <w:tab/>
        <w:t>Per</w:t>
      </w:r>
      <w:r>
        <w:rPr>
          <w:spacing w:val="-1"/>
        </w:rPr>
        <w:t xml:space="preserve"> </w:t>
      </w:r>
      <w:r>
        <w:t>Claim</w:t>
      </w:r>
    </w:p>
    <w:p w14:paraId="3A1E1979" w14:textId="77777777" w:rsidR="00AD376D" w:rsidRDefault="00AD376D">
      <w:pPr>
        <w:pStyle w:val="BodyText"/>
      </w:pPr>
    </w:p>
    <w:p w14:paraId="2FC40482" w14:textId="208F8509" w:rsidR="00AD376D" w:rsidRDefault="00EF7C40">
      <w:pPr>
        <w:pStyle w:val="ListParagraph"/>
        <w:numPr>
          <w:ilvl w:val="0"/>
          <w:numId w:val="9"/>
        </w:numPr>
        <w:tabs>
          <w:tab w:val="left" w:pos="2847"/>
        </w:tabs>
        <w:spacing w:before="1" w:line="480" w:lineRule="auto"/>
        <w:ind w:right="122" w:firstLine="0"/>
        <w:rPr>
          <w:sz w:val="24"/>
          <w:u w:val="none"/>
        </w:rPr>
      </w:pPr>
      <w:r>
        <w:rPr>
          <w:sz w:val="24"/>
          <w:u w:val="none"/>
        </w:rPr>
        <w:t>S</w:t>
      </w:r>
      <w:r w:rsidR="004628FA">
        <w:rPr>
          <w:sz w:val="24"/>
          <w:u w:val="none"/>
        </w:rPr>
        <w:t>ubconsultant(s) engaged by Engineer Professional Liability limits of not less</w:t>
      </w:r>
      <w:r w:rsidR="004628FA">
        <w:rPr>
          <w:spacing w:val="-6"/>
          <w:sz w:val="24"/>
          <w:u w:val="none"/>
        </w:rPr>
        <w:t xml:space="preserve"> </w:t>
      </w:r>
      <w:r w:rsidR="004628FA">
        <w:rPr>
          <w:sz w:val="24"/>
          <w:u w:val="none"/>
        </w:rPr>
        <w:t>than:</w:t>
      </w:r>
    </w:p>
    <w:p w14:paraId="0DEDC8FE" w14:textId="77777777" w:rsidR="00AD376D" w:rsidRDefault="004628FA">
      <w:pPr>
        <w:pStyle w:val="BodyText"/>
        <w:tabs>
          <w:tab w:val="left" w:pos="3840"/>
        </w:tabs>
        <w:ind w:left="2401"/>
      </w:pPr>
      <w:r>
        <w:t>$1,000,000</w:t>
      </w:r>
      <w:r>
        <w:tab/>
        <w:t>Annual</w:t>
      </w:r>
      <w:r>
        <w:rPr>
          <w:spacing w:val="-1"/>
        </w:rPr>
        <w:t xml:space="preserve"> </w:t>
      </w:r>
      <w:r>
        <w:t>Aggregate</w:t>
      </w:r>
    </w:p>
    <w:p w14:paraId="764482F9" w14:textId="77777777" w:rsidR="00AD376D" w:rsidRDefault="00AD376D">
      <w:pPr>
        <w:pStyle w:val="BodyText"/>
      </w:pPr>
    </w:p>
    <w:p w14:paraId="3D618E55" w14:textId="77777777" w:rsidR="00AD376D" w:rsidRDefault="004628FA">
      <w:pPr>
        <w:pStyle w:val="BodyText"/>
        <w:tabs>
          <w:tab w:val="left" w:pos="3840"/>
        </w:tabs>
        <w:ind w:left="2401"/>
      </w:pPr>
      <w:r>
        <w:t>$1,000,000</w:t>
      </w:r>
      <w:r>
        <w:tab/>
        <w:t>Per</w:t>
      </w:r>
      <w:r>
        <w:rPr>
          <w:spacing w:val="-1"/>
        </w:rPr>
        <w:t xml:space="preserve"> </w:t>
      </w:r>
      <w:r>
        <w:t>Claim</w:t>
      </w:r>
    </w:p>
    <w:p w14:paraId="629E20BA" w14:textId="77777777" w:rsidR="00AD376D" w:rsidRDefault="00AD376D">
      <w:pPr>
        <w:pStyle w:val="BodyText"/>
      </w:pPr>
    </w:p>
    <w:p w14:paraId="675A7535" w14:textId="2E44E535" w:rsidR="00AD376D" w:rsidRDefault="004628FA">
      <w:pPr>
        <w:pStyle w:val="BodyText"/>
        <w:spacing w:line="480" w:lineRule="auto"/>
        <w:ind w:left="2401" w:right="116"/>
        <w:jc w:val="both"/>
      </w:pPr>
      <w:r>
        <w:t>Professional Liability insurance may be written on a claims-made basis provided such policy shall either (</w:t>
      </w:r>
      <w:proofErr w:type="spellStart"/>
      <w:r>
        <w:t>i</w:t>
      </w:r>
      <w:proofErr w:type="spellEnd"/>
      <w:r>
        <w:t xml:space="preserve">) be renewed annually for a period of not fewer than </w:t>
      </w:r>
      <w:ins w:id="12" w:author="Reed, Mary" w:date="2019-12-06T14:33:00Z">
        <w:r w:rsidR="007A7244">
          <w:t>three</w:t>
        </w:r>
      </w:ins>
      <w:del w:id="13" w:author="Reed, Mary" w:date="2019-12-06T14:33:00Z">
        <w:r w:rsidDel="007A7244">
          <w:delText>five</w:delText>
        </w:r>
      </w:del>
      <w:r>
        <w:t xml:space="preserve"> (</w:t>
      </w:r>
      <w:ins w:id="14" w:author="Reed, Mary" w:date="2019-12-06T14:33:00Z">
        <w:r w:rsidR="007A7244">
          <w:t>3</w:t>
        </w:r>
      </w:ins>
      <w:del w:id="15" w:author="Reed, Mary" w:date="2019-12-06T14:33:00Z">
        <w:r w:rsidDel="007A7244">
          <w:delText>5</w:delText>
        </w:r>
      </w:del>
      <w:r>
        <w:t xml:space="preserve">) years following expiration of this Agreement with substantially the same terms and conditions or (ii) include an extended reporting period endorsement or clause providing not less than </w:t>
      </w:r>
      <w:ins w:id="16" w:author="Reed, Mary" w:date="2019-12-06T14:33:00Z">
        <w:r w:rsidR="007A7244">
          <w:t>three</w:t>
        </w:r>
      </w:ins>
      <w:del w:id="17" w:author="Reed, Mary" w:date="2019-12-06T14:33:00Z">
        <w:r w:rsidDel="007A7244">
          <w:delText>five</w:delText>
        </w:r>
      </w:del>
      <w:r>
        <w:t xml:space="preserve"> (</w:t>
      </w:r>
      <w:ins w:id="18" w:author="Reed, Mary" w:date="2019-12-06T14:33:00Z">
        <w:r w:rsidR="007A7244">
          <w:t>3</w:t>
        </w:r>
      </w:ins>
      <w:del w:id="19" w:author="Reed, Mary" w:date="2019-12-06T14:33:00Z">
        <w:r w:rsidDel="007A7244">
          <w:delText>5</w:delText>
        </w:r>
      </w:del>
      <w:r>
        <w:t>) years within which a claim may be made under the policy respecting the Consultant’s, Consultant’s subconsultant(s) or Professionals engaged by</w:t>
      </w:r>
    </w:p>
    <w:p w14:paraId="144F52D7" w14:textId="77777777" w:rsidR="00AD376D" w:rsidRDefault="00AD376D">
      <w:pPr>
        <w:spacing w:line="480" w:lineRule="auto"/>
        <w:jc w:val="both"/>
        <w:sectPr w:rsidR="00AD376D">
          <w:pgSz w:w="12240" w:h="15840"/>
          <w:pgMar w:top="1360" w:right="1320" w:bottom="640" w:left="1200" w:header="0" w:footer="458" w:gutter="0"/>
          <w:cols w:space="720"/>
        </w:sectPr>
      </w:pPr>
    </w:p>
    <w:p w14:paraId="4229BAC0" w14:textId="16AB2BEC" w:rsidR="00AD376D" w:rsidRDefault="004628FA">
      <w:pPr>
        <w:pStyle w:val="BodyText"/>
        <w:spacing w:before="72" w:line="480" w:lineRule="auto"/>
        <w:ind w:left="2401" w:right="112"/>
        <w:jc w:val="both"/>
      </w:pPr>
      <w:r>
        <w:lastRenderedPageBreak/>
        <w:t xml:space="preserve">Consultant performance of Services; the cost of coverage for such </w:t>
      </w:r>
      <w:del w:id="20" w:author="Reed, Mary" w:date="2019-12-06T14:33:00Z">
        <w:r w:rsidDel="002C0A95">
          <w:delText>five (5</w:delText>
        </w:r>
      </w:del>
      <w:ins w:id="21" w:author="Reed, Mary" w:date="2019-12-06T14:33:00Z">
        <w:r w:rsidR="002C0A95">
          <w:t>three (3</w:t>
        </w:r>
      </w:ins>
      <w:r>
        <w:t>) year period shall be borne exclusively by the Consultant, Consultant’s subconsultant(s), or Professionals engaged by Consultant as the case may be.</w:t>
      </w:r>
    </w:p>
    <w:p w14:paraId="55EE3DE0" w14:textId="77777777" w:rsidR="00AD376D" w:rsidRDefault="004628FA">
      <w:pPr>
        <w:pStyle w:val="ListParagraph"/>
        <w:numPr>
          <w:ilvl w:val="1"/>
          <w:numId w:val="11"/>
        </w:numPr>
        <w:tabs>
          <w:tab w:val="left" w:pos="1680"/>
          <w:tab w:val="left" w:pos="1681"/>
          <w:tab w:val="left" w:pos="3953"/>
        </w:tabs>
        <w:ind w:left="1680" w:hanging="720"/>
        <w:rPr>
          <w:sz w:val="24"/>
          <w:u w:val="none"/>
        </w:rPr>
      </w:pPr>
      <w:proofErr w:type="gramStart"/>
      <w:r>
        <w:rPr>
          <w:sz w:val="24"/>
        </w:rPr>
        <w:t xml:space="preserve">Property </w:t>
      </w:r>
      <w:r>
        <w:rPr>
          <w:spacing w:val="25"/>
          <w:sz w:val="24"/>
        </w:rPr>
        <w:t xml:space="preserve"> </w:t>
      </w:r>
      <w:r>
        <w:rPr>
          <w:sz w:val="24"/>
        </w:rPr>
        <w:t>Insurance</w:t>
      </w:r>
      <w:proofErr w:type="gramEnd"/>
      <w:r>
        <w:rPr>
          <w:b/>
          <w:sz w:val="24"/>
          <w:u w:val="none"/>
        </w:rPr>
        <w:t>.</w:t>
      </w:r>
      <w:r>
        <w:rPr>
          <w:b/>
          <w:sz w:val="24"/>
          <w:u w:val="none"/>
        </w:rPr>
        <w:tab/>
      </w:r>
      <w:r>
        <w:rPr>
          <w:sz w:val="24"/>
          <w:u w:val="none"/>
        </w:rPr>
        <w:t>The Consultant shall purchase and maintain</w:t>
      </w:r>
      <w:r>
        <w:rPr>
          <w:spacing w:val="7"/>
          <w:sz w:val="24"/>
          <w:u w:val="none"/>
        </w:rPr>
        <w:t xml:space="preserve"> </w:t>
      </w:r>
      <w:r>
        <w:rPr>
          <w:sz w:val="24"/>
          <w:u w:val="none"/>
        </w:rPr>
        <w:t>Property</w:t>
      </w:r>
    </w:p>
    <w:p w14:paraId="2FC8AA52" w14:textId="77777777" w:rsidR="00AD376D" w:rsidRDefault="00AD376D">
      <w:pPr>
        <w:pStyle w:val="BodyText"/>
        <w:spacing w:before="2"/>
        <w:rPr>
          <w:sz w:val="16"/>
        </w:rPr>
      </w:pPr>
    </w:p>
    <w:p w14:paraId="403ACD80" w14:textId="77777777" w:rsidR="00AD376D" w:rsidRDefault="004628FA">
      <w:pPr>
        <w:pStyle w:val="BodyText"/>
        <w:spacing w:before="90" w:line="480" w:lineRule="auto"/>
        <w:ind w:left="240" w:right="115"/>
        <w:jc w:val="both"/>
      </w:pPr>
      <w:r>
        <w:t>insurance covering construction machinery, equipment, special equipment, falsework, scaffolding, materials, mobile equipment, valuable papers, trailers, and tools used or owned by the Consultant in the performance of the Services. The Consultant also agrees to require Consultant’s subconsultant(s) and Professionals engaged by Consultant to insure any and all property listed above used or owned by the Consultant’s subconsultant(s) or Professionals engaged by Consultant in the performance of the Services. District shall in no circumstance be responsible or liable for the loss or damage to, or disappearance of, any property listed above used or owned by the Consultant, Consultant’s subconsultant(s) or Professional engaged by Consultant in the performance of the Services.</w:t>
      </w:r>
    </w:p>
    <w:p w14:paraId="2AEA8CCE" w14:textId="77777777" w:rsidR="00AD376D" w:rsidRDefault="004628FA">
      <w:pPr>
        <w:pStyle w:val="ListParagraph"/>
        <w:numPr>
          <w:ilvl w:val="1"/>
          <w:numId w:val="11"/>
        </w:numPr>
        <w:tabs>
          <w:tab w:val="left" w:pos="1680"/>
          <w:tab w:val="left" w:pos="1681"/>
        </w:tabs>
        <w:spacing w:before="2"/>
        <w:ind w:left="1680" w:hanging="720"/>
        <w:rPr>
          <w:sz w:val="24"/>
          <w:u w:val="none"/>
        </w:rPr>
      </w:pPr>
      <w:r>
        <w:rPr>
          <w:sz w:val="24"/>
        </w:rPr>
        <w:t>Insurance Coverage</w:t>
      </w:r>
      <w:r>
        <w:rPr>
          <w:spacing w:val="-3"/>
          <w:sz w:val="24"/>
        </w:rPr>
        <w:t xml:space="preserve"> </w:t>
      </w:r>
      <w:r>
        <w:rPr>
          <w:sz w:val="24"/>
        </w:rPr>
        <w:t>Requirements</w:t>
      </w:r>
      <w:r>
        <w:rPr>
          <w:sz w:val="24"/>
          <w:u w:val="none"/>
        </w:rPr>
        <w:t>:</w:t>
      </w:r>
    </w:p>
    <w:p w14:paraId="0328847F" w14:textId="77777777" w:rsidR="00AD376D" w:rsidRDefault="00AD376D">
      <w:pPr>
        <w:pStyle w:val="BodyText"/>
        <w:spacing w:before="2"/>
        <w:rPr>
          <w:sz w:val="16"/>
        </w:rPr>
      </w:pPr>
    </w:p>
    <w:p w14:paraId="446F9E74" w14:textId="77777777" w:rsidR="00AD376D" w:rsidRDefault="004628FA">
      <w:pPr>
        <w:pStyle w:val="ListParagraph"/>
        <w:numPr>
          <w:ilvl w:val="2"/>
          <w:numId w:val="11"/>
        </w:numPr>
        <w:tabs>
          <w:tab w:val="left" w:pos="1680"/>
          <w:tab w:val="left" w:pos="1681"/>
        </w:tabs>
        <w:spacing w:before="90"/>
        <w:ind w:left="1680" w:hanging="720"/>
        <w:rPr>
          <w:sz w:val="24"/>
          <w:u w:val="none"/>
        </w:rPr>
      </w:pPr>
      <w:r>
        <w:rPr>
          <w:sz w:val="24"/>
        </w:rPr>
        <w:t>Primary</w:t>
      </w:r>
      <w:r>
        <w:rPr>
          <w:spacing w:val="21"/>
          <w:sz w:val="24"/>
        </w:rPr>
        <w:t xml:space="preserve"> </w:t>
      </w:r>
      <w:r>
        <w:rPr>
          <w:sz w:val="24"/>
        </w:rPr>
        <w:t>Coverage.</w:t>
      </w:r>
      <w:r>
        <w:rPr>
          <w:spacing w:val="55"/>
          <w:sz w:val="24"/>
          <w:u w:val="none"/>
        </w:rPr>
        <w:t xml:space="preserve"> </w:t>
      </w:r>
      <w:r>
        <w:rPr>
          <w:sz w:val="24"/>
          <w:u w:val="none"/>
        </w:rPr>
        <w:t>The</w:t>
      </w:r>
      <w:r>
        <w:rPr>
          <w:spacing w:val="27"/>
          <w:sz w:val="24"/>
          <w:u w:val="none"/>
        </w:rPr>
        <w:t xml:space="preserve"> </w:t>
      </w:r>
      <w:r>
        <w:rPr>
          <w:sz w:val="24"/>
          <w:u w:val="none"/>
        </w:rPr>
        <w:t>insurance</w:t>
      </w:r>
      <w:r>
        <w:rPr>
          <w:spacing w:val="25"/>
          <w:sz w:val="24"/>
          <w:u w:val="none"/>
        </w:rPr>
        <w:t xml:space="preserve"> </w:t>
      </w:r>
      <w:r>
        <w:rPr>
          <w:sz w:val="24"/>
          <w:u w:val="none"/>
        </w:rPr>
        <w:t>coverage</w:t>
      </w:r>
      <w:r>
        <w:rPr>
          <w:spacing w:val="25"/>
          <w:sz w:val="24"/>
          <w:u w:val="none"/>
        </w:rPr>
        <w:t xml:space="preserve"> </w:t>
      </w:r>
      <w:r>
        <w:rPr>
          <w:sz w:val="24"/>
          <w:u w:val="none"/>
        </w:rPr>
        <w:t>to</w:t>
      </w:r>
      <w:r>
        <w:rPr>
          <w:spacing w:val="27"/>
          <w:sz w:val="24"/>
          <w:u w:val="none"/>
        </w:rPr>
        <w:t xml:space="preserve"> </w:t>
      </w:r>
      <w:r>
        <w:rPr>
          <w:sz w:val="24"/>
          <w:u w:val="none"/>
        </w:rPr>
        <w:t>be</w:t>
      </w:r>
      <w:r>
        <w:rPr>
          <w:spacing w:val="25"/>
          <w:sz w:val="24"/>
          <w:u w:val="none"/>
        </w:rPr>
        <w:t xml:space="preserve"> </w:t>
      </w:r>
      <w:r>
        <w:rPr>
          <w:sz w:val="24"/>
          <w:u w:val="none"/>
        </w:rPr>
        <w:t>purchased</w:t>
      </w:r>
      <w:r>
        <w:rPr>
          <w:spacing w:val="26"/>
          <w:sz w:val="24"/>
          <w:u w:val="none"/>
        </w:rPr>
        <w:t xml:space="preserve"> </w:t>
      </w:r>
      <w:r>
        <w:rPr>
          <w:sz w:val="24"/>
          <w:u w:val="none"/>
        </w:rPr>
        <w:t>and</w:t>
      </w:r>
      <w:r>
        <w:rPr>
          <w:spacing w:val="26"/>
          <w:sz w:val="24"/>
          <w:u w:val="none"/>
        </w:rPr>
        <w:t xml:space="preserve"> </w:t>
      </w:r>
      <w:r>
        <w:rPr>
          <w:sz w:val="24"/>
          <w:u w:val="none"/>
        </w:rPr>
        <w:t>maintained</w:t>
      </w:r>
      <w:r>
        <w:rPr>
          <w:spacing w:val="26"/>
          <w:sz w:val="24"/>
          <w:u w:val="none"/>
        </w:rPr>
        <w:t xml:space="preserve"> </w:t>
      </w:r>
      <w:r>
        <w:rPr>
          <w:sz w:val="24"/>
          <w:u w:val="none"/>
        </w:rPr>
        <w:t>by</w:t>
      </w:r>
    </w:p>
    <w:p w14:paraId="091EA954" w14:textId="77777777" w:rsidR="00AD376D" w:rsidRDefault="00AD376D">
      <w:pPr>
        <w:pStyle w:val="BodyText"/>
        <w:spacing w:before="2"/>
        <w:rPr>
          <w:sz w:val="16"/>
        </w:rPr>
      </w:pPr>
    </w:p>
    <w:p w14:paraId="7852B62E" w14:textId="1F5AB67A" w:rsidR="00AD376D" w:rsidRDefault="004628FA">
      <w:pPr>
        <w:pStyle w:val="BodyText"/>
        <w:spacing w:before="90" w:line="480" w:lineRule="auto"/>
        <w:ind w:left="960" w:right="114"/>
        <w:jc w:val="both"/>
      </w:pPr>
      <w:r>
        <w:t>the Consultant, Consultant’s subconsultant(s) and Professionals engaged by Consultant as required herein to name the District as Additional Insured shall be primary to any insurance, self-insurance, or self-funding arrangement maintained by District which shall not contribute therewith, and there shall be severability of interests under the insurance policies required herein for all coverages provided under said insurance policies and otherwise provide cross liability coverage</w:t>
      </w:r>
      <w:ins w:id="22" w:author="Reed, Mary" w:date="2019-12-06T14:34:00Z">
        <w:r w:rsidR="002C0A95">
          <w:t xml:space="preserve"> where additional insured is required</w:t>
        </w:r>
      </w:ins>
      <w:r>
        <w:t>.</w:t>
      </w:r>
    </w:p>
    <w:p w14:paraId="18240B88" w14:textId="77777777" w:rsidR="00AD376D" w:rsidRDefault="004628FA">
      <w:pPr>
        <w:pStyle w:val="ListParagraph"/>
        <w:numPr>
          <w:ilvl w:val="2"/>
          <w:numId w:val="11"/>
        </w:numPr>
        <w:tabs>
          <w:tab w:val="left" w:pos="1681"/>
        </w:tabs>
        <w:spacing w:before="1"/>
        <w:ind w:left="1680" w:hanging="720"/>
        <w:jc w:val="both"/>
        <w:rPr>
          <w:sz w:val="24"/>
          <w:u w:val="none"/>
        </w:rPr>
      </w:pPr>
      <w:r>
        <w:rPr>
          <w:sz w:val="24"/>
        </w:rPr>
        <w:t>Thirty</w:t>
      </w:r>
      <w:r>
        <w:rPr>
          <w:spacing w:val="28"/>
          <w:sz w:val="24"/>
        </w:rPr>
        <w:t xml:space="preserve"> </w:t>
      </w:r>
      <w:proofErr w:type="spellStart"/>
      <w:r>
        <w:rPr>
          <w:sz w:val="24"/>
        </w:rPr>
        <w:t>Days</w:t>
      </w:r>
      <w:r>
        <w:rPr>
          <w:spacing w:val="35"/>
          <w:sz w:val="24"/>
        </w:rPr>
        <w:t xml:space="preserve"> </w:t>
      </w:r>
      <w:r>
        <w:rPr>
          <w:sz w:val="24"/>
        </w:rPr>
        <w:t>Notice</w:t>
      </w:r>
      <w:proofErr w:type="spellEnd"/>
      <w:r>
        <w:rPr>
          <w:sz w:val="24"/>
        </w:rPr>
        <w:t>.</w:t>
      </w:r>
      <w:r>
        <w:rPr>
          <w:spacing w:val="58"/>
          <w:sz w:val="24"/>
          <w:u w:val="none"/>
        </w:rPr>
        <w:t xml:space="preserve"> </w:t>
      </w:r>
      <w:r>
        <w:rPr>
          <w:sz w:val="24"/>
          <w:u w:val="none"/>
        </w:rPr>
        <w:t>Either</w:t>
      </w:r>
      <w:r>
        <w:rPr>
          <w:spacing w:val="33"/>
          <w:sz w:val="24"/>
          <w:u w:val="none"/>
        </w:rPr>
        <w:t xml:space="preserve"> </w:t>
      </w:r>
      <w:r>
        <w:rPr>
          <w:sz w:val="24"/>
          <w:u w:val="none"/>
        </w:rPr>
        <w:t>the</w:t>
      </w:r>
      <w:r>
        <w:rPr>
          <w:spacing w:val="33"/>
          <w:sz w:val="24"/>
          <w:u w:val="none"/>
        </w:rPr>
        <w:t xml:space="preserve"> </w:t>
      </w:r>
      <w:r>
        <w:rPr>
          <w:sz w:val="24"/>
          <w:u w:val="none"/>
        </w:rPr>
        <w:t>insurance</w:t>
      </w:r>
      <w:r>
        <w:rPr>
          <w:spacing w:val="33"/>
          <w:sz w:val="24"/>
          <w:u w:val="none"/>
        </w:rPr>
        <w:t xml:space="preserve"> </w:t>
      </w:r>
      <w:r>
        <w:rPr>
          <w:sz w:val="24"/>
          <w:u w:val="none"/>
        </w:rPr>
        <w:t>coverage</w:t>
      </w:r>
      <w:r>
        <w:rPr>
          <w:spacing w:val="32"/>
          <w:sz w:val="24"/>
          <w:u w:val="none"/>
        </w:rPr>
        <w:t xml:space="preserve"> </w:t>
      </w:r>
      <w:r>
        <w:rPr>
          <w:sz w:val="24"/>
          <w:u w:val="none"/>
        </w:rPr>
        <w:t>required</w:t>
      </w:r>
      <w:r>
        <w:rPr>
          <w:spacing w:val="33"/>
          <w:sz w:val="24"/>
          <w:u w:val="none"/>
        </w:rPr>
        <w:t xml:space="preserve"> </w:t>
      </w:r>
      <w:r>
        <w:rPr>
          <w:sz w:val="24"/>
          <w:u w:val="none"/>
        </w:rPr>
        <w:t>of</w:t>
      </w:r>
      <w:r>
        <w:rPr>
          <w:spacing w:val="35"/>
          <w:sz w:val="24"/>
          <w:u w:val="none"/>
        </w:rPr>
        <w:t xml:space="preserve"> </w:t>
      </w:r>
      <w:r>
        <w:rPr>
          <w:sz w:val="24"/>
          <w:u w:val="none"/>
        </w:rPr>
        <w:t>Consultant,</w:t>
      </w:r>
    </w:p>
    <w:p w14:paraId="39DB2DF5" w14:textId="77777777" w:rsidR="00AD376D" w:rsidRDefault="00AD376D">
      <w:pPr>
        <w:pStyle w:val="BodyText"/>
        <w:spacing w:before="2"/>
        <w:rPr>
          <w:sz w:val="16"/>
        </w:rPr>
      </w:pPr>
    </w:p>
    <w:p w14:paraId="287EE9C5" w14:textId="77777777" w:rsidR="00AD376D" w:rsidRDefault="004628FA">
      <w:pPr>
        <w:pStyle w:val="BodyText"/>
        <w:spacing w:before="90"/>
        <w:ind w:left="960"/>
      </w:pPr>
      <w:r>
        <w:t>Consultant’s subconsultant(s), and Professionals engaged by Consultant, or the</w:t>
      </w:r>
    </w:p>
    <w:p w14:paraId="27DAF546" w14:textId="77777777" w:rsidR="00AD376D" w:rsidRDefault="00AD376D">
      <w:pPr>
        <w:sectPr w:rsidR="00AD376D">
          <w:pgSz w:w="12240" w:h="15840"/>
          <w:pgMar w:top="1360" w:right="1320" w:bottom="640" w:left="1200" w:header="0" w:footer="458" w:gutter="0"/>
          <w:cols w:space="720"/>
        </w:sectPr>
      </w:pPr>
    </w:p>
    <w:p w14:paraId="16003594" w14:textId="1F255EDC" w:rsidR="00AD376D" w:rsidRDefault="004628FA">
      <w:pPr>
        <w:pStyle w:val="BodyText"/>
        <w:spacing w:before="72" w:line="480" w:lineRule="auto"/>
        <w:ind w:left="960" w:right="114"/>
        <w:jc w:val="both"/>
      </w:pPr>
      <w:r>
        <w:lastRenderedPageBreak/>
        <w:t>Consultant, Consultant’s subconsultant(s), or Professionals engaged by Consultant shall incorporate a provision requiring the giving of written notice to District, Consultant, and to any other person(s) or party(</w:t>
      </w:r>
      <w:proofErr w:type="spellStart"/>
      <w:r>
        <w:t>ies</w:t>
      </w:r>
      <w:proofErr w:type="spellEnd"/>
      <w:r>
        <w:t xml:space="preserve">) reasonably designated by District, at least thirty (30) days prior to the cancellation, </w:t>
      </w:r>
      <w:ins w:id="23" w:author="Reed, Mary" w:date="2019-12-06T15:16:00Z">
        <w:r w:rsidR="00427C45">
          <w:t xml:space="preserve">or </w:t>
        </w:r>
      </w:ins>
      <w:r>
        <w:t>non-renewal</w:t>
      </w:r>
      <w:del w:id="24" w:author="Reed, Mary" w:date="2019-12-06T15:16:00Z">
        <w:r w:rsidDel="00427C45">
          <w:delText>,</w:delText>
        </w:r>
      </w:del>
      <w:ins w:id="25" w:author="Reed, Mary" w:date="2019-12-06T15:17:00Z">
        <w:r w:rsidR="00FC033D">
          <w:t xml:space="preserve"> (except 10 days for non-payment of premium)</w:t>
        </w:r>
      </w:ins>
      <w:del w:id="26" w:author="Reed, Mary" w:date="2019-12-06T15:16:00Z">
        <w:r w:rsidDel="00427C45">
          <w:delText xml:space="preserve"> and/or material modification</w:delText>
        </w:r>
      </w:del>
      <w:r>
        <w:t xml:space="preserve"> of any insurance policy required to be purchased and maintained pursuant to this Agreement. Consultant, Consultant’s subconsultant(s), and Professionals engaged by Consultant shall promptly notify District of a downgrade in the AM Best Company rating of any insurance company providing the insurance coverage for Consultant, Consultant’s subconsultant(s) and/or Professionals engaged by Consultant.</w:t>
      </w:r>
    </w:p>
    <w:p w14:paraId="21143C9E" w14:textId="77777777" w:rsidR="00AD376D" w:rsidRDefault="004628FA">
      <w:pPr>
        <w:pStyle w:val="ListParagraph"/>
        <w:numPr>
          <w:ilvl w:val="2"/>
          <w:numId w:val="11"/>
        </w:numPr>
        <w:tabs>
          <w:tab w:val="left" w:pos="1681"/>
        </w:tabs>
        <w:spacing w:before="1"/>
        <w:ind w:left="1680" w:hanging="720"/>
        <w:jc w:val="both"/>
        <w:rPr>
          <w:sz w:val="24"/>
          <w:u w:val="none"/>
        </w:rPr>
      </w:pPr>
      <w:r>
        <w:rPr>
          <w:sz w:val="24"/>
        </w:rPr>
        <w:t>Financial</w:t>
      </w:r>
      <w:r>
        <w:rPr>
          <w:spacing w:val="20"/>
          <w:sz w:val="24"/>
        </w:rPr>
        <w:t xml:space="preserve"> </w:t>
      </w:r>
      <w:r>
        <w:rPr>
          <w:sz w:val="24"/>
        </w:rPr>
        <w:t>Strength.</w:t>
      </w:r>
      <w:r>
        <w:rPr>
          <w:spacing w:val="57"/>
          <w:sz w:val="24"/>
          <w:u w:val="none"/>
        </w:rPr>
        <w:t xml:space="preserve"> </w:t>
      </w:r>
      <w:r>
        <w:rPr>
          <w:sz w:val="24"/>
          <w:u w:val="none"/>
        </w:rPr>
        <w:t>The</w:t>
      </w:r>
      <w:r>
        <w:rPr>
          <w:spacing w:val="18"/>
          <w:sz w:val="24"/>
          <w:u w:val="none"/>
        </w:rPr>
        <w:t xml:space="preserve"> </w:t>
      </w:r>
      <w:r>
        <w:rPr>
          <w:sz w:val="24"/>
          <w:u w:val="none"/>
        </w:rPr>
        <w:t>insurance</w:t>
      </w:r>
      <w:r>
        <w:rPr>
          <w:spacing w:val="18"/>
          <w:sz w:val="24"/>
          <w:u w:val="none"/>
        </w:rPr>
        <w:t xml:space="preserve"> </w:t>
      </w:r>
      <w:r>
        <w:rPr>
          <w:sz w:val="24"/>
          <w:u w:val="none"/>
        </w:rPr>
        <w:t>coverage</w:t>
      </w:r>
      <w:r>
        <w:rPr>
          <w:spacing w:val="16"/>
          <w:sz w:val="24"/>
          <w:u w:val="none"/>
        </w:rPr>
        <w:t xml:space="preserve"> </w:t>
      </w:r>
      <w:r>
        <w:rPr>
          <w:sz w:val="24"/>
          <w:u w:val="none"/>
        </w:rPr>
        <w:t>required</w:t>
      </w:r>
      <w:r>
        <w:rPr>
          <w:spacing w:val="16"/>
          <w:sz w:val="24"/>
          <w:u w:val="none"/>
        </w:rPr>
        <w:t xml:space="preserve"> </w:t>
      </w:r>
      <w:r>
        <w:rPr>
          <w:sz w:val="24"/>
          <w:u w:val="none"/>
        </w:rPr>
        <w:t>of</w:t>
      </w:r>
      <w:r>
        <w:rPr>
          <w:spacing w:val="21"/>
          <w:sz w:val="24"/>
          <w:u w:val="none"/>
        </w:rPr>
        <w:t xml:space="preserve"> </w:t>
      </w:r>
      <w:r>
        <w:rPr>
          <w:sz w:val="24"/>
          <w:u w:val="none"/>
        </w:rPr>
        <w:t>Consultant,</w:t>
      </w:r>
      <w:r>
        <w:rPr>
          <w:spacing w:val="17"/>
          <w:sz w:val="24"/>
          <w:u w:val="none"/>
        </w:rPr>
        <w:t xml:space="preserve"> </w:t>
      </w:r>
      <w:r>
        <w:rPr>
          <w:sz w:val="24"/>
          <w:u w:val="none"/>
        </w:rPr>
        <w:t>Consultant’s</w:t>
      </w:r>
    </w:p>
    <w:p w14:paraId="206648AD" w14:textId="77777777" w:rsidR="00AD376D" w:rsidRDefault="00AD376D">
      <w:pPr>
        <w:pStyle w:val="BodyText"/>
        <w:spacing w:before="2"/>
        <w:rPr>
          <w:sz w:val="16"/>
        </w:rPr>
      </w:pPr>
    </w:p>
    <w:p w14:paraId="0EFECF12" w14:textId="77777777" w:rsidR="00AD376D" w:rsidRDefault="004628FA">
      <w:pPr>
        <w:pStyle w:val="BodyText"/>
        <w:spacing w:before="90" w:line="480" w:lineRule="auto"/>
        <w:ind w:left="960" w:right="113"/>
        <w:jc w:val="both"/>
      </w:pPr>
      <w:r>
        <w:t>subconsultant(s), and Professionals engaged by Consultant herein shall be placed and maintained until expiration of this Agreement with insurance companies rated at least A-, Financial Size Category of at least VII, by A.M. Best Company, licensed or otherwise authorized and able to do business in Ohio.</w:t>
      </w:r>
    </w:p>
    <w:p w14:paraId="605A9E2F" w14:textId="77777777" w:rsidR="00AD376D" w:rsidRDefault="004628FA">
      <w:pPr>
        <w:pStyle w:val="ListParagraph"/>
        <w:numPr>
          <w:ilvl w:val="2"/>
          <w:numId w:val="11"/>
        </w:numPr>
        <w:tabs>
          <w:tab w:val="left" w:pos="1681"/>
        </w:tabs>
        <w:spacing w:before="1"/>
        <w:ind w:left="1680" w:hanging="720"/>
        <w:jc w:val="both"/>
        <w:rPr>
          <w:sz w:val="24"/>
          <w:u w:val="none"/>
        </w:rPr>
      </w:pPr>
      <w:commentRangeStart w:id="27"/>
      <w:r>
        <w:rPr>
          <w:sz w:val="24"/>
        </w:rPr>
        <w:t>Consultant</w:t>
      </w:r>
      <w:commentRangeEnd w:id="27"/>
      <w:r w:rsidR="00FC033D">
        <w:rPr>
          <w:rStyle w:val="CommentReference"/>
          <w:u w:val="none"/>
        </w:rPr>
        <w:commentReference w:id="27"/>
      </w:r>
      <w:r>
        <w:rPr>
          <w:sz w:val="24"/>
        </w:rPr>
        <w:t>(s) and Professionals engaged by Consultant Insurance</w:t>
      </w:r>
      <w:r>
        <w:rPr>
          <w:sz w:val="24"/>
          <w:u w:val="none"/>
        </w:rPr>
        <w:t>.</w:t>
      </w:r>
      <w:r>
        <w:rPr>
          <w:spacing w:val="36"/>
          <w:sz w:val="24"/>
          <w:u w:val="none"/>
        </w:rPr>
        <w:t xml:space="preserve"> </w:t>
      </w:r>
      <w:r>
        <w:rPr>
          <w:sz w:val="24"/>
          <w:u w:val="none"/>
        </w:rPr>
        <w:t>Consultant</w:t>
      </w:r>
    </w:p>
    <w:p w14:paraId="0F735734" w14:textId="77777777" w:rsidR="00AD376D" w:rsidRDefault="00AD376D">
      <w:pPr>
        <w:pStyle w:val="BodyText"/>
        <w:spacing w:before="2"/>
        <w:rPr>
          <w:sz w:val="16"/>
        </w:rPr>
      </w:pPr>
    </w:p>
    <w:p w14:paraId="56E52F78" w14:textId="30BE76DA" w:rsidR="00AD376D" w:rsidRDefault="004628FA">
      <w:pPr>
        <w:pStyle w:val="BodyText"/>
        <w:spacing w:before="90" w:line="480" w:lineRule="auto"/>
        <w:ind w:left="960" w:right="113"/>
        <w:jc w:val="both"/>
      </w:pPr>
      <w:r>
        <w:t xml:space="preserve">shall not sublet or subcontract any part of this Agreement without assuming absolute responsibility for requiring and taking actions to know that each Consultant’s subconsultant(s) and Professionals engaged by Consultant (and each subconsultant at every tier) purchase and maintain the types of insurance required hereby with the same terms and conditions as herein required of the Consultant and the limits of liability herein required of Consultant’s subconsultant(s) and Professionals engaged by Consultant. Failure of Consultant, Consultant’s subconsultant(s), or Professionals engaged by Consultant to purchase and maintain insurance for a minimum </w:t>
      </w:r>
      <w:del w:id="28" w:author="Reed, Mary" w:date="2019-12-06T15:20:00Z">
        <w:r w:rsidDel="00FC033D">
          <w:delText>of five (5)</w:delText>
        </w:r>
      </w:del>
      <w:ins w:id="29" w:author="Reed, Mary" w:date="2019-12-06T15:20:00Z">
        <w:r w:rsidR="00FC033D">
          <w:t>of three</w:t>
        </w:r>
      </w:ins>
      <w:r>
        <w:t xml:space="preserve"> years after expiration of this Agreement shall be deemed a material breach of this Agreement,</w:t>
      </w:r>
    </w:p>
    <w:p w14:paraId="315AF6AC" w14:textId="77777777" w:rsidR="00AD376D" w:rsidRDefault="00AD376D">
      <w:pPr>
        <w:spacing w:line="480" w:lineRule="auto"/>
        <w:jc w:val="both"/>
        <w:sectPr w:rsidR="00AD376D">
          <w:pgSz w:w="12240" w:h="15840"/>
          <w:pgMar w:top="1360" w:right="1320" w:bottom="640" w:left="1200" w:header="0" w:footer="458" w:gutter="0"/>
          <w:cols w:space="720"/>
        </w:sectPr>
      </w:pPr>
    </w:p>
    <w:p w14:paraId="09B5E36E" w14:textId="77777777" w:rsidR="00AD376D" w:rsidRDefault="004628FA">
      <w:pPr>
        <w:pStyle w:val="BodyText"/>
        <w:spacing w:before="72" w:line="480" w:lineRule="auto"/>
        <w:ind w:left="960" w:right="112"/>
        <w:jc w:val="both"/>
      </w:pPr>
      <w:r>
        <w:lastRenderedPageBreak/>
        <w:t>allowing the District, in addition to all other remedies available to District under this Agreement, at law and/or in equity, to terminate this Agreement or to provide insurance at the Consultant’s sole expense, in neither case, however, shall the Consultant’s liability hereunder be</w:t>
      </w:r>
      <w:r>
        <w:rPr>
          <w:spacing w:val="-3"/>
        </w:rPr>
        <w:t xml:space="preserve"> </w:t>
      </w:r>
      <w:r>
        <w:t>lessened.</w:t>
      </w:r>
    </w:p>
    <w:p w14:paraId="21E29641" w14:textId="77777777" w:rsidR="00AD376D" w:rsidRDefault="004628FA">
      <w:pPr>
        <w:pStyle w:val="ListParagraph"/>
        <w:numPr>
          <w:ilvl w:val="2"/>
          <w:numId w:val="11"/>
        </w:numPr>
        <w:tabs>
          <w:tab w:val="left" w:pos="1681"/>
        </w:tabs>
        <w:ind w:left="1680" w:hanging="720"/>
        <w:jc w:val="both"/>
        <w:rPr>
          <w:sz w:val="24"/>
          <w:u w:val="none"/>
        </w:rPr>
      </w:pPr>
      <w:r>
        <w:rPr>
          <w:sz w:val="24"/>
        </w:rPr>
        <w:t>Notice</w:t>
      </w:r>
      <w:r>
        <w:rPr>
          <w:spacing w:val="45"/>
          <w:sz w:val="24"/>
        </w:rPr>
        <w:t xml:space="preserve"> </w:t>
      </w:r>
      <w:r>
        <w:rPr>
          <w:sz w:val="24"/>
        </w:rPr>
        <w:t>of</w:t>
      </w:r>
      <w:r>
        <w:rPr>
          <w:spacing w:val="48"/>
          <w:sz w:val="24"/>
        </w:rPr>
        <w:t xml:space="preserve"> </w:t>
      </w:r>
      <w:r>
        <w:rPr>
          <w:sz w:val="24"/>
        </w:rPr>
        <w:t>Occurrence</w:t>
      </w:r>
      <w:r>
        <w:rPr>
          <w:sz w:val="24"/>
          <w:u w:val="none"/>
        </w:rPr>
        <w:t>.</w:t>
      </w:r>
      <w:r>
        <w:rPr>
          <w:spacing w:val="1"/>
          <w:sz w:val="24"/>
          <w:u w:val="none"/>
        </w:rPr>
        <w:t xml:space="preserve"> </w:t>
      </w:r>
      <w:r>
        <w:rPr>
          <w:sz w:val="24"/>
          <w:u w:val="none"/>
        </w:rPr>
        <w:t>Upon</w:t>
      </w:r>
      <w:r>
        <w:rPr>
          <w:spacing w:val="46"/>
          <w:sz w:val="24"/>
          <w:u w:val="none"/>
        </w:rPr>
        <w:t xml:space="preserve"> </w:t>
      </w:r>
      <w:r>
        <w:rPr>
          <w:sz w:val="24"/>
          <w:u w:val="none"/>
        </w:rPr>
        <w:t>Consultant’s</w:t>
      </w:r>
      <w:r>
        <w:rPr>
          <w:spacing w:val="46"/>
          <w:sz w:val="24"/>
          <w:u w:val="none"/>
        </w:rPr>
        <w:t xml:space="preserve"> </w:t>
      </w:r>
      <w:r>
        <w:rPr>
          <w:sz w:val="24"/>
          <w:u w:val="none"/>
        </w:rPr>
        <w:t>knowledge</w:t>
      </w:r>
      <w:r>
        <w:rPr>
          <w:spacing w:val="45"/>
          <w:sz w:val="24"/>
          <w:u w:val="none"/>
        </w:rPr>
        <w:t xml:space="preserve"> </w:t>
      </w:r>
      <w:r>
        <w:rPr>
          <w:sz w:val="24"/>
          <w:u w:val="none"/>
        </w:rPr>
        <w:t>of</w:t>
      </w:r>
      <w:r>
        <w:rPr>
          <w:spacing w:val="46"/>
          <w:sz w:val="24"/>
          <w:u w:val="none"/>
        </w:rPr>
        <w:t xml:space="preserve"> </w:t>
      </w:r>
      <w:r>
        <w:rPr>
          <w:sz w:val="24"/>
          <w:u w:val="none"/>
        </w:rPr>
        <w:t>any</w:t>
      </w:r>
      <w:r>
        <w:rPr>
          <w:spacing w:val="45"/>
          <w:sz w:val="24"/>
          <w:u w:val="none"/>
        </w:rPr>
        <w:t xml:space="preserve"> </w:t>
      </w:r>
      <w:r>
        <w:rPr>
          <w:sz w:val="24"/>
          <w:u w:val="none"/>
        </w:rPr>
        <w:t>actual</w:t>
      </w:r>
      <w:r>
        <w:rPr>
          <w:spacing w:val="46"/>
          <w:sz w:val="24"/>
          <w:u w:val="none"/>
        </w:rPr>
        <w:t xml:space="preserve"> </w:t>
      </w:r>
      <w:r>
        <w:rPr>
          <w:sz w:val="24"/>
          <w:u w:val="none"/>
        </w:rPr>
        <w:t>or</w:t>
      </w:r>
      <w:r>
        <w:rPr>
          <w:spacing w:val="48"/>
          <w:sz w:val="24"/>
          <w:u w:val="none"/>
        </w:rPr>
        <w:t xml:space="preserve"> </w:t>
      </w:r>
      <w:r>
        <w:rPr>
          <w:sz w:val="24"/>
          <w:u w:val="none"/>
        </w:rPr>
        <w:t>alleged</w:t>
      </w:r>
    </w:p>
    <w:p w14:paraId="0CAB044C" w14:textId="77777777" w:rsidR="00AD376D" w:rsidRDefault="00AD376D">
      <w:pPr>
        <w:pStyle w:val="BodyText"/>
        <w:spacing w:before="2"/>
        <w:rPr>
          <w:sz w:val="16"/>
        </w:rPr>
      </w:pPr>
    </w:p>
    <w:p w14:paraId="17D0926E" w14:textId="77443590" w:rsidR="00AD376D" w:rsidRDefault="004628FA">
      <w:pPr>
        <w:pStyle w:val="BodyText"/>
        <w:spacing w:before="90" w:line="480" w:lineRule="auto"/>
        <w:ind w:left="960" w:right="113"/>
        <w:jc w:val="both"/>
      </w:pPr>
      <w:r>
        <w:t>occurrence, event, or third-party claim(s)</w:t>
      </w:r>
      <w:ins w:id="30" w:author="Reed, Mary" w:date="2019-12-06T15:20:00Z">
        <w:r w:rsidR="00FC033D">
          <w:t xml:space="preserve"> in relation to the Work</w:t>
        </w:r>
      </w:ins>
      <w:r>
        <w:t xml:space="preserve"> which may result in or give rise to a claim against liability imposed upon, or loss suffered by Consultant, Consultant’s subconsultant(s), or Professionals engaged by Consultant which may exceed </w:t>
      </w:r>
      <w:r w:rsidR="00FE0104">
        <w:t>Five Hundred Thousand Dollars ($5</w:t>
      </w:r>
      <w:r>
        <w:t>00,000), Consultant shall (</w:t>
      </w:r>
      <w:proofErr w:type="spellStart"/>
      <w:r>
        <w:t>i</w:t>
      </w:r>
      <w:proofErr w:type="spellEnd"/>
      <w:r>
        <w:t xml:space="preserve">) immediately provide the District with written notice of such occurrence, event or third-party claim(s) with reasonable detail; this requirement applies irrespective of when, where, or how the claim, liability, or loss occurred, whether or not the claim, liability or loss relates to or arises from the Consultant’s, Consultant’s subconsultant(s) or Professionals engaged by Consultant Services, or the validity or status of such claim, liability or loss, and applies to the entire Contract term and the </w:t>
      </w:r>
      <w:del w:id="31" w:author="Reed, Mary" w:date="2019-12-06T15:22:00Z">
        <w:r w:rsidDel="00FC033D">
          <w:delText>five (5</w:delText>
        </w:r>
      </w:del>
      <w:ins w:id="32" w:author="Reed, Mary" w:date="2019-12-06T15:22:00Z">
        <w:r w:rsidR="00FC033D">
          <w:t>three (3</w:t>
        </w:r>
      </w:ins>
      <w:r>
        <w:t>) years following expiration of this Agreement; and (ii) all such notice shall be issued in accordance with this Agreement.</w:t>
      </w:r>
    </w:p>
    <w:p w14:paraId="378E4FFE" w14:textId="77777777" w:rsidR="00AD376D" w:rsidRDefault="004628FA">
      <w:pPr>
        <w:pStyle w:val="ListParagraph"/>
        <w:numPr>
          <w:ilvl w:val="2"/>
          <w:numId w:val="11"/>
        </w:numPr>
        <w:tabs>
          <w:tab w:val="left" w:pos="1681"/>
        </w:tabs>
        <w:spacing w:before="2"/>
        <w:ind w:left="1680" w:hanging="720"/>
        <w:jc w:val="both"/>
        <w:rPr>
          <w:sz w:val="24"/>
          <w:u w:val="none"/>
        </w:rPr>
      </w:pPr>
      <w:r>
        <w:rPr>
          <w:sz w:val="24"/>
        </w:rPr>
        <w:t>Evidence</w:t>
      </w:r>
      <w:r>
        <w:rPr>
          <w:spacing w:val="42"/>
          <w:sz w:val="24"/>
        </w:rPr>
        <w:t xml:space="preserve"> </w:t>
      </w:r>
      <w:r>
        <w:rPr>
          <w:sz w:val="24"/>
        </w:rPr>
        <w:t>of</w:t>
      </w:r>
      <w:r>
        <w:rPr>
          <w:spacing w:val="45"/>
          <w:sz w:val="24"/>
        </w:rPr>
        <w:t xml:space="preserve"> </w:t>
      </w:r>
      <w:r>
        <w:rPr>
          <w:sz w:val="24"/>
        </w:rPr>
        <w:t>Insurance</w:t>
      </w:r>
      <w:r>
        <w:rPr>
          <w:b/>
          <w:sz w:val="24"/>
          <w:u w:val="none"/>
        </w:rPr>
        <w:t xml:space="preserve">. </w:t>
      </w:r>
      <w:r>
        <w:rPr>
          <w:sz w:val="24"/>
          <w:u w:val="none"/>
        </w:rPr>
        <w:t>Consultant</w:t>
      </w:r>
      <w:r>
        <w:rPr>
          <w:spacing w:val="45"/>
          <w:sz w:val="24"/>
          <w:u w:val="none"/>
        </w:rPr>
        <w:t xml:space="preserve"> </w:t>
      </w:r>
      <w:r>
        <w:rPr>
          <w:sz w:val="24"/>
          <w:u w:val="none"/>
        </w:rPr>
        <w:t>shall</w:t>
      </w:r>
      <w:r>
        <w:rPr>
          <w:spacing w:val="43"/>
          <w:sz w:val="24"/>
          <w:u w:val="none"/>
        </w:rPr>
        <w:t xml:space="preserve"> </w:t>
      </w:r>
      <w:r>
        <w:rPr>
          <w:sz w:val="24"/>
          <w:u w:val="none"/>
        </w:rPr>
        <w:t>submit</w:t>
      </w:r>
      <w:r>
        <w:rPr>
          <w:spacing w:val="41"/>
          <w:sz w:val="24"/>
          <w:u w:val="none"/>
        </w:rPr>
        <w:t xml:space="preserve"> </w:t>
      </w:r>
      <w:r>
        <w:rPr>
          <w:sz w:val="24"/>
          <w:u w:val="none"/>
        </w:rPr>
        <w:t>to</w:t>
      </w:r>
      <w:r>
        <w:rPr>
          <w:spacing w:val="43"/>
          <w:sz w:val="24"/>
          <w:u w:val="none"/>
        </w:rPr>
        <w:t xml:space="preserve"> </w:t>
      </w:r>
      <w:r>
        <w:rPr>
          <w:sz w:val="24"/>
          <w:u w:val="none"/>
        </w:rPr>
        <w:t>the</w:t>
      </w:r>
      <w:r>
        <w:rPr>
          <w:spacing w:val="45"/>
          <w:sz w:val="24"/>
          <w:u w:val="none"/>
        </w:rPr>
        <w:t xml:space="preserve"> </w:t>
      </w:r>
      <w:r>
        <w:rPr>
          <w:sz w:val="24"/>
          <w:u w:val="none"/>
        </w:rPr>
        <w:t>District</w:t>
      </w:r>
      <w:r>
        <w:rPr>
          <w:spacing w:val="45"/>
          <w:sz w:val="24"/>
          <w:u w:val="none"/>
        </w:rPr>
        <w:t xml:space="preserve"> </w:t>
      </w:r>
      <w:r>
        <w:rPr>
          <w:sz w:val="24"/>
          <w:u w:val="none"/>
        </w:rPr>
        <w:t>within</w:t>
      </w:r>
      <w:r>
        <w:rPr>
          <w:spacing w:val="43"/>
          <w:sz w:val="24"/>
          <w:u w:val="none"/>
        </w:rPr>
        <w:t xml:space="preserve"> </w:t>
      </w:r>
      <w:r>
        <w:rPr>
          <w:sz w:val="24"/>
          <w:u w:val="none"/>
        </w:rPr>
        <w:t>ten</w:t>
      </w:r>
      <w:r>
        <w:rPr>
          <w:spacing w:val="42"/>
          <w:sz w:val="24"/>
          <w:u w:val="none"/>
        </w:rPr>
        <w:t xml:space="preserve"> </w:t>
      </w:r>
      <w:r>
        <w:rPr>
          <w:sz w:val="24"/>
          <w:u w:val="none"/>
        </w:rPr>
        <w:t>(10)</w:t>
      </w:r>
    </w:p>
    <w:p w14:paraId="699F886E" w14:textId="77777777" w:rsidR="00AD376D" w:rsidRDefault="00AD376D">
      <w:pPr>
        <w:pStyle w:val="BodyText"/>
        <w:spacing w:before="2"/>
        <w:rPr>
          <w:sz w:val="16"/>
        </w:rPr>
      </w:pPr>
    </w:p>
    <w:p w14:paraId="2841D6E7" w14:textId="77777777" w:rsidR="00AD376D" w:rsidRDefault="004628FA">
      <w:pPr>
        <w:pStyle w:val="BodyText"/>
        <w:spacing w:before="90" w:line="480" w:lineRule="auto"/>
        <w:ind w:left="960" w:right="115"/>
        <w:jc w:val="both"/>
      </w:pPr>
      <w:r>
        <w:t>Calendar Days after District’s notice of Contract award and prior to Date of Commencement, certificates of insurance evidencing the effectiveness of the insurance policies required by this Agreement and all endorsements to any such policies. The Project Site shall be identified on the certificate(s) and the certificate(s) shall be delivered to District pursuant to the terms of this Agreement.</w:t>
      </w:r>
    </w:p>
    <w:p w14:paraId="00DE27D3" w14:textId="34B4226C" w:rsidR="00AD376D" w:rsidRDefault="004628FA">
      <w:pPr>
        <w:pStyle w:val="BodyText"/>
        <w:spacing w:before="1" w:line="480" w:lineRule="auto"/>
        <w:ind w:left="960" w:right="112"/>
        <w:jc w:val="both"/>
      </w:pPr>
      <w:r>
        <w:t xml:space="preserve">At any time during the term of this Agreement and annually (measured from the Date of Commencement) for a period of </w:t>
      </w:r>
      <w:del w:id="33" w:author="Reed, Mary" w:date="2019-12-06T15:22:00Z">
        <w:r w:rsidDel="00FC033D">
          <w:delText>five (5</w:delText>
        </w:r>
      </w:del>
      <w:ins w:id="34" w:author="Reed, Mary" w:date="2019-12-06T15:22:00Z">
        <w:r w:rsidR="00FC033D">
          <w:t>three (3</w:t>
        </w:r>
      </w:ins>
      <w:r>
        <w:t>) years following expiration of this Agreement,</w:t>
      </w:r>
    </w:p>
    <w:p w14:paraId="65AA7D33" w14:textId="77777777" w:rsidR="00AD376D" w:rsidRDefault="00AD376D">
      <w:pPr>
        <w:spacing w:line="480" w:lineRule="auto"/>
        <w:jc w:val="both"/>
        <w:sectPr w:rsidR="00AD376D">
          <w:pgSz w:w="12240" w:h="15840"/>
          <w:pgMar w:top="1360" w:right="1320" w:bottom="640" w:left="1200" w:header="0" w:footer="458" w:gutter="0"/>
          <w:cols w:space="720"/>
        </w:sectPr>
      </w:pPr>
    </w:p>
    <w:p w14:paraId="58920C88" w14:textId="77777777" w:rsidR="00AD376D" w:rsidRDefault="004628FA">
      <w:pPr>
        <w:pStyle w:val="BodyText"/>
        <w:spacing w:before="72" w:line="480" w:lineRule="auto"/>
        <w:ind w:left="960" w:right="115"/>
        <w:jc w:val="both"/>
      </w:pPr>
      <w:r>
        <w:lastRenderedPageBreak/>
        <w:t>the Consultant shall promptly provide certificates of insurance to the District evidencing the effectiveness of the insurance coverages required pursuant to this Agreement, including all endorsements no less frequently than upon the renewal of any insurance coverage required by this Agreement.</w:t>
      </w:r>
    </w:p>
    <w:p w14:paraId="75F79E23" w14:textId="7F750D57" w:rsidR="00AD376D" w:rsidRDefault="004628FA">
      <w:pPr>
        <w:pStyle w:val="BodyText"/>
        <w:spacing w:line="480" w:lineRule="auto"/>
        <w:ind w:left="960" w:right="113"/>
        <w:jc w:val="both"/>
      </w:pPr>
      <w:del w:id="35" w:author="Reed, Mary" w:date="2019-12-06T15:23:00Z">
        <w:r w:rsidDel="00FC033D">
          <w:delText xml:space="preserve">All endorsements to or modifications of insurance purchased and maintained by the Consultant, Consultant’s subconsultant(s) and Professionals engaged by Consultant pursuant to this Agreement shall be subject to District’s review and final acceptance. </w:delText>
        </w:r>
      </w:del>
      <w:r>
        <w:t>District’s review, receipt and/or acceptance of any insurance policy purchased and maintained by the Consultant, Consultant’s subconsultant(s), or Professionals engaged by the Consultant or a certificate of insurance evidencing such insurance, shall not constitute nor be deemed to constitute District’s approval of such insurance or District’s agreement that such insurance satisfies the insurance requirements set forth in this Agreement.</w:t>
      </w:r>
    </w:p>
    <w:p w14:paraId="377A91A9" w14:textId="77777777" w:rsidR="00AD376D" w:rsidRDefault="004628FA" w:rsidP="00C14BA8">
      <w:pPr>
        <w:pStyle w:val="ListParagraph"/>
        <w:numPr>
          <w:ilvl w:val="2"/>
          <w:numId w:val="11"/>
        </w:numPr>
        <w:tabs>
          <w:tab w:val="left" w:pos="1681"/>
        </w:tabs>
        <w:spacing w:before="1" w:line="276" w:lineRule="auto"/>
        <w:ind w:left="1680" w:hanging="720"/>
        <w:jc w:val="both"/>
        <w:rPr>
          <w:sz w:val="24"/>
          <w:u w:val="none"/>
        </w:rPr>
        <w:pPrChange w:id="36" w:author="Reed, Mary" w:date="2019-12-06T15:44:00Z">
          <w:pPr>
            <w:pStyle w:val="ListParagraph"/>
            <w:numPr>
              <w:ilvl w:val="2"/>
              <w:numId w:val="11"/>
            </w:numPr>
            <w:tabs>
              <w:tab w:val="left" w:pos="1681"/>
            </w:tabs>
            <w:spacing w:before="1"/>
            <w:jc w:val="both"/>
          </w:pPr>
        </w:pPrChange>
      </w:pPr>
      <w:r>
        <w:rPr>
          <w:sz w:val="24"/>
        </w:rPr>
        <w:t>Compliance.</w:t>
      </w:r>
      <w:r>
        <w:rPr>
          <w:sz w:val="24"/>
          <w:u w:val="none"/>
        </w:rPr>
        <w:t xml:space="preserve"> If any insurance purchased and maintained by the</w:t>
      </w:r>
      <w:r>
        <w:rPr>
          <w:spacing w:val="45"/>
          <w:sz w:val="24"/>
          <w:u w:val="none"/>
        </w:rPr>
        <w:t xml:space="preserve"> </w:t>
      </w:r>
      <w:r>
        <w:rPr>
          <w:sz w:val="24"/>
          <w:u w:val="none"/>
        </w:rPr>
        <w:t>Consultant,</w:t>
      </w:r>
    </w:p>
    <w:p w14:paraId="7432DE6D" w14:textId="77777777" w:rsidR="00AD376D" w:rsidRDefault="00AD376D" w:rsidP="00C14BA8">
      <w:pPr>
        <w:pStyle w:val="BodyText"/>
        <w:spacing w:before="3" w:line="276" w:lineRule="auto"/>
        <w:rPr>
          <w:sz w:val="16"/>
        </w:rPr>
        <w:pPrChange w:id="37" w:author="Reed, Mary" w:date="2019-12-06T15:44:00Z">
          <w:pPr>
            <w:pStyle w:val="BodyText"/>
            <w:spacing w:before="3"/>
          </w:pPr>
        </w:pPrChange>
      </w:pPr>
    </w:p>
    <w:p w14:paraId="5E8BFA3A" w14:textId="7B3E3A02" w:rsidR="00AD376D" w:rsidRDefault="004628FA" w:rsidP="00C14BA8">
      <w:pPr>
        <w:pStyle w:val="BodyText"/>
        <w:spacing w:before="90" w:line="276" w:lineRule="auto"/>
        <w:ind w:left="960" w:right="112"/>
        <w:jc w:val="both"/>
        <w:rPr>
          <w:ins w:id="38" w:author="Reed, Mary" w:date="2019-12-06T15:45:00Z"/>
        </w:rPr>
      </w:pPr>
      <w:r>
        <w:t>Consultant’s subconsultant(s) or Professionals engaged by Consultant pursuant to this Contract contains a warranty or other clause providing that coverage is null and void (or words to that effect), or otherwise reduced in scope or limit if the Consultant, Consultant’s subconsultant(s), or Professionals engaged by Consultant does not comply with the regulations or statutes governing the Project, such policy or policies shall be modified or endorsed so that coverage shall be afforded in all cases except for the Consultant’s, Consultant’s subconsultant(s) and Professionals engaged by Consultant intentional or willful non-compliance with Applicable</w:t>
      </w:r>
      <w:r>
        <w:rPr>
          <w:spacing w:val="-2"/>
        </w:rPr>
        <w:t xml:space="preserve"> </w:t>
      </w:r>
      <w:r>
        <w:t>Laws.</w:t>
      </w:r>
    </w:p>
    <w:p w14:paraId="1D4447A1" w14:textId="77777777" w:rsidR="00C14BA8" w:rsidRDefault="00C14BA8" w:rsidP="00C14BA8">
      <w:pPr>
        <w:pStyle w:val="BodyText"/>
        <w:spacing w:before="90" w:line="276" w:lineRule="auto"/>
        <w:ind w:left="960" w:right="112"/>
        <w:jc w:val="both"/>
        <w:pPrChange w:id="39" w:author="Reed, Mary" w:date="2019-12-06T15:44:00Z">
          <w:pPr>
            <w:pStyle w:val="BodyText"/>
            <w:spacing w:before="90" w:line="480" w:lineRule="auto"/>
            <w:ind w:left="960" w:right="112"/>
            <w:jc w:val="both"/>
          </w:pPr>
        </w:pPrChange>
      </w:pPr>
    </w:p>
    <w:p w14:paraId="3B0B5C03" w14:textId="77777777" w:rsidR="00AD376D" w:rsidRDefault="004628FA">
      <w:pPr>
        <w:pStyle w:val="ListParagraph"/>
        <w:numPr>
          <w:ilvl w:val="2"/>
          <w:numId w:val="11"/>
        </w:numPr>
        <w:tabs>
          <w:tab w:val="left" w:pos="1681"/>
        </w:tabs>
        <w:spacing w:before="1"/>
        <w:ind w:left="1680" w:hanging="720"/>
        <w:jc w:val="both"/>
        <w:rPr>
          <w:sz w:val="24"/>
          <w:u w:val="none"/>
        </w:rPr>
      </w:pPr>
      <w:r>
        <w:rPr>
          <w:sz w:val="24"/>
        </w:rPr>
        <w:t>No Limitation</w:t>
      </w:r>
      <w:r>
        <w:rPr>
          <w:sz w:val="24"/>
          <w:u w:val="none"/>
        </w:rPr>
        <w:t>. The types and limits of insurance to be purchased and</w:t>
      </w:r>
      <w:r>
        <w:rPr>
          <w:spacing w:val="1"/>
          <w:sz w:val="24"/>
          <w:u w:val="none"/>
        </w:rPr>
        <w:t xml:space="preserve"> </w:t>
      </w:r>
      <w:r>
        <w:rPr>
          <w:sz w:val="24"/>
          <w:u w:val="none"/>
        </w:rPr>
        <w:t>maintained</w:t>
      </w:r>
    </w:p>
    <w:p w14:paraId="3DD5A9DE" w14:textId="77777777" w:rsidR="00AD376D" w:rsidRDefault="00AD376D">
      <w:pPr>
        <w:pStyle w:val="BodyText"/>
        <w:spacing w:before="2"/>
        <w:rPr>
          <w:sz w:val="16"/>
        </w:rPr>
      </w:pPr>
    </w:p>
    <w:p w14:paraId="48E28E21" w14:textId="77777777" w:rsidR="00AD376D" w:rsidRDefault="004628FA">
      <w:pPr>
        <w:pStyle w:val="BodyText"/>
        <w:spacing w:before="90" w:line="480" w:lineRule="auto"/>
        <w:ind w:left="960"/>
      </w:pPr>
      <w:r>
        <w:t>by the Consultant, Consultant’s subconsultant(s) or Professionals engaged by Consultant pursuant to these Contract Document shall not be deemed to constitute a limitation of the</w:t>
      </w:r>
    </w:p>
    <w:p w14:paraId="367351B8" w14:textId="77777777" w:rsidR="00AD376D" w:rsidRDefault="00AD376D">
      <w:pPr>
        <w:spacing w:line="480" w:lineRule="auto"/>
        <w:sectPr w:rsidR="00AD376D">
          <w:pgSz w:w="12240" w:h="15840"/>
          <w:pgMar w:top="1360" w:right="1320" w:bottom="640" w:left="1200" w:header="0" w:footer="458" w:gutter="0"/>
          <w:cols w:space="720"/>
        </w:sectPr>
      </w:pPr>
    </w:p>
    <w:p w14:paraId="0112CF7F" w14:textId="77777777" w:rsidR="00AD376D" w:rsidRDefault="004628FA">
      <w:pPr>
        <w:pStyle w:val="BodyText"/>
        <w:spacing w:before="72" w:line="480" w:lineRule="auto"/>
        <w:ind w:left="960" w:right="113"/>
        <w:jc w:val="both"/>
      </w:pPr>
      <w:r>
        <w:lastRenderedPageBreak/>
        <w:t>Consultant’s, Consultant’s subconsultant’s(s’), Professionals’ engaged by Consultant liability hereunder or otherwise, or otherwise to limit or affect the Consultant’s indemnification obligations hereunder; by requiring insurance herein, District does not represent or warrant that coverage and limits will be adequate or sufficient to protect the Consultant, Consultant’s subconsultant(s) or Professionals engaged by Consultant.</w:t>
      </w:r>
    </w:p>
    <w:p w14:paraId="49AEF1D6" w14:textId="77777777" w:rsidR="00AD376D" w:rsidRDefault="004628FA">
      <w:pPr>
        <w:pStyle w:val="ListParagraph"/>
        <w:numPr>
          <w:ilvl w:val="2"/>
          <w:numId w:val="11"/>
        </w:numPr>
        <w:tabs>
          <w:tab w:val="left" w:pos="1681"/>
        </w:tabs>
        <w:ind w:left="1680" w:hanging="720"/>
        <w:jc w:val="both"/>
        <w:rPr>
          <w:sz w:val="24"/>
          <w:u w:val="none"/>
        </w:rPr>
      </w:pPr>
      <w:r>
        <w:rPr>
          <w:sz w:val="24"/>
        </w:rPr>
        <w:t>Other Insurance</w:t>
      </w:r>
      <w:r>
        <w:rPr>
          <w:sz w:val="24"/>
          <w:u w:val="none"/>
        </w:rPr>
        <w:t>. Any insurance or any increase of limits of liability not</w:t>
      </w:r>
      <w:r>
        <w:rPr>
          <w:spacing w:val="-5"/>
          <w:sz w:val="24"/>
          <w:u w:val="none"/>
        </w:rPr>
        <w:t xml:space="preserve"> </w:t>
      </w:r>
      <w:r>
        <w:rPr>
          <w:sz w:val="24"/>
          <w:u w:val="none"/>
        </w:rPr>
        <w:t>described</w:t>
      </w:r>
    </w:p>
    <w:p w14:paraId="57806925" w14:textId="77777777" w:rsidR="00AD376D" w:rsidRDefault="00AD376D">
      <w:pPr>
        <w:pStyle w:val="BodyText"/>
        <w:spacing w:before="2"/>
        <w:rPr>
          <w:sz w:val="16"/>
        </w:rPr>
      </w:pPr>
    </w:p>
    <w:p w14:paraId="744EA3E7" w14:textId="77777777" w:rsidR="00AD376D" w:rsidRDefault="004628FA">
      <w:pPr>
        <w:pStyle w:val="BodyText"/>
        <w:spacing w:before="90" w:line="480" w:lineRule="auto"/>
        <w:ind w:left="960" w:right="113"/>
        <w:jc w:val="both"/>
      </w:pPr>
      <w:r>
        <w:t>in this Article 3 which Consultant, Consultant’s subconsultant(s) and Professionals engaged by Consultant requires for their own protection shall be its own responsibility and at its own expense and shall not be considered part of the Consultant’s fee for base Services or part of Consultant’s Reimbursable Expenses or be subject to a request for Additional Services.</w:t>
      </w:r>
    </w:p>
    <w:p w14:paraId="07F2D19A" w14:textId="56FA1B3F" w:rsidR="00AD376D" w:rsidDel="00C14BA8" w:rsidRDefault="004628FA">
      <w:pPr>
        <w:pStyle w:val="ListParagraph"/>
        <w:numPr>
          <w:ilvl w:val="2"/>
          <w:numId w:val="11"/>
        </w:numPr>
        <w:tabs>
          <w:tab w:val="left" w:pos="1681"/>
        </w:tabs>
        <w:spacing w:before="1"/>
        <w:ind w:left="1680" w:hanging="720"/>
        <w:jc w:val="both"/>
        <w:rPr>
          <w:del w:id="40" w:author="Reed, Mary" w:date="2019-12-06T15:45:00Z"/>
          <w:sz w:val="24"/>
          <w:u w:val="none"/>
        </w:rPr>
      </w:pPr>
      <w:bookmarkStart w:id="41" w:name="_GoBack"/>
      <w:bookmarkEnd w:id="41"/>
      <w:del w:id="42" w:author="Reed, Mary" w:date="2019-12-06T15:45:00Z">
        <w:r w:rsidDel="00C14BA8">
          <w:rPr>
            <w:sz w:val="24"/>
            <w:u w:val="none"/>
          </w:rPr>
          <w:delText>Upon</w:delText>
        </w:r>
        <w:r w:rsidDel="00C14BA8">
          <w:rPr>
            <w:spacing w:val="47"/>
            <w:sz w:val="24"/>
            <w:u w:val="none"/>
          </w:rPr>
          <w:delText xml:space="preserve"> </w:delText>
        </w:r>
        <w:r w:rsidDel="00C14BA8">
          <w:rPr>
            <w:sz w:val="24"/>
            <w:u w:val="none"/>
          </w:rPr>
          <w:delText>request</w:delText>
        </w:r>
        <w:r w:rsidDel="00C14BA8">
          <w:rPr>
            <w:spacing w:val="48"/>
            <w:sz w:val="24"/>
            <w:u w:val="none"/>
          </w:rPr>
          <w:delText xml:space="preserve"> </w:delText>
        </w:r>
        <w:r w:rsidDel="00C14BA8">
          <w:rPr>
            <w:sz w:val="24"/>
            <w:u w:val="none"/>
          </w:rPr>
          <w:delText>of</w:delText>
        </w:r>
        <w:r w:rsidDel="00C14BA8">
          <w:rPr>
            <w:spacing w:val="47"/>
            <w:sz w:val="24"/>
            <w:u w:val="none"/>
          </w:rPr>
          <w:delText xml:space="preserve"> </w:delText>
        </w:r>
        <w:r w:rsidDel="00C14BA8">
          <w:rPr>
            <w:sz w:val="24"/>
            <w:u w:val="none"/>
          </w:rPr>
          <w:delText>the</w:delText>
        </w:r>
        <w:r w:rsidDel="00C14BA8">
          <w:rPr>
            <w:spacing w:val="47"/>
            <w:sz w:val="24"/>
            <w:u w:val="none"/>
          </w:rPr>
          <w:delText xml:space="preserve"> </w:delText>
        </w:r>
        <w:r w:rsidDel="00C14BA8">
          <w:rPr>
            <w:sz w:val="24"/>
            <w:u w:val="none"/>
          </w:rPr>
          <w:delText>District,</w:delText>
        </w:r>
        <w:r w:rsidDel="00C14BA8">
          <w:rPr>
            <w:spacing w:val="48"/>
            <w:sz w:val="24"/>
            <w:u w:val="none"/>
          </w:rPr>
          <w:delText xml:space="preserve"> </w:delText>
        </w:r>
        <w:r w:rsidDel="00C14BA8">
          <w:rPr>
            <w:sz w:val="24"/>
            <w:u w:val="none"/>
          </w:rPr>
          <w:delText>Consultant</w:delText>
        </w:r>
        <w:r w:rsidDel="00C14BA8">
          <w:rPr>
            <w:spacing w:val="48"/>
            <w:sz w:val="24"/>
            <w:u w:val="none"/>
          </w:rPr>
          <w:delText xml:space="preserve"> </w:delText>
        </w:r>
        <w:r w:rsidDel="00C14BA8">
          <w:rPr>
            <w:sz w:val="24"/>
            <w:u w:val="none"/>
          </w:rPr>
          <w:delText>shall</w:delText>
        </w:r>
        <w:r w:rsidDel="00C14BA8">
          <w:rPr>
            <w:spacing w:val="46"/>
            <w:sz w:val="24"/>
            <w:u w:val="none"/>
          </w:rPr>
          <w:delText xml:space="preserve"> </w:delText>
        </w:r>
        <w:r w:rsidDel="00C14BA8">
          <w:rPr>
            <w:sz w:val="24"/>
            <w:u w:val="none"/>
          </w:rPr>
          <w:delText>provide</w:delText>
        </w:r>
        <w:r w:rsidDel="00C14BA8">
          <w:rPr>
            <w:spacing w:val="47"/>
            <w:sz w:val="24"/>
            <w:u w:val="none"/>
          </w:rPr>
          <w:delText xml:space="preserve"> </w:delText>
        </w:r>
        <w:r w:rsidDel="00C14BA8">
          <w:rPr>
            <w:sz w:val="24"/>
            <w:u w:val="none"/>
          </w:rPr>
          <w:delText>complete</w:delText>
        </w:r>
        <w:r w:rsidDel="00C14BA8">
          <w:rPr>
            <w:spacing w:val="47"/>
            <w:sz w:val="24"/>
            <w:u w:val="none"/>
          </w:rPr>
          <w:delText xml:space="preserve"> </w:delText>
        </w:r>
        <w:r w:rsidDel="00C14BA8">
          <w:rPr>
            <w:sz w:val="24"/>
            <w:u w:val="none"/>
          </w:rPr>
          <w:delText>copies</w:delText>
        </w:r>
        <w:r w:rsidDel="00C14BA8">
          <w:rPr>
            <w:spacing w:val="50"/>
            <w:sz w:val="24"/>
            <w:u w:val="none"/>
          </w:rPr>
          <w:delText xml:space="preserve"> </w:delText>
        </w:r>
        <w:r w:rsidDel="00C14BA8">
          <w:rPr>
            <w:sz w:val="24"/>
            <w:u w:val="none"/>
          </w:rPr>
          <w:delText>of</w:delText>
        </w:r>
        <w:r w:rsidDel="00C14BA8">
          <w:rPr>
            <w:spacing w:val="47"/>
            <w:sz w:val="24"/>
            <w:u w:val="none"/>
          </w:rPr>
          <w:delText xml:space="preserve"> </w:delText>
        </w:r>
        <w:r w:rsidDel="00C14BA8">
          <w:rPr>
            <w:sz w:val="24"/>
            <w:u w:val="none"/>
          </w:rPr>
          <w:delText>the</w:delText>
        </w:r>
      </w:del>
    </w:p>
    <w:p w14:paraId="095FBE04" w14:textId="53F418E7" w:rsidR="00AD376D" w:rsidDel="00C14BA8" w:rsidRDefault="00AD376D">
      <w:pPr>
        <w:pStyle w:val="BodyText"/>
        <w:spacing w:before="2"/>
        <w:rPr>
          <w:del w:id="43" w:author="Reed, Mary" w:date="2019-12-06T15:45:00Z"/>
          <w:sz w:val="16"/>
        </w:rPr>
      </w:pPr>
    </w:p>
    <w:p w14:paraId="3909545A" w14:textId="0E3A851E" w:rsidR="00AD376D" w:rsidDel="00C14BA8" w:rsidRDefault="004628FA">
      <w:pPr>
        <w:pStyle w:val="BodyText"/>
        <w:spacing w:before="90"/>
        <w:ind w:left="960"/>
        <w:rPr>
          <w:del w:id="44" w:author="Reed, Mary" w:date="2019-12-06T15:45:00Z"/>
        </w:rPr>
      </w:pPr>
      <w:del w:id="45" w:author="Reed, Mary" w:date="2019-12-06T15:45:00Z">
        <w:r w:rsidDel="00C14BA8">
          <w:delText>insurance policies required under this Agreement.</w:delText>
        </w:r>
      </w:del>
    </w:p>
    <w:p w14:paraId="35F5E3AD" w14:textId="77777777" w:rsidR="00AD376D" w:rsidRDefault="00AD376D">
      <w:pPr>
        <w:pStyle w:val="BodyText"/>
        <w:spacing w:before="5"/>
      </w:pPr>
    </w:p>
    <w:p w14:paraId="352C3BAA" w14:textId="77777777" w:rsidR="00AD376D" w:rsidRDefault="004628FA">
      <w:pPr>
        <w:pStyle w:val="Heading1"/>
        <w:spacing w:before="0"/>
        <w:ind w:left="1411" w:hanging="1172"/>
        <w:rPr>
          <w:u w:val="none"/>
        </w:rPr>
      </w:pPr>
      <w:r>
        <w:rPr>
          <w:u w:val="thick"/>
        </w:rPr>
        <w:t>Section 9. TERMINATION OF AGREEMENT AND THE DISTRICT’S RIGHT TO</w:t>
      </w:r>
      <w:r>
        <w:rPr>
          <w:u w:val="none"/>
        </w:rPr>
        <w:t xml:space="preserve"> </w:t>
      </w:r>
      <w:r>
        <w:rPr>
          <w:u w:val="thick"/>
        </w:rPr>
        <w:t>PERFORM CONSULTANT’S OBLIGATIONS</w:t>
      </w:r>
    </w:p>
    <w:p w14:paraId="7CF9BE19" w14:textId="77777777" w:rsidR="00AD376D" w:rsidRDefault="004628FA">
      <w:pPr>
        <w:pStyle w:val="ListParagraph"/>
        <w:numPr>
          <w:ilvl w:val="1"/>
          <w:numId w:val="8"/>
        </w:numPr>
        <w:tabs>
          <w:tab w:val="left" w:pos="1944"/>
          <w:tab w:val="left" w:pos="1945"/>
          <w:tab w:val="left" w:pos="7168"/>
        </w:tabs>
        <w:spacing w:before="226"/>
        <w:rPr>
          <w:sz w:val="24"/>
          <w:u w:val="none"/>
        </w:rPr>
      </w:pPr>
      <w:r>
        <w:rPr>
          <w:sz w:val="24"/>
        </w:rPr>
        <w:t xml:space="preserve">Termination for </w:t>
      </w:r>
      <w:proofErr w:type="gramStart"/>
      <w:r>
        <w:rPr>
          <w:sz w:val="24"/>
        </w:rPr>
        <w:t>Cause  and</w:t>
      </w:r>
      <w:proofErr w:type="gramEnd"/>
      <w:r>
        <w:rPr>
          <w:sz w:val="24"/>
        </w:rPr>
        <w:t xml:space="preserve"> Default  </w:t>
      </w:r>
      <w:r>
        <w:rPr>
          <w:spacing w:val="15"/>
          <w:sz w:val="24"/>
        </w:rPr>
        <w:t xml:space="preserve"> </w:t>
      </w:r>
      <w:r>
        <w:rPr>
          <w:sz w:val="24"/>
        </w:rPr>
        <w:t>of</w:t>
      </w:r>
      <w:r>
        <w:rPr>
          <w:spacing w:val="40"/>
          <w:sz w:val="24"/>
        </w:rPr>
        <w:t xml:space="preserve"> </w:t>
      </w:r>
      <w:r>
        <w:rPr>
          <w:sz w:val="24"/>
        </w:rPr>
        <w:t>Consultant</w:t>
      </w:r>
      <w:r>
        <w:rPr>
          <w:sz w:val="24"/>
          <w:u w:val="none"/>
        </w:rPr>
        <w:t>.</w:t>
      </w:r>
      <w:r>
        <w:rPr>
          <w:sz w:val="24"/>
          <w:u w:val="none"/>
        </w:rPr>
        <w:tab/>
        <w:t>This Agreement may</w:t>
      </w:r>
      <w:r>
        <w:rPr>
          <w:spacing w:val="-5"/>
          <w:sz w:val="24"/>
          <w:u w:val="none"/>
        </w:rPr>
        <w:t xml:space="preserve"> </w:t>
      </w:r>
      <w:r>
        <w:rPr>
          <w:sz w:val="24"/>
          <w:u w:val="none"/>
        </w:rPr>
        <w:t>be</w:t>
      </w:r>
    </w:p>
    <w:p w14:paraId="13FEC104" w14:textId="77777777" w:rsidR="00AD376D" w:rsidRDefault="00AD376D">
      <w:pPr>
        <w:pStyle w:val="BodyText"/>
        <w:spacing w:before="2"/>
        <w:rPr>
          <w:sz w:val="16"/>
        </w:rPr>
      </w:pPr>
    </w:p>
    <w:p w14:paraId="2F3F7AB7" w14:textId="77777777" w:rsidR="00AD376D" w:rsidRDefault="004628FA">
      <w:pPr>
        <w:pStyle w:val="BodyText"/>
        <w:spacing w:before="90" w:line="480" w:lineRule="auto"/>
        <w:ind w:left="240" w:right="115"/>
        <w:jc w:val="both"/>
      </w:pPr>
      <w:r>
        <w:t>terminated by the District at any time for cause upon written notice to Consultant of such intent when either the progress or results achieved under this Agreement are unacceptable to the District</w:t>
      </w:r>
      <w:r>
        <w:rPr>
          <w:b/>
        </w:rPr>
        <w:t xml:space="preserve">, </w:t>
      </w:r>
      <w:r>
        <w:t>and upon giving Consultant reasonable notice and opportunity to cure such unacceptable progress or results, which Consultant fails to perfect. In no event, shall the reasonable notice be less than thirty (30) calendar days.</w:t>
      </w:r>
    </w:p>
    <w:p w14:paraId="3153842A" w14:textId="77777777" w:rsidR="00AD376D" w:rsidRDefault="004628FA">
      <w:pPr>
        <w:pStyle w:val="ListParagraph"/>
        <w:numPr>
          <w:ilvl w:val="1"/>
          <w:numId w:val="8"/>
        </w:numPr>
        <w:tabs>
          <w:tab w:val="left" w:pos="1824"/>
          <w:tab w:val="left" w:pos="1825"/>
        </w:tabs>
        <w:spacing w:line="274" w:lineRule="exact"/>
        <w:ind w:left="1824" w:hanging="864"/>
        <w:rPr>
          <w:sz w:val="24"/>
          <w:u w:val="none"/>
        </w:rPr>
      </w:pPr>
      <w:r>
        <w:rPr>
          <w:sz w:val="24"/>
          <w:u w:val="none"/>
        </w:rPr>
        <w:t>If</w:t>
      </w:r>
      <w:r>
        <w:rPr>
          <w:spacing w:val="27"/>
          <w:sz w:val="24"/>
          <w:u w:val="none"/>
        </w:rPr>
        <w:t xml:space="preserve"> </w:t>
      </w:r>
      <w:r>
        <w:rPr>
          <w:sz w:val="24"/>
          <w:u w:val="none"/>
        </w:rPr>
        <w:t>this</w:t>
      </w:r>
      <w:r>
        <w:rPr>
          <w:spacing w:val="28"/>
          <w:sz w:val="24"/>
          <w:u w:val="none"/>
        </w:rPr>
        <w:t xml:space="preserve"> </w:t>
      </w:r>
      <w:r>
        <w:rPr>
          <w:sz w:val="24"/>
          <w:u w:val="none"/>
        </w:rPr>
        <w:t>Agreement</w:t>
      </w:r>
      <w:r>
        <w:rPr>
          <w:spacing w:val="28"/>
          <w:sz w:val="24"/>
          <w:u w:val="none"/>
        </w:rPr>
        <w:t xml:space="preserve"> </w:t>
      </w:r>
      <w:r>
        <w:rPr>
          <w:sz w:val="24"/>
          <w:u w:val="none"/>
        </w:rPr>
        <w:t>is</w:t>
      </w:r>
      <w:r>
        <w:rPr>
          <w:spacing w:val="28"/>
          <w:sz w:val="24"/>
          <w:u w:val="none"/>
        </w:rPr>
        <w:t xml:space="preserve"> </w:t>
      </w:r>
      <w:r>
        <w:rPr>
          <w:sz w:val="24"/>
          <w:u w:val="none"/>
        </w:rPr>
        <w:t>cancelled</w:t>
      </w:r>
      <w:r>
        <w:rPr>
          <w:spacing w:val="27"/>
          <w:sz w:val="24"/>
          <w:u w:val="none"/>
        </w:rPr>
        <w:t xml:space="preserve"> </w:t>
      </w:r>
      <w:r>
        <w:rPr>
          <w:sz w:val="24"/>
          <w:u w:val="none"/>
        </w:rPr>
        <w:t>by</w:t>
      </w:r>
      <w:r>
        <w:rPr>
          <w:spacing w:val="23"/>
          <w:sz w:val="24"/>
          <w:u w:val="none"/>
        </w:rPr>
        <w:t xml:space="preserve"> </w:t>
      </w:r>
      <w:r>
        <w:rPr>
          <w:sz w:val="24"/>
          <w:u w:val="none"/>
        </w:rPr>
        <w:t>the</w:t>
      </w:r>
      <w:r>
        <w:rPr>
          <w:spacing w:val="30"/>
          <w:sz w:val="24"/>
          <w:u w:val="none"/>
        </w:rPr>
        <w:t xml:space="preserve"> </w:t>
      </w:r>
      <w:r>
        <w:rPr>
          <w:sz w:val="24"/>
          <w:u w:val="none"/>
        </w:rPr>
        <w:t>District</w:t>
      </w:r>
      <w:r>
        <w:rPr>
          <w:spacing w:val="30"/>
          <w:sz w:val="24"/>
          <w:u w:val="none"/>
        </w:rPr>
        <w:t xml:space="preserve"> </w:t>
      </w:r>
      <w:r>
        <w:rPr>
          <w:sz w:val="24"/>
          <w:u w:val="none"/>
        </w:rPr>
        <w:t>prior</w:t>
      </w:r>
      <w:r>
        <w:rPr>
          <w:spacing w:val="27"/>
          <w:sz w:val="24"/>
          <w:u w:val="none"/>
        </w:rPr>
        <w:t xml:space="preserve"> </w:t>
      </w:r>
      <w:r>
        <w:rPr>
          <w:sz w:val="24"/>
          <w:u w:val="none"/>
        </w:rPr>
        <w:t>to</w:t>
      </w:r>
      <w:r>
        <w:rPr>
          <w:spacing w:val="28"/>
          <w:sz w:val="24"/>
          <w:u w:val="none"/>
        </w:rPr>
        <w:t xml:space="preserve"> </w:t>
      </w:r>
      <w:r>
        <w:rPr>
          <w:sz w:val="24"/>
          <w:u w:val="none"/>
        </w:rPr>
        <w:t>completion,</w:t>
      </w:r>
      <w:r>
        <w:rPr>
          <w:spacing w:val="27"/>
          <w:sz w:val="24"/>
          <w:u w:val="none"/>
        </w:rPr>
        <w:t xml:space="preserve"> </w:t>
      </w:r>
      <w:r>
        <w:rPr>
          <w:sz w:val="24"/>
          <w:u w:val="none"/>
        </w:rPr>
        <w:t>Consultant,</w:t>
      </w:r>
    </w:p>
    <w:p w14:paraId="6C02163F" w14:textId="77777777" w:rsidR="00AD376D" w:rsidRDefault="00AD376D">
      <w:pPr>
        <w:pStyle w:val="BodyText"/>
        <w:spacing w:before="2"/>
        <w:rPr>
          <w:sz w:val="16"/>
        </w:rPr>
      </w:pPr>
    </w:p>
    <w:p w14:paraId="271C6AAC" w14:textId="77777777" w:rsidR="00AD376D" w:rsidRDefault="004628FA">
      <w:pPr>
        <w:pStyle w:val="BodyText"/>
        <w:spacing w:before="90" w:line="480" w:lineRule="auto"/>
        <w:ind w:left="240" w:right="110"/>
        <w:jc w:val="both"/>
      </w:pPr>
      <w:r>
        <w:t>within ten (10) working days of such cancellation, shall submit a certified final progress report of the percentage of Services completed by the date of cancellation. The District shall pay Consultant for the Services completed as certified in this statement and as approved by the Chief</w:t>
      </w:r>
    </w:p>
    <w:p w14:paraId="0834FEA9" w14:textId="77777777" w:rsidR="00AD376D" w:rsidRDefault="00AD376D">
      <w:pPr>
        <w:spacing w:line="480" w:lineRule="auto"/>
        <w:jc w:val="both"/>
        <w:sectPr w:rsidR="00AD376D">
          <w:pgSz w:w="12240" w:h="15840"/>
          <w:pgMar w:top="1360" w:right="1320" w:bottom="640" w:left="1200" w:header="0" w:footer="458" w:gutter="0"/>
          <w:cols w:space="720"/>
        </w:sectPr>
      </w:pPr>
    </w:p>
    <w:p w14:paraId="741A5961" w14:textId="1405B796" w:rsidR="00AD376D" w:rsidRDefault="00EF7C40">
      <w:pPr>
        <w:pStyle w:val="BodyText"/>
        <w:spacing w:before="72" w:line="480" w:lineRule="auto"/>
        <w:ind w:left="240" w:right="115"/>
        <w:jc w:val="both"/>
      </w:pPr>
      <w:r>
        <w:lastRenderedPageBreak/>
        <w:t>Engineer</w:t>
      </w:r>
      <w:r w:rsidR="004628FA">
        <w:t>. Notwithstanding any other provision of this Agreement, all records, documents, materials, equipment, and working papers prepared or purchased as part of the Services under this Agreement shall become and remain the property of the District, and upon any such cancellation, Consultant shall turn over to the District all records, documents, working papers, equipment and other materials which should be necessary, in the opinion of the District, to maintain continuity in progress of the Services by another Consultant. The District shall allow the Consultant to retain copies for their records, if Consultant chooses to do so.</w:t>
      </w:r>
    </w:p>
    <w:p w14:paraId="31E3E316" w14:textId="77777777" w:rsidR="00AD376D" w:rsidRDefault="004628FA">
      <w:pPr>
        <w:pStyle w:val="ListParagraph"/>
        <w:numPr>
          <w:ilvl w:val="1"/>
          <w:numId w:val="8"/>
        </w:numPr>
        <w:tabs>
          <w:tab w:val="left" w:pos="1884"/>
          <w:tab w:val="left" w:pos="1885"/>
        </w:tabs>
        <w:spacing w:before="1"/>
        <w:ind w:left="1884" w:hanging="924"/>
        <w:rPr>
          <w:sz w:val="24"/>
          <w:u w:val="none"/>
        </w:rPr>
      </w:pPr>
      <w:r>
        <w:rPr>
          <w:sz w:val="24"/>
          <w:u w:val="none"/>
        </w:rPr>
        <w:t>Upon</w:t>
      </w:r>
      <w:r>
        <w:rPr>
          <w:spacing w:val="40"/>
          <w:sz w:val="24"/>
          <w:u w:val="none"/>
        </w:rPr>
        <w:t xml:space="preserve"> </w:t>
      </w:r>
      <w:r>
        <w:rPr>
          <w:sz w:val="24"/>
          <w:u w:val="none"/>
        </w:rPr>
        <w:t>the</w:t>
      </w:r>
      <w:r>
        <w:rPr>
          <w:spacing w:val="40"/>
          <w:sz w:val="24"/>
          <w:u w:val="none"/>
        </w:rPr>
        <w:t xml:space="preserve"> </w:t>
      </w:r>
      <w:r>
        <w:rPr>
          <w:sz w:val="24"/>
          <w:u w:val="none"/>
        </w:rPr>
        <w:t>occurrence</w:t>
      </w:r>
      <w:r>
        <w:rPr>
          <w:spacing w:val="42"/>
          <w:sz w:val="24"/>
          <w:u w:val="none"/>
        </w:rPr>
        <w:t xml:space="preserve"> </w:t>
      </w:r>
      <w:r>
        <w:rPr>
          <w:sz w:val="24"/>
          <w:u w:val="none"/>
        </w:rPr>
        <w:t>and</w:t>
      </w:r>
      <w:r>
        <w:rPr>
          <w:spacing w:val="40"/>
          <w:sz w:val="24"/>
          <w:u w:val="none"/>
        </w:rPr>
        <w:t xml:space="preserve"> </w:t>
      </w:r>
      <w:r>
        <w:rPr>
          <w:sz w:val="24"/>
          <w:u w:val="none"/>
        </w:rPr>
        <w:t>during</w:t>
      </w:r>
      <w:r>
        <w:rPr>
          <w:spacing w:val="40"/>
          <w:sz w:val="24"/>
          <w:u w:val="none"/>
        </w:rPr>
        <w:t xml:space="preserve"> </w:t>
      </w:r>
      <w:r>
        <w:rPr>
          <w:sz w:val="24"/>
          <w:u w:val="none"/>
        </w:rPr>
        <w:t>the</w:t>
      </w:r>
      <w:r>
        <w:rPr>
          <w:spacing w:val="40"/>
          <w:sz w:val="24"/>
          <w:u w:val="none"/>
        </w:rPr>
        <w:t xml:space="preserve"> </w:t>
      </w:r>
      <w:r>
        <w:rPr>
          <w:sz w:val="24"/>
          <w:u w:val="none"/>
        </w:rPr>
        <w:t>continuance</w:t>
      </w:r>
      <w:r>
        <w:rPr>
          <w:spacing w:val="40"/>
          <w:sz w:val="24"/>
          <w:u w:val="none"/>
        </w:rPr>
        <w:t xml:space="preserve"> </w:t>
      </w:r>
      <w:r>
        <w:rPr>
          <w:sz w:val="24"/>
          <w:u w:val="none"/>
        </w:rPr>
        <w:t>of</w:t>
      </w:r>
      <w:r>
        <w:rPr>
          <w:spacing w:val="42"/>
          <w:sz w:val="24"/>
          <w:u w:val="none"/>
        </w:rPr>
        <w:t xml:space="preserve"> </w:t>
      </w:r>
      <w:r>
        <w:rPr>
          <w:sz w:val="24"/>
          <w:u w:val="none"/>
        </w:rPr>
        <w:t>an</w:t>
      </w:r>
      <w:r>
        <w:rPr>
          <w:spacing w:val="43"/>
          <w:sz w:val="24"/>
          <w:u w:val="none"/>
        </w:rPr>
        <w:t xml:space="preserve"> </w:t>
      </w:r>
      <w:r>
        <w:rPr>
          <w:sz w:val="24"/>
          <w:u w:val="none"/>
        </w:rPr>
        <w:t>event</w:t>
      </w:r>
      <w:r>
        <w:rPr>
          <w:spacing w:val="41"/>
          <w:sz w:val="24"/>
          <w:u w:val="none"/>
        </w:rPr>
        <w:t xml:space="preserve"> </w:t>
      </w:r>
      <w:r>
        <w:rPr>
          <w:sz w:val="24"/>
          <w:u w:val="none"/>
        </w:rPr>
        <w:t>of</w:t>
      </w:r>
      <w:r>
        <w:rPr>
          <w:spacing w:val="42"/>
          <w:sz w:val="24"/>
          <w:u w:val="none"/>
        </w:rPr>
        <w:t xml:space="preserve"> </w:t>
      </w:r>
      <w:r>
        <w:rPr>
          <w:sz w:val="24"/>
          <w:u w:val="none"/>
        </w:rPr>
        <w:t>default,</w:t>
      </w:r>
      <w:r>
        <w:rPr>
          <w:spacing w:val="40"/>
          <w:sz w:val="24"/>
          <w:u w:val="none"/>
        </w:rPr>
        <w:t xml:space="preserve"> </w:t>
      </w:r>
      <w:r>
        <w:rPr>
          <w:sz w:val="24"/>
          <w:u w:val="none"/>
        </w:rPr>
        <w:t>the</w:t>
      </w:r>
    </w:p>
    <w:p w14:paraId="0E8B9EC8" w14:textId="77777777" w:rsidR="00AD376D" w:rsidRDefault="00AD376D">
      <w:pPr>
        <w:pStyle w:val="BodyText"/>
        <w:spacing w:before="2"/>
        <w:rPr>
          <w:sz w:val="16"/>
        </w:rPr>
      </w:pPr>
    </w:p>
    <w:p w14:paraId="1D5725B1" w14:textId="77777777" w:rsidR="00AD376D" w:rsidRDefault="004628FA">
      <w:pPr>
        <w:pStyle w:val="BodyText"/>
        <w:spacing w:before="90" w:line="480" w:lineRule="auto"/>
        <w:ind w:left="240" w:right="114"/>
        <w:jc w:val="both"/>
      </w:pPr>
      <w:r>
        <w:t>District may, but shall not be obligated to, take such actions as the District deems reasonable in order to cure the act or omission of Consultant that is the basis of the default, and the Total Contract Price shall be reduced by the cost to the District of taking such actions.  Costs associated with the start-up and shut-down of the Services shall be at Consultant’s</w:t>
      </w:r>
      <w:r>
        <w:rPr>
          <w:spacing w:val="-6"/>
        </w:rPr>
        <w:t xml:space="preserve"> </w:t>
      </w:r>
      <w:r>
        <w:t>expense.</w:t>
      </w:r>
    </w:p>
    <w:p w14:paraId="334DB245" w14:textId="77777777" w:rsidR="00AD376D" w:rsidRDefault="004628FA">
      <w:pPr>
        <w:pStyle w:val="ListParagraph"/>
        <w:numPr>
          <w:ilvl w:val="1"/>
          <w:numId w:val="8"/>
        </w:numPr>
        <w:tabs>
          <w:tab w:val="left" w:pos="1824"/>
          <w:tab w:val="left" w:pos="1825"/>
        </w:tabs>
        <w:ind w:left="1824" w:hanging="864"/>
        <w:rPr>
          <w:sz w:val="24"/>
          <w:u w:val="none"/>
        </w:rPr>
      </w:pPr>
      <w:r>
        <w:rPr>
          <w:sz w:val="24"/>
          <w:u w:val="none"/>
        </w:rPr>
        <w:t>This Agreement may be terminated by Consultant for event of default by</w:t>
      </w:r>
      <w:r>
        <w:rPr>
          <w:spacing w:val="45"/>
          <w:sz w:val="24"/>
          <w:u w:val="none"/>
        </w:rPr>
        <w:t xml:space="preserve"> </w:t>
      </w:r>
      <w:r>
        <w:rPr>
          <w:sz w:val="24"/>
          <w:u w:val="none"/>
        </w:rPr>
        <w:t>the</w:t>
      </w:r>
    </w:p>
    <w:p w14:paraId="46BCD908" w14:textId="77777777" w:rsidR="00AD376D" w:rsidRDefault="00AD376D">
      <w:pPr>
        <w:pStyle w:val="BodyText"/>
        <w:spacing w:before="3"/>
        <w:rPr>
          <w:sz w:val="16"/>
        </w:rPr>
      </w:pPr>
    </w:p>
    <w:p w14:paraId="55DEEB2F" w14:textId="1AE66238" w:rsidR="00AD376D" w:rsidRDefault="004628FA">
      <w:pPr>
        <w:pStyle w:val="BodyText"/>
        <w:spacing w:before="90" w:line="480" w:lineRule="auto"/>
        <w:ind w:left="240" w:right="113"/>
        <w:jc w:val="both"/>
      </w:pPr>
      <w:r>
        <w:t xml:space="preserve">District, which would include failure to perform a material obligation and non-payment by District, upon thirty (30) days written notice, based upon the breach provisions as contained in this Agreement. Within ten (10) working days, Consultant shall submit a certified final progress report of the percentage of Services completed by the date of the termination. The District shall pay Consultant for the Services completed as certified in the statement and approved by the Chief </w:t>
      </w:r>
      <w:r w:rsidR="00EF7C40">
        <w:t>Engineer</w:t>
      </w:r>
      <w:r>
        <w:t>.</w:t>
      </w:r>
    </w:p>
    <w:p w14:paraId="63F15DC3" w14:textId="77777777" w:rsidR="00AD376D" w:rsidRDefault="004628FA">
      <w:pPr>
        <w:pStyle w:val="ListParagraph"/>
        <w:numPr>
          <w:ilvl w:val="1"/>
          <w:numId w:val="8"/>
        </w:numPr>
        <w:tabs>
          <w:tab w:val="left" w:pos="1824"/>
          <w:tab w:val="left" w:pos="1825"/>
        </w:tabs>
        <w:spacing w:before="1"/>
        <w:ind w:left="1824" w:hanging="864"/>
        <w:rPr>
          <w:sz w:val="24"/>
          <w:u w:val="none"/>
        </w:rPr>
      </w:pPr>
      <w:r>
        <w:rPr>
          <w:sz w:val="24"/>
        </w:rPr>
        <w:t>Termination without Cause</w:t>
      </w:r>
      <w:r>
        <w:rPr>
          <w:sz w:val="24"/>
          <w:u w:val="none"/>
        </w:rPr>
        <w:t>. The District may terminate this Agreement</w:t>
      </w:r>
      <w:r>
        <w:rPr>
          <w:spacing w:val="37"/>
          <w:sz w:val="24"/>
          <w:u w:val="none"/>
        </w:rPr>
        <w:t xml:space="preserve"> </w:t>
      </w:r>
      <w:r>
        <w:rPr>
          <w:sz w:val="24"/>
          <w:u w:val="none"/>
        </w:rPr>
        <w:t>without</w:t>
      </w:r>
    </w:p>
    <w:p w14:paraId="3DA6ED10" w14:textId="77777777" w:rsidR="00AD376D" w:rsidRDefault="00AD376D">
      <w:pPr>
        <w:pStyle w:val="BodyText"/>
        <w:spacing w:before="2"/>
        <w:rPr>
          <w:sz w:val="16"/>
        </w:rPr>
      </w:pPr>
    </w:p>
    <w:p w14:paraId="47E155E1" w14:textId="77777777" w:rsidR="00AD376D" w:rsidRDefault="004628FA">
      <w:pPr>
        <w:pStyle w:val="BodyText"/>
        <w:spacing w:before="90" w:line="480" w:lineRule="auto"/>
        <w:ind w:left="240" w:right="116"/>
        <w:jc w:val="both"/>
      </w:pPr>
      <w:r>
        <w:t>cause upon thirty (30) days written notice. If the District terminates this Agreement without cause it shall make payment to Consultant for Services performed prior to the date of termination and reasonable demobilization costs, including any reimbursable expenses, if any then due, which</w:t>
      </w:r>
      <w:r>
        <w:rPr>
          <w:spacing w:val="25"/>
        </w:rPr>
        <w:t xml:space="preserve"> </w:t>
      </w:r>
      <w:r>
        <w:t>shall</w:t>
      </w:r>
      <w:r>
        <w:rPr>
          <w:spacing w:val="25"/>
        </w:rPr>
        <w:t xml:space="preserve"> </w:t>
      </w:r>
      <w:r>
        <w:t>be</w:t>
      </w:r>
      <w:r>
        <w:rPr>
          <w:spacing w:val="25"/>
        </w:rPr>
        <w:t xml:space="preserve"> </w:t>
      </w:r>
      <w:r>
        <w:t>subject</w:t>
      </w:r>
      <w:r>
        <w:rPr>
          <w:spacing w:val="26"/>
        </w:rPr>
        <w:t xml:space="preserve"> </w:t>
      </w:r>
      <w:r>
        <w:t>to</w:t>
      </w:r>
      <w:r>
        <w:rPr>
          <w:spacing w:val="26"/>
        </w:rPr>
        <w:t xml:space="preserve"> </w:t>
      </w:r>
      <w:r>
        <w:t>the</w:t>
      </w:r>
      <w:r>
        <w:rPr>
          <w:spacing w:val="27"/>
        </w:rPr>
        <w:t xml:space="preserve"> </w:t>
      </w:r>
      <w:r>
        <w:t>District’s</w:t>
      </w:r>
      <w:r>
        <w:rPr>
          <w:spacing w:val="25"/>
        </w:rPr>
        <w:t xml:space="preserve"> </w:t>
      </w:r>
      <w:r>
        <w:t>review</w:t>
      </w:r>
      <w:r>
        <w:rPr>
          <w:spacing w:val="25"/>
        </w:rPr>
        <w:t xml:space="preserve"> </w:t>
      </w:r>
      <w:r>
        <w:t>and</w:t>
      </w:r>
      <w:r>
        <w:rPr>
          <w:spacing w:val="25"/>
        </w:rPr>
        <w:t xml:space="preserve"> </w:t>
      </w:r>
      <w:r>
        <w:t>approval,</w:t>
      </w:r>
      <w:r>
        <w:rPr>
          <w:spacing w:val="53"/>
        </w:rPr>
        <w:t xml:space="preserve"> </w:t>
      </w:r>
      <w:r>
        <w:t>and</w:t>
      </w:r>
      <w:r>
        <w:rPr>
          <w:spacing w:val="27"/>
        </w:rPr>
        <w:t xml:space="preserve"> </w:t>
      </w:r>
      <w:r>
        <w:t>which</w:t>
      </w:r>
      <w:r>
        <w:rPr>
          <w:spacing w:val="25"/>
        </w:rPr>
        <w:t xml:space="preserve"> </w:t>
      </w:r>
      <w:r>
        <w:t>shall</w:t>
      </w:r>
      <w:r>
        <w:rPr>
          <w:spacing w:val="25"/>
        </w:rPr>
        <w:t xml:space="preserve"> </w:t>
      </w:r>
      <w:r>
        <w:t>not</w:t>
      </w:r>
      <w:r>
        <w:rPr>
          <w:spacing w:val="26"/>
        </w:rPr>
        <w:t xml:space="preserve"> </w:t>
      </w:r>
      <w:r>
        <w:t>be</w:t>
      </w:r>
    </w:p>
    <w:p w14:paraId="2AA87520" w14:textId="77777777" w:rsidR="00AD376D" w:rsidRDefault="00AD376D">
      <w:pPr>
        <w:spacing w:line="480" w:lineRule="auto"/>
        <w:jc w:val="both"/>
        <w:sectPr w:rsidR="00AD376D">
          <w:pgSz w:w="12240" w:h="15840"/>
          <w:pgMar w:top="1360" w:right="1320" w:bottom="640" w:left="1200" w:header="0" w:footer="458" w:gutter="0"/>
          <w:cols w:space="720"/>
        </w:sectPr>
      </w:pPr>
    </w:p>
    <w:p w14:paraId="1BA2250B" w14:textId="77777777" w:rsidR="00AD376D" w:rsidRDefault="004628FA">
      <w:pPr>
        <w:pStyle w:val="BodyText"/>
        <w:spacing w:before="72" w:line="480" w:lineRule="auto"/>
        <w:ind w:left="240" w:right="115"/>
        <w:jc w:val="both"/>
      </w:pPr>
      <w:r>
        <w:lastRenderedPageBreak/>
        <w:t>unreasonably withheld. Consultant shall, as a condition of receiving the payments referred to in this Section, execute and deliver all such documents and take all such steps, including the legal assignment of its contractual rights, as the District may require for the purposes of fully vesting in it the rights and benefits of Consultant under such obligations or commitments. The payment under this Section for termination by the District without cause shall constitute full and complete satisfaction of any and all damages and claims of Consultant regarding the Consultant’s performance of the Services and the termination of Consultant’s Services by the</w:t>
      </w:r>
      <w:r>
        <w:rPr>
          <w:spacing w:val="-10"/>
        </w:rPr>
        <w:t xml:space="preserve"> </w:t>
      </w:r>
      <w:r>
        <w:t>District.</w:t>
      </w:r>
    </w:p>
    <w:p w14:paraId="3673D75C" w14:textId="77777777" w:rsidR="00AD376D" w:rsidRDefault="004628FA">
      <w:pPr>
        <w:pStyle w:val="Heading1"/>
        <w:spacing w:before="6"/>
        <w:jc w:val="both"/>
        <w:rPr>
          <w:u w:val="none"/>
        </w:rPr>
      </w:pPr>
      <w:r>
        <w:rPr>
          <w:u w:val="thick"/>
        </w:rPr>
        <w:t>Section 10. WORKERS' COMPENSATION COVERAGE</w:t>
      </w:r>
    </w:p>
    <w:p w14:paraId="1519BF63" w14:textId="77777777" w:rsidR="00AD376D" w:rsidRDefault="00AD376D">
      <w:pPr>
        <w:pStyle w:val="BodyText"/>
        <w:spacing w:before="9"/>
        <w:rPr>
          <w:b/>
          <w:sz w:val="15"/>
        </w:rPr>
      </w:pPr>
    </w:p>
    <w:p w14:paraId="17D00013" w14:textId="77777777" w:rsidR="00AD376D" w:rsidRDefault="004628FA">
      <w:pPr>
        <w:pStyle w:val="BodyText"/>
        <w:tabs>
          <w:tab w:val="left" w:pos="1680"/>
        </w:tabs>
        <w:spacing w:before="90"/>
        <w:ind w:left="960"/>
      </w:pPr>
      <w:r>
        <w:rPr>
          <w:b/>
          <w:u w:val="thick"/>
        </w:rPr>
        <w:t>10.1</w:t>
      </w:r>
      <w:r>
        <w:rPr>
          <w:b/>
        </w:rPr>
        <w:tab/>
      </w:r>
      <w:r>
        <w:t>Consultant</w:t>
      </w:r>
      <w:r>
        <w:rPr>
          <w:spacing w:val="23"/>
        </w:rPr>
        <w:t xml:space="preserve"> </w:t>
      </w:r>
      <w:r>
        <w:t>shall</w:t>
      </w:r>
      <w:r>
        <w:rPr>
          <w:spacing w:val="22"/>
        </w:rPr>
        <w:t xml:space="preserve"> </w:t>
      </w:r>
      <w:r>
        <w:t>at</w:t>
      </w:r>
      <w:r>
        <w:rPr>
          <w:spacing w:val="20"/>
        </w:rPr>
        <w:t xml:space="preserve"> </w:t>
      </w:r>
      <w:r>
        <w:t>all</w:t>
      </w:r>
      <w:r>
        <w:rPr>
          <w:spacing w:val="22"/>
        </w:rPr>
        <w:t xml:space="preserve"> </w:t>
      </w:r>
      <w:r>
        <w:t>times</w:t>
      </w:r>
      <w:r>
        <w:rPr>
          <w:spacing w:val="21"/>
        </w:rPr>
        <w:t xml:space="preserve"> </w:t>
      </w:r>
      <w:r>
        <w:t>during</w:t>
      </w:r>
      <w:r>
        <w:rPr>
          <w:spacing w:val="20"/>
        </w:rPr>
        <w:t xml:space="preserve"> </w:t>
      </w:r>
      <w:r>
        <w:t>the</w:t>
      </w:r>
      <w:r>
        <w:rPr>
          <w:spacing w:val="21"/>
        </w:rPr>
        <w:t xml:space="preserve"> </w:t>
      </w:r>
      <w:r>
        <w:t>term</w:t>
      </w:r>
      <w:r>
        <w:rPr>
          <w:spacing w:val="22"/>
        </w:rPr>
        <w:t xml:space="preserve"> </w:t>
      </w:r>
      <w:r>
        <w:t>of</w:t>
      </w:r>
      <w:r>
        <w:rPr>
          <w:spacing w:val="21"/>
        </w:rPr>
        <w:t xml:space="preserve"> </w:t>
      </w:r>
      <w:r>
        <w:t>this</w:t>
      </w:r>
      <w:r>
        <w:rPr>
          <w:spacing w:val="22"/>
        </w:rPr>
        <w:t xml:space="preserve"> </w:t>
      </w:r>
      <w:r>
        <w:t>Agreement</w:t>
      </w:r>
      <w:r>
        <w:rPr>
          <w:spacing w:val="21"/>
        </w:rPr>
        <w:t xml:space="preserve"> </w:t>
      </w:r>
      <w:r>
        <w:t>subscribe</w:t>
      </w:r>
      <w:r>
        <w:rPr>
          <w:spacing w:val="23"/>
        </w:rPr>
        <w:t xml:space="preserve"> </w:t>
      </w:r>
      <w:r>
        <w:t>to</w:t>
      </w:r>
      <w:r>
        <w:rPr>
          <w:spacing w:val="22"/>
        </w:rPr>
        <w:t xml:space="preserve"> </w:t>
      </w:r>
      <w:r>
        <w:t>and</w:t>
      </w:r>
    </w:p>
    <w:p w14:paraId="219F9AD7" w14:textId="77777777" w:rsidR="00AD376D" w:rsidRDefault="00AD376D">
      <w:pPr>
        <w:pStyle w:val="BodyText"/>
        <w:spacing w:before="2"/>
        <w:rPr>
          <w:sz w:val="16"/>
        </w:rPr>
      </w:pPr>
    </w:p>
    <w:p w14:paraId="0303FDF4" w14:textId="77777777" w:rsidR="00AD376D" w:rsidRDefault="004628FA">
      <w:pPr>
        <w:pStyle w:val="BodyText"/>
        <w:spacing w:before="90" w:line="480" w:lineRule="auto"/>
        <w:ind w:left="240" w:right="116"/>
        <w:jc w:val="both"/>
      </w:pPr>
      <w:r>
        <w:t xml:space="preserve">comply with the Workers' Compensation Laws of the State of Ohio, shall pay such premiums as may be required thereunder, and shall save the District harmless from </w:t>
      </w:r>
      <w:proofErr w:type="gramStart"/>
      <w:r>
        <w:t>any and all</w:t>
      </w:r>
      <w:proofErr w:type="gramEnd"/>
      <w:r>
        <w:t xml:space="preserve"> liability arising from or under said Act. </w:t>
      </w:r>
      <w:r>
        <w:rPr>
          <w:spacing w:val="-3"/>
        </w:rPr>
        <w:t xml:space="preserve">It </w:t>
      </w:r>
      <w:r>
        <w:t xml:space="preserve">shall furnish at the time of delivery of this Agreement and at </w:t>
      </w:r>
      <w:proofErr w:type="gramStart"/>
      <w:r>
        <w:t>such  other</w:t>
      </w:r>
      <w:proofErr w:type="gramEnd"/>
      <w:r>
        <w:t xml:space="preserve"> times as may be requested, a copy of the official certificate of receipt showing the payment hereinbefore referred.</w:t>
      </w:r>
    </w:p>
    <w:p w14:paraId="4B3236EE" w14:textId="77777777" w:rsidR="00AD376D" w:rsidRDefault="004628FA">
      <w:pPr>
        <w:pStyle w:val="Heading1"/>
        <w:jc w:val="both"/>
        <w:rPr>
          <w:u w:val="none"/>
        </w:rPr>
      </w:pPr>
      <w:r>
        <w:rPr>
          <w:u w:val="thick"/>
        </w:rPr>
        <w:t>Section 11.</w:t>
      </w:r>
      <w:r>
        <w:rPr>
          <w:spacing w:val="58"/>
          <w:u w:val="thick"/>
        </w:rPr>
        <w:t xml:space="preserve"> </w:t>
      </w:r>
      <w:r>
        <w:rPr>
          <w:u w:val="thick"/>
        </w:rPr>
        <w:t>INDEMNITY</w:t>
      </w:r>
    </w:p>
    <w:p w14:paraId="607238A1" w14:textId="77777777" w:rsidR="00AD376D" w:rsidRDefault="00AD376D">
      <w:pPr>
        <w:pStyle w:val="BodyText"/>
        <w:spacing w:before="9"/>
        <w:rPr>
          <w:b/>
          <w:sz w:val="15"/>
        </w:rPr>
      </w:pPr>
    </w:p>
    <w:p w14:paraId="18F3661C" w14:textId="77777777" w:rsidR="00AD376D" w:rsidRDefault="004628FA">
      <w:pPr>
        <w:pStyle w:val="ListParagraph"/>
        <w:numPr>
          <w:ilvl w:val="1"/>
          <w:numId w:val="7"/>
        </w:numPr>
        <w:tabs>
          <w:tab w:val="left" w:pos="1680"/>
          <w:tab w:val="left" w:pos="1681"/>
        </w:tabs>
        <w:spacing w:before="90"/>
        <w:rPr>
          <w:sz w:val="24"/>
          <w:u w:val="none"/>
        </w:rPr>
      </w:pPr>
      <w:r>
        <w:rPr>
          <w:sz w:val="24"/>
          <w:u w:val="none"/>
        </w:rPr>
        <w:t>Consultant shall be responsible for the safety of its personnel related to and</w:t>
      </w:r>
      <w:r>
        <w:rPr>
          <w:spacing w:val="-5"/>
          <w:sz w:val="24"/>
          <w:u w:val="none"/>
        </w:rPr>
        <w:t xml:space="preserve"> </w:t>
      </w:r>
      <w:r>
        <w:rPr>
          <w:sz w:val="24"/>
          <w:u w:val="none"/>
        </w:rPr>
        <w:t>during</w:t>
      </w:r>
    </w:p>
    <w:p w14:paraId="4CA1100C" w14:textId="77777777" w:rsidR="00AD376D" w:rsidRDefault="00AD376D">
      <w:pPr>
        <w:pStyle w:val="BodyText"/>
        <w:spacing w:before="2"/>
        <w:rPr>
          <w:sz w:val="16"/>
        </w:rPr>
      </w:pPr>
    </w:p>
    <w:p w14:paraId="59F167F6" w14:textId="77777777" w:rsidR="00AD376D" w:rsidRDefault="004628FA">
      <w:pPr>
        <w:pStyle w:val="BodyText"/>
        <w:spacing w:before="90" w:line="480" w:lineRule="auto"/>
        <w:ind w:left="240" w:right="114"/>
        <w:jc w:val="both"/>
      </w:pPr>
      <w:r>
        <w:t>the performance of Services required by this Agreement and will take reasonable measures to ensure that it and its Subconsultants provide and maintain a safe working environment. Consultant shall ensure that its employees and the employees of its Subconsultants, before they begin and throughout their employment at any Project site, are made aware of the requirements of all applicable safety and health regulations including, but not limited to, Applicable Laws and are notified that compliance therewith is a condition of their continued employment. Consultant shall remove from the site any employees or Subconsultants that fail to abide by applicable health and safety regulations. Consultant shall not knowingly permit a hazardous,</w:t>
      </w:r>
      <w:r>
        <w:rPr>
          <w:spacing w:val="50"/>
        </w:rPr>
        <w:t xml:space="preserve"> </w:t>
      </w:r>
      <w:r>
        <w:t>unsafe,</w:t>
      </w:r>
    </w:p>
    <w:p w14:paraId="1D2E2CC6" w14:textId="77777777" w:rsidR="00AD376D" w:rsidRDefault="00AD376D">
      <w:pPr>
        <w:spacing w:line="480" w:lineRule="auto"/>
        <w:jc w:val="both"/>
        <w:sectPr w:rsidR="00AD376D">
          <w:pgSz w:w="12240" w:h="15840"/>
          <w:pgMar w:top="1360" w:right="1320" w:bottom="640" w:left="1200" w:header="0" w:footer="458" w:gutter="0"/>
          <w:cols w:space="720"/>
        </w:sectPr>
      </w:pPr>
    </w:p>
    <w:p w14:paraId="0F786AB2" w14:textId="228A5BAC" w:rsidR="00AD376D" w:rsidRDefault="004628FA">
      <w:pPr>
        <w:pStyle w:val="BodyText"/>
        <w:spacing w:before="72" w:line="480" w:lineRule="auto"/>
        <w:ind w:left="240" w:right="114"/>
        <w:jc w:val="both"/>
      </w:pPr>
      <w:r>
        <w:lastRenderedPageBreak/>
        <w:t>unhealthy or environmentally unsound condition or activity to be conducted at any Project site.  If Consultant becomes aware of any hazardous, unsafe, unhealthy or environmentally unsound condition at any Project site, it shall notify the District and take reasonable steps to eliminate, terminate, abate or rectify any condition over which Consultant has control. The District may, but is not obligated to, inspect at reasonable times, the Project site and Consultant’s facilities and appropriate Project Records to ascertain Consultant’s and its Subconsultants’ compliance with the requirements of this Agreement; provided however, neither the existence nor exercise of such right will relieve Consultant of its responsibility for its own and its Subconsultants’ compliance with this Agreement, to always use due care in the performance of Services and for fulfilling all of its other obligations hereunder with respect to health and safety. Consultant shall promptly notify the District of any injury, death, loss or damage to persons, animals, or property, which is in any way related to Services performed under the Agreement, even though such occurrence was not caused or consented to by Consultant, it</w:t>
      </w:r>
      <w:r w:rsidR="00EF7C40">
        <w:t>s employees, Subconsultants or agents</w:t>
      </w:r>
      <w:r>
        <w:t>.</w:t>
      </w:r>
    </w:p>
    <w:p w14:paraId="19A1DC13" w14:textId="77777777" w:rsidR="00AD376D" w:rsidRDefault="004628FA">
      <w:pPr>
        <w:pStyle w:val="ListParagraph"/>
        <w:numPr>
          <w:ilvl w:val="1"/>
          <w:numId w:val="7"/>
        </w:numPr>
        <w:tabs>
          <w:tab w:val="left" w:pos="1680"/>
          <w:tab w:val="left" w:pos="1681"/>
        </w:tabs>
        <w:spacing w:before="2"/>
        <w:rPr>
          <w:sz w:val="24"/>
          <w:u w:val="none"/>
        </w:rPr>
      </w:pPr>
      <w:r>
        <w:rPr>
          <w:sz w:val="24"/>
          <w:u w:val="none"/>
        </w:rPr>
        <w:t>Consultant</w:t>
      </w:r>
      <w:r>
        <w:rPr>
          <w:spacing w:val="37"/>
          <w:sz w:val="24"/>
          <w:u w:val="none"/>
        </w:rPr>
        <w:t xml:space="preserve"> </w:t>
      </w:r>
      <w:r>
        <w:rPr>
          <w:sz w:val="24"/>
          <w:u w:val="none"/>
        </w:rPr>
        <w:t>shall</w:t>
      </w:r>
      <w:r>
        <w:rPr>
          <w:spacing w:val="36"/>
          <w:sz w:val="24"/>
          <w:u w:val="none"/>
        </w:rPr>
        <w:t xml:space="preserve"> </w:t>
      </w:r>
      <w:r>
        <w:rPr>
          <w:sz w:val="24"/>
          <w:u w:val="none"/>
        </w:rPr>
        <w:t>indemnify,</w:t>
      </w:r>
      <w:r>
        <w:rPr>
          <w:spacing w:val="36"/>
          <w:sz w:val="24"/>
          <w:u w:val="none"/>
        </w:rPr>
        <w:t xml:space="preserve"> </w:t>
      </w:r>
      <w:r>
        <w:rPr>
          <w:sz w:val="24"/>
          <w:u w:val="none"/>
        </w:rPr>
        <w:t>defend,</w:t>
      </w:r>
      <w:r>
        <w:rPr>
          <w:spacing w:val="38"/>
          <w:sz w:val="24"/>
          <w:u w:val="none"/>
        </w:rPr>
        <w:t xml:space="preserve"> </w:t>
      </w:r>
      <w:r>
        <w:rPr>
          <w:sz w:val="24"/>
          <w:u w:val="none"/>
        </w:rPr>
        <w:t>save</w:t>
      </w:r>
      <w:r>
        <w:rPr>
          <w:spacing w:val="37"/>
          <w:sz w:val="24"/>
          <w:u w:val="none"/>
        </w:rPr>
        <w:t xml:space="preserve"> </w:t>
      </w:r>
      <w:r>
        <w:rPr>
          <w:sz w:val="24"/>
          <w:u w:val="none"/>
        </w:rPr>
        <w:t>and</w:t>
      </w:r>
      <w:r>
        <w:rPr>
          <w:spacing w:val="36"/>
          <w:sz w:val="24"/>
          <w:u w:val="none"/>
        </w:rPr>
        <w:t xml:space="preserve"> </w:t>
      </w:r>
      <w:r>
        <w:rPr>
          <w:sz w:val="24"/>
          <w:u w:val="none"/>
        </w:rPr>
        <w:t>hold</w:t>
      </w:r>
      <w:r>
        <w:rPr>
          <w:spacing w:val="40"/>
          <w:sz w:val="24"/>
          <w:u w:val="none"/>
        </w:rPr>
        <w:t xml:space="preserve"> </w:t>
      </w:r>
      <w:r>
        <w:rPr>
          <w:sz w:val="24"/>
          <w:u w:val="none"/>
        </w:rPr>
        <w:t>the</w:t>
      </w:r>
      <w:r>
        <w:rPr>
          <w:spacing w:val="35"/>
          <w:sz w:val="24"/>
          <w:u w:val="none"/>
        </w:rPr>
        <w:t xml:space="preserve"> </w:t>
      </w:r>
      <w:r>
        <w:rPr>
          <w:sz w:val="24"/>
          <w:u w:val="none"/>
        </w:rPr>
        <w:t>District</w:t>
      </w:r>
      <w:r>
        <w:rPr>
          <w:spacing w:val="37"/>
          <w:sz w:val="24"/>
          <w:u w:val="none"/>
        </w:rPr>
        <w:t xml:space="preserve"> </w:t>
      </w:r>
      <w:r>
        <w:rPr>
          <w:sz w:val="24"/>
          <w:u w:val="none"/>
        </w:rPr>
        <w:t>and</w:t>
      </w:r>
      <w:r>
        <w:rPr>
          <w:spacing w:val="36"/>
          <w:sz w:val="24"/>
          <w:u w:val="none"/>
        </w:rPr>
        <w:t xml:space="preserve"> </w:t>
      </w:r>
      <w:r>
        <w:rPr>
          <w:sz w:val="24"/>
          <w:u w:val="none"/>
        </w:rPr>
        <w:t>its</w:t>
      </w:r>
      <w:r>
        <w:rPr>
          <w:spacing w:val="36"/>
          <w:sz w:val="24"/>
          <w:u w:val="none"/>
        </w:rPr>
        <w:t xml:space="preserve"> </w:t>
      </w:r>
      <w:r>
        <w:rPr>
          <w:sz w:val="24"/>
          <w:u w:val="none"/>
        </w:rPr>
        <w:t>officers,</w:t>
      </w:r>
    </w:p>
    <w:p w14:paraId="71847B39" w14:textId="77777777" w:rsidR="00AD376D" w:rsidRDefault="00AD376D">
      <w:pPr>
        <w:pStyle w:val="BodyText"/>
        <w:spacing w:before="2"/>
        <w:rPr>
          <w:sz w:val="16"/>
        </w:rPr>
      </w:pPr>
    </w:p>
    <w:p w14:paraId="02782E00" w14:textId="77777777" w:rsidR="00AD376D" w:rsidRDefault="004628FA">
      <w:pPr>
        <w:pStyle w:val="BodyText"/>
        <w:spacing w:before="90" w:line="480" w:lineRule="auto"/>
        <w:ind w:left="240" w:right="114"/>
        <w:jc w:val="both"/>
      </w:pPr>
      <w:r>
        <w:t>employees, and agents free and harmless against any and all claims, demands, actions, losses, damages, settlements, costs, charges, professional fees, or other expenses or liabilities of every kind and character arising directly or indirectly out of or relating to any and all negligent acts, errors, or omissions by the Consultant (including its employees and agents) or any ambiguities in the plans and specifications, providing that such ambiguities are originated by or the responsibility of the Consultant and to the extent that such ambiguity is the result of a negligent act, error, or omission of the Consultant in the performance of this Agreement. The Consultant shall be given the opportunity to defend on behalf of the District, any action or claim brought</w:t>
      </w:r>
    </w:p>
    <w:p w14:paraId="578965E1" w14:textId="77777777" w:rsidR="00AD376D" w:rsidRDefault="00AD376D">
      <w:pPr>
        <w:spacing w:line="480" w:lineRule="auto"/>
        <w:jc w:val="both"/>
        <w:sectPr w:rsidR="00AD376D">
          <w:pgSz w:w="12240" w:h="15840"/>
          <w:pgMar w:top="1360" w:right="1320" w:bottom="640" w:left="1200" w:header="0" w:footer="458" w:gutter="0"/>
          <w:cols w:space="720"/>
        </w:sectPr>
      </w:pPr>
    </w:p>
    <w:p w14:paraId="4D164534" w14:textId="77777777" w:rsidR="00AD376D" w:rsidRDefault="004628FA">
      <w:pPr>
        <w:pStyle w:val="BodyText"/>
        <w:spacing w:before="72" w:line="480" w:lineRule="auto"/>
        <w:ind w:left="240" w:right="117"/>
        <w:jc w:val="both"/>
      </w:pPr>
      <w:r>
        <w:lastRenderedPageBreak/>
        <w:t>against it which, if successfully prosecuted, would give rise to a claim hereunder against the Consultant. This indemnification shall not result in the unjust enrichment of the District. In the case of any ambiguities, the District shall afford the Consultant a reasonable opportunity to mitigate the damage and clarify any such ambiguities within a reasonable time after discovery by or notice to District. District shall promptly notify the Consultant of any claim, demand, action, cause of action, or other liability for which the District may seek indemnification from the Consultant. The provisions of this paragraph shall survive the termination/expiration of this Agreement</w:t>
      </w:r>
    </w:p>
    <w:p w14:paraId="6A69ABE9" w14:textId="77777777" w:rsidR="00AD376D" w:rsidRDefault="004628FA">
      <w:pPr>
        <w:pStyle w:val="ListParagraph"/>
        <w:numPr>
          <w:ilvl w:val="1"/>
          <w:numId w:val="7"/>
        </w:numPr>
        <w:tabs>
          <w:tab w:val="left" w:pos="1680"/>
          <w:tab w:val="left" w:pos="1681"/>
        </w:tabs>
        <w:spacing w:before="1"/>
        <w:rPr>
          <w:sz w:val="24"/>
          <w:u w:val="none"/>
        </w:rPr>
      </w:pPr>
      <w:r>
        <w:rPr>
          <w:sz w:val="24"/>
          <w:u w:val="none"/>
        </w:rPr>
        <w:t>In any and all claims against the District, Consultant or any of its members,</w:t>
      </w:r>
    </w:p>
    <w:p w14:paraId="72F5098B" w14:textId="77777777" w:rsidR="00AD376D" w:rsidRDefault="00AD376D">
      <w:pPr>
        <w:pStyle w:val="BodyText"/>
        <w:spacing w:before="2"/>
        <w:rPr>
          <w:sz w:val="16"/>
        </w:rPr>
      </w:pPr>
    </w:p>
    <w:p w14:paraId="3D7C1C06" w14:textId="77777777" w:rsidR="00AD376D" w:rsidRDefault="004628FA">
      <w:pPr>
        <w:pStyle w:val="BodyText"/>
        <w:spacing w:before="90" w:line="480" w:lineRule="auto"/>
        <w:ind w:left="240" w:right="119"/>
        <w:jc w:val="both"/>
      </w:pPr>
      <w:r>
        <w:t>officers, agents or employees, anyone directly or indirectly employed by any of them or anyone for whose acts any of them may be liable, the indemnification obligation under this Section 11 shall not be limited in any way by any limitation on the amount or type of damages, compensation or benefits payable by or for Consultant under Workers’ Compensation Acts, disability benefit acts or other employee benefit acts.</w:t>
      </w:r>
    </w:p>
    <w:p w14:paraId="5D4BD5D7" w14:textId="77777777" w:rsidR="00AD376D" w:rsidRDefault="004628FA">
      <w:pPr>
        <w:pStyle w:val="ListParagraph"/>
        <w:numPr>
          <w:ilvl w:val="1"/>
          <w:numId w:val="7"/>
        </w:numPr>
        <w:tabs>
          <w:tab w:val="left" w:pos="1740"/>
          <w:tab w:val="left" w:pos="1741"/>
        </w:tabs>
        <w:spacing w:before="1"/>
        <w:ind w:left="1740" w:hanging="780"/>
        <w:rPr>
          <w:sz w:val="24"/>
          <w:u w:val="none"/>
        </w:rPr>
      </w:pPr>
      <w:r>
        <w:rPr>
          <w:sz w:val="24"/>
          <w:u w:val="none"/>
        </w:rPr>
        <w:t>Consultant further agrees to indemnify and hold harmless the District</w:t>
      </w:r>
      <w:r>
        <w:rPr>
          <w:spacing w:val="3"/>
          <w:sz w:val="24"/>
          <w:u w:val="none"/>
        </w:rPr>
        <w:t xml:space="preserve"> </w:t>
      </w:r>
      <w:r>
        <w:rPr>
          <w:sz w:val="24"/>
          <w:u w:val="none"/>
        </w:rPr>
        <w:t>from</w:t>
      </w:r>
    </w:p>
    <w:p w14:paraId="415773C5" w14:textId="77777777" w:rsidR="00AD376D" w:rsidRDefault="00AD376D">
      <w:pPr>
        <w:pStyle w:val="BodyText"/>
        <w:spacing w:before="2"/>
        <w:rPr>
          <w:sz w:val="16"/>
        </w:rPr>
      </w:pPr>
    </w:p>
    <w:p w14:paraId="53011E2A" w14:textId="77777777" w:rsidR="00AD376D" w:rsidRDefault="004628FA">
      <w:pPr>
        <w:pStyle w:val="BodyText"/>
        <w:spacing w:before="90" w:line="480" w:lineRule="auto"/>
        <w:ind w:left="240" w:right="114"/>
        <w:jc w:val="both"/>
      </w:pPr>
      <w:r>
        <w:t>claims made by employees of Consultant or employees of Consultant’s subconsultants and based on injuries, sickness, disease, death or disability, to the extent arising out of the professional negligence of Consultant. As between Consultant and the District, Consultant agrees that it will not assert a claim of and expressly waives any and all immunity pursuant to applicable Workers’ Compensation laws, with regard to this indemnification.</w:t>
      </w:r>
    </w:p>
    <w:p w14:paraId="0253C98D" w14:textId="40A6C4F7" w:rsidR="00AD376D" w:rsidRDefault="004628FA">
      <w:pPr>
        <w:pStyle w:val="BodyText"/>
        <w:tabs>
          <w:tab w:val="left" w:pos="1680"/>
        </w:tabs>
        <w:spacing w:before="72" w:line="482" w:lineRule="auto"/>
        <w:ind w:left="240" w:right="162"/>
        <w:rPr>
          <w:b/>
        </w:rPr>
      </w:pPr>
      <w:r>
        <w:rPr>
          <w:b/>
          <w:u w:val="thick"/>
        </w:rPr>
        <w:t>Section</w:t>
      </w:r>
      <w:r>
        <w:rPr>
          <w:b/>
          <w:spacing w:val="-1"/>
          <w:u w:val="thick"/>
        </w:rPr>
        <w:t xml:space="preserve"> </w:t>
      </w:r>
      <w:r w:rsidR="00EB59F6">
        <w:rPr>
          <w:b/>
          <w:u w:val="thick"/>
        </w:rPr>
        <w:t>12</w:t>
      </w:r>
      <w:r>
        <w:rPr>
          <w:b/>
          <w:u w:val="thick"/>
        </w:rPr>
        <w:t>.</w:t>
      </w:r>
      <w:r>
        <w:rPr>
          <w:b/>
          <w:u w:val="thick"/>
        </w:rPr>
        <w:tab/>
        <w:t>EQUAL EMPLOYMENT</w:t>
      </w:r>
      <w:r>
        <w:rPr>
          <w:b/>
          <w:spacing w:val="-1"/>
          <w:u w:val="thick"/>
        </w:rPr>
        <w:t xml:space="preserve"> </w:t>
      </w:r>
      <w:r>
        <w:rPr>
          <w:b/>
          <w:u w:val="thick"/>
        </w:rPr>
        <w:t>OPPORTUNITY</w:t>
      </w:r>
    </w:p>
    <w:p w14:paraId="6367D161" w14:textId="77777777" w:rsidR="00AD376D" w:rsidRDefault="004628FA" w:rsidP="00EB59F6">
      <w:pPr>
        <w:pStyle w:val="ListParagraph"/>
        <w:numPr>
          <w:ilvl w:val="1"/>
          <w:numId w:val="6"/>
        </w:numPr>
        <w:tabs>
          <w:tab w:val="left" w:pos="1680"/>
          <w:tab w:val="left" w:pos="1681"/>
        </w:tabs>
        <w:spacing w:line="265" w:lineRule="exact"/>
        <w:rPr>
          <w:sz w:val="24"/>
          <w:u w:val="none"/>
        </w:rPr>
      </w:pPr>
      <w:r>
        <w:rPr>
          <w:sz w:val="24"/>
          <w:u w:val="none"/>
        </w:rPr>
        <w:t>Consultant</w:t>
      </w:r>
      <w:r>
        <w:rPr>
          <w:spacing w:val="25"/>
          <w:sz w:val="24"/>
          <w:u w:val="none"/>
        </w:rPr>
        <w:t xml:space="preserve"> </w:t>
      </w:r>
      <w:r>
        <w:rPr>
          <w:sz w:val="24"/>
          <w:u w:val="none"/>
        </w:rPr>
        <w:t>agrees</w:t>
      </w:r>
      <w:r>
        <w:rPr>
          <w:spacing w:val="23"/>
          <w:sz w:val="24"/>
          <w:u w:val="none"/>
        </w:rPr>
        <w:t xml:space="preserve"> </w:t>
      </w:r>
      <w:r>
        <w:rPr>
          <w:sz w:val="24"/>
          <w:u w:val="none"/>
        </w:rPr>
        <w:t>to</w:t>
      </w:r>
      <w:r>
        <w:rPr>
          <w:spacing w:val="23"/>
          <w:sz w:val="24"/>
          <w:u w:val="none"/>
        </w:rPr>
        <w:t xml:space="preserve"> </w:t>
      </w:r>
      <w:r>
        <w:rPr>
          <w:sz w:val="24"/>
          <w:u w:val="none"/>
        </w:rPr>
        <w:t>adopt</w:t>
      </w:r>
      <w:r>
        <w:rPr>
          <w:spacing w:val="23"/>
          <w:sz w:val="24"/>
          <w:u w:val="none"/>
        </w:rPr>
        <w:t xml:space="preserve"> </w:t>
      </w:r>
      <w:r>
        <w:rPr>
          <w:sz w:val="24"/>
          <w:u w:val="none"/>
        </w:rPr>
        <w:t>and</w:t>
      </w:r>
      <w:r>
        <w:rPr>
          <w:spacing w:val="22"/>
          <w:sz w:val="24"/>
          <w:u w:val="none"/>
        </w:rPr>
        <w:t xml:space="preserve"> </w:t>
      </w:r>
      <w:r>
        <w:rPr>
          <w:sz w:val="24"/>
          <w:u w:val="none"/>
        </w:rPr>
        <w:t>maintain</w:t>
      </w:r>
      <w:r>
        <w:rPr>
          <w:spacing w:val="22"/>
          <w:sz w:val="24"/>
          <w:u w:val="none"/>
        </w:rPr>
        <w:t xml:space="preserve"> </w:t>
      </w:r>
      <w:r>
        <w:rPr>
          <w:sz w:val="24"/>
          <w:u w:val="none"/>
        </w:rPr>
        <w:t>a</w:t>
      </w:r>
      <w:r>
        <w:rPr>
          <w:spacing w:val="21"/>
          <w:sz w:val="24"/>
          <w:u w:val="none"/>
        </w:rPr>
        <w:t xml:space="preserve"> </w:t>
      </w:r>
      <w:r>
        <w:rPr>
          <w:sz w:val="24"/>
          <w:u w:val="none"/>
        </w:rPr>
        <w:t>policy</w:t>
      </w:r>
      <w:r>
        <w:rPr>
          <w:spacing w:val="17"/>
          <w:sz w:val="24"/>
          <w:u w:val="none"/>
        </w:rPr>
        <w:t xml:space="preserve"> </w:t>
      </w:r>
      <w:r>
        <w:rPr>
          <w:sz w:val="24"/>
          <w:u w:val="none"/>
        </w:rPr>
        <w:t>of</w:t>
      </w:r>
      <w:r>
        <w:rPr>
          <w:spacing w:val="22"/>
          <w:sz w:val="24"/>
          <w:u w:val="none"/>
        </w:rPr>
        <w:t xml:space="preserve"> </w:t>
      </w:r>
      <w:r>
        <w:rPr>
          <w:sz w:val="24"/>
          <w:u w:val="none"/>
        </w:rPr>
        <w:t>non-discrimination</w:t>
      </w:r>
      <w:r>
        <w:rPr>
          <w:spacing w:val="22"/>
          <w:sz w:val="24"/>
          <w:u w:val="none"/>
        </w:rPr>
        <w:t xml:space="preserve"> </w:t>
      </w:r>
      <w:r>
        <w:rPr>
          <w:sz w:val="24"/>
          <w:u w:val="none"/>
        </w:rPr>
        <w:t>in</w:t>
      </w:r>
    </w:p>
    <w:p w14:paraId="20D8680F" w14:textId="77777777" w:rsidR="00AD376D" w:rsidRDefault="00AD376D">
      <w:pPr>
        <w:pStyle w:val="BodyText"/>
        <w:spacing w:before="2"/>
        <w:rPr>
          <w:sz w:val="16"/>
        </w:rPr>
      </w:pPr>
    </w:p>
    <w:p w14:paraId="291CCE8F" w14:textId="77777777" w:rsidR="00AD376D" w:rsidRDefault="004628FA">
      <w:pPr>
        <w:pStyle w:val="BodyText"/>
        <w:spacing w:before="90" w:line="480" w:lineRule="auto"/>
        <w:ind w:left="240" w:right="118"/>
        <w:jc w:val="both"/>
      </w:pPr>
      <w:r>
        <w:t>employment. It further agrees that it will comply with all applicable Federal and State laws with regard to Equal Employment Opportunity and Fair Employment Practices, and with the District’s Equal Employment Opportunity Policy, Guidelines and Procedures.</w:t>
      </w:r>
    </w:p>
    <w:p w14:paraId="512D05E3" w14:textId="77777777" w:rsidR="00AD376D" w:rsidRDefault="004628FA">
      <w:pPr>
        <w:pStyle w:val="ListParagraph"/>
        <w:numPr>
          <w:ilvl w:val="1"/>
          <w:numId w:val="6"/>
        </w:numPr>
        <w:tabs>
          <w:tab w:val="left" w:pos="1680"/>
          <w:tab w:val="left" w:pos="1681"/>
        </w:tabs>
        <w:rPr>
          <w:sz w:val="24"/>
          <w:u w:val="none"/>
        </w:rPr>
      </w:pPr>
      <w:r>
        <w:rPr>
          <w:sz w:val="24"/>
          <w:u w:val="none"/>
        </w:rPr>
        <w:lastRenderedPageBreak/>
        <w:t>Consultant agrees to provide the District with information regarding</w:t>
      </w:r>
      <w:r>
        <w:rPr>
          <w:spacing w:val="57"/>
          <w:sz w:val="24"/>
          <w:u w:val="none"/>
        </w:rPr>
        <w:t xml:space="preserve"> </w:t>
      </w:r>
      <w:r>
        <w:rPr>
          <w:sz w:val="24"/>
          <w:u w:val="none"/>
        </w:rPr>
        <w:t>its</w:t>
      </w:r>
    </w:p>
    <w:p w14:paraId="4747A94F" w14:textId="77777777" w:rsidR="00AD376D" w:rsidRDefault="00AD376D">
      <w:pPr>
        <w:pStyle w:val="BodyText"/>
        <w:spacing w:before="3"/>
        <w:rPr>
          <w:sz w:val="16"/>
        </w:rPr>
      </w:pPr>
    </w:p>
    <w:p w14:paraId="23371F5B" w14:textId="77777777" w:rsidR="00AD376D" w:rsidRDefault="004628FA">
      <w:pPr>
        <w:pStyle w:val="BodyText"/>
        <w:spacing w:before="90" w:line="480" w:lineRule="auto"/>
        <w:ind w:left="240" w:right="449"/>
      </w:pPr>
      <w:r>
        <w:t>employment practices, in such forms as the District may prescribe; and that compliance with such requests is a condition of this</w:t>
      </w:r>
      <w:r>
        <w:rPr>
          <w:spacing w:val="-1"/>
        </w:rPr>
        <w:t xml:space="preserve"> </w:t>
      </w:r>
      <w:r>
        <w:t>Agreement.</w:t>
      </w:r>
    </w:p>
    <w:p w14:paraId="14BAAFDE" w14:textId="77777777" w:rsidR="00AD376D" w:rsidRDefault="00AD376D">
      <w:pPr>
        <w:pStyle w:val="BodyText"/>
        <w:spacing w:before="3"/>
        <w:rPr>
          <w:sz w:val="21"/>
        </w:rPr>
      </w:pPr>
    </w:p>
    <w:p w14:paraId="58F987E7" w14:textId="21DE722D" w:rsidR="00AD376D" w:rsidRDefault="004628FA">
      <w:pPr>
        <w:pStyle w:val="Heading1"/>
        <w:tabs>
          <w:tab w:val="left" w:pos="1680"/>
        </w:tabs>
        <w:spacing w:before="0"/>
        <w:ind w:left="1680" w:right="1458" w:hanging="1440"/>
        <w:rPr>
          <w:u w:val="none"/>
        </w:rPr>
      </w:pPr>
      <w:r>
        <w:rPr>
          <w:u w:val="thick"/>
        </w:rPr>
        <w:t>Section</w:t>
      </w:r>
      <w:r>
        <w:rPr>
          <w:spacing w:val="-1"/>
          <w:u w:val="thick"/>
        </w:rPr>
        <w:t xml:space="preserve"> </w:t>
      </w:r>
      <w:r w:rsidR="00EB59F6">
        <w:rPr>
          <w:u w:val="thick"/>
        </w:rPr>
        <w:t>13</w:t>
      </w:r>
      <w:r>
        <w:rPr>
          <w:u w:val="thick"/>
        </w:rPr>
        <w:t>.</w:t>
      </w:r>
      <w:r>
        <w:rPr>
          <w:u w:val="thick"/>
        </w:rPr>
        <w:tab/>
      </w:r>
      <w:r w:rsidR="00CB5C66">
        <w:rPr>
          <w:u w:val="thick"/>
        </w:rPr>
        <w:t>WSRLA</w:t>
      </w:r>
      <w:r>
        <w:rPr>
          <w:u w:val="thick"/>
        </w:rPr>
        <w:t xml:space="preserve"> ASSISTANCE AND APPLICABILITY OF</w:t>
      </w:r>
      <w:r>
        <w:rPr>
          <w:spacing w:val="-10"/>
          <w:u w:val="thick"/>
        </w:rPr>
        <w:t xml:space="preserve"> </w:t>
      </w:r>
      <w:r>
        <w:rPr>
          <w:u w:val="thick"/>
        </w:rPr>
        <w:t>FEDERAL</w:t>
      </w:r>
      <w:r>
        <w:rPr>
          <w:u w:val="none"/>
        </w:rPr>
        <w:t xml:space="preserve"> </w:t>
      </w:r>
      <w:r>
        <w:rPr>
          <w:u w:val="thick"/>
        </w:rPr>
        <w:t>REQUIREMENTS</w:t>
      </w:r>
    </w:p>
    <w:p w14:paraId="77DF81DB" w14:textId="77777777" w:rsidR="00AD376D" w:rsidRDefault="00AD376D">
      <w:pPr>
        <w:pStyle w:val="BodyText"/>
        <w:spacing w:before="5"/>
        <w:rPr>
          <w:b/>
          <w:sz w:val="20"/>
        </w:rPr>
      </w:pPr>
    </w:p>
    <w:p w14:paraId="6D74645D" w14:textId="77777777" w:rsidR="00CB5C66" w:rsidRPr="00CB5C66" w:rsidRDefault="004628FA">
      <w:pPr>
        <w:pStyle w:val="ListParagraph"/>
        <w:numPr>
          <w:ilvl w:val="1"/>
          <w:numId w:val="5"/>
        </w:numPr>
        <w:tabs>
          <w:tab w:val="left" w:pos="1680"/>
          <w:tab w:val="left" w:pos="1681"/>
        </w:tabs>
        <w:spacing w:before="1"/>
        <w:rPr>
          <w:sz w:val="24"/>
          <w:u w:val="none"/>
        </w:rPr>
      </w:pPr>
      <w:r>
        <w:rPr>
          <w:sz w:val="24"/>
          <w:u w:val="none"/>
        </w:rPr>
        <w:t>Should</w:t>
      </w:r>
      <w:r>
        <w:rPr>
          <w:spacing w:val="33"/>
          <w:sz w:val="24"/>
          <w:u w:val="none"/>
        </w:rPr>
        <w:t xml:space="preserve"> </w:t>
      </w:r>
      <w:r>
        <w:rPr>
          <w:sz w:val="24"/>
          <w:u w:val="none"/>
        </w:rPr>
        <w:t>the</w:t>
      </w:r>
      <w:r>
        <w:rPr>
          <w:spacing w:val="32"/>
          <w:sz w:val="24"/>
          <w:u w:val="none"/>
        </w:rPr>
        <w:t xml:space="preserve"> </w:t>
      </w:r>
      <w:r>
        <w:rPr>
          <w:sz w:val="24"/>
          <w:u w:val="none"/>
        </w:rPr>
        <w:t>District</w:t>
      </w:r>
      <w:r>
        <w:rPr>
          <w:spacing w:val="35"/>
          <w:sz w:val="24"/>
          <w:u w:val="none"/>
        </w:rPr>
        <w:t xml:space="preserve"> </w:t>
      </w:r>
      <w:r>
        <w:rPr>
          <w:sz w:val="24"/>
          <w:u w:val="none"/>
        </w:rPr>
        <w:t>seek</w:t>
      </w:r>
      <w:r>
        <w:rPr>
          <w:spacing w:val="32"/>
          <w:sz w:val="24"/>
          <w:u w:val="none"/>
        </w:rPr>
        <w:t xml:space="preserve"> </w:t>
      </w:r>
      <w:r w:rsidR="00CB5C66">
        <w:rPr>
          <w:sz w:val="24"/>
          <w:u w:val="none"/>
        </w:rPr>
        <w:t>Water Supply Revolving Loan Account Program</w:t>
      </w:r>
      <w:r>
        <w:rPr>
          <w:spacing w:val="32"/>
          <w:sz w:val="24"/>
          <w:u w:val="none"/>
        </w:rPr>
        <w:t xml:space="preserve"> </w:t>
      </w:r>
    </w:p>
    <w:p w14:paraId="34655DE9" w14:textId="77777777" w:rsidR="00CB5C66" w:rsidRDefault="00CB5C66" w:rsidP="00CB5C66">
      <w:pPr>
        <w:pStyle w:val="ListParagraph"/>
        <w:tabs>
          <w:tab w:val="left" w:pos="1680"/>
          <w:tab w:val="left" w:pos="1681"/>
        </w:tabs>
        <w:spacing w:before="1"/>
        <w:ind w:firstLine="0"/>
        <w:rPr>
          <w:spacing w:val="32"/>
          <w:sz w:val="24"/>
          <w:u w:val="none"/>
        </w:rPr>
      </w:pPr>
    </w:p>
    <w:p w14:paraId="7FD925EB" w14:textId="1A11A2FE" w:rsidR="00CB5C66" w:rsidRDefault="004628FA" w:rsidP="00CB5C66">
      <w:pPr>
        <w:pStyle w:val="ListParagraph"/>
        <w:tabs>
          <w:tab w:val="left" w:pos="1680"/>
          <w:tab w:val="left" w:pos="1681"/>
        </w:tabs>
        <w:spacing w:before="1"/>
        <w:ind w:left="240" w:firstLine="0"/>
        <w:rPr>
          <w:u w:val="none"/>
        </w:rPr>
      </w:pPr>
      <w:r>
        <w:rPr>
          <w:sz w:val="24"/>
          <w:u w:val="none"/>
        </w:rPr>
        <w:t>(W</w:t>
      </w:r>
      <w:r w:rsidR="00CB5C66">
        <w:rPr>
          <w:sz w:val="24"/>
          <w:u w:val="none"/>
        </w:rPr>
        <w:t>SRLA</w:t>
      </w:r>
      <w:r>
        <w:rPr>
          <w:sz w:val="24"/>
          <w:u w:val="none"/>
        </w:rPr>
        <w:t>)</w:t>
      </w:r>
      <w:r>
        <w:rPr>
          <w:spacing w:val="32"/>
          <w:sz w:val="24"/>
          <w:u w:val="none"/>
        </w:rPr>
        <w:t xml:space="preserve"> </w:t>
      </w:r>
      <w:r>
        <w:rPr>
          <w:sz w:val="24"/>
          <w:u w:val="none"/>
        </w:rPr>
        <w:t>financing</w:t>
      </w:r>
      <w:r>
        <w:rPr>
          <w:spacing w:val="30"/>
          <w:sz w:val="24"/>
          <w:u w:val="none"/>
        </w:rPr>
        <w:t xml:space="preserve"> </w:t>
      </w:r>
      <w:r>
        <w:rPr>
          <w:sz w:val="24"/>
          <w:u w:val="none"/>
        </w:rPr>
        <w:t>for</w:t>
      </w:r>
      <w:r w:rsidR="00CB5C66">
        <w:rPr>
          <w:sz w:val="24"/>
          <w:u w:val="none"/>
        </w:rPr>
        <w:t xml:space="preserve"> </w:t>
      </w:r>
      <w:r w:rsidRPr="00CB5C66">
        <w:rPr>
          <w:u w:val="none"/>
        </w:rPr>
        <w:t xml:space="preserve">this Agreement under the Clean Water Act, as amended, it is the intent of the </w:t>
      </w:r>
    </w:p>
    <w:p w14:paraId="6F91AD4E" w14:textId="77777777" w:rsidR="00CB5C66" w:rsidRDefault="00CB5C66" w:rsidP="00CB5C66">
      <w:pPr>
        <w:pStyle w:val="ListParagraph"/>
        <w:tabs>
          <w:tab w:val="left" w:pos="1680"/>
          <w:tab w:val="left" w:pos="1681"/>
        </w:tabs>
        <w:spacing w:before="1"/>
        <w:ind w:left="240" w:firstLine="0"/>
        <w:rPr>
          <w:u w:val="none"/>
        </w:rPr>
      </w:pPr>
    </w:p>
    <w:p w14:paraId="020A56B4" w14:textId="4890A188" w:rsidR="00AD376D" w:rsidRDefault="004628FA" w:rsidP="00CB5C66">
      <w:pPr>
        <w:pStyle w:val="ListParagraph"/>
        <w:tabs>
          <w:tab w:val="left" w:pos="1680"/>
          <w:tab w:val="left" w:pos="1681"/>
        </w:tabs>
        <w:spacing w:before="1"/>
        <w:ind w:left="240" w:firstLine="0"/>
        <w:rPr>
          <w:u w:val="none"/>
        </w:rPr>
      </w:pPr>
      <w:r w:rsidRPr="00CB5C66">
        <w:rPr>
          <w:u w:val="none"/>
        </w:rPr>
        <w:t>parties that the Agreement be construed in a manner most favorable to obtaining such financing.</w:t>
      </w:r>
    </w:p>
    <w:p w14:paraId="42B26D71" w14:textId="77777777" w:rsidR="00CB5C66" w:rsidRPr="00CB5C66" w:rsidRDefault="00CB5C66" w:rsidP="00CB5C66">
      <w:pPr>
        <w:pStyle w:val="ListParagraph"/>
        <w:tabs>
          <w:tab w:val="left" w:pos="1680"/>
          <w:tab w:val="left" w:pos="1681"/>
        </w:tabs>
        <w:spacing w:before="1"/>
        <w:ind w:left="240" w:firstLine="0"/>
        <w:rPr>
          <w:sz w:val="24"/>
          <w:u w:val="none"/>
        </w:rPr>
      </w:pPr>
    </w:p>
    <w:p w14:paraId="61ACD86F" w14:textId="1F123F43" w:rsidR="00AD376D" w:rsidRDefault="004628FA">
      <w:pPr>
        <w:pStyle w:val="ListParagraph"/>
        <w:numPr>
          <w:ilvl w:val="1"/>
          <w:numId w:val="5"/>
        </w:numPr>
        <w:tabs>
          <w:tab w:val="left" w:pos="1742"/>
          <w:tab w:val="left" w:pos="1743"/>
        </w:tabs>
        <w:ind w:left="1742" w:hanging="782"/>
        <w:rPr>
          <w:sz w:val="24"/>
          <w:u w:val="none"/>
        </w:rPr>
      </w:pPr>
      <w:r>
        <w:rPr>
          <w:spacing w:val="-3"/>
          <w:sz w:val="24"/>
          <w:u w:val="none"/>
        </w:rPr>
        <w:t>In</w:t>
      </w:r>
      <w:r>
        <w:rPr>
          <w:spacing w:val="36"/>
          <w:sz w:val="24"/>
          <w:u w:val="none"/>
        </w:rPr>
        <w:t xml:space="preserve"> </w:t>
      </w:r>
      <w:r>
        <w:rPr>
          <w:sz w:val="24"/>
          <w:u w:val="none"/>
        </w:rPr>
        <w:t>the</w:t>
      </w:r>
      <w:r>
        <w:rPr>
          <w:spacing w:val="33"/>
          <w:sz w:val="24"/>
          <w:u w:val="none"/>
        </w:rPr>
        <w:t xml:space="preserve"> </w:t>
      </w:r>
      <w:r>
        <w:rPr>
          <w:sz w:val="24"/>
          <w:u w:val="none"/>
        </w:rPr>
        <w:t>event</w:t>
      </w:r>
      <w:r>
        <w:rPr>
          <w:spacing w:val="31"/>
          <w:sz w:val="24"/>
          <w:u w:val="none"/>
        </w:rPr>
        <w:t xml:space="preserve"> </w:t>
      </w:r>
      <w:r>
        <w:rPr>
          <w:sz w:val="24"/>
          <w:u w:val="none"/>
        </w:rPr>
        <w:t>that</w:t>
      </w:r>
      <w:r>
        <w:rPr>
          <w:spacing w:val="35"/>
          <w:sz w:val="24"/>
          <w:u w:val="none"/>
        </w:rPr>
        <w:t xml:space="preserve"> </w:t>
      </w:r>
      <w:r w:rsidR="00CB5C66">
        <w:rPr>
          <w:sz w:val="24"/>
          <w:u w:val="none"/>
        </w:rPr>
        <w:t>WSRLA</w:t>
      </w:r>
      <w:r>
        <w:rPr>
          <w:spacing w:val="32"/>
          <w:sz w:val="24"/>
          <w:u w:val="none"/>
        </w:rPr>
        <w:t xml:space="preserve"> </w:t>
      </w:r>
      <w:r>
        <w:rPr>
          <w:sz w:val="24"/>
          <w:u w:val="none"/>
        </w:rPr>
        <w:t>financing</w:t>
      </w:r>
      <w:r>
        <w:rPr>
          <w:spacing w:val="31"/>
          <w:sz w:val="24"/>
          <w:u w:val="none"/>
        </w:rPr>
        <w:t xml:space="preserve"> </w:t>
      </w:r>
      <w:r>
        <w:rPr>
          <w:sz w:val="24"/>
          <w:u w:val="none"/>
        </w:rPr>
        <w:t>is</w:t>
      </w:r>
      <w:r>
        <w:rPr>
          <w:spacing w:val="32"/>
          <w:sz w:val="24"/>
          <w:u w:val="none"/>
        </w:rPr>
        <w:t xml:space="preserve"> </w:t>
      </w:r>
      <w:r>
        <w:rPr>
          <w:sz w:val="24"/>
          <w:u w:val="none"/>
        </w:rPr>
        <w:t>utilized</w:t>
      </w:r>
      <w:r>
        <w:rPr>
          <w:spacing w:val="31"/>
          <w:sz w:val="24"/>
          <w:u w:val="none"/>
        </w:rPr>
        <w:t xml:space="preserve"> </w:t>
      </w:r>
      <w:r>
        <w:rPr>
          <w:sz w:val="24"/>
          <w:u w:val="none"/>
        </w:rPr>
        <w:t>for</w:t>
      </w:r>
      <w:r>
        <w:rPr>
          <w:spacing w:val="30"/>
          <w:sz w:val="24"/>
          <w:u w:val="none"/>
        </w:rPr>
        <w:t xml:space="preserve"> </w:t>
      </w:r>
      <w:r>
        <w:rPr>
          <w:sz w:val="24"/>
          <w:u w:val="none"/>
        </w:rPr>
        <w:t>this</w:t>
      </w:r>
      <w:r>
        <w:rPr>
          <w:spacing w:val="31"/>
          <w:sz w:val="24"/>
          <w:u w:val="none"/>
        </w:rPr>
        <w:t xml:space="preserve"> </w:t>
      </w:r>
      <w:r>
        <w:rPr>
          <w:sz w:val="24"/>
          <w:u w:val="none"/>
        </w:rPr>
        <w:t>Agreement,</w:t>
      </w:r>
      <w:r>
        <w:rPr>
          <w:spacing w:val="31"/>
          <w:sz w:val="24"/>
          <w:u w:val="none"/>
        </w:rPr>
        <w:t xml:space="preserve"> </w:t>
      </w:r>
      <w:r>
        <w:rPr>
          <w:spacing w:val="1"/>
          <w:sz w:val="24"/>
          <w:u w:val="none"/>
        </w:rPr>
        <w:t>it</w:t>
      </w:r>
      <w:r>
        <w:rPr>
          <w:spacing w:val="30"/>
          <w:sz w:val="24"/>
          <w:u w:val="none"/>
        </w:rPr>
        <w:t xml:space="preserve"> </w:t>
      </w:r>
      <w:r>
        <w:rPr>
          <w:sz w:val="24"/>
          <w:u w:val="none"/>
        </w:rPr>
        <w:t>is</w:t>
      </w:r>
    </w:p>
    <w:p w14:paraId="3EF7F823" w14:textId="77777777" w:rsidR="00AD376D" w:rsidRDefault="00AD376D">
      <w:pPr>
        <w:pStyle w:val="BodyText"/>
        <w:spacing w:before="2"/>
        <w:rPr>
          <w:sz w:val="16"/>
        </w:rPr>
      </w:pPr>
    </w:p>
    <w:p w14:paraId="49F73114" w14:textId="5610BD90" w:rsidR="00AD376D" w:rsidRDefault="004628FA">
      <w:pPr>
        <w:pStyle w:val="BodyText"/>
        <w:spacing w:before="90" w:line="480" w:lineRule="auto"/>
        <w:ind w:left="240"/>
      </w:pPr>
      <w:r>
        <w:t xml:space="preserve">specifically agreed that the District Standard Clauses for </w:t>
      </w:r>
      <w:r w:rsidR="00CB5C66">
        <w:t>WSRLA</w:t>
      </w:r>
      <w:r>
        <w:t xml:space="preserve"> Assisted Professional Services Agreements (Exhibit “E”) shall apply to this Agreement.</w:t>
      </w:r>
    </w:p>
    <w:p w14:paraId="2B22A85B" w14:textId="77777777" w:rsidR="00AD376D" w:rsidRDefault="004628FA">
      <w:pPr>
        <w:pStyle w:val="Heading1"/>
        <w:tabs>
          <w:tab w:val="left" w:pos="1680"/>
        </w:tabs>
        <w:rPr>
          <w:u w:val="none"/>
        </w:rPr>
      </w:pPr>
      <w:r>
        <w:rPr>
          <w:u w:val="thick"/>
        </w:rPr>
        <w:t>Section</w:t>
      </w:r>
      <w:r>
        <w:rPr>
          <w:spacing w:val="-2"/>
          <w:u w:val="thick"/>
        </w:rPr>
        <w:t xml:space="preserve"> </w:t>
      </w:r>
      <w:r>
        <w:rPr>
          <w:u w:val="thick"/>
        </w:rPr>
        <w:t>15.</w:t>
      </w:r>
      <w:r>
        <w:rPr>
          <w:u w:val="thick"/>
        </w:rPr>
        <w:tab/>
        <w:t>INDEPENDENT</w:t>
      </w:r>
      <w:r>
        <w:rPr>
          <w:spacing w:val="-2"/>
          <w:u w:val="thick"/>
        </w:rPr>
        <w:t xml:space="preserve"> </w:t>
      </w:r>
      <w:r>
        <w:rPr>
          <w:u w:val="thick"/>
        </w:rPr>
        <w:t>CONTRACTOR</w:t>
      </w:r>
    </w:p>
    <w:p w14:paraId="6BA16799" w14:textId="77777777" w:rsidR="00AD376D" w:rsidRDefault="00AD376D">
      <w:pPr>
        <w:pStyle w:val="BodyText"/>
        <w:spacing w:before="7"/>
        <w:rPr>
          <w:b/>
          <w:sz w:val="15"/>
        </w:rPr>
      </w:pPr>
    </w:p>
    <w:p w14:paraId="2A104FCB" w14:textId="77777777" w:rsidR="00AD376D" w:rsidRDefault="004628FA">
      <w:pPr>
        <w:pStyle w:val="BodyText"/>
        <w:tabs>
          <w:tab w:val="left" w:pos="1680"/>
        </w:tabs>
        <w:spacing w:before="90"/>
        <w:ind w:left="960"/>
      </w:pPr>
      <w:r>
        <w:rPr>
          <w:b/>
          <w:u w:val="thick"/>
        </w:rPr>
        <w:t>15.1</w:t>
      </w:r>
      <w:r>
        <w:rPr>
          <w:b/>
        </w:rPr>
        <w:tab/>
      </w:r>
      <w:r>
        <w:t>Consultant  shall  be  and  remain  an  independent  contractor  with  respect  to</w:t>
      </w:r>
      <w:r>
        <w:rPr>
          <w:spacing w:val="12"/>
        </w:rPr>
        <w:t xml:space="preserve"> </w:t>
      </w:r>
      <w:r>
        <w:t>all</w:t>
      </w:r>
    </w:p>
    <w:p w14:paraId="4ED1F849" w14:textId="77777777" w:rsidR="00AD376D" w:rsidRDefault="00AD376D">
      <w:pPr>
        <w:pStyle w:val="BodyText"/>
        <w:spacing w:before="2"/>
        <w:rPr>
          <w:sz w:val="16"/>
        </w:rPr>
      </w:pPr>
    </w:p>
    <w:p w14:paraId="682EE4AE" w14:textId="77777777" w:rsidR="00AD376D" w:rsidRDefault="004628FA">
      <w:pPr>
        <w:pStyle w:val="BodyText"/>
        <w:spacing w:before="90" w:line="480" w:lineRule="auto"/>
        <w:ind w:left="240" w:right="118"/>
        <w:jc w:val="both"/>
      </w:pPr>
      <w:r>
        <w:t>Services performed hereunder, and agrees to and does hereby accept full and exclusive liability for the payment of any and all contributions or taxes for social security, unemployment insurance,</w:t>
      </w:r>
      <w:r>
        <w:rPr>
          <w:spacing w:val="10"/>
        </w:rPr>
        <w:t xml:space="preserve"> </w:t>
      </w:r>
      <w:r>
        <w:t>or</w:t>
      </w:r>
      <w:r>
        <w:rPr>
          <w:spacing w:val="10"/>
        </w:rPr>
        <w:t xml:space="preserve"> </w:t>
      </w:r>
      <w:r>
        <w:t>old</w:t>
      </w:r>
      <w:r>
        <w:rPr>
          <w:spacing w:val="10"/>
        </w:rPr>
        <w:t xml:space="preserve"> </w:t>
      </w:r>
      <w:r>
        <w:t>age</w:t>
      </w:r>
      <w:r>
        <w:rPr>
          <w:spacing w:val="8"/>
        </w:rPr>
        <w:t xml:space="preserve"> </w:t>
      </w:r>
      <w:r>
        <w:t>retirement</w:t>
      </w:r>
      <w:r>
        <w:rPr>
          <w:spacing w:val="10"/>
        </w:rPr>
        <w:t xml:space="preserve"> </w:t>
      </w:r>
      <w:r>
        <w:t>benefits,</w:t>
      </w:r>
      <w:r>
        <w:rPr>
          <w:spacing w:val="10"/>
        </w:rPr>
        <w:t xml:space="preserve"> </w:t>
      </w:r>
      <w:r>
        <w:t>pensions</w:t>
      </w:r>
      <w:r>
        <w:rPr>
          <w:spacing w:val="10"/>
        </w:rPr>
        <w:t xml:space="preserve"> </w:t>
      </w:r>
      <w:r>
        <w:t>or</w:t>
      </w:r>
      <w:r>
        <w:rPr>
          <w:spacing w:val="10"/>
        </w:rPr>
        <w:t xml:space="preserve"> </w:t>
      </w:r>
      <w:r>
        <w:t>annuities,</w:t>
      </w:r>
      <w:r>
        <w:rPr>
          <w:spacing w:val="10"/>
        </w:rPr>
        <w:t xml:space="preserve"> </w:t>
      </w:r>
      <w:r>
        <w:t>now</w:t>
      </w:r>
      <w:r>
        <w:rPr>
          <w:spacing w:val="10"/>
        </w:rPr>
        <w:t xml:space="preserve"> </w:t>
      </w:r>
      <w:r>
        <w:t>or</w:t>
      </w:r>
      <w:r>
        <w:rPr>
          <w:spacing w:val="10"/>
        </w:rPr>
        <w:t xml:space="preserve"> </w:t>
      </w:r>
      <w:r>
        <w:t>hereafter</w:t>
      </w:r>
      <w:r>
        <w:rPr>
          <w:spacing w:val="10"/>
        </w:rPr>
        <w:t xml:space="preserve"> </w:t>
      </w:r>
      <w:r>
        <w:t>imposed</w:t>
      </w:r>
      <w:r>
        <w:rPr>
          <w:spacing w:val="10"/>
        </w:rPr>
        <w:t xml:space="preserve"> </w:t>
      </w:r>
      <w:r>
        <w:t>under</w:t>
      </w:r>
    </w:p>
    <w:p w14:paraId="6A07D115" w14:textId="77777777" w:rsidR="00AD376D" w:rsidRDefault="00AD376D">
      <w:pPr>
        <w:spacing w:line="480" w:lineRule="auto"/>
        <w:jc w:val="both"/>
        <w:sectPr w:rsidR="00AD376D">
          <w:pgSz w:w="12240" w:h="15840"/>
          <w:pgMar w:top="1360" w:right="1320" w:bottom="640" w:left="1200" w:header="0" w:footer="458" w:gutter="0"/>
          <w:cols w:space="720"/>
        </w:sectPr>
      </w:pPr>
    </w:p>
    <w:p w14:paraId="48ED05B8" w14:textId="77777777" w:rsidR="00AD376D" w:rsidRDefault="004628FA">
      <w:pPr>
        <w:pStyle w:val="BodyText"/>
        <w:spacing w:before="72" w:line="480" w:lineRule="auto"/>
        <w:ind w:left="240" w:right="118"/>
        <w:jc w:val="both"/>
      </w:pPr>
      <w:r>
        <w:lastRenderedPageBreak/>
        <w:t>any State or Federal law which are measured by the wages, salaries or other remuneration paid to persons employed by Consultant on Services performed under the terms of this Agreement, and further agrees to obey all lawful rules and regulations and to meet all lawful requirements which are now or hereafter may be issued or promulgated under said respective laws by any duly authorized State or Federal officials; and Consultant agrees to indemnify and save harmless the District from any such contribution or taxes or liability therefore.</w:t>
      </w:r>
    </w:p>
    <w:p w14:paraId="48013DAF" w14:textId="77777777" w:rsidR="00AD376D" w:rsidRDefault="004628FA">
      <w:pPr>
        <w:pStyle w:val="Heading1"/>
        <w:jc w:val="both"/>
        <w:rPr>
          <w:u w:val="none"/>
        </w:rPr>
      </w:pPr>
      <w:r>
        <w:rPr>
          <w:u w:val="thick"/>
        </w:rPr>
        <w:t>Section 16.</w:t>
      </w:r>
      <w:r>
        <w:rPr>
          <w:spacing w:val="55"/>
          <w:u w:val="thick"/>
        </w:rPr>
        <w:t xml:space="preserve"> </w:t>
      </w:r>
      <w:r>
        <w:rPr>
          <w:u w:val="thick"/>
        </w:rPr>
        <w:t>SUBCONSULTANTS</w:t>
      </w:r>
    </w:p>
    <w:p w14:paraId="72A8343E" w14:textId="77777777" w:rsidR="00AD376D" w:rsidRDefault="00AD376D">
      <w:pPr>
        <w:pStyle w:val="BodyText"/>
        <w:spacing w:before="9"/>
        <w:rPr>
          <w:b/>
          <w:sz w:val="15"/>
        </w:rPr>
      </w:pPr>
    </w:p>
    <w:p w14:paraId="39E92E47" w14:textId="77777777" w:rsidR="00AD376D" w:rsidRDefault="004628FA">
      <w:pPr>
        <w:pStyle w:val="ListParagraph"/>
        <w:numPr>
          <w:ilvl w:val="1"/>
          <w:numId w:val="4"/>
        </w:numPr>
        <w:tabs>
          <w:tab w:val="left" w:pos="1824"/>
          <w:tab w:val="left" w:pos="1825"/>
        </w:tabs>
        <w:spacing w:before="90"/>
        <w:rPr>
          <w:sz w:val="24"/>
          <w:u w:val="none"/>
        </w:rPr>
      </w:pPr>
      <w:r>
        <w:rPr>
          <w:sz w:val="24"/>
          <w:u w:val="none"/>
        </w:rPr>
        <w:t>Since</w:t>
      </w:r>
      <w:r>
        <w:rPr>
          <w:spacing w:val="8"/>
          <w:sz w:val="24"/>
          <w:u w:val="none"/>
        </w:rPr>
        <w:t xml:space="preserve"> </w:t>
      </w:r>
      <w:r>
        <w:rPr>
          <w:sz w:val="24"/>
          <w:u w:val="none"/>
        </w:rPr>
        <w:t>this</w:t>
      </w:r>
      <w:r>
        <w:rPr>
          <w:spacing w:val="10"/>
          <w:sz w:val="24"/>
          <w:u w:val="none"/>
        </w:rPr>
        <w:t xml:space="preserve"> </w:t>
      </w:r>
      <w:r>
        <w:rPr>
          <w:sz w:val="24"/>
          <w:u w:val="none"/>
        </w:rPr>
        <w:t>Agreement</w:t>
      </w:r>
      <w:r>
        <w:rPr>
          <w:spacing w:val="10"/>
          <w:sz w:val="24"/>
          <w:u w:val="none"/>
        </w:rPr>
        <w:t xml:space="preserve"> </w:t>
      </w:r>
      <w:r>
        <w:rPr>
          <w:sz w:val="24"/>
          <w:u w:val="none"/>
        </w:rPr>
        <w:t>is</w:t>
      </w:r>
      <w:r>
        <w:rPr>
          <w:spacing w:val="10"/>
          <w:sz w:val="24"/>
          <w:u w:val="none"/>
        </w:rPr>
        <w:t xml:space="preserve"> </w:t>
      </w:r>
      <w:r>
        <w:rPr>
          <w:sz w:val="24"/>
          <w:u w:val="none"/>
        </w:rPr>
        <w:t>made</w:t>
      </w:r>
      <w:r>
        <w:rPr>
          <w:spacing w:val="8"/>
          <w:sz w:val="24"/>
          <w:u w:val="none"/>
        </w:rPr>
        <w:t xml:space="preserve"> </w:t>
      </w:r>
      <w:r>
        <w:rPr>
          <w:sz w:val="24"/>
          <w:u w:val="none"/>
        </w:rPr>
        <w:t>pursuant</w:t>
      </w:r>
      <w:r>
        <w:rPr>
          <w:spacing w:val="10"/>
          <w:sz w:val="24"/>
          <w:u w:val="none"/>
        </w:rPr>
        <w:t xml:space="preserve"> </w:t>
      </w:r>
      <w:r>
        <w:rPr>
          <w:sz w:val="24"/>
          <w:u w:val="none"/>
        </w:rPr>
        <w:t>to</w:t>
      </w:r>
      <w:r>
        <w:rPr>
          <w:spacing w:val="10"/>
          <w:sz w:val="24"/>
          <w:u w:val="none"/>
        </w:rPr>
        <w:t xml:space="preserve"> </w:t>
      </w:r>
      <w:r>
        <w:rPr>
          <w:sz w:val="24"/>
          <w:u w:val="none"/>
        </w:rPr>
        <w:t>the</w:t>
      </w:r>
      <w:r>
        <w:rPr>
          <w:spacing w:val="10"/>
          <w:sz w:val="24"/>
          <w:u w:val="none"/>
        </w:rPr>
        <w:t xml:space="preserve"> </w:t>
      </w:r>
      <w:r>
        <w:rPr>
          <w:sz w:val="24"/>
          <w:u w:val="none"/>
        </w:rPr>
        <w:t>proposal</w:t>
      </w:r>
      <w:r>
        <w:rPr>
          <w:spacing w:val="10"/>
          <w:sz w:val="24"/>
          <w:u w:val="none"/>
        </w:rPr>
        <w:t xml:space="preserve"> </w:t>
      </w:r>
      <w:r>
        <w:rPr>
          <w:sz w:val="24"/>
          <w:u w:val="none"/>
        </w:rPr>
        <w:t>submitted</w:t>
      </w:r>
      <w:r>
        <w:rPr>
          <w:spacing w:val="10"/>
          <w:sz w:val="24"/>
          <w:u w:val="none"/>
        </w:rPr>
        <w:t xml:space="preserve"> </w:t>
      </w:r>
      <w:r>
        <w:rPr>
          <w:sz w:val="24"/>
          <w:u w:val="none"/>
        </w:rPr>
        <w:t>by</w:t>
      </w:r>
      <w:r>
        <w:rPr>
          <w:spacing w:val="8"/>
          <w:sz w:val="24"/>
          <w:u w:val="none"/>
        </w:rPr>
        <w:t xml:space="preserve"> </w:t>
      </w:r>
      <w:r>
        <w:rPr>
          <w:sz w:val="24"/>
          <w:u w:val="none"/>
        </w:rPr>
        <w:t>Consultant</w:t>
      </w:r>
    </w:p>
    <w:p w14:paraId="41A12818" w14:textId="77777777" w:rsidR="00AD376D" w:rsidRDefault="00AD376D">
      <w:pPr>
        <w:pStyle w:val="BodyText"/>
        <w:spacing w:before="2"/>
        <w:rPr>
          <w:sz w:val="16"/>
        </w:rPr>
      </w:pPr>
    </w:p>
    <w:p w14:paraId="5E8BF370" w14:textId="77777777" w:rsidR="00AD376D" w:rsidRDefault="004628FA">
      <w:pPr>
        <w:pStyle w:val="BodyText"/>
        <w:spacing w:before="90" w:line="480" w:lineRule="auto"/>
        <w:ind w:left="240" w:right="114"/>
        <w:jc w:val="both"/>
      </w:pPr>
      <w:r>
        <w:t xml:space="preserve">and in reliance upon Consultant’s qualifications and responsibility, Consultant shall not sublet nor shall any subconsultant commence performance of any part of the Services except as specifically included in this Agreement without prior written consent </w:t>
      </w:r>
      <w:r>
        <w:rPr>
          <w:spacing w:val="2"/>
        </w:rPr>
        <w:t xml:space="preserve">of </w:t>
      </w:r>
      <w:r>
        <w:t>the District. In making the application for subletting any portion of the Services, Consultant shall state in writing the portion of the Services which each subconsultant is to do or the material which it is to furnish, his place of business, and such other information as may be required by the District. Subletting, if permitted, shall not relieve Consultant of any of its obligations under this</w:t>
      </w:r>
      <w:r>
        <w:rPr>
          <w:spacing w:val="-10"/>
        </w:rPr>
        <w:t xml:space="preserve"> </w:t>
      </w:r>
      <w:r>
        <w:t>Agreement.</w:t>
      </w:r>
    </w:p>
    <w:p w14:paraId="3A06FDE8" w14:textId="77777777" w:rsidR="00AD376D" w:rsidRDefault="004628FA">
      <w:pPr>
        <w:pStyle w:val="ListParagraph"/>
        <w:numPr>
          <w:ilvl w:val="1"/>
          <w:numId w:val="4"/>
        </w:numPr>
        <w:tabs>
          <w:tab w:val="left" w:pos="1824"/>
          <w:tab w:val="left" w:pos="1825"/>
        </w:tabs>
        <w:spacing w:before="1"/>
        <w:rPr>
          <w:sz w:val="24"/>
          <w:u w:val="none"/>
        </w:rPr>
      </w:pPr>
      <w:r>
        <w:rPr>
          <w:sz w:val="24"/>
          <w:u w:val="none"/>
        </w:rPr>
        <w:t>All</w:t>
      </w:r>
      <w:r>
        <w:rPr>
          <w:spacing w:val="11"/>
          <w:sz w:val="24"/>
          <w:u w:val="none"/>
        </w:rPr>
        <w:t xml:space="preserve"> </w:t>
      </w:r>
      <w:r>
        <w:rPr>
          <w:sz w:val="24"/>
          <w:u w:val="none"/>
        </w:rPr>
        <w:t>subconsultants</w:t>
      </w:r>
      <w:r>
        <w:rPr>
          <w:spacing w:val="10"/>
          <w:sz w:val="24"/>
          <w:u w:val="none"/>
        </w:rPr>
        <w:t xml:space="preserve"> </w:t>
      </w:r>
      <w:r>
        <w:rPr>
          <w:sz w:val="24"/>
          <w:u w:val="none"/>
        </w:rPr>
        <w:t>for</w:t>
      </w:r>
      <w:r>
        <w:rPr>
          <w:spacing w:val="8"/>
          <w:sz w:val="24"/>
          <w:u w:val="none"/>
        </w:rPr>
        <w:t xml:space="preserve"> </w:t>
      </w:r>
      <w:r>
        <w:rPr>
          <w:sz w:val="24"/>
          <w:u w:val="none"/>
        </w:rPr>
        <w:t>Services</w:t>
      </w:r>
      <w:r>
        <w:rPr>
          <w:spacing w:val="10"/>
          <w:sz w:val="24"/>
          <w:u w:val="none"/>
        </w:rPr>
        <w:t xml:space="preserve"> </w:t>
      </w:r>
      <w:r>
        <w:rPr>
          <w:sz w:val="24"/>
          <w:u w:val="none"/>
        </w:rPr>
        <w:t>covered</w:t>
      </w:r>
      <w:r>
        <w:rPr>
          <w:spacing w:val="10"/>
          <w:sz w:val="24"/>
          <w:u w:val="none"/>
        </w:rPr>
        <w:t xml:space="preserve"> </w:t>
      </w:r>
      <w:r>
        <w:rPr>
          <w:sz w:val="24"/>
          <w:u w:val="none"/>
        </w:rPr>
        <w:t>by</w:t>
      </w:r>
      <w:r>
        <w:rPr>
          <w:spacing w:val="5"/>
          <w:sz w:val="24"/>
          <w:u w:val="none"/>
        </w:rPr>
        <w:t xml:space="preserve"> </w:t>
      </w:r>
      <w:r>
        <w:rPr>
          <w:sz w:val="24"/>
          <w:u w:val="none"/>
        </w:rPr>
        <w:t>this</w:t>
      </w:r>
      <w:r>
        <w:rPr>
          <w:spacing w:val="10"/>
          <w:sz w:val="24"/>
          <w:u w:val="none"/>
        </w:rPr>
        <w:t xml:space="preserve"> </w:t>
      </w:r>
      <w:r>
        <w:rPr>
          <w:sz w:val="24"/>
          <w:u w:val="none"/>
        </w:rPr>
        <w:t>Agreement</w:t>
      </w:r>
      <w:r>
        <w:rPr>
          <w:spacing w:val="10"/>
          <w:sz w:val="24"/>
          <w:u w:val="none"/>
        </w:rPr>
        <w:t xml:space="preserve"> </w:t>
      </w:r>
      <w:r>
        <w:rPr>
          <w:sz w:val="24"/>
          <w:u w:val="none"/>
        </w:rPr>
        <w:t>must</w:t>
      </w:r>
      <w:r>
        <w:rPr>
          <w:spacing w:val="10"/>
          <w:sz w:val="24"/>
          <w:u w:val="none"/>
        </w:rPr>
        <w:t xml:space="preserve"> </w:t>
      </w:r>
      <w:r>
        <w:rPr>
          <w:sz w:val="24"/>
          <w:u w:val="none"/>
        </w:rPr>
        <w:t>conform</w:t>
      </w:r>
      <w:r>
        <w:rPr>
          <w:spacing w:val="10"/>
          <w:sz w:val="24"/>
          <w:u w:val="none"/>
        </w:rPr>
        <w:t xml:space="preserve"> </w:t>
      </w:r>
      <w:r>
        <w:rPr>
          <w:sz w:val="24"/>
          <w:u w:val="none"/>
        </w:rPr>
        <w:t>to</w:t>
      </w:r>
      <w:r>
        <w:rPr>
          <w:spacing w:val="10"/>
          <w:sz w:val="24"/>
          <w:u w:val="none"/>
        </w:rPr>
        <w:t xml:space="preserve"> </w:t>
      </w:r>
      <w:r>
        <w:rPr>
          <w:sz w:val="24"/>
          <w:u w:val="none"/>
        </w:rPr>
        <w:t>the</w:t>
      </w:r>
    </w:p>
    <w:p w14:paraId="39478E8A" w14:textId="77777777" w:rsidR="00AD376D" w:rsidRDefault="00AD376D">
      <w:pPr>
        <w:pStyle w:val="BodyText"/>
        <w:spacing w:before="2"/>
        <w:rPr>
          <w:sz w:val="16"/>
        </w:rPr>
      </w:pPr>
    </w:p>
    <w:p w14:paraId="09341522" w14:textId="77777777" w:rsidR="00AD376D" w:rsidRDefault="004628FA">
      <w:pPr>
        <w:pStyle w:val="BodyText"/>
        <w:spacing w:before="90"/>
        <w:ind w:left="240"/>
      </w:pPr>
      <w:r>
        <w:t>requirements of this Agreement.</w:t>
      </w:r>
    </w:p>
    <w:p w14:paraId="2E1B7A64" w14:textId="77777777" w:rsidR="00AD376D" w:rsidRDefault="00AD376D">
      <w:pPr>
        <w:pStyle w:val="BodyText"/>
      </w:pPr>
    </w:p>
    <w:p w14:paraId="6F331B47" w14:textId="77777777" w:rsidR="00AD376D" w:rsidRDefault="004628FA">
      <w:pPr>
        <w:pStyle w:val="ListParagraph"/>
        <w:numPr>
          <w:ilvl w:val="1"/>
          <w:numId w:val="4"/>
        </w:numPr>
        <w:tabs>
          <w:tab w:val="left" w:pos="1824"/>
          <w:tab w:val="left" w:pos="1825"/>
        </w:tabs>
        <w:rPr>
          <w:sz w:val="24"/>
          <w:u w:val="none"/>
        </w:rPr>
      </w:pPr>
      <w:r>
        <w:rPr>
          <w:sz w:val="24"/>
        </w:rPr>
        <w:t>Debarment</w:t>
      </w:r>
      <w:r>
        <w:rPr>
          <w:sz w:val="24"/>
          <w:u w:val="none"/>
        </w:rPr>
        <w:t>.</w:t>
      </w:r>
      <w:r>
        <w:rPr>
          <w:spacing w:val="-3"/>
          <w:sz w:val="24"/>
          <w:u w:val="none"/>
        </w:rPr>
        <w:t xml:space="preserve"> </w:t>
      </w:r>
      <w:r>
        <w:rPr>
          <w:sz w:val="24"/>
          <w:u w:val="none"/>
        </w:rPr>
        <w:t>The Consultant acknowledges the EPA regulations regarding the</w:t>
      </w:r>
    </w:p>
    <w:p w14:paraId="16AA618A" w14:textId="77777777" w:rsidR="00AD376D" w:rsidRDefault="00AD376D">
      <w:pPr>
        <w:pStyle w:val="BodyText"/>
        <w:spacing w:before="2"/>
        <w:rPr>
          <w:sz w:val="16"/>
        </w:rPr>
      </w:pPr>
    </w:p>
    <w:p w14:paraId="216CB098" w14:textId="77777777" w:rsidR="00AD376D" w:rsidRDefault="004628FA">
      <w:pPr>
        <w:pStyle w:val="BodyText"/>
        <w:spacing w:before="90" w:line="480" w:lineRule="auto"/>
        <w:ind w:left="240" w:right="117"/>
        <w:jc w:val="both"/>
      </w:pPr>
      <w:r>
        <w:t>use of businesses which are included on the EPA Master List (40 CFR Part 32) of businesses which have been debarred, suspended or voluntarily excluded from participating in EPA assisted activities, and expressly agrees not to subcontract to any such businesses.</w:t>
      </w:r>
    </w:p>
    <w:p w14:paraId="61BF794E" w14:textId="77777777" w:rsidR="00AD376D" w:rsidRDefault="004628FA">
      <w:pPr>
        <w:pStyle w:val="Heading1"/>
        <w:spacing w:before="6"/>
        <w:jc w:val="both"/>
        <w:rPr>
          <w:u w:val="none"/>
        </w:rPr>
      </w:pPr>
      <w:r>
        <w:rPr>
          <w:u w:val="thick"/>
        </w:rPr>
        <w:t>Section 17. ASSIGNMENT OF AGREEMENT</w:t>
      </w:r>
    </w:p>
    <w:p w14:paraId="099D871F" w14:textId="77777777" w:rsidR="00AD376D" w:rsidRDefault="00AD376D">
      <w:pPr>
        <w:pStyle w:val="BodyText"/>
        <w:spacing w:before="9"/>
        <w:rPr>
          <w:b/>
          <w:sz w:val="15"/>
        </w:rPr>
      </w:pPr>
    </w:p>
    <w:p w14:paraId="7B55654F" w14:textId="77777777" w:rsidR="00AD376D" w:rsidRDefault="004628FA">
      <w:pPr>
        <w:pStyle w:val="BodyText"/>
        <w:tabs>
          <w:tab w:val="left" w:pos="1824"/>
        </w:tabs>
        <w:spacing w:before="90"/>
        <w:ind w:left="960"/>
      </w:pPr>
      <w:r>
        <w:rPr>
          <w:b/>
          <w:u w:val="thick"/>
        </w:rPr>
        <w:t>17.1</w:t>
      </w:r>
      <w:r>
        <w:rPr>
          <w:b/>
        </w:rPr>
        <w:tab/>
      </w:r>
      <w:r>
        <w:t>The District and Consultant bind themselves and their successors,</w:t>
      </w:r>
      <w:r>
        <w:rPr>
          <w:spacing w:val="15"/>
        </w:rPr>
        <w:t xml:space="preserve"> </w:t>
      </w:r>
      <w:r>
        <w:t>administrators</w:t>
      </w:r>
    </w:p>
    <w:p w14:paraId="161C789E" w14:textId="77777777" w:rsidR="00AD376D" w:rsidRDefault="00AD376D">
      <w:pPr>
        <w:pStyle w:val="BodyText"/>
        <w:spacing w:before="2"/>
        <w:rPr>
          <w:sz w:val="16"/>
        </w:rPr>
      </w:pPr>
    </w:p>
    <w:p w14:paraId="5D4C150C" w14:textId="77777777" w:rsidR="00AD376D" w:rsidRDefault="004628FA">
      <w:pPr>
        <w:pStyle w:val="BodyText"/>
        <w:spacing w:before="90"/>
        <w:ind w:left="240"/>
      </w:pPr>
      <w:r>
        <w:t>and assigns to the other party of this Agreement and to the successors, administrators and assigns</w:t>
      </w:r>
    </w:p>
    <w:p w14:paraId="4AD04A6C" w14:textId="77777777" w:rsidR="00AD376D" w:rsidRDefault="00AD376D">
      <w:pPr>
        <w:sectPr w:rsidR="00AD376D">
          <w:pgSz w:w="12240" w:h="15840"/>
          <w:pgMar w:top="1360" w:right="1320" w:bottom="640" w:left="1200" w:header="0" w:footer="458" w:gutter="0"/>
          <w:cols w:space="720"/>
        </w:sectPr>
      </w:pPr>
    </w:p>
    <w:p w14:paraId="33C3DBA4" w14:textId="77777777" w:rsidR="00AD376D" w:rsidRDefault="004628FA">
      <w:pPr>
        <w:pStyle w:val="BodyText"/>
        <w:spacing w:before="72" w:line="480" w:lineRule="auto"/>
        <w:ind w:left="240" w:right="116"/>
        <w:jc w:val="both"/>
      </w:pPr>
      <w:r>
        <w:lastRenderedPageBreak/>
        <w:t xml:space="preserve">of the other party of this Agreement, in respect to all covenants of this Agreement. Except as stated above, neither the District nor Consultant shall assign, sublet or transfer its interest in this Agreement without the written consent of the other. Nothing herein shall be construed </w:t>
      </w:r>
      <w:proofErr w:type="gramStart"/>
      <w:r>
        <w:t>as  creating</w:t>
      </w:r>
      <w:proofErr w:type="gramEnd"/>
      <w:r>
        <w:t xml:space="preserve"> any personal liability on the part of any officer or agent </w:t>
      </w:r>
      <w:r>
        <w:rPr>
          <w:spacing w:val="2"/>
        </w:rPr>
        <w:t xml:space="preserve">of </w:t>
      </w:r>
      <w:r>
        <w:t>any public body which may be a party</w:t>
      </w:r>
      <w:r>
        <w:rPr>
          <w:spacing w:val="-7"/>
        </w:rPr>
        <w:t xml:space="preserve"> </w:t>
      </w:r>
      <w:r>
        <w:t>hereto.</w:t>
      </w:r>
    </w:p>
    <w:p w14:paraId="7BCDE436" w14:textId="77777777" w:rsidR="00AD376D" w:rsidRDefault="004628FA">
      <w:pPr>
        <w:pStyle w:val="Heading1"/>
        <w:jc w:val="both"/>
        <w:rPr>
          <w:u w:val="none"/>
        </w:rPr>
      </w:pPr>
      <w:r>
        <w:rPr>
          <w:u w:val="thick"/>
        </w:rPr>
        <w:t>Section 18. DISPUTE RESOLUTION</w:t>
      </w:r>
    </w:p>
    <w:p w14:paraId="24B8F051" w14:textId="77777777" w:rsidR="00AD376D" w:rsidRDefault="00AD376D">
      <w:pPr>
        <w:pStyle w:val="BodyText"/>
        <w:spacing w:before="9"/>
        <w:rPr>
          <w:b/>
          <w:sz w:val="15"/>
        </w:rPr>
      </w:pPr>
    </w:p>
    <w:p w14:paraId="65E82146" w14:textId="77777777" w:rsidR="00AD376D" w:rsidRDefault="004628FA">
      <w:pPr>
        <w:pStyle w:val="ListParagraph"/>
        <w:numPr>
          <w:ilvl w:val="1"/>
          <w:numId w:val="3"/>
        </w:numPr>
        <w:tabs>
          <w:tab w:val="left" w:pos="1680"/>
          <w:tab w:val="left" w:pos="1681"/>
        </w:tabs>
        <w:spacing w:before="90"/>
        <w:rPr>
          <w:sz w:val="24"/>
          <w:u w:val="none"/>
        </w:rPr>
      </w:pPr>
      <w:r>
        <w:rPr>
          <w:sz w:val="24"/>
          <w:u w:val="none"/>
        </w:rPr>
        <w:t>In the event of a dispute between the Parties for obligations under this Agreement,</w:t>
      </w:r>
    </w:p>
    <w:p w14:paraId="15517012" w14:textId="77777777" w:rsidR="00AD376D" w:rsidRDefault="00AD376D">
      <w:pPr>
        <w:pStyle w:val="BodyText"/>
        <w:spacing w:before="2"/>
        <w:rPr>
          <w:sz w:val="16"/>
        </w:rPr>
      </w:pPr>
    </w:p>
    <w:p w14:paraId="70451CC1" w14:textId="77777777" w:rsidR="00AD376D" w:rsidRDefault="004628FA">
      <w:pPr>
        <w:pStyle w:val="BodyText"/>
        <w:spacing w:before="90" w:line="480" w:lineRule="auto"/>
        <w:ind w:left="240" w:right="116"/>
        <w:jc w:val="both"/>
      </w:pPr>
      <w:r>
        <w:t>either Party may request the following dispute resolution process. The Parties shall continue the performance of their obligations under this Agreement notwithstanding the existence of a dispute.</w:t>
      </w:r>
    </w:p>
    <w:p w14:paraId="266D1D7D" w14:textId="77777777" w:rsidR="00AD376D" w:rsidRDefault="004628FA">
      <w:pPr>
        <w:pStyle w:val="ListParagraph"/>
        <w:numPr>
          <w:ilvl w:val="2"/>
          <w:numId w:val="3"/>
        </w:numPr>
        <w:tabs>
          <w:tab w:val="left" w:pos="2364"/>
          <w:tab w:val="left" w:pos="2365"/>
        </w:tabs>
        <w:spacing w:before="1"/>
        <w:rPr>
          <w:sz w:val="24"/>
          <w:u w:val="none"/>
        </w:rPr>
      </w:pPr>
      <w:r>
        <w:rPr>
          <w:sz w:val="24"/>
          <w:u w:val="none"/>
        </w:rPr>
        <w:t>The</w:t>
      </w:r>
      <w:r>
        <w:rPr>
          <w:spacing w:val="15"/>
          <w:sz w:val="24"/>
          <w:u w:val="none"/>
        </w:rPr>
        <w:t xml:space="preserve"> </w:t>
      </w:r>
      <w:r>
        <w:rPr>
          <w:sz w:val="24"/>
          <w:u w:val="none"/>
        </w:rPr>
        <w:t>Parties</w:t>
      </w:r>
      <w:r>
        <w:rPr>
          <w:spacing w:val="18"/>
          <w:sz w:val="24"/>
          <w:u w:val="none"/>
        </w:rPr>
        <w:t xml:space="preserve"> </w:t>
      </w:r>
      <w:r>
        <w:rPr>
          <w:sz w:val="24"/>
          <w:u w:val="none"/>
        </w:rPr>
        <w:t>are</w:t>
      </w:r>
      <w:r>
        <w:rPr>
          <w:spacing w:val="17"/>
          <w:sz w:val="24"/>
          <w:u w:val="none"/>
        </w:rPr>
        <w:t xml:space="preserve"> </w:t>
      </w:r>
      <w:r>
        <w:rPr>
          <w:sz w:val="24"/>
          <w:u w:val="none"/>
        </w:rPr>
        <w:t>committed</w:t>
      </w:r>
      <w:r>
        <w:rPr>
          <w:spacing w:val="16"/>
          <w:sz w:val="24"/>
          <w:u w:val="none"/>
        </w:rPr>
        <w:t xml:space="preserve"> </w:t>
      </w:r>
      <w:r>
        <w:rPr>
          <w:sz w:val="24"/>
          <w:u w:val="none"/>
        </w:rPr>
        <w:t>to</w:t>
      </w:r>
      <w:r>
        <w:rPr>
          <w:spacing w:val="20"/>
          <w:sz w:val="24"/>
          <w:u w:val="none"/>
        </w:rPr>
        <w:t xml:space="preserve"> </w:t>
      </w:r>
      <w:r>
        <w:rPr>
          <w:sz w:val="24"/>
          <w:u w:val="none"/>
        </w:rPr>
        <w:t>working</w:t>
      </w:r>
      <w:r>
        <w:rPr>
          <w:spacing w:val="15"/>
          <w:sz w:val="24"/>
          <w:u w:val="none"/>
        </w:rPr>
        <w:t xml:space="preserve"> </w:t>
      </w:r>
      <w:r>
        <w:rPr>
          <w:sz w:val="24"/>
          <w:u w:val="none"/>
        </w:rPr>
        <w:t>with</w:t>
      </w:r>
      <w:r>
        <w:rPr>
          <w:spacing w:val="20"/>
          <w:sz w:val="24"/>
          <w:u w:val="none"/>
        </w:rPr>
        <w:t xml:space="preserve"> </w:t>
      </w:r>
      <w:r>
        <w:rPr>
          <w:sz w:val="24"/>
          <w:u w:val="none"/>
        </w:rPr>
        <w:t>each</w:t>
      </w:r>
      <w:r>
        <w:rPr>
          <w:spacing w:val="20"/>
          <w:sz w:val="24"/>
          <w:u w:val="none"/>
        </w:rPr>
        <w:t xml:space="preserve"> </w:t>
      </w:r>
      <w:r>
        <w:rPr>
          <w:sz w:val="24"/>
          <w:u w:val="none"/>
        </w:rPr>
        <w:t>other</w:t>
      </w:r>
      <w:r>
        <w:rPr>
          <w:spacing w:val="15"/>
          <w:sz w:val="24"/>
          <w:u w:val="none"/>
        </w:rPr>
        <w:t xml:space="preserve"> </w:t>
      </w:r>
      <w:r>
        <w:rPr>
          <w:sz w:val="24"/>
          <w:u w:val="none"/>
        </w:rPr>
        <w:t>to</w:t>
      </w:r>
      <w:r>
        <w:rPr>
          <w:spacing w:val="17"/>
          <w:sz w:val="24"/>
          <w:u w:val="none"/>
        </w:rPr>
        <w:t xml:space="preserve"> </w:t>
      </w:r>
      <w:r>
        <w:rPr>
          <w:sz w:val="24"/>
          <w:u w:val="none"/>
        </w:rPr>
        <w:t>resolve</w:t>
      </w:r>
      <w:r>
        <w:rPr>
          <w:spacing w:val="16"/>
          <w:sz w:val="24"/>
          <w:u w:val="none"/>
        </w:rPr>
        <w:t xml:space="preserve"> </w:t>
      </w:r>
      <w:r>
        <w:rPr>
          <w:sz w:val="24"/>
          <w:u w:val="none"/>
        </w:rPr>
        <w:t>disputes</w:t>
      </w:r>
    </w:p>
    <w:p w14:paraId="4311042D" w14:textId="77777777" w:rsidR="00AD376D" w:rsidRDefault="00AD376D">
      <w:pPr>
        <w:pStyle w:val="BodyText"/>
        <w:spacing w:before="2"/>
        <w:rPr>
          <w:sz w:val="16"/>
        </w:rPr>
      </w:pPr>
    </w:p>
    <w:p w14:paraId="7ED9FBEC" w14:textId="77777777" w:rsidR="00AD376D" w:rsidRDefault="004628FA">
      <w:pPr>
        <w:pStyle w:val="BodyText"/>
        <w:spacing w:before="90" w:line="480" w:lineRule="auto"/>
        <w:ind w:left="960" w:right="117"/>
        <w:jc w:val="both"/>
      </w:pPr>
      <w:r>
        <w:t xml:space="preserve">and agree to communicate regularly </w:t>
      </w:r>
      <w:proofErr w:type="gramStart"/>
      <w:r>
        <w:t>so as to</w:t>
      </w:r>
      <w:proofErr w:type="gramEnd"/>
      <w:r>
        <w:t xml:space="preserve"> avoid or minimize disputes. The </w:t>
      </w:r>
      <w:proofErr w:type="gramStart"/>
      <w:r>
        <w:t>Parties  shall</w:t>
      </w:r>
      <w:proofErr w:type="gramEnd"/>
      <w:r>
        <w:t xml:space="preserve"> first try to resolve the dispute at the level of the designated representatives in Section 3. If the Parties are unable to resolve the dispute at that level within 10 working days, the Parties shall escalate the issue to the next higher level within their respective organizations to resolve the</w:t>
      </w:r>
      <w:r>
        <w:rPr>
          <w:spacing w:val="-2"/>
        </w:rPr>
        <w:t xml:space="preserve"> </w:t>
      </w:r>
      <w:r>
        <w:t>dispute.</w:t>
      </w:r>
    </w:p>
    <w:p w14:paraId="0BA29B2D" w14:textId="77777777" w:rsidR="00AD376D" w:rsidRDefault="004628FA">
      <w:pPr>
        <w:pStyle w:val="ListParagraph"/>
        <w:numPr>
          <w:ilvl w:val="2"/>
          <w:numId w:val="3"/>
        </w:numPr>
        <w:tabs>
          <w:tab w:val="left" w:pos="2364"/>
          <w:tab w:val="left" w:pos="2365"/>
        </w:tabs>
        <w:jc w:val="both"/>
        <w:rPr>
          <w:sz w:val="24"/>
          <w:u w:val="none"/>
        </w:rPr>
      </w:pPr>
      <w:r>
        <w:rPr>
          <w:sz w:val="24"/>
          <w:u w:val="none"/>
        </w:rPr>
        <w:t>If the Parties are unable to resolve the dispute through the above</w:t>
      </w:r>
      <w:r>
        <w:rPr>
          <w:spacing w:val="50"/>
          <w:sz w:val="24"/>
          <w:u w:val="none"/>
        </w:rPr>
        <w:t xml:space="preserve"> </w:t>
      </w:r>
      <w:r>
        <w:rPr>
          <w:sz w:val="24"/>
          <w:u w:val="none"/>
        </w:rPr>
        <w:t>meetings,</w:t>
      </w:r>
    </w:p>
    <w:p w14:paraId="7827CC5C" w14:textId="77777777" w:rsidR="00AD376D" w:rsidRDefault="00AD376D">
      <w:pPr>
        <w:pStyle w:val="BodyText"/>
        <w:spacing w:before="2"/>
        <w:rPr>
          <w:sz w:val="16"/>
        </w:rPr>
      </w:pPr>
    </w:p>
    <w:p w14:paraId="29D7DC69" w14:textId="77777777" w:rsidR="00AD376D" w:rsidRDefault="004628FA">
      <w:pPr>
        <w:pStyle w:val="BodyText"/>
        <w:spacing w:before="90" w:line="480" w:lineRule="auto"/>
        <w:ind w:left="960" w:right="116"/>
        <w:jc w:val="both"/>
      </w:pPr>
      <w:r>
        <w:t>then on the written notice of either party requesting the matter may be taken to mediation, the Parties shall begin the mediation process within 20 days of such notice. The Parties shall select a mediator, who is experienced in consulting design and construction administration services. The mediator shall review all documents and written invoices, in order to accurately and effectively resolve the dispute. The mediator shall call a meeting between the Parties within 10 working days after mediator appointment, which meeting shall be attended by at least the respective representatives in Section 3. The Parties shall</w:t>
      </w:r>
    </w:p>
    <w:p w14:paraId="592F6CB4" w14:textId="77777777" w:rsidR="00AD376D" w:rsidRDefault="00AD376D">
      <w:pPr>
        <w:spacing w:line="480" w:lineRule="auto"/>
        <w:jc w:val="both"/>
        <w:sectPr w:rsidR="00AD376D">
          <w:pgSz w:w="12240" w:h="15840"/>
          <w:pgMar w:top="1360" w:right="1320" w:bottom="640" w:left="1200" w:header="0" w:footer="458" w:gutter="0"/>
          <w:cols w:space="720"/>
        </w:sectPr>
      </w:pPr>
    </w:p>
    <w:p w14:paraId="0B6A16F3" w14:textId="77777777" w:rsidR="00AD376D" w:rsidRDefault="004628FA">
      <w:pPr>
        <w:pStyle w:val="BodyText"/>
        <w:spacing w:before="72" w:line="480" w:lineRule="auto"/>
        <w:ind w:left="960" w:right="113"/>
        <w:jc w:val="both"/>
      </w:pPr>
      <w:r>
        <w:lastRenderedPageBreak/>
        <w:t>attempt in good faith to resolve the dispute. The Parties agree to follow the Uniform Mediation Act, Chapter 2710 of the Ohio Revised Code. The Parties shall share the cost of the mediator equally.</w:t>
      </w:r>
    </w:p>
    <w:p w14:paraId="7FFF2EC8" w14:textId="77777777" w:rsidR="00AD376D" w:rsidRDefault="004628FA">
      <w:pPr>
        <w:pStyle w:val="ListParagraph"/>
        <w:numPr>
          <w:ilvl w:val="2"/>
          <w:numId w:val="3"/>
        </w:numPr>
        <w:tabs>
          <w:tab w:val="left" w:pos="2724"/>
          <w:tab w:val="left" w:pos="2725"/>
        </w:tabs>
        <w:ind w:left="2725" w:hanging="1765"/>
        <w:jc w:val="both"/>
        <w:rPr>
          <w:sz w:val="24"/>
          <w:u w:val="none"/>
        </w:rPr>
      </w:pPr>
      <w:r>
        <w:rPr>
          <w:sz w:val="24"/>
          <w:u w:val="none"/>
        </w:rPr>
        <w:t>Such</w:t>
      </w:r>
      <w:r>
        <w:rPr>
          <w:spacing w:val="20"/>
          <w:sz w:val="24"/>
          <w:u w:val="none"/>
        </w:rPr>
        <w:t xml:space="preserve"> </w:t>
      </w:r>
      <w:r>
        <w:rPr>
          <w:sz w:val="24"/>
          <w:u w:val="none"/>
        </w:rPr>
        <w:t>mediation</w:t>
      </w:r>
      <w:r>
        <w:rPr>
          <w:spacing w:val="20"/>
          <w:sz w:val="24"/>
          <w:u w:val="none"/>
        </w:rPr>
        <w:t xml:space="preserve"> </w:t>
      </w:r>
      <w:r>
        <w:rPr>
          <w:sz w:val="24"/>
          <w:u w:val="none"/>
        </w:rPr>
        <w:t>shall</w:t>
      </w:r>
      <w:r>
        <w:rPr>
          <w:spacing w:val="20"/>
          <w:sz w:val="24"/>
          <w:u w:val="none"/>
        </w:rPr>
        <w:t xml:space="preserve"> </w:t>
      </w:r>
      <w:r>
        <w:rPr>
          <w:sz w:val="24"/>
          <w:u w:val="none"/>
        </w:rPr>
        <w:t>be</w:t>
      </w:r>
      <w:r>
        <w:rPr>
          <w:spacing w:val="16"/>
          <w:sz w:val="24"/>
          <w:u w:val="none"/>
        </w:rPr>
        <w:t xml:space="preserve"> </w:t>
      </w:r>
      <w:r>
        <w:rPr>
          <w:sz w:val="24"/>
          <w:u w:val="none"/>
        </w:rPr>
        <w:t>non-binding</w:t>
      </w:r>
      <w:r>
        <w:rPr>
          <w:spacing w:val="16"/>
          <w:sz w:val="24"/>
          <w:u w:val="none"/>
        </w:rPr>
        <w:t xml:space="preserve"> </w:t>
      </w:r>
      <w:r>
        <w:rPr>
          <w:sz w:val="24"/>
          <w:u w:val="none"/>
        </w:rPr>
        <w:t>between</w:t>
      </w:r>
      <w:r>
        <w:rPr>
          <w:spacing w:val="20"/>
          <w:sz w:val="24"/>
          <w:u w:val="none"/>
        </w:rPr>
        <w:t xml:space="preserve"> </w:t>
      </w:r>
      <w:r>
        <w:rPr>
          <w:sz w:val="24"/>
          <w:u w:val="none"/>
        </w:rPr>
        <w:t>the</w:t>
      </w:r>
      <w:r>
        <w:rPr>
          <w:spacing w:val="21"/>
          <w:sz w:val="24"/>
          <w:u w:val="none"/>
        </w:rPr>
        <w:t xml:space="preserve"> </w:t>
      </w:r>
      <w:r>
        <w:rPr>
          <w:sz w:val="24"/>
          <w:u w:val="none"/>
        </w:rPr>
        <w:t>Parties</w:t>
      </w:r>
      <w:r>
        <w:rPr>
          <w:spacing w:val="18"/>
          <w:sz w:val="24"/>
          <w:u w:val="none"/>
        </w:rPr>
        <w:t xml:space="preserve"> </w:t>
      </w:r>
      <w:r>
        <w:rPr>
          <w:sz w:val="24"/>
          <w:u w:val="none"/>
        </w:rPr>
        <w:t>and</w:t>
      </w:r>
      <w:r>
        <w:rPr>
          <w:spacing w:val="20"/>
          <w:sz w:val="24"/>
          <w:u w:val="none"/>
        </w:rPr>
        <w:t xml:space="preserve"> </w:t>
      </w:r>
      <w:r>
        <w:rPr>
          <w:sz w:val="24"/>
          <w:u w:val="none"/>
        </w:rPr>
        <w:t>shall</w:t>
      </w:r>
      <w:r>
        <w:rPr>
          <w:spacing w:val="20"/>
          <w:sz w:val="24"/>
          <w:u w:val="none"/>
        </w:rPr>
        <w:t xml:space="preserve"> </w:t>
      </w:r>
      <w:r>
        <w:rPr>
          <w:sz w:val="24"/>
          <w:u w:val="none"/>
        </w:rPr>
        <w:t>be</w:t>
      </w:r>
    </w:p>
    <w:p w14:paraId="7BB2ABEF" w14:textId="77777777" w:rsidR="00AD376D" w:rsidRDefault="00AD376D">
      <w:pPr>
        <w:pStyle w:val="BodyText"/>
        <w:spacing w:before="2"/>
        <w:rPr>
          <w:sz w:val="16"/>
        </w:rPr>
      </w:pPr>
    </w:p>
    <w:p w14:paraId="107AE4A4" w14:textId="77777777" w:rsidR="00AD376D" w:rsidRDefault="004628FA">
      <w:pPr>
        <w:pStyle w:val="BodyText"/>
        <w:spacing w:before="90" w:line="480" w:lineRule="auto"/>
        <w:ind w:left="960" w:right="121"/>
        <w:jc w:val="both"/>
      </w:pPr>
      <w:r>
        <w:t>kept confidential. If the dispute is resolved and settled through the mediation process, the decision will be implemented by a written agreement signed by both Parties. If the dispute is unable to be resolved through mediation, the Parties agree to submit the dispute to the appropriate jurisdiction as per Section 20.2 below.</w:t>
      </w:r>
    </w:p>
    <w:p w14:paraId="55A221F2" w14:textId="77777777" w:rsidR="00AD376D" w:rsidRDefault="004628FA">
      <w:pPr>
        <w:pStyle w:val="Heading1"/>
        <w:tabs>
          <w:tab w:val="left" w:pos="1646"/>
        </w:tabs>
        <w:spacing w:before="6"/>
        <w:rPr>
          <w:u w:val="none"/>
        </w:rPr>
      </w:pPr>
      <w:r>
        <w:rPr>
          <w:u w:val="thick"/>
        </w:rPr>
        <w:t>Section</w:t>
      </w:r>
      <w:r>
        <w:rPr>
          <w:spacing w:val="-1"/>
          <w:u w:val="thick"/>
        </w:rPr>
        <w:t xml:space="preserve"> </w:t>
      </w:r>
      <w:r>
        <w:rPr>
          <w:u w:val="thick"/>
        </w:rPr>
        <w:t>19.</w:t>
      </w:r>
      <w:r>
        <w:rPr>
          <w:u w:val="thick"/>
        </w:rPr>
        <w:tab/>
        <w:t>CONSTRUCTION</w:t>
      </w:r>
    </w:p>
    <w:p w14:paraId="47FD2DDC" w14:textId="77777777" w:rsidR="00AD376D" w:rsidRDefault="00AD376D">
      <w:pPr>
        <w:pStyle w:val="BodyText"/>
        <w:spacing w:before="9"/>
        <w:rPr>
          <w:b/>
          <w:sz w:val="15"/>
        </w:rPr>
      </w:pPr>
    </w:p>
    <w:p w14:paraId="56D52ECE" w14:textId="77777777" w:rsidR="00AD376D" w:rsidRDefault="004628FA">
      <w:pPr>
        <w:pStyle w:val="BodyText"/>
        <w:tabs>
          <w:tab w:val="left" w:pos="1824"/>
        </w:tabs>
        <w:spacing w:before="90"/>
        <w:ind w:left="960"/>
      </w:pPr>
      <w:r>
        <w:rPr>
          <w:b/>
          <w:u w:val="thick"/>
        </w:rPr>
        <w:t>19.1</w:t>
      </w:r>
      <w:r>
        <w:rPr>
          <w:b/>
        </w:rPr>
        <w:tab/>
      </w:r>
      <w:r>
        <w:t>All</w:t>
      </w:r>
      <w:r>
        <w:rPr>
          <w:spacing w:val="51"/>
        </w:rPr>
        <w:t xml:space="preserve"> </w:t>
      </w:r>
      <w:r>
        <w:t>terms</w:t>
      </w:r>
      <w:r>
        <w:rPr>
          <w:spacing w:val="51"/>
        </w:rPr>
        <w:t xml:space="preserve"> </w:t>
      </w:r>
      <w:r>
        <w:t>and</w:t>
      </w:r>
      <w:r>
        <w:rPr>
          <w:spacing w:val="50"/>
        </w:rPr>
        <w:t xml:space="preserve"> </w:t>
      </w:r>
      <w:r>
        <w:t>words</w:t>
      </w:r>
      <w:r>
        <w:rPr>
          <w:spacing w:val="50"/>
        </w:rPr>
        <w:t xml:space="preserve"> </w:t>
      </w:r>
      <w:r>
        <w:t>used</w:t>
      </w:r>
      <w:r>
        <w:rPr>
          <w:spacing w:val="50"/>
        </w:rPr>
        <w:t xml:space="preserve"> </w:t>
      </w:r>
      <w:r>
        <w:t>in</w:t>
      </w:r>
      <w:r>
        <w:rPr>
          <w:spacing w:val="51"/>
        </w:rPr>
        <w:t xml:space="preserve"> </w:t>
      </w:r>
      <w:r>
        <w:t>this</w:t>
      </w:r>
      <w:r>
        <w:rPr>
          <w:spacing w:val="50"/>
        </w:rPr>
        <w:t xml:space="preserve"> </w:t>
      </w:r>
      <w:r>
        <w:t>Agreement,</w:t>
      </w:r>
      <w:r>
        <w:rPr>
          <w:spacing w:val="51"/>
        </w:rPr>
        <w:t xml:space="preserve"> </w:t>
      </w:r>
      <w:r>
        <w:t>regardless</w:t>
      </w:r>
      <w:r>
        <w:rPr>
          <w:spacing w:val="51"/>
        </w:rPr>
        <w:t xml:space="preserve"> </w:t>
      </w:r>
      <w:r>
        <w:t>of</w:t>
      </w:r>
      <w:r>
        <w:rPr>
          <w:spacing w:val="50"/>
        </w:rPr>
        <w:t xml:space="preserve"> </w:t>
      </w:r>
      <w:r>
        <w:t>the</w:t>
      </w:r>
      <w:r>
        <w:rPr>
          <w:spacing w:val="50"/>
        </w:rPr>
        <w:t xml:space="preserve"> </w:t>
      </w:r>
      <w:r>
        <w:t>number</w:t>
      </w:r>
      <w:r>
        <w:rPr>
          <w:spacing w:val="50"/>
        </w:rPr>
        <w:t xml:space="preserve"> </w:t>
      </w:r>
      <w:r>
        <w:t>and</w:t>
      </w:r>
    </w:p>
    <w:p w14:paraId="4B718587" w14:textId="77777777" w:rsidR="00AD376D" w:rsidRDefault="00AD376D">
      <w:pPr>
        <w:pStyle w:val="BodyText"/>
        <w:spacing w:before="2"/>
        <w:rPr>
          <w:sz w:val="16"/>
        </w:rPr>
      </w:pPr>
    </w:p>
    <w:p w14:paraId="5D1C6D13" w14:textId="77777777" w:rsidR="00AD376D" w:rsidRDefault="004628FA">
      <w:pPr>
        <w:pStyle w:val="BodyText"/>
        <w:spacing w:before="90" w:line="480" w:lineRule="auto"/>
        <w:ind w:left="240" w:right="112"/>
        <w:jc w:val="both"/>
      </w:pPr>
      <w:r>
        <w:t>gender in which they are used, shall be deemed and construed to include any other number, singular or plural, and any other gender, masculine, feminine or neuter, as the context or sense of this Agreement or any paragraph or clause herein may require, the same as if such words had been fully and properly written in the number and gender. Consultant agrees that no representations or warranties of any type shall be binding upon the District, unless expressly authorized in writing herein. In the event of any variance between the provisions of this Agreement and Consultant’s Scope of Services (Exhibit “B”), the provisions of this Agreement shall govern. The headings of sections and paragraphs, if any, to the extent used herein are used for reference only, and in no way define, limit or transcribe the scope or intent of any provision hereof. This Agreement may be executed in any number of counterparts, each of which, when so executed and delivered in any number of counterparts, shall be deemed original, but such counterparts together shall constitute but one and the same instrument. Invalidation of any provisions of this Agreement or any paragraph, sentence, clause, phrase, or word herein or the</w:t>
      </w:r>
    </w:p>
    <w:p w14:paraId="2691545C" w14:textId="77777777" w:rsidR="00AD376D" w:rsidRDefault="00AD376D">
      <w:pPr>
        <w:spacing w:line="480" w:lineRule="auto"/>
        <w:jc w:val="both"/>
        <w:sectPr w:rsidR="00AD376D">
          <w:pgSz w:w="12240" w:h="15840"/>
          <w:pgMar w:top="1360" w:right="1320" w:bottom="640" w:left="1200" w:header="0" w:footer="458" w:gutter="0"/>
          <w:cols w:space="720"/>
        </w:sectPr>
      </w:pPr>
    </w:p>
    <w:p w14:paraId="305E1AD3" w14:textId="77777777" w:rsidR="00AD376D" w:rsidRDefault="004628FA">
      <w:pPr>
        <w:pStyle w:val="BodyText"/>
        <w:spacing w:before="72" w:line="480" w:lineRule="auto"/>
        <w:ind w:left="240" w:right="162"/>
      </w:pPr>
      <w:r>
        <w:lastRenderedPageBreak/>
        <w:t>application thereof in any given circumstance shall not affect the validity of any other provision of this Agreement.</w:t>
      </w:r>
    </w:p>
    <w:p w14:paraId="2537DC7B" w14:textId="77777777" w:rsidR="00AD376D" w:rsidRDefault="004628FA">
      <w:pPr>
        <w:pStyle w:val="Heading1"/>
        <w:tabs>
          <w:tab w:val="left" w:pos="1586"/>
        </w:tabs>
        <w:rPr>
          <w:u w:val="none"/>
        </w:rPr>
      </w:pPr>
      <w:r>
        <w:rPr>
          <w:u w:val="thick"/>
        </w:rPr>
        <w:t>Section</w:t>
      </w:r>
      <w:r>
        <w:rPr>
          <w:spacing w:val="-1"/>
          <w:u w:val="thick"/>
        </w:rPr>
        <w:t xml:space="preserve"> </w:t>
      </w:r>
      <w:r>
        <w:rPr>
          <w:u w:val="thick"/>
        </w:rPr>
        <w:t>20.</w:t>
      </w:r>
      <w:r>
        <w:rPr>
          <w:u w:val="thick"/>
        </w:rPr>
        <w:tab/>
        <w:t>MISCELLANEOUS</w:t>
      </w:r>
    </w:p>
    <w:p w14:paraId="6B122DA0" w14:textId="77777777" w:rsidR="00AD376D" w:rsidRDefault="00AD376D">
      <w:pPr>
        <w:pStyle w:val="BodyText"/>
        <w:spacing w:before="9"/>
        <w:rPr>
          <w:b/>
          <w:sz w:val="15"/>
        </w:rPr>
      </w:pPr>
    </w:p>
    <w:p w14:paraId="336D5640" w14:textId="77777777" w:rsidR="00AD376D" w:rsidRDefault="004628FA">
      <w:pPr>
        <w:pStyle w:val="ListParagraph"/>
        <w:numPr>
          <w:ilvl w:val="1"/>
          <w:numId w:val="2"/>
        </w:numPr>
        <w:tabs>
          <w:tab w:val="left" w:pos="1824"/>
          <w:tab w:val="left" w:pos="1825"/>
          <w:tab w:val="left" w:pos="3224"/>
        </w:tabs>
        <w:spacing w:before="90"/>
        <w:rPr>
          <w:sz w:val="24"/>
          <w:u w:val="none"/>
        </w:rPr>
      </w:pPr>
      <w:r>
        <w:rPr>
          <w:sz w:val="24"/>
        </w:rPr>
        <w:t>Copyrights</w:t>
      </w:r>
      <w:r>
        <w:rPr>
          <w:sz w:val="24"/>
          <w:u w:val="none"/>
        </w:rPr>
        <w:t>.</w:t>
      </w:r>
      <w:r>
        <w:rPr>
          <w:sz w:val="24"/>
          <w:u w:val="none"/>
        </w:rPr>
        <w:tab/>
        <w:t>The</w:t>
      </w:r>
      <w:r>
        <w:rPr>
          <w:spacing w:val="12"/>
          <w:sz w:val="24"/>
          <w:u w:val="none"/>
        </w:rPr>
        <w:t xml:space="preserve"> </w:t>
      </w:r>
      <w:r>
        <w:rPr>
          <w:sz w:val="24"/>
          <w:u w:val="none"/>
        </w:rPr>
        <w:t>Consultant</w:t>
      </w:r>
      <w:r>
        <w:rPr>
          <w:spacing w:val="15"/>
          <w:sz w:val="24"/>
          <w:u w:val="none"/>
        </w:rPr>
        <w:t xml:space="preserve"> </w:t>
      </w:r>
      <w:r>
        <w:rPr>
          <w:sz w:val="24"/>
          <w:u w:val="none"/>
        </w:rPr>
        <w:t>acknowledges</w:t>
      </w:r>
      <w:r>
        <w:rPr>
          <w:spacing w:val="13"/>
          <w:sz w:val="24"/>
          <w:u w:val="none"/>
        </w:rPr>
        <w:t xml:space="preserve"> </w:t>
      </w:r>
      <w:r>
        <w:rPr>
          <w:sz w:val="24"/>
          <w:u w:val="none"/>
        </w:rPr>
        <w:t>and</w:t>
      </w:r>
      <w:r>
        <w:rPr>
          <w:spacing w:val="13"/>
          <w:sz w:val="24"/>
          <w:u w:val="none"/>
        </w:rPr>
        <w:t xml:space="preserve"> </w:t>
      </w:r>
      <w:r>
        <w:rPr>
          <w:sz w:val="24"/>
          <w:u w:val="none"/>
        </w:rPr>
        <w:t>agrees</w:t>
      </w:r>
      <w:r>
        <w:rPr>
          <w:spacing w:val="13"/>
          <w:sz w:val="24"/>
          <w:u w:val="none"/>
        </w:rPr>
        <w:t xml:space="preserve"> </w:t>
      </w:r>
      <w:r>
        <w:rPr>
          <w:sz w:val="24"/>
          <w:u w:val="none"/>
        </w:rPr>
        <w:t>to</w:t>
      </w:r>
      <w:r>
        <w:rPr>
          <w:spacing w:val="15"/>
          <w:sz w:val="24"/>
          <w:u w:val="none"/>
        </w:rPr>
        <w:t xml:space="preserve"> </w:t>
      </w:r>
      <w:r>
        <w:rPr>
          <w:sz w:val="24"/>
          <w:u w:val="none"/>
        </w:rPr>
        <w:t>follow</w:t>
      </w:r>
      <w:r>
        <w:rPr>
          <w:spacing w:val="13"/>
          <w:sz w:val="24"/>
          <w:u w:val="none"/>
        </w:rPr>
        <w:t xml:space="preserve"> </w:t>
      </w:r>
      <w:r>
        <w:rPr>
          <w:sz w:val="24"/>
          <w:u w:val="none"/>
        </w:rPr>
        <w:t>the</w:t>
      </w:r>
      <w:r>
        <w:rPr>
          <w:spacing w:val="13"/>
          <w:sz w:val="24"/>
          <w:u w:val="none"/>
        </w:rPr>
        <w:t xml:space="preserve"> </w:t>
      </w:r>
      <w:r>
        <w:rPr>
          <w:sz w:val="24"/>
          <w:u w:val="none"/>
        </w:rPr>
        <w:t>EPA</w:t>
      </w:r>
    </w:p>
    <w:p w14:paraId="0492AA4C" w14:textId="77777777" w:rsidR="00AD376D" w:rsidRDefault="00AD376D">
      <w:pPr>
        <w:pStyle w:val="BodyText"/>
        <w:spacing w:before="2"/>
        <w:rPr>
          <w:sz w:val="16"/>
        </w:rPr>
      </w:pPr>
    </w:p>
    <w:p w14:paraId="099BDF4F" w14:textId="77777777" w:rsidR="00AD376D" w:rsidRDefault="004628FA">
      <w:pPr>
        <w:pStyle w:val="BodyText"/>
        <w:spacing w:before="90" w:line="480" w:lineRule="auto"/>
        <w:ind w:left="240" w:right="115"/>
        <w:jc w:val="both"/>
      </w:pPr>
      <w:r>
        <w:t xml:space="preserve">requirements of 40 CFR Part 30 regarding copyrights and rights in data for any discovery or invention which arise or is developed </w:t>
      </w:r>
      <w:proofErr w:type="gramStart"/>
      <w:r>
        <w:t>in the course of</w:t>
      </w:r>
      <w:proofErr w:type="gramEnd"/>
      <w:r>
        <w:t xml:space="preserve"> implementing this Agreement. All specific deliverables developed under this Agreement shall become the property of the District. All work product (including pre-existing intellectual property) of the Consultant in executing the Services shall remain the property of Consultant. Any inventions, patents, copyrights, computer software, or other intellectual property developed during the course of, or as a result of the Services shall remain the property of the Consultant.</w:t>
      </w:r>
    </w:p>
    <w:p w14:paraId="3BD287EE" w14:textId="77777777" w:rsidR="00AD376D" w:rsidRDefault="004628FA">
      <w:pPr>
        <w:pStyle w:val="ListParagraph"/>
        <w:numPr>
          <w:ilvl w:val="1"/>
          <w:numId w:val="2"/>
        </w:numPr>
        <w:tabs>
          <w:tab w:val="left" w:pos="1824"/>
          <w:tab w:val="left" w:pos="1825"/>
        </w:tabs>
        <w:spacing w:before="1"/>
        <w:rPr>
          <w:sz w:val="24"/>
          <w:u w:val="none"/>
        </w:rPr>
      </w:pPr>
      <w:r>
        <w:rPr>
          <w:sz w:val="24"/>
        </w:rPr>
        <w:t>Remedies</w:t>
      </w:r>
      <w:r>
        <w:rPr>
          <w:sz w:val="24"/>
          <w:u w:val="none"/>
        </w:rPr>
        <w:t>.</w:t>
      </w:r>
      <w:r>
        <w:rPr>
          <w:spacing w:val="31"/>
          <w:sz w:val="24"/>
          <w:u w:val="none"/>
        </w:rPr>
        <w:t xml:space="preserve"> </w:t>
      </w:r>
      <w:r>
        <w:rPr>
          <w:sz w:val="24"/>
          <w:u w:val="none"/>
        </w:rPr>
        <w:t>The</w:t>
      </w:r>
      <w:r>
        <w:rPr>
          <w:spacing w:val="13"/>
          <w:sz w:val="24"/>
          <w:u w:val="none"/>
        </w:rPr>
        <w:t xml:space="preserve"> </w:t>
      </w:r>
      <w:r>
        <w:rPr>
          <w:sz w:val="24"/>
          <w:u w:val="none"/>
        </w:rPr>
        <w:t>parties</w:t>
      </w:r>
      <w:r>
        <w:rPr>
          <w:spacing w:val="15"/>
          <w:sz w:val="24"/>
          <w:u w:val="none"/>
        </w:rPr>
        <w:t xml:space="preserve"> </w:t>
      </w:r>
      <w:r>
        <w:rPr>
          <w:sz w:val="24"/>
          <w:u w:val="none"/>
        </w:rPr>
        <w:t>agree</w:t>
      </w:r>
      <w:r>
        <w:rPr>
          <w:spacing w:val="13"/>
          <w:sz w:val="24"/>
          <w:u w:val="none"/>
        </w:rPr>
        <w:t xml:space="preserve"> </w:t>
      </w:r>
      <w:r>
        <w:rPr>
          <w:sz w:val="24"/>
          <w:u w:val="none"/>
        </w:rPr>
        <w:t>that</w:t>
      </w:r>
      <w:r>
        <w:rPr>
          <w:spacing w:val="15"/>
          <w:sz w:val="24"/>
          <w:u w:val="none"/>
        </w:rPr>
        <w:t xml:space="preserve"> </w:t>
      </w:r>
      <w:r>
        <w:rPr>
          <w:sz w:val="24"/>
          <w:u w:val="none"/>
        </w:rPr>
        <w:t>all</w:t>
      </w:r>
      <w:r>
        <w:rPr>
          <w:spacing w:val="15"/>
          <w:sz w:val="24"/>
          <w:u w:val="none"/>
        </w:rPr>
        <w:t xml:space="preserve"> </w:t>
      </w:r>
      <w:r>
        <w:rPr>
          <w:sz w:val="24"/>
          <w:u w:val="none"/>
        </w:rPr>
        <w:t>claims,</w:t>
      </w:r>
      <w:r>
        <w:rPr>
          <w:spacing w:val="15"/>
          <w:sz w:val="24"/>
          <w:u w:val="none"/>
        </w:rPr>
        <w:t xml:space="preserve"> </w:t>
      </w:r>
      <w:r>
        <w:rPr>
          <w:sz w:val="24"/>
          <w:u w:val="none"/>
        </w:rPr>
        <w:t>counter-claims,</w:t>
      </w:r>
      <w:r>
        <w:rPr>
          <w:spacing w:val="15"/>
          <w:sz w:val="24"/>
          <w:u w:val="none"/>
        </w:rPr>
        <w:t xml:space="preserve"> </w:t>
      </w:r>
      <w:r>
        <w:rPr>
          <w:sz w:val="24"/>
          <w:u w:val="none"/>
        </w:rPr>
        <w:t>disputes</w:t>
      </w:r>
      <w:r>
        <w:rPr>
          <w:spacing w:val="15"/>
          <w:sz w:val="24"/>
          <w:u w:val="none"/>
        </w:rPr>
        <w:t xml:space="preserve"> </w:t>
      </w:r>
      <w:r>
        <w:rPr>
          <w:sz w:val="24"/>
          <w:u w:val="none"/>
        </w:rPr>
        <w:t>and</w:t>
      </w:r>
      <w:r>
        <w:rPr>
          <w:spacing w:val="16"/>
          <w:sz w:val="24"/>
          <w:u w:val="none"/>
        </w:rPr>
        <w:t xml:space="preserve"> </w:t>
      </w:r>
      <w:r>
        <w:rPr>
          <w:sz w:val="24"/>
          <w:u w:val="none"/>
        </w:rPr>
        <w:t>other</w:t>
      </w:r>
    </w:p>
    <w:p w14:paraId="16B59213" w14:textId="77777777" w:rsidR="00AD376D" w:rsidRDefault="00AD376D">
      <w:pPr>
        <w:pStyle w:val="BodyText"/>
        <w:spacing w:before="2"/>
        <w:rPr>
          <w:sz w:val="16"/>
        </w:rPr>
      </w:pPr>
    </w:p>
    <w:p w14:paraId="4EB1A9DC" w14:textId="77777777" w:rsidR="00AD376D" w:rsidRDefault="004628FA">
      <w:pPr>
        <w:pStyle w:val="BodyText"/>
        <w:spacing w:before="90" w:line="480" w:lineRule="auto"/>
        <w:ind w:left="240" w:right="116"/>
        <w:jc w:val="both"/>
      </w:pPr>
      <w:r>
        <w:t>matters in question between the District and the Consultant arising out of or relating to this Agreement, or the breach thereof, will be decided at law. This Agreement shall be governed by and interpreted according to the law of the State of Ohio.</w:t>
      </w:r>
    </w:p>
    <w:p w14:paraId="10CE374A" w14:textId="77777777" w:rsidR="00AD376D" w:rsidRDefault="004628FA">
      <w:pPr>
        <w:pStyle w:val="ListParagraph"/>
        <w:numPr>
          <w:ilvl w:val="1"/>
          <w:numId w:val="2"/>
        </w:numPr>
        <w:tabs>
          <w:tab w:val="left" w:pos="1824"/>
          <w:tab w:val="left" w:pos="1825"/>
          <w:tab w:val="left" w:pos="3962"/>
        </w:tabs>
        <w:rPr>
          <w:sz w:val="24"/>
          <w:u w:val="none"/>
        </w:rPr>
      </w:pPr>
      <w:proofErr w:type="gramStart"/>
      <w:r>
        <w:rPr>
          <w:sz w:val="24"/>
        </w:rPr>
        <w:t xml:space="preserve">Defective </w:t>
      </w:r>
      <w:r>
        <w:rPr>
          <w:spacing w:val="26"/>
          <w:sz w:val="24"/>
        </w:rPr>
        <w:t xml:space="preserve"> </w:t>
      </w:r>
      <w:r>
        <w:rPr>
          <w:sz w:val="24"/>
        </w:rPr>
        <w:t>Pricing</w:t>
      </w:r>
      <w:proofErr w:type="gramEnd"/>
      <w:r>
        <w:rPr>
          <w:sz w:val="24"/>
          <w:u w:val="none"/>
        </w:rPr>
        <w:t>.</w:t>
      </w:r>
      <w:r>
        <w:rPr>
          <w:sz w:val="24"/>
          <w:u w:val="none"/>
        </w:rPr>
        <w:tab/>
        <w:t>The Consultant and subconsultant, where</w:t>
      </w:r>
      <w:r>
        <w:rPr>
          <w:spacing w:val="31"/>
          <w:sz w:val="24"/>
          <w:u w:val="none"/>
        </w:rPr>
        <w:t xml:space="preserve"> </w:t>
      </w:r>
      <w:r>
        <w:rPr>
          <w:sz w:val="24"/>
          <w:u w:val="none"/>
        </w:rPr>
        <w:t>appropriate,</w:t>
      </w:r>
    </w:p>
    <w:p w14:paraId="522BC79B" w14:textId="77777777" w:rsidR="00AD376D" w:rsidRDefault="00AD376D">
      <w:pPr>
        <w:pStyle w:val="BodyText"/>
        <w:spacing w:before="2"/>
        <w:rPr>
          <w:sz w:val="16"/>
        </w:rPr>
      </w:pPr>
    </w:p>
    <w:p w14:paraId="74956836" w14:textId="77777777" w:rsidR="00AD376D" w:rsidRDefault="004628FA">
      <w:pPr>
        <w:pStyle w:val="BodyText"/>
        <w:spacing w:before="90" w:line="480" w:lineRule="auto"/>
        <w:ind w:left="240" w:right="120"/>
        <w:jc w:val="both"/>
      </w:pPr>
      <w:r>
        <w:t xml:space="preserve">warrant that cost and pricing data submitted for evaluation with respect to negotiated agreements, lower tier </w:t>
      </w:r>
      <w:proofErr w:type="spellStart"/>
      <w:r>
        <w:t>subagreements</w:t>
      </w:r>
      <w:proofErr w:type="spellEnd"/>
      <w:r>
        <w:t xml:space="preserve">, and change orders is based on current, accurate, and complete data supported by their books and records. If the District determines that any price (including profit) negotiated in connection with this Agreement, any lower tier </w:t>
      </w:r>
      <w:proofErr w:type="spellStart"/>
      <w:r>
        <w:t>subagreement</w:t>
      </w:r>
      <w:proofErr w:type="spellEnd"/>
      <w:r>
        <w:t xml:space="preserve"> or any amendment thereunder was increased by any significant sums because the data provided was incomplete, inaccurate, or not current at the time of submission, then such price or cost or profit shall be reduced accordingly; and the Agreement shall be modified in writing to reflect such action.</w:t>
      </w:r>
    </w:p>
    <w:p w14:paraId="22CBD6D5" w14:textId="77777777" w:rsidR="00AD376D" w:rsidRDefault="00AD376D">
      <w:pPr>
        <w:spacing w:line="480" w:lineRule="auto"/>
        <w:jc w:val="both"/>
        <w:sectPr w:rsidR="00AD376D">
          <w:pgSz w:w="12240" w:h="15840"/>
          <w:pgMar w:top="1360" w:right="1320" w:bottom="640" w:left="1200" w:header="0" w:footer="458" w:gutter="0"/>
          <w:cols w:space="720"/>
        </w:sectPr>
      </w:pPr>
    </w:p>
    <w:p w14:paraId="00FD5C8F" w14:textId="77777777" w:rsidR="00AD376D" w:rsidRDefault="004628FA">
      <w:pPr>
        <w:pStyle w:val="ListParagraph"/>
        <w:numPr>
          <w:ilvl w:val="1"/>
          <w:numId w:val="2"/>
        </w:numPr>
        <w:tabs>
          <w:tab w:val="left" w:pos="1824"/>
          <w:tab w:val="left" w:pos="1825"/>
        </w:tabs>
        <w:spacing w:before="72"/>
        <w:rPr>
          <w:sz w:val="24"/>
          <w:u w:val="none"/>
        </w:rPr>
      </w:pPr>
      <w:r>
        <w:rPr>
          <w:sz w:val="24"/>
        </w:rPr>
        <w:lastRenderedPageBreak/>
        <w:t>Contingent</w:t>
      </w:r>
      <w:r>
        <w:rPr>
          <w:spacing w:val="12"/>
          <w:sz w:val="24"/>
        </w:rPr>
        <w:t xml:space="preserve"> </w:t>
      </w:r>
      <w:r>
        <w:rPr>
          <w:sz w:val="24"/>
        </w:rPr>
        <w:t>Fees</w:t>
      </w:r>
      <w:r>
        <w:rPr>
          <w:sz w:val="24"/>
          <w:u w:val="none"/>
        </w:rPr>
        <w:t>.</w:t>
      </w:r>
      <w:r>
        <w:rPr>
          <w:spacing w:val="25"/>
          <w:sz w:val="24"/>
          <w:u w:val="none"/>
        </w:rPr>
        <w:t xml:space="preserve"> </w:t>
      </w:r>
      <w:r>
        <w:rPr>
          <w:sz w:val="24"/>
          <w:u w:val="none"/>
        </w:rPr>
        <w:t>The</w:t>
      </w:r>
      <w:r>
        <w:rPr>
          <w:spacing w:val="11"/>
          <w:sz w:val="24"/>
          <w:u w:val="none"/>
        </w:rPr>
        <w:t xml:space="preserve"> </w:t>
      </w:r>
      <w:r>
        <w:rPr>
          <w:sz w:val="24"/>
          <w:u w:val="none"/>
        </w:rPr>
        <w:t>Consultant</w:t>
      </w:r>
      <w:r>
        <w:rPr>
          <w:spacing w:val="13"/>
          <w:sz w:val="24"/>
          <w:u w:val="none"/>
        </w:rPr>
        <w:t xml:space="preserve"> </w:t>
      </w:r>
      <w:r>
        <w:rPr>
          <w:sz w:val="24"/>
          <w:u w:val="none"/>
        </w:rPr>
        <w:t>warrants</w:t>
      </w:r>
      <w:r>
        <w:rPr>
          <w:spacing w:val="12"/>
          <w:sz w:val="24"/>
          <w:u w:val="none"/>
        </w:rPr>
        <w:t xml:space="preserve"> </w:t>
      </w:r>
      <w:r>
        <w:rPr>
          <w:sz w:val="24"/>
          <w:u w:val="none"/>
        </w:rPr>
        <w:t>that</w:t>
      </w:r>
      <w:r>
        <w:rPr>
          <w:spacing w:val="12"/>
          <w:sz w:val="24"/>
          <w:u w:val="none"/>
        </w:rPr>
        <w:t xml:space="preserve"> </w:t>
      </w:r>
      <w:r>
        <w:rPr>
          <w:sz w:val="24"/>
          <w:u w:val="none"/>
        </w:rPr>
        <w:t>no</w:t>
      </w:r>
      <w:r>
        <w:rPr>
          <w:spacing w:val="12"/>
          <w:sz w:val="24"/>
          <w:u w:val="none"/>
        </w:rPr>
        <w:t xml:space="preserve"> </w:t>
      </w:r>
      <w:r>
        <w:rPr>
          <w:sz w:val="24"/>
          <w:u w:val="none"/>
        </w:rPr>
        <w:t>person</w:t>
      </w:r>
      <w:r>
        <w:rPr>
          <w:spacing w:val="11"/>
          <w:sz w:val="24"/>
          <w:u w:val="none"/>
        </w:rPr>
        <w:t xml:space="preserve"> </w:t>
      </w:r>
      <w:r>
        <w:rPr>
          <w:sz w:val="24"/>
          <w:u w:val="none"/>
        </w:rPr>
        <w:t>or</w:t>
      </w:r>
      <w:r>
        <w:rPr>
          <w:spacing w:val="11"/>
          <w:sz w:val="24"/>
          <w:u w:val="none"/>
        </w:rPr>
        <w:t xml:space="preserve"> </w:t>
      </w:r>
      <w:r>
        <w:rPr>
          <w:sz w:val="24"/>
          <w:u w:val="none"/>
        </w:rPr>
        <w:t>selling</w:t>
      </w:r>
      <w:r>
        <w:rPr>
          <w:spacing w:val="12"/>
          <w:sz w:val="24"/>
          <w:u w:val="none"/>
        </w:rPr>
        <w:t xml:space="preserve"> </w:t>
      </w:r>
      <w:r>
        <w:rPr>
          <w:sz w:val="24"/>
          <w:u w:val="none"/>
        </w:rPr>
        <w:t>agency</w:t>
      </w:r>
      <w:r>
        <w:rPr>
          <w:spacing w:val="7"/>
          <w:sz w:val="24"/>
          <w:u w:val="none"/>
        </w:rPr>
        <w:t xml:space="preserve"> </w:t>
      </w:r>
      <w:r>
        <w:rPr>
          <w:sz w:val="24"/>
          <w:u w:val="none"/>
        </w:rPr>
        <w:t>has</w:t>
      </w:r>
    </w:p>
    <w:p w14:paraId="12D48FC0" w14:textId="77777777" w:rsidR="00AD376D" w:rsidRDefault="00AD376D">
      <w:pPr>
        <w:pStyle w:val="BodyText"/>
        <w:spacing w:before="2"/>
        <w:rPr>
          <w:sz w:val="16"/>
        </w:rPr>
      </w:pPr>
    </w:p>
    <w:p w14:paraId="7F9B7C42" w14:textId="77777777" w:rsidR="00AD376D" w:rsidRDefault="004628FA">
      <w:pPr>
        <w:pStyle w:val="BodyText"/>
        <w:spacing w:before="90" w:line="480" w:lineRule="auto"/>
        <w:ind w:left="240" w:right="121"/>
        <w:jc w:val="both"/>
      </w:pPr>
      <w:r>
        <w:t>been employed or retained to solicit or secure this contract upon an agreement or understanding for a commission, percentage, brokerage, or contingent fee, excepting bona fide employees. For breach or violation of this warranty, the District shall have the right to annul this Agreement without liability or in its discretion to deduct from the contract price or consideration, or otherwise recover, the full amount of such commission, percentage, brokerage, or contingent fees.</w:t>
      </w:r>
    </w:p>
    <w:p w14:paraId="0AFAEE92" w14:textId="77777777" w:rsidR="00AD376D" w:rsidRDefault="004628FA">
      <w:pPr>
        <w:pStyle w:val="ListParagraph"/>
        <w:numPr>
          <w:ilvl w:val="1"/>
          <w:numId w:val="2"/>
        </w:numPr>
        <w:tabs>
          <w:tab w:val="left" w:pos="1824"/>
          <w:tab w:val="left" w:pos="1825"/>
        </w:tabs>
        <w:spacing w:before="1"/>
        <w:rPr>
          <w:sz w:val="24"/>
          <w:u w:val="none"/>
        </w:rPr>
      </w:pPr>
      <w:r>
        <w:rPr>
          <w:sz w:val="24"/>
        </w:rPr>
        <w:t>Gratuities</w:t>
      </w:r>
      <w:r>
        <w:rPr>
          <w:sz w:val="24"/>
          <w:u w:val="none"/>
        </w:rPr>
        <w:t xml:space="preserve">. </w:t>
      </w:r>
      <w:r>
        <w:rPr>
          <w:spacing w:val="-3"/>
          <w:sz w:val="24"/>
          <w:u w:val="none"/>
        </w:rPr>
        <w:t xml:space="preserve">If </w:t>
      </w:r>
      <w:r>
        <w:rPr>
          <w:sz w:val="24"/>
          <w:u w:val="none"/>
        </w:rPr>
        <w:t>the District finds after a notice and hearing that the Consultant,</w:t>
      </w:r>
      <w:r>
        <w:rPr>
          <w:spacing w:val="2"/>
          <w:sz w:val="24"/>
          <w:u w:val="none"/>
        </w:rPr>
        <w:t xml:space="preserve"> </w:t>
      </w:r>
      <w:r>
        <w:rPr>
          <w:sz w:val="24"/>
          <w:u w:val="none"/>
        </w:rPr>
        <w:t>or</w:t>
      </w:r>
    </w:p>
    <w:p w14:paraId="579F1933" w14:textId="77777777" w:rsidR="00AD376D" w:rsidRDefault="00AD376D">
      <w:pPr>
        <w:pStyle w:val="BodyText"/>
        <w:spacing w:before="2"/>
        <w:rPr>
          <w:sz w:val="16"/>
        </w:rPr>
      </w:pPr>
    </w:p>
    <w:p w14:paraId="0D96A248" w14:textId="77777777" w:rsidR="00AD376D" w:rsidRDefault="004628FA">
      <w:pPr>
        <w:pStyle w:val="BodyText"/>
        <w:spacing w:before="90" w:line="480" w:lineRule="auto"/>
        <w:ind w:left="240" w:right="113"/>
        <w:jc w:val="both"/>
      </w:pPr>
      <w:r>
        <w:t>any of the Consultant’s agents or representatives, offered or gave gratuities (in the form of entertainment, gifts, or otherwise), to any official, employee, or agent of the District in an attempt to secure an Agreement or favorable treatment in awarding, amending, or making any determination related to the performance of this Agreement, the District may, by written notice to the Consultant, terminate this Agreement. The District may also pursue other rights and remedies that the law or this Agreement</w:t>
      </w:r>
      <w:r>
        <w:rPr>
          <w:spacing w:val="-4"/>
        </w:rPr>
        <w:t xml:space="preserve"> </w:t>
      </w:r>
      <w:r>
        <w:t>provides.</w:t>
      </w:r>
    </w:p>
    <w:p w14:paraId="66DC5515" w14:textId="77777777" w:rsidR="00AD376D" w:rsidRDefault="004628FA">
      <w:pPr>
        <w:pStyle w:val="ListParagraph"/>
        <w:numPr>
          <w:ilvl w:val="1"/>
          <w:numId w:val="2"/>
        </w:numPr>
        <w:tabs>
          <w:tab w:val="left" w:pos="1824"/>
          <w:tab w:val="left" w:pos="1825"/>
        </w:tabs>
        <w:spacing w:before="1"/>
        <w:rPr>
          <w:sz w:val="24"/>
          <w:u w:val="none"/>
        </w:rPr>
      </w:pPr>
      <w:r>
        <w:rPr>
          <w:sz w:val="24"/>
          <w:u w:val="none"/>
        </w:rPr>
        <w:t>The</w:t>
      </w:r>
      <w:r>
        <w:rPr>
          <w:spacing w:val="10"/>
          <w:sz w:val="24"/>
          <w:u w:val="none"/>
        </w:rPr>
        <w:t xml:space="preserve"> </w:t>
      </w:r>
      <w:r>
        <w:rPr>
          <w:sz w:val="24"/>
          <w:u w:val="none"/>
        </w:rPr>
        <w:t>Consultant</w:t>
      </w:r>
      <w:r>
        <w:rPr>
          <w:spacing w:val="10"/>
          <w:sz w:val="24"/>
          <w:u w:val="none"/>
        </w:rPr>
        <w:t xml:space="preserve"> </w:t>
      </w:r>
      <w:r>
        <w:rPr>
          <w:sz w:val="24"/>
          <w:u w:val="none"/>
        </w:rPr>
        <w:t>shall</w:t>
      </w:r>
      <w:r>
        <w:rPr>
          <w:spacing w:val="10"/>
          <w:sz w:val="24"/>
          <w:u w:val="none"/>
        </w:rPr>
        <w:t xml:space="preserve"> </w:t>
      </w:r>
      <w:r>
        <w:rPr>
          <w:sz w:val="24"/>
          <w:u w:val="none"/>
        </w:rPr>
        <w:t>retain</w:t>
      </w:r>
      <w:r>
        <w:rPr>
          <w:spacing w:val="10"/>
          <w:sz w:val="24"/>
          <w:u w:val="none"/>
        </w:rPr>
        <w:t xml:space="preserve"> </w:t>
      </w:r>
      <w:r>
        <w:rPr>
          <w:sz w:val="24"/>
          <w:u w:val="none"/>
        </w:rPr>
        <w:t>all</w:t>
      </w:r>
      <w:r>
        <w:rPr>
          <w:spacing w:val="10"/>
          <w:sz w:val="24"/>
          <w:u w:val="none"/>
        </w:rPr>
        <w:t xml:space="preserve"> </w:t>
      </w:r>
      <w:r>
        <w:rPr>
          <w:sz w:val="24"/>
          <w:u w:val="none"/>
        </w:rPr>
        <w:t>records</w:t>
      </w:r>
      <w:r>
        <w:rPr>
          <w:spacing w:val="10"/>
          <w:sz w:val="24"/>
          <w:u w:val="none"/>
        </w:rPr>
        <w:t xml:space="preserve"> </w:t>
      </w:r>
      <w:r>
        <w:rPr>
          <w:sz w:val="24"/>
          <w:u w:val="none"/>
        </w:rPr>
        <w:t>relating</w:t>
      </w:r>
      <w:r>
        <w:rPr>
          <w:spacing w:val="10"/>
          <w:sz w:val="24"/>
          <w:u w:val="none"/>
        </w:rPr>
        <w:t xml:space="preserve"> </w:t>
      </w:r>
      <w:r>
        <w:rPr>
          <w:sz w:val="24"/>
          <w:u w:val="none"/>
        </w:rPr>
        <w:t>to</w:t>
      </w:r>
      <w:r>
        <w:rPr>
          <w:spacing w:val="10"/>
          <w:sz w:val="24"/>
          <w:u w:val="none"/>
        </w:rPr>
        <w:t xml:space="preserve"> </w:t>
      </w:r>
      <w:r>
        <w:rPr>
          <w:sz w:val="24"/>
          <w:u w:val="none"/>
        </w:rPr>
        <w:t>this</w:t>
      </w:r>
      <w:r>
        <w:rPr>
          <w:spacing w:val="7"/>
          <w:sz w:val="24"/>
          <w:u w:val="none"/>
        </w:rPr>
        <w:t xml:space="preserve"> </w:t>
      </w:r>
      <w:r>
        <w:rPr>
          <w:sz w:val="24"/>
          <w:u w:val="none"/>
        </w:rPr>
        <w:t>Agreement</w:t>
      </w:r>
      <w:r>
        <w:rPr>
          <w:spacing w:val="10"/>
          <w:sz w:val="24"/>
          <w:u w:val="none"/>
        </w:rPr>
        <w:t xml:space="preserve"> </w:t>
      </w:r>
      <w:r>
        <w:rPr>
          <w:sz w:val="24"/>
          <w:u w:val="none"/>
        </w:rPr>
        <w:t>and</w:t>
      </w:r>
      <w:r>
        <w:rPr>
          <w:spacing w:val="10"/>
          <w:sz w:val="24"/>
          <w:u w:val="none"/>
        </w:rPr>
        <w:t xml:space="preserve"> </w:t>
      </w:r>
      <w:r>
        <w:rPr>
          <w:sz w:val="24"/>
          <w:u w:val="none"/>
        </w:rPr>
        <w:t>the</w:t>
      </w:r>
    </w:p>
    <w:p w14:paraId="2DB8F7EC" w14:textId="77777777" w:rsidR="00AD376D" w:rsidRDefault="00AD376D">
      <w:pPr>
        <w:pStyle w:val="BodyText"/>
        <w:spacing w:before="2"/>
        <w:rPr>
          <w:sz w:val="16"/>
        </w:rPr>
      </w:pPr>
    </w:p>
    <w:p w14:paraId="2C0BE4CA" w14:textId="77777777" w:rsidR="00AD376D" w:rsidRDefault="004628FA">
      <w:pPr>
        <w:pStyle w:val="BodyText"/>
        <w:spacing w:before="90"/>
        <w:ind w:left="240"/>
      </w:pPr>
      <w:r>
        <w:t>Services performed for a period of five (5) years after its termination.</w:t>
      </w:r>
    </w:p>
    <w:p w14:paraId="5F54DADE" w14:textId="77777777" w:rsidR="00AD376D" w:rsidRDefault="00AD376D">
      <w:pPr>
        <w:pStyle w:val="BodyText"/>
        <w:spacing w:before="4"/>
      </w:pPr>
    </w:p>
    <w:p w14:paraId="555D6D69" w14:textId="77777777" w:rsidR="00AD376D" w:rsidRDefault="004628FA">
      <w:pPr>
        <w:pStyle w:val="Heading1"/>
        <w:spacing w:before="1"/>
        <w:rPr>
          <w:u w:val="none"/>
        </w:rPr>
      </w:pPr>
      <w:r>
        <w:rPr>
          <w:u w:val="thick"/>
        </w:rPr>
        <w:t>Section 22.</w:t>
      </w:r>
      <w:r>
        <w:rPr>
          <w:spacing w:val="58"/>
          <w:u w:val="thick"/>
        </w:rPr>
        <w:t xml:space="preserve"> </w:t>
      </w:r>
      <w:r>
        <w:rPr>
          <w:u w:val="thick"/>
        </w:rPr>
        <w:t>EXHIBITS</w:t>
      </w:r>
    </w:p>
    <w:p w14:paraId="7C3B2B29" w14:textId="77777777" w:rsidR="00AD376D" w:rsidRDefault="00AD376D">
      <w:pPr>
        <w:pStyle w:val="BodyText"/>
        <w:spacing w:before="8"/>
        <w:rPr>
          <w:b/>
          <w:sz w:val="15"/>
        </w:rPr>
      </w:pPr>
    </w:p>
    <w:p w14:paraId="04F3B1D1" w14:textId="77777777" w:rsidR="00AD376D" w:rsidRDefault="004628FA">
      <w:pPr>
        <w:pStyle w:val="ListParagraph"/>
        <w:numPr>
          <w:ilvl w:val="1"/>
          <w:numId w:val="1"/>
        </w:numPr>
        <w:tabs>
          <w:tab w:val="left" w:pos="1680"/>
          <w:tab w:val="left" w:pos="1681"/>
        </w:tabs>
        <w:spacing w:before="90"/>
        <w:rPr>
          <w:sz w:val="24"/>
          <w:u w:val="none"/>
        </w:rPr>
      </w:pPr>
      <w:r>
        <w:rPr>
          <w:sz w:val="24"/>
          <w:u w:val="none"/>
        </w:rPr>
        <w:t>It</w:t>
      </w:r>
      <w:r>
        <w:rPr>
          <w:spacing w:val="15"/>
          <w:sz w:val="24"/>
          <w:u w:val="none"/>
        </w:rPr>
        <w:t xml:space="preserve"> </w:t>
      </w:r>
      <w:r>
        <w:rPr>
          <w:sz w:val="24"/>
          <w:u w:val="none"/>
        </w:rPr>
        <w:t>is</w:t>
      </w:r>
      <w:r>
        <w:rPr>
          <w:spacing w:val="15"/>
          <w:sz w:val="24"/>
          <w:u w:val="none"/>
        </w:rPr>
        <w:t xml:space="preserve"> </w:t>
      </w:r>
      <w:r>
        <w:rPr>
          <w:sz w:val="24"/>
          <w:u w:val="none"/>
        </w:rPr>
        <w:t>mutually</w:t>
      </w:r>
      <w:r>
        <w:rPr>
          <w:spacing w:val="7"/>
          <w:sz w:val="24"/>
          <w:u w:val="none"/>
        </w:rPr>
        <w:t xml:space="preserve"> </w:t>
      </w:r>
      <w:r>
        <w:rPr>
          <w:sz w:val="24"/>
          <w:u w:val="none"/>
        </w:rPr>
        <w:t>understood</w:t>
      </w:r>
      <w:r>
        <w:rPr>
          <w:spacing w:val="15"/>
          <w:sz w:val="24"/>
          <w:u w:val="none"/>
        </w:rPr>
        <w:t xml:space="preserve"> </w:t>
      </w:r>
      <w:r>
        <w:rPr>
          <w:sz w:val="24"/>
          <w:u w:val="none"/>
        </w:rPr>
        <w:t>and</w:t>
      </w:r>
      <w:r>
        <w:rPr>
          <w:spacing w:val="13"/>
          <w:sz w:val="24"/>
          <w:u w:val="none"/>
        </w:rPr>
        <w:t xml:space="preserve"> </w:t>
      </w:r>
      <w:r>
        <w:rPr>
          <w:sz w:val="24"/>
          <w:u w:val="none"/>
        </w:rPr>
        <w:t>agreed</w:t>
      </w:r>
      <w:r>
        <w:rPr>
          <w:spacing w:val="13"/>
          <w:sz w:val="24"/>
          <w:u w:val="none"/>
        </w:rPr>
        <w:t xml:space="preserve"> </w:t>
      </w:r>
      <w:r>
        <w:rPr>
          <w:sz w:val="24"/>
          <w:u w:val="none"/>
        </w:rPr>
        <w:t>that</w:t>
      </w:r>
      <w:r>
        <w:rPr>
          <w:spacing w:val="13"/>
          <w:sz w:val="24"/>
          <w:u w:val="none"/>
        </w:rPr>
        <w:t xml:space="preserve"> </w:t>
      </w:r>
      <w:r>
        <w:rPr>
          <w:sz w:val="24"/>
          <w:u w:val="none"/>
        </w:rPr>
        <w:t>all</w:t>
      </w:r>
      <w:r>
        <w:rPr>
          <w:spacing w:val="15"/>
          <w:sz w:val="24"/>
          <w:u w:val="none"/>
        </w:rPr>
        <w:t xml:space="preserve"> </w:t>
      </w:r>
      <w:r>
        <w:rPr>
          <w:sz w:val="24"/>
          <w:u w:val="none"/>
        </w:rPr>
        <w:t>Exhibits</w:t>
      </w:r>
      <w:r>
        <w:rPr>
          <w:spacing w:val="13"/>
          <w:sz w:val="24"/>
          <w:u w:val="none"/>
        </w:rPr>
        <w:t xml:space="preserve"> </w:t>
      </w:r>
      <w:r>
        <w:rPr>
          <w:sz w:val="24"/>
          <w:u w:val="none"/>
        </w:rPr>
        <w:t>attached</w:t>
      </w:r>
      <w:r>
        <w:rPr>
          <w:spacing w:val="13"/>
          <w:sz w:val="24"/>
          <w:u w:val="none"/>
        </w:rPr>
        <w:t xml:space="preserve"> </w:t>
      </w:r>
      <w:r>
        <w:rPr>
          <w:sz w:val="24"/>
          <w:u w:val="none"/>
        </w:rPr>
        <w:t>hereto</w:t>
      </w:r>
      <w:r>
        <w:rPr>
          <w:spacing w:val="15"/>
          <w:sz w:val="24"/>
          <w:u w:val="none"/>
        </w:rPr>
        <w:t xml:space="preserve"> </w:t>
      </w:r>
      <w:r>
        <w:rPr>
          <w:sz w:val="24"/>
          <w:u w:val="none"/>
        </w:rPr>
        <w:t>are</w:t>
      </w:r>
      <w:r>
        <w:rPr>
          <w:spacing w:val="13"/>
          <w:sz w:val="24"/>
          <w:u w:val="none"/>
        </w:rPr>
        <w:t xml:space="preserve"> </w:t>
      </w:r>
      <w:r>
        <w:rPr>
          <w:sz w:val="24"/>
          <w:u w:val="none"/>
        </w:rPr>
        <w:t>made</w:t>
      </w:r>
      <w:r>
        <w:rPr>
          <w:spacing w:val="13"/>
          <w:sz w:val="24"/>
          <w:u w:val="none"/>
        </w:rPr>
        <w:t xml:space="preserve"> </w:t>
      </w:r>
      <w:r>
        <w:rPr>
          <w:sz w:val="24"/>
          <w:u w:val="none"/>
        </w:rPr>
        <w:t>a</w:t>
      </w:r>
    </w:p>
    <w:p w14:paraId="13F96463" w14:textId="77777777" w:rsidR="00AD376D" w:rsidRDefault="00AD376D">
      <w:pPr>
        <w:pStyle w:val="BodyText"/>
        <w:spacing w:before="2"/>
        <w:rPr>
          <w:sz w:val="16"/>
        </w:rPr>
      </w:pPr>
    </w:p>
    <w:p w14:paraId="618CEC0D" w14:textId="77777777" w:rsidR="00AD376D" w:rsidRDefault="004628FA">
      <w:pPr>
        <w:pStyle w:val="BodyText"/>
        <w:spacing w:before="90"/>
        <w:ind w:left="240"/>
      </w:pPr>
      <w:r>
        <w:t xml:space="preserve">part hereof as if fully written herein.  </w:t>
      </w:r>
      <w:r>
        <w:rPr>
          <w:spacing w:val="-3"/>
        </w:rPr>
        <w:t xml:space="preserve">In </w:t>
      </w:r>
      <w:r>
        <w:t>the case of any conflict or variance between the terms</w:t>
      </w:r>
      <w:r>
        <w:rPr>
          <w:spacing w:val="55"/>
        </w:rPr>
        <w:t xml:space="preserve"> </w:t>
      </w:r>
      <w:r>
        <w:t>of</w:t>
      </w:r>
    </w:p>
    <w:p w14:paraId="76489080" w14:textId="77777777" w:rsidR="00AD376D" w:rsidRDefault="00AD376D">
      <w:pPr>
        <w:pStyle w:val="BodyText"/>
        <w:spacing w:before="1"/>
      </w:pPr>
    </w:p>
    <w:p w14:paraId="58DC8046" w14:textId="77777777" w:rsidR="00AD376D" w:rsidRDefault="004628FA">
      <w:pPr>
        <w:pStyle w:val="BodyText"/>
        <w:ind w:left="1104" w:hanging="864"/>
      </w:pPr>
      <w:r>
        <w:t>this Agreement and the terms of referenced documents, the terms of this Agreement shall govern.</w:t>
      </w:r>
    </w:p>
    <w:p w14:paraId="1E31EE59" w14:textId="77777777" w:rsidR="00AD376D" w:rsidRDefault="00AD376D">
      <w:pPr>
        <w:pStyle w:val="BodyText"/>
      </w:pPr>
    </w:p>
    <w:p w14:paraId="7C919BE7" w14:textId="77777777" w:rsidR="00AD376D" w:rsidRDefault="004628FA">
      <w:pPr>
        <w:pStyle w:val="BodyText"/>
        <w:ind w:left="240" w:firstLine="863"/>
      </w:pPr>
      <w:r>
        <w:t>The following Exhibits attached hereto are hereby incorporated with and made a part of this Agreement:</w:t>
      </w:r>
    </w:p>
    <w:p w14:paraId="7916E95F" w14:textId="77777777" w:rsidR="00AD376D" w:rsidRDefault="004628FA">
      <w:pPr>
        <w:pStyle w:val="ListParagraph"/>
        <w:numPr>
          <w:ilvl w:val="2"/>
          <w:numId w:val="1"/>
        </w:numPr>
        <w:tabs>
          <w:tab w:val="left" w:pos="1465"/>
        </w:tabs>
        <w:rPr>
          <w:sz w:val="24"/>
          <w:u w:val="none"/>
        </w:rPr>
      </w:pPr>
      <w:r>
        <w:rPr>
          <w:sz w:val="24"/>
          <w:u w:val="none"/>
        </w:rPr>
        <w:t>Exhibit “A” –</w:t>
      </w:r>
      <w:r>
        <w:rPr>
          <w:spacing w:val="-2"/>
          <w:sz w:val="24"/>
          <w:u w:val="none"/>
        </w:rPr>
        <w:t xml:space="preserve"> </w:t>
      </w:r>
      <w:r>
        <w:rPr>
          <w:sz w:val="24"/>
          <w:u w:val="none"/>
        </w:rPr>
        <w:t>Resolution</w:t>
      </w:r>
    </w:p>
    <w:p w14:paraId="7F03D679" w14:textId="77777777" w:rsidR="00AD376D" w:rsidRDefault="004628FA">
      <w:pPr>
        <w:pStyle w:val="ListParagraph"/>
        <w:numPr>
          <w:ilvl w:val="2"/>
          <w:numId w:val="1"/>
        </w:numPr>
        <w:tabs>
          <w:tab w:val="left" w:pos="1465"/>
        </w:tabs>
        <w:rPr>
          <w:sz w:val="24"/>
          <w:u w:val="none"/>
        </w:rPr>
      </w:pPr>
      <w:r>
        <w:rPr>
          <w:sz w:val="24"/>
          <w:u w:val="none"/>
        </w:rPr>
        <w:t>Exhibit “B” – Scope of</w:t>
      </w:r>
      <w:r>
        <w:rPr>
          <w:spacing w:val="-3"/>
          <w:sz w:val="24"/>
          <w:u w:val="none"/>
        </w:rPr>
        <w:t xml:space="preserve"> </w:t>
      </w:r>
      <w:r>
        <w:rPr>
          <w:sz w:val="24"/>
          <w:u w:val="none"/>
        </w:rPr>
        <w:t>Services</w:t>
      </w:r>
    </w:p>
    <w:p w14:paraId="5147CEA0" w14:textId="77777777" w:rsidR="00AD376D" w:rsidRDefault="004628FA">
      <w:pPr>
        <w:pStyle w:val="ListParagraph"/>
        <w:numPr>
          <w:ilvl w:val="2"/>
          <w:numId w:val="1"/>
        </w:numPr>
        <w:tabs>
          <w:tab w:val="left" w:pos="1465"/>
        </w:tabs>
        <w:rPr>
          <w:sz w:val="24"/>
          <w:u w:val="none"/>
        </w:rPr>
      </w:pPr>
      <w:r>
        <w:rPr>
          <w:sz w:val="24"/>
          <w:u w:val="none"/>
        </w:rPr>
        <w:t>Exhibit “C” –</w:t>
      </w:r>
      <w:r>
        <w:rPr>
          <w:spacing w:val="-2"/>
          <w:sz w:val="24"/>
          <w:u w:val="none"/>
        </w:rPr>
        <w:t xml:space="preserve"> </w:t>
      </w:r>
      <w:r>
        <w:rPr>
          <w:sz w:val="24"/>
          <w:u w:val="none"/>
        </w:rPr>
        <w:t>Compensation</w:t>
      </w:r>
    </w:p>
    <w:p w14:paraId="76FEE785" w14:textId="50497452" w:rsidR="00AD376D" w:rsidRDefault="00CB5C66">
      <w:pPr>
        <w:pStyle w:val="ListParagraph"/>
        <w:numPr>
          <w:ilvl w:val="2"/>
          <w:numId w:val="1"/>
        </w:numPr>
        <w:tabs>
          <w:tab w:val="left" w:pos="1465"/>
        </w:tabs>
        <w:rPr>
          <w:sz w:val="24"/>
          <w:u w:val="none"/>
        </w:rPr>
      </w:pPr>
      <w:r>
        <w:rPr>
          <w:sz w:val="24"/>
          <w:u w:val="none"/>
        </w:rPr>
        <w:t>Exhibit “D” - Standard Clauses for WSRLA</w:t>
      </w:r>
      <w:r w:rsidR="004628FA">
        <w:rPr>
          <w:sz w:val="24"/>
          <w:u w:val="none"/>
        </w:rPr>
        <w:t xml:space="preserve"> Assisted</w:t>
      </w:r>
      <w:r w:rsidR="004628FA">
        <w:rPr>
          <w:spacing w:val="-6"/>
          <w:sz w:val="24"/>
          <w:u w:val="none"/>
        </w:rPr>
        <w:t xml:space="preserve"> </w:t>
      </w:r>
      <w:r w:rsidR="004628FA">
        <w:rPr>
          <w:sz w:val="24"/>
          <w:u w:val="none"/>
        </w:rPr>
        <w:t>Projects</w:t>
      </w:r>
    </w:p>
    <w:p w14:paraId="2C04BED9" w14:textId="77777777" w:rsidR="00AD376D" w:rsidRDefault="00AD376D">
      <w:pPr>
        <w:rPr>
          <w:sz w:val="24"/>
        </w:rPr>
        <w:sectPr w:rsidR="00AD376D">
          <w:pgSz w:w="12240" w:h="15840"/>
          <w:pgMar w:top="1360" w:right="1320" w:bottom="640" w:left="1200" w:header="0" w:footer="458" w:gutter="0"/>
          <w:cols w:space="720"/>
        </w:sectPr>
      </w:pPr>
    </w:p>
    <w:p w14:paraId="4D1A431A" w14:textId="77777777" w:rsidR="00AD376D" w:rsidRDefault="004628FA">
      <w:pPr>
        <w:pStyle w:val="BodyText"/>
        <w:spacing w:before="72"/>
        <w:ind w:left="240" w:right="503" w:firstLine="719"/>
      </w:pPr>
      <w:r>
        <w:lastRenderedPageBreak/>
        <w:t>IN WITNESS WHEREOF, this Agreement was entered into on the date and year first written above.</w:t>
      </w:r>
    </w:p>
    <w:p w14:paraId="038D2619" w14:textId="77777777" w:rsidR="00AD376D" w:rsidRDefault="00AD376D">
      <w:pPr>
        <w:pStyle w:val="BodyText"/>
        <w:spacing w:before="5"/>
      </w:pPr>
    </w:p>
    <w:p w14:paraId="58FB44E7" w14:textId="1D6DB8BD" w:rsidR="00AD376D" w:rsidRDefault="004628FA">
      <w:pPr>
        <w:pStyle w:val="Heading1"/>
        <w:tabs>
          <w:tab w:val="left" w:pos="5281"/>
        </w:tabs>
        <w:spacing w:before="0"/>
        <w:ind w:left="5281" w:right="852" w:hanging="5041"/>
        <w:rPr>
          <w:u w:val="none"/>
        </w:rPr>
      </w:pPr>
      <w:r>
        <w:rPr>
          <w:u w:val="none"/>
        </w:rPr>
        <w:t>WITNESS:</w:t>
      </w:r>
      <w:r>
        <w:rPr>
          <w:u w:val="none"/>
        </w:rPr>
        <w:tab/>
      </w:r>
      <w:r w:rsidR="00CB5C66">
        <w:rPr>
          <w:u w:val="none"/>
        </w:rPr>
        <w:t>MAHONING VALLEY SANITARY</w:t>
      </w:r>
      <w:r>
        <w:rPr>
          <w:spacing w:val="-1"/>
          <w:u w:val="none"/>
        </w:rPr>
        <w:t xml:space="preserve"> </w:t>
      </w:r>
      <w:r>
        <w:rPr>
          <w:u w:val="none"/>
        </w:rPr>
        <w:t>DISTRICT</w:t>
      </w:r>
    </w:p>
    <w:p w14:paraId="3A8F381F" w14:textId="77777777" w:rsidR="00AD376D" w:rsidRDefault="00AD376D">
      <w:pPr>
        <w:pStyle w:val="BodyText"/>
        <w:rPr>
          <w:b/>
          <w:sz w:val="20"/>
        </w:rPr>
      </w:pPr>
    </w:p>
    <w:p w14:paraId="2368CDD0" w14:textId="77777777" w:rsidR="00AD376D" w:rsidRDefault="00AD376D">
      <w:pPr>
        <w:pStyle w:val="BodyText"/>
        <w:spacing w:before="9"/>
        <w:rPr>
          <w:b/>
          <w:sz w:val="19"/>
        </w:rPr>
      </w:pPr>
    </w:p>
    <w:p w14:paraId="06AC6228" w14:textId="77777777" w:rsidR="00AD376D" w:rsidRDefault="004628FA">
      <w:pPr>
        <w:pStyle w:val="BodyText"/>
        <w:tabs>
          <w:tab w:val="left" w:pos="9457"/>
        </w:tabs>
        <w:spacing w:before="90"/>
        <w:ind w:left="5281"/>
      </w:pPr>
      <w:r>
        <w:t>BY:</w:t>
      </w:r>
      <w:r>
        <w:rPr>
          <w:u w:val="single"/>
        </w:rPr>
        <w:t xml:space="preserve"> </w:t>
      </w:r>
      <w:r>
        <w:rPr>
          <w:u w:val="single"/>
        </w:rPr>
        <w:tab/>
      </w:r>
    </w:p>
    <w:p w14:paraId="1E3E57D9" w14:textId="77777777" w:rsidR="00AD376D" w:rsidRDefault="003767D7">
      <w:pPr>
        <w:pStyle w:val="BodyText"/>
        <w:spacing w:line="20" w:lineRule="exact"/>
        <w:ind w:left="235"/>
        <w:rPr>
          <w:sz w:val="2"/>
        </w:rPr>
      </w:pPr>
      <w:r>
        <w:rPr>
          <w:noProof/>
          <w:sz w:val="2"/>
          <w:lang w:bidi="ar-SA"/>
        </w:rPr>
        <mc:AlternateContent>
          <mc:Choice Requires="wpg">
            <w:drawing>
              <wp:inline distT="0" distB="0" distL="0" distR="0" wp14:anchorId="5CA55093" wp14:editId="4D110CF7">
                <wp:extent cx="2438400" cy="6350"/>
                <wp:effectExtent l="6350" t="6985" r="12700" b="5715"/>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6350"/>
                          <a:chOff x="0" y="0"/>
                          <a:chExt cx="3840" cy="10"/>
                        </a:xfrm>
                      </wpg:grpSpPr>
                      <wps:wsp>
                        <wps:cNvPr id="10" name="Line 9"/>
                        <wps:cNvCnPr>
                          <a:cxnSpLocks noChangeShapeType="1"/>
                        </wps:cNvCnPr>
                        <wps:spPr bwMode="auto">
                          <a:xfrm>
                            <a:off x="0" y="5"/>
                            <a:ext cx="38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64BABE" id="Group 8" o:spid="_x0000_s1026" style="width:192pt;height:.5pt;mso-position-horizontal-relative:char;mso-position-vertical-relative:line" coordsize="3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">
                <v:line id="Line 9" o:spid="_x0000_s1027" style="position:absolute;visibility:visible;mso-wrap-style:square" from="0,5" to="38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9rYcQAAADbAAAADwAAAGRycy9kb3ducmV2LnhtbESPQWvDMAyF74P+B6PCbqvTHtaR1S1r&#10;oe0gp3WD9ihsLQ6L5RB7Sfbvp8NgN4n39N6nzW4KrRqoT01kA8tFAYrYRtdwbeDj/fjwBCplZIdt&#10;ZDLwQwl229ndBksXR36j4ZJrJSGcSjTgc+5KrZP1FDAtYkcs2mfsA2ZZ+1q7HkcJD61eFcWjDtiw&#10;NHjs6ODJfl2+g4HhXN2Gah3Rnq/V3tvjqVmPJ2Pu59PLM6hMU/43/12/OsEXev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2thxAAAANsAAAAPAAAAAAAAAAAA&#10;AAAAAKECAABkcnMvZG93bnJldi54bWxQSwUGAAAAAAQABAD5AAAAkgMAAAAA&#10;" strokeweight=".48pt"/>
                <w10:anchorlock/>
              </v:group>
            </w:pict>
          </mc:Fallback>
        </mc:AlternateContent>
      </w:r>
    </w:p>
    <w:p w14:paraId="58BCE5F7" w14:textId="77777777" w:rsidR="00AD376D" w:rsidRDefault="00AD376D">
      <w:pPr>
        <w:pStyle w:val="BodyText"/>
        <w:spacing w:before="2"/>
        <w:rPr>
          <w:sz w:val="16"/>
        </w:rPr>
      </w:pPr>
    </w:p>
    <w:p w14:paraId="61CF0F2B" w14:textId="7AB0AC79" w:rsidR="00AD376D" w:rsidRDefault="004628FA">
      <w:pPr>
        <w:pStyle w:val="BodyText"/>
        <w:tabs>
          <w:tab w:val="left" w:pos="6440"/>
          <w:tab w:val="left" w:pos="9285"/>
        </w:tabs>
        <w:spacing w:before="90"/>
        <w:ind w:left="5281"/>
      </w:pPr>
      <w:r>
        <w:t>(Title):</w:t>
      </w:r>
      <w:r w:rsidR="00CB5C66">
        <w:rPr>
          <w:u w:val="single"/>
        </w:rPr>
        <w:t xml:space="preserve"> </w:t>
      </w:r>
      <w:r w:rsidR="00CB5C66">
        <w:rPr>
          <w:u w:val="single"/>
        </w:rPr>
        <w:tab/>
      </w:r>
      <w:r w:rsidR="00A0030B">
        <w:rPr>
          <w:u w:val="single"/>
        </w:rPr>
        <w:t>President, Board of Directors</w:t>
      </w:r>
      <w:r>
        <w:rPr>
          <w:u w:val="single"/>
        </w:rPr>
        <w:tab/>
      </w:r>
    </w:p>
    <w:p w14:paraId="5F85C7AD" w14:textId="77777777" w:rsidR="00AD376D" w:rsidRDefault="00AD376D">
      <w:pPr>
        <w:pStyle w:val="BodyText"/>
        <w:spacing w:before="2"/>
        <w:rPr>
          <w:sz w:val="16"/>
        </w:rPr>
      </w:pPr>
    </w:p>
    <w:p w14:paraId="2A4A16A2" w14:textId="77777777" w:rsidR="00AD376D" w:rsidRDefault="004628FA">
      <w:pPr>
        <w:pStyle w:val="BodyText"/>
        <w:tabs>
          <w:tab w:val="left" w:pos="9524"/>
        </w:tabs>
        <w:spacing w:before="90"/>
        <w:ind w:left="5281"/>
      </w:pPr>
      <w:r>
        <w:t>AND:</w:t>
      </w:r>
      <w:r>
        <w:rPr>
          <w:u w:val="single"/>
        </w:rPr>
        <w:t xml:space="preserve"> </w:t>
      </w:r>
      <w:r>
        <w:rPr>
          <w:u w:val="single"/>
        </w:rPr>
        <w:tab/>
      </w:r>
    </w:p>
    <w:p w14:paraId="77531612" w14:textId="77777777" w:rsidR="00AD376D" w:rsidRDefault="003767D7">
      <w:pPr>
        <w:pStyle w:val="BodyText"/>
        <w:spacing w:line="20" w:lineRule="exact"/>
        <w:ind w:left="235"/>
        <w:rPr>
          <w:sz w:val="2"/>
        </w:rPr>
      </w:pPr>
      <w:r>
        <w:rPr>
          <w:noProof/>
          <w:sz w:val="2"/>
          <w:lang w:bidi="ar-SA"/>
        </w:rPr>
        <mc:AlternateContent>
          <mc:Choice Requires="wpg">
            <w:drawing>
              <wp:inline distT="0" distB="0" distL="0" distR="0" wp14:anchorId="222B47BC" wp14:editId="716BAF44">
                <wp:extent cx="2438400" cy="6350"/>
                <wp:effectExtent l="6350" t="6350" r="12700" b="6350"/>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6350"/>
                          <a:chOff x="0" y="0"/>
                          <a:chExt cx="3840" cy="10"/>
                        </a:xfrm>
                      </wpg:grpSpPr>
                      <wps:wsp>
                        <wps:cNvPr id="8" name="Line 7"/>
                        <wps:cNvCnPr>
                          <a:cxnSpLocks noChangeShapeType="1"/>
                        </wps:cNvCnPr>
                        <wps:spPr bwMode="auto">
                          <a:xfrm>
                            <a:off x="0" y="5"/>
                            <a:ext cx="38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7871E7" id="Group 6" o:spid="_x0000_s1026" style="width:192pt;height:.5pt;mso-position-horizontal-relative:char;mso-position-vertical-relative:line" coordsize="3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">
                <v:line id="Line 7" o:spid="_x0000_s1027" style="position:absolute;visibility:visible;mso-wrap-style:square" from="0,5" to="38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anchorlock/>
              </v:group>
            </w:pict>
          </mc:Fallback>
        </mc:AlternateContent>
      </w:r>
    </w:p>
    <w:p w14:paraId="4982ACD8" w14:textId="77777777" w:rsidR="00AD376D" w:rsidRDefault="00AD376D">
      <w:pPr>
        <w:pStyle w:val="BodyText"/>
        <w:spacing w:before="2"/>
        <w:rPr>
          <w:sz w:val="16"/>
        </w:rPr>
      </w:pPr>
    </w:p>
    <w:p w14:paraId="352DC17F" w14:textId="2E957C95" w:rsidR="00AD376D" w:rsidRDefault="004628FA">
      <w:pPr>
        <w:pStyle w:val="BodyText"/>
        <w:tabs>
          <w:tab w:val="left" w:pos="6320"/>
          <w:tab w:val="left" w:pos="9412"/>
        </w:tabs>
        <w:spacing w:before="90"/>
        <w:ind w:left="5281"/>
      </w:pPr>
      <w:r>
        <w:t>(Title):</w:t>
      </w:r>
      <w:r>
        <w:rPr>
          <w:u w:val="single"/>
        </w:rPr>
        <w:t xml:space="preserve"> </w:t>
      </w:r>
      <w:r>
        <w:rPr>
          <w:u w:val="single"/>
        </w:rPr>
        <w:tab/>
      </w:r>
      <w:r w:rsidR="00A0030B">
        <w:rPr>
          <w:u w:val="single"/>
        </w:rPr>
        <w:t>Chief Engineer</w:t>
      </w:r>
      <w:r>
        <w:rPr>
          <w:u w:val="single"/>
        </w:rPr>
        <w:tab/>
      </w:r>
    </w:p>
    <w:p w14:paraId="3764F59C" w14:textId="77777777" w:rsidR="00AD376D" w:rsidRDefault="00AD376D">
      <w:pPr>
        <w:pStyle w:val="BodyText"/>
        <w:rPr>
          <w:sz w:val="20"/>
        </w:rPr>
      </w:pPr>
    </w:p>
    <w:p w14:paraId="372F3EA9" w14:textId="77777777" w:rsidR="00AD376D" w:rsidRDefault="00AD376D">
      <w:pPr>
        <w:pStyle w:val="BodyText"/>
        <w:spacing w:before="7"/>
        <w:rPr>
          <w:sz w:val="20"/>
        </w:rPr>
      </w:pPr>
    </w:p>
    <w:p w14:paraId="2A839CD5" w14:textId="77777777" w:rsidR="00AD376D" w:rsidRDefault="004628FA">
      <w:pPr>
        <w:pStyle w:val="Heading1"/>
        <w:tabs>
          <w:tab w:val="left" w:pos="5281"/>
        </w:tabs>
        <w:spacing w:before="90"/>
        <w:rPr>
          <w:u w:val="none"/>
        </w:rPr>
      </w:pPr>
      <w:r>
        <w:rPr>
          <w:u w:val="none"/>
        </w:rPr>
        <w:t>WITNESS:</w:t>
      </w:r>
      <w:r>
        <w:rPr>
          <w:u w:val="none"/>
        </w:rPr>
        <w:tab/>
        <w:t>******************</w:t>
      </w:r>
    </w:p>
    <w:p w14:paraId="16245D24" w14:textId="77777777" w:rsidR="00AD376D" w:rsidRDefault="00AD376D">
      <w:pPr>
        <w:pStyle w:val="BodyText"/>
        <w:rPr>
          <w:b/>
          <w:sz w:val="20"/>
        </w:rPr>
      </w:pPr>
    </w:p>
    <w:p w14:paraId="0C15E5AE" w14:textId="77777777" w:rsidR="00AD376D" w:rsidRDefault="00AD376D">
      <w:pPr>
        <w:pStyle w:val="BodyText"/>
        <w:spacing w:before="9"/>
        <w:rPr>
          <w:b/>
          <w:sz w:val="19"/>
        </w:rPr>
      </w:pPr>
    </w:p>
    <w:p w14:paraId="3F18EF25" w14:textId="77777777" w:rsidR="00AD376D" w:rsidRDefault="004628FA">
      <w:pPr>
        <w:pStyle w:val="BodyText"/>
        <w:tabs>
          <w:tab w:val="left" w:pos="9456"/>
        </w:tabs>
        <w:spacing w:before="90"/>
        <w:ind w:left="5281"/>
      </w:pPr>
      <w:r>
        <w:t>BY:</w:t>
      </w:r>
      <w:r>
        <w:rPr>
          <w:u w:val="single"/>
        </w:rPr>
        <w:t xml:space="preserve"> </w:t>
      </w:r>
      <w:r>
        <w:rPr>
          <w:u w:val="single"/>
        </w:rPr>
        <w:tab/>
      </w:r>
    </w:p>
    <w:p w14:paraId="3A9B3B5A" w14:textId="77777777" w:rsidR="00AD376D" w:rsidRDefault="003767D7">
      <w:pPr>
        <w:pStyle w:val="BodyText"/>
        <w:spacing w:line="20" w:lineRule="exact"/>
        <w:ind w:left="235"/>
        <w:rPr>
          <w:sz w:val="2"/>
        </w:rPr>
      </w:pPr>
      <w:r>
        <w:rPr>
          <w:noProof/>
          <w:sz w:val="2"/>
          <w:lang w:bidi="ar-SA"/>
        </w:rPr>
        <mc:AlternateContent>
          <mc:Choice Requires="wpg">
            <w:drawing>
              <wp:inline distT="0" distB="0" distL="0" distR="0" wp14:anchorId="4B2FB7D7" wp14:editId="00ACA1EE">
                <wp:extent cx="2362200" cy="6350"/>
                <wp:effectExtent l="6350" t="2540" r="12700" b="10160"/>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6350"/>
                          <a:chOff x="0" y="0"/>
                          <a:chExt cx="3720" cy="10"/>
                        </a:xfrm>
                      </wpg:grpSpPr>
                      <wps:wsp>
                        <wps:cNvPr id="6" name="Line 5"/>
                        <wps:cNvCnPr>
                          <a:cxnSpLocks noChangeShapeType="1"/>
                        </wps:cNvCnPr>
                        <wps:spPr bwMode="auto">
                          <a:xfrm>
                            <a:off x="0" y="5"/>
                            <a:ext cx="37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88C534" id="Group 4" o:spid="_x0000_s1026" style="width:186pt;height:.5pt;mso-position-horizontal-relative:char;mso-position-vertical-relative:line" coordsize="37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">
                <v:line id="Line 5" o:spid="_x0000_s1027" style="position:absolute;visibility:visible;mso-wrap-style:square" from="0,5" to="37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w10:anchorlock/>
              </v:group>
            </w:pict>
          </mc:Fallback>
        </mc:AlternateContent>
      </w:r>
    </w:p>
    <w:p w14:paraId="7040CE86" w14:textId="77777777" w:rsidR="00AD376D" w:rsidRDefault="00AD376D">
      <w:pPr>
        <w:pStyle w:val="BodyText"/>
        <w:spacing w:before="2"/>
        <w:rPr>
          <w:sz w:val="16"/>
        </w:rPr>
      </w:pPr>
    </w:p>
    <w:p w14:paraId="013FDAED" w14:textId="77777777" w:rsidR="00AD376D" w:rsidRDefault="004628FA">
      <w:pPr>
        <w:pStyle w:val="BodyText"/>
        <w:tabs>
          <w:tab w:val="left" w:pos="9436"/>
        </w:tabs>
        <w:spacing w:before="90"/>
        <w:ind w:left="5281"/>
      </w:pPr>
      <w:r>
        <w:t xml:space="preserve">(Title): </w:t>
      </w:r>
      <w:r>
        <w:rPr>
          <w:u w:val="single"/>
        </w:rPr>
        <w:t xml:space="preserve"> </w:t>
      </w:r>
      <w:r>
        <w:rPr>
          <w:u w:val="single"/>
        </w:rPr>
        <w:tab/>
      </w:r>
    </w:p>
    <w:p w14:paraId="09BE6D79" w14:textId="77777777" w:rsidR="00AD376D" w:rsidRDefault="00AD376D">
      <w:pPr>
        <w:pStyle w:val="BodyText"/>
        <w:rPr>
          <w:sz w:val="20"/>
        </w:rPr>
      </w:pPr>
    </w:p>
    <w:p w14:paraId="697A7759" w14:textId="77777777" w:rsidR="00AD376D" w:rsidRDefault="003767D7">
      <w:pPr>
        <w:pStyle w:val="BodyText"/>
        <w:spacing w:before="9"/>
        <w:rPr>
          <w:sz w:val="23"/>
        </w:rPr>
      </w:pPr>
      <w:r>
        <w:rPr>
          <w:noProof/>
          <w:lang w:bidi="ar-SA"/>
        </w:rPr>
        <mc:AlternateContent>
          <mc:Choice Requires="wps">
            <w:drawing>
              <wp:anchor distT="0" distB="0" distL="0" distR="0" simplePos="0" relativeHeight="251656192" behindDoc="0" locked="0" layoutInCell="1" allowOverlap="1" wp14:anchorId="79CCCD5F" wp14:editId="40EFB245">
                <wp:simplePos x="0" y="0"/>
                <wp:positionH relativeFrom="page">
                  <wp:posOffset>914400</wp:posOffset>
                </wp:positionH>
                <wp:positionV relativeFrom="paragraph">
                  <wp:posOffset>201930</wp:posOffset>
                </wp:positionV>
                <wp:extent cx="2362200" cy="0"/>
                <wp:effectExtent l="9525" t="8255" r="9525" b="10795"/>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CFD38"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9pt" to="25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jUVHAIAAEEEAAAOAAAAZHJzL2Uyb0RvYy54bWysU8GO2jAQvVfqP1i+QxJIKU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" strokeweight=".48pt">
                <w10:wrap type="topAndBottom" anchorx="page"/>
              </v:line>
            </w:pict>
          </mc:Fallback>
        </mc:AlternateContent>
      </w:r>
      <w:r>
        <w:rPr>
          <w:noProof/>
          <w:lang w:bidi="ar-SA"/>
        </w:rPr>
        <mc:AlternateContent>
          <mc:Choice Requires="wps">
            <w:drawing>
              <wp:anchor distT="0" distB="0" distL="0" distR="0" simplePos="0" relativeHeight="251657216" behindDoc="0" locked="0" layoutInCell="1" allowOverlap="1" wp14:anchorId="4696D0B7" wp14:editId="22D1D98B">
                <wp:simplePos x="0" y="0"/>
                <wp:positionH relativeFrom="page">
                  <wp:posOffset>4115435</wp:posOffset>
                </wp:positionH>
                <wp:positionV relativeFrom="paragraph">
                  <wp:posOffset>201930</wp:posOffset>
                </wp:positionV>
                <wp:extent cx="2590800" cy="0"/>
                <wp:effectExtent l="10160" t="8255" r="8890" b="1079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71B44"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4.05pt,15.9pt" to="528.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8GHQIAAEEEAAAOAAAAZHJzL2Uyb0RvYy54bWysU8GO2yAQvVfqPyDuie2sN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" strokeweight=".48pt">
                <w10:wrap type="topAndBottom" anchorx="page"/>
              </v:line>
            </w:pict>
          </mc:Fallback>
        </mc:AlternateContent>
      </w:r>
    </w:p>
    <w:p w14:paraId="1A41861C" w14:textId="77777777" w:rsidR="00AD376D" w:rsidRDefault="004628FA">
      <w:pPr>
        <w:pStyle w:val="BodyText"/>
        <w:spacing w:line="247" w:lineRule="exact"/>
        <w:ind w:left="5281"/>
      </w:pPr>
      <w:r>
        <w:t>TAXPAYER I.D. NUMBER</w:t>
      </w:r>
    </w:p>
    <w:p w14:paraId="5EC2AA33" w14:textId="77777777" w:rsidR="00AD376D" w:rsidRDefault="00AD376D">
      <w:pPr>
        <w:pStyle w:val="BodyText"/>
        <w:rPr>
          <w:sz w:val="20"/>
        </w:rPr>
      </w:pPr>
    </w:p>
    <w:p w14:paraId="6D08520C" w14:textId="77777777" w:rsidR="00AD376D" w:rsidRDefault="00AD376D">
      <w:pPr>
        <w:pStyle w:val="BodyText"/>
        <w:rPr>
          <w:sz w:val="20"/>
        </w:rPr>
      </w:pPr>
    </w:p>
    <w:p w14:paraId="7340894C" w14:textId="77777777" w:rsidR="00AD376D" w:rsidRDefault="00AD376D">
      <w:pPr>
        <w:pStyle w:val="BodyText"/>
        <w:rPr>
          <w:sz w:val="20"/>
        </w:rPr>
      </w:pPr>
    </w:p>
    <w:p w14:paraId="0DE01B07" w14:textId="77777777" w:rsidR="00AD376D" w:rsidRDefault="00AD376D">
      <w:pPr>
        <w:pStyle w:val="BodyText"/>
        <w:rPr>
          <w:sz w:val="20"/>
        </w:rPr>
      </w:pPr>
    </w:p>
    <w:p w14:paraId="69799D1A" w14:textId="77777777" w:rsidR="00AD376D" w:rsidRDefault="00AD376D">
      <w:pPr>
        <w:pStyle w:val="BodyText"/>
        <w:rPr>
          <w:sz w:val="20"/>
        </w:rPr>
      </w:pPr>
    </w:p>
    <w:p w14:paraId="798CEC2C" w14:textId="77777777" w:rsidR="00AD376D" w:rsidRDefault="00AD376D">
      <w:pPr>
        <w:pStyle w:val="BodyText"/>
        <w:rPr>
          <w:sz w:val="20"/>
        </w:rPr>
      </w:pPr>
    </w:p>
    <w:p w14:paraId="2E4D4C3F" w14:textId="77777777" w:rsidR="00AD376D" w:rsidRDefault="00AD376D">
      <w:pPr>
        <w:pStyle w:val="BodyText"/>
        <w:rPr>
          <w:sz w:val="20"/>
        </w:rPr>
      </w:pPr>
    </w:p>
    <w:p w14:paraId="6672D4E4" w14:textId="77777777" w:rsidR="00AD376D" w:rsidRDefault="00AD376D">
      <w:pPr>
        <w:pStyle w:val="BodyText"/>
        <w:rPr>
          <w:sz w:val="20"/>
        </w:rPr>
      </w:pPr>
    </w:p>
    <w:p w14:paraId="5E5E1E05" w14:textId="77777777" w:rsidR="00AD376D" w:rsidRDefault="00AD376D">
      <w:pPr>
        <w:pStyle w:val="BodyText"/>
        <w:rPr>
          <w:sz w:val="20"/>
        </w:rPr>
      </w:pPr>
    </w:p>
    <w:p w14:paraId="5BB294EF" w14:textId="77777777" w:rsidR="00AD376D" w:rsidRDefault="00AD376D">
      <w:pPr>
        <w:pStyle w:val="BodyText"/>
        <w:spacing w:before="6"/>
        <w:rPr>
          <w:sz w:val="20"/>
        </w:rPr>
      </w:pPr>
    </w:p>
    <w:p w14:paraId="6D087CF9" w14:textId="77777777" w:rsidR="00AD376D" w:rsidRDefault="004628FA">
      <w:pPr>
        <w:spacing w:before="91" w:line="228" w:lineRule="exact"/>
        <w:ind w:left="240"/>
        <w:rPr>
          <w:b/>
          <w:sz w:val="20"/>
        </w:rPr>
      </w:pPr>
      <w:r>
        <w:rPr>
          <w:b/>
          <w:sz w:val="20"/>
        </w:rPr>
        <w:t>This instrument prepared by:</w:t>
      </w:r>
    </w:p>
    <w:p w14:paraId="31FC0A7B" w14:textId="0FA9FBE4" w:rsidR="00CB5C66" w:rsidRDefault="00CB5C66">
      <w:pPr>
        <w:ind w:left="240" w:right="7317"/>
        <w:rPr>
          <w:sz w:val="20"/>
        </w:rPr>
      </w:pPr>
      <w:r>
        <w:rPr>
          <w:sz w:val="20"/>
        </w:rPr>
        <w:t>Thomas J. Wilson, Esq.</w:t>
      </w:r>
    </w:p>
    <w:p w14:paraId="79AF48BA" w14:textId="77B592E2" w:rsidR="00AD376D" w:rsidRDefault="00DE706D">
      <w:pPr>
        <w:ind w:left="240" w:right="7317"/>
        <w:rPr>
          <w:sz w:val="20"/>
        </w:rPr>
      </w:pPr>
      <w:r>
        <w:rPr>
          <w:sz w:val="20"/>
        </w:rPr>
        <w:t>Legal</w:t>
      </w:r>
      <w:r w:rsidR="004628FA">
        <w:rPr>
          <w:sz w:val="20"/>
        </w:rPr>
        <w:t xml:space="preserve"> Counsel</w:t>
      </w:r>
    </w:p>
    <w:p w14:paraId="5485F38B" w14:textId="3EC1F5B6" w:rsidR="00AD376D" w:rsidRDefault="00CB5C66">
      <w:pPr>
        <w:ind w:left="240"/>
        <w:rPr>
          <w:sz w:val="20"/>
        </w:rPr>
      </w:pPr>
      <w:r>
        <w:rPr>
          <w:sz w:val="20"/>
        </w:rPr>
        <w:t>Mahoning Valley Sanitary District</w:t>
      </w:r>
    </w:p>
    <w:sectPr w:rsidR="00AD376D">
      <w:pgSz w:w="12240" w:h="15840"/>
      <w:pgMar w:top="1360" w:right="1320" w:bottom="640" w:left="1200" w:header="0" w:footer="45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Reed, Mary" w:date="2019-12-06T15:20:00Z" w:initials="RM">
    <w:p w14:paraId="70D1B0B4" w14:textId="4DAED3A7" w:rsidR="00FC033D" w:rsidRDefault="00FC033D">
      <w:pPr>
        <w:pStyle w:val="CommentText"/>
      </w:pPr>
      <w:r>
        <w:rPr>
          <w:rStyle w:val="CommentReference"/>
        </w:rPr>
        <w:annotationRef/>
      </w:r>
      <w:r>
        <w:t>Flow down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1B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1B0B4" w16cid:durableId="2194F0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6EB70" w14:textId="77777777" w:rsidR="00FC033D" w:rsidRDefault="00FC033D">
      <w:r>
        <w:separator/>
      </w:r>
    </w:p>
  </w:endnote>
  <w:endnote w:type="continuationSeparator" w:id="0">
    <w:p w14:paraId="2A9812A4" w14:textId="77777777" w:rsidR="00FC033D" w:rsidRDefault="00FC0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1D3F" w14:textId="77777777" w:rsidR="00FC033D" w:rsidRDefault="00FC033D">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28E713C6" wp14:editId="43EE5AC9">
              <wp:simplePos x="0" y="0"/>
              <wp:positionH relativeFrom="page">
                <wp:posOffset>3797935</wp:posOffset>
              </wp:positionH>
              <wp:positionV relativeFrom="page">
                <wp:posOffset>9627870</wp:posOffset>
              </wp:positionV>
              <wp:extent cx="179070" cy="165735"/>
              <wp:effectExtent l="0" t="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DB247" w14:textId="77777777" w:rsidR="00FC033D" w:rsidRDefault="00FC033D">
                          <w:pPr>
                            <w:spacing w:before="10"/>
                            <w:ind w:left="40"/>
                            <w:rPr>
                              <w:sz w:val="20"/>
                            </w:rPr>
                          </w:pPr>
                          <w:r>
                            <w:fldChar w:fldCharType="begin"/>
                          </w:r>
                          <w:r>
                            <w:rPr>
                              <w:sz w:val="20"/>
                            </w:rPr>
                            <w:instrText xml:space="preserve"> PAGE </w:instrText>
                          </w:r>
                          <w:r>
                            <w:fldChar w:fldCharType="separate"/>
                          </w:r>
                          <w:r>
                            <w:rPr>
                              <w:noProof/>
                              <w:sz w:val="20"/>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E713C6" id="_x0000_t202" coordsize="21600,21600" o:spt="202" path="m,l,21600r21600,l21600,xe">
              <v:stroke joinstyle="miter"/>
              <v:path gradientshapeok="t" o:connecttype="rect"/>
            </v:shapetype>
            <v:shape id="Text Box 1" o:spid="_x0000_s1026" type="#_x0000_t202" style="position:absolute;margin-left:299.05pt;margin-top:758.1pt;width:14.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" filled="f" stroked="f">
              <v:textbox inset="0,0,0,0">
                <w:txbxContent>
                  <w:p w14:paraId="2A1DB247" w14:textId="77777777" w:rsidR="00FC033D" w:rsidRDefault="00FC033D">
                    <w:pPr>
                      <w:spacing w:before="10"/>
                      <w:ind w:left="40"/>
                      <w:rPr>
                        <w:sz w:val="20"/>
                      </w:rPr>
                    </w:pPr>
                    <w:r>
                      <w:fldChar w:fldCharType="begin"/>
                    </w:r>
                    <w:r>
                      <w:rPr>
                        <w:sz w:val="20"/>
                      </w:rPr>
                      <w:instrText xml:space="preserve"> PAGE </w:instrText>
                    </w:r>
                    <w:r>
                      <w:fldChar w:fldCharType="separate"/>
                    </w:r>
                    <w:r>
                      <w:rPr>
                        <w:noProof/>
                        <w:sz w:val="20"/>
                      </w:rPr>
                      <w:t>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F9CA2" w14:textId="77777777" w:rsidR="00FC033D" w:rsidRDefault="00FC033D">
      <w:r>
        <w:separator/>
      </w:r>
    </w:p>
  </w:footnote>
  <w:footnote w:type="continuationSeparator" w:id="0">
    <w:p w14:paraId="6F8CF7C7" w14:textId="77777777" w:rsidR="00FC033D" w:rsidRDefault="00FC0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02C"/>
    <w:multiLevelType w:val="multilevel"/>
    <w:tmpl w:val="A0D6D7F4"/>
    <w:lvl w:ilvl="0">
      <w:start w:val="9"/>
      <w:numFmt w:val="decimal"/>
      <w:lvlText w:val="%1"/>
      <w:lvlJc w:val="left"/>
      <w:pPr>
        <w:ind w:left="1944" w:hanging="984"/>
      </w:pPr>
      <w:rPr>
        <w:rFonts w:hint="default"/>
        <w:lang w:val="en-US" w:eastAsia="en-US" w:bidi="en-US"/>
      </w:rPr>
    </w:lvl>
    <w:lvl w:ilvl="1">
      <w:start w:val="1"/>
      <w:numFmt w:val="decimal"/>
      <w:lvlText w:val="%1.%2"/>
      <w:lvlJc w:val="left"/>
      <w:pPr>
        <w:ind w:left="1944" w:hanging="984"/>
      </w:pPr>
      <w:rPr>
        <w:rFonts w:hint="default"/>
        <w:u w:val="thick" w:color="000000"/>
        <w:lang w:val="en-US" w:eastAsia="en-US" w:bidi="en-US"/>
      </w:rPr>
    </w:lvl>
    <w:lvl w:ilvl="2">
      <w:numFmt w:val="bullet"/>
      <w:lvlText w:val="•"/>
      <w:lvlJc w:val="left"/>
      <w:pPr>
        <w:ind w:left="3496" w:hanging="984"/>
      </w:pPr>
      <w:rPr>
        <w:rFonts w:hint="default"/>
        <w:lang w:val="en-US" w:eastAsia="en-US" w:bidi="en-US"/>
      </w:rPr>
    </w:lvl>
    <w:lvl w:ilvl="3">
      <w:numFmt w:val="bullet"/>
      <w:lvlText w:val="•"/>
      <w:lvlJc w:val="left"/>
      <w:pPr>
        <w:ind w:left="4274" w:hanging="984"/>
      </w:pPr>
      <w:rPr>
        <w:rFonts w:hint="default"/>
        <w:lang w:val="en-US" w:eastAsia="en-US" w:bidi="en-US"/>
      </w:rPr>
    </w:lvl>
    <w:lvl w:ilvl="4">
      <w:numFmt w:val="bullet"/>
      <w:lvlText w:val="•"/>
      <w:lvlJc w:val="left"/>
      <w:pPr>
        <w:ind w:left="5052" w:hanging="984"/>
      </w:pPr>
      <w:rPr>
        <w:rFonts w:hint="default"/>
        <w:lang w:val="en-US" w:eastAsia="en-US" w:bidi="en-US"/>
      </w:rPr>
    </w:lvl>
    <w:lvl w:ilvl="5">
      <w:numFmt w:val="bullet"/>
      <w:lvlText w:val="•"/>
      <w:lvlJc w:val="left"/>
      <w:pPr>
        <w:ind w:left="5830" w:hanging="984"/>
      </w:pPr>
      <w:rPr>
        <w:rFonts w:hint="default"/>
        <w:lang w:val="en-US" w:eastAsia="en-US" w:bidi="en-US"/>
      </w:rPr>
    </w:lvl>
    <w:lvl w:ilvl="6">
      <w:numFmt w:val="bullet"/>
      <w:lvlText w:val="•"/>
      <w:lvlJc w:val="left"/>
      <w:pPr>
        <w:ind w:left="6608" w:hanging="984"/>
      </w:pPr>
      <w:rPr>
        <w:rFonts w:hint="default"/>
        <w:lang w:val="en-US" w:eastAsia="en-US" w:bidi="en-US"/>
      </w:rPr>
    </w:lvl>
    <w:lvl w:ilvl="7">
      <w:numFmt w:val="bullet"/>
      <w:lvlText w:val="•"/>
      <w:lvlJc w:val="left"/>
      <w:pPr>
        <w:ind w:left="7386" w:hanging="984"/>
      </w:pPr>
      <w:rPr>
        <w:rFonts w:hint="default"/>
        <w:lang w:val="en-US" w:eastAsia="en-US" w:bidi="en-US"/>
      </w:rPr>
    </w:lvl>
    <w:lvl w:ilvl="8">
      <w:numFmt w:val="bullet"/>
      <w:lvlText w:val="•"/>
      <w:lvlJc w:val="left"/>
      <w:pPr>
        <w:ind w:left="8164" w:hanging="984"/>
      </w:pPr>
      <w:rPr>
        <w:rFonts w:hint="default"/>
        <w:lang w:val="en-US" w:eastAsia="en-US" w:bidi="en-US"/>
      </w:rPr>
    </w:lvl>
  </w:abstractNum>
  <w:abstractNum w:abstractNumId="1" w15:restartNumberingAfterBreak="0">
    <w:nsid w:val="086712DE"/>
    <w:multiLevelType w:val="multilevel"/>
    <w:tmpl w:val="4B6A7A5A"/>
    <w:lvl w:ilvl="0">
      <w:start w:val="3"/>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u w:val="thick" w:color="000000"/>
        <w:lang w:val="en-US" w:eastAsia="en-US" w:bidi="en-US"/>
      </w:rPr>
    </w:lvl>
    <w:lvl w:ilvl="2">
      <w:numFmt w:val="bullet"/>
      <w:lvlText w:val="•"/>
      <w:lvlJc w:val="left"/>
      <w:pPr>
        <w:ind w:left="3288" w:hanging="720"/>
      </w:pPr>
      <w:rPr>
        <w:rFonts w:hint="default"/>
        <w:lang w:val="en-US" w:eastAsia="en-US" w:bidi="en-US"/>
      </w:rPr>
    </w:lvl>
    <w:lvl w:ilvl="3">
      <w:numFmt w:val="bullet"/>
      <w:lvlText w:val="•"/>
      <w:lvlJc w:val="left"/>
      <w:pPr>
        <w:ind w:left="4092" w:hanging="720"/>
      </w:pPr>
      <w:rPr>
        <w:rFonts w:hint="default"/>
        <w:lang w:val="en-US" w:eastAsia="en-US" w:bidi="en-US"/>
      </w:rPr>
    </w:lvl>
    <w:lvl w:ilvl="4">
      <w:numFmt w:val="bullet"/>
      <w:lvlText w:val="•"/>
      <w:lvlJc w:val="left"/>
      <w:pPr>
        <w:ind w:left="4896" w:hanging="720"/>
      </w:pPr>
      <w:rPr>
        <w:rFonts w:hint="default"/>
        <w:lang w:val="en-US" w:eastAsia="en-US" w:bidi="en-US"/>
      </w:rPr>
    </w:lvl>
    <w:lvl w:ilvl="5">
      <w:numFmt w:val="bullet"/>
      <w:lvlText w:val="•"/>
      <w:lvlJc w:val="left"/>
      <w:pPr>
        <w:ind w:left="5700" w:hanging="720"/>
      </w:pPr>
      <w:rPr>
        <w:rFonts w:hint="default"/>
        <w:lang w:val="en-US" w:eastAsia="en-US" w:bidi="en-US"/>
      </w:rPr>
    </w:lvl>
    <w:lvl w:ilvl="6">
      <w:numFmt w:val="bullet"/>
      <w:lvlText w:val="•"/>
      <w:lvlJc w:val="left"/>
      <w:pPr>
        <w:ind w:left="6504" w:hanging="720"/>
      </w:pPr>
      <w:rPr>
        <w:rFonts w:hint="default"/>
        <w:lang w:val="en-US" w:eastAsia="en-US" w:bidi="en-US"/>
      </w:rPr>
    </w:lvl>
    <w:lvl w:ilvl="7">
      <w:numFmt w:val="bullet"/>
      <w:lvlText w:val="•"/>
      <w:lvlJc w:val="left"/>
      <w:pPr>
        <w:ind w:left="7308" w:hanging="720"/>
      </w:pPr>
      <w:rPr>
        <w:rFonts w:hint="default"/>
        <w:lang w:val="en-US" w:eastAsia="en-US" w:bidi="en-US"/>
      </w:rPr>
    </w:lvl>
    <w:lvl w:ilvl="8">
      <w:numFmt w:val="bullet"/>
      <w:lvlText w:val="•"/>
      <w:lvlJc w:val="left"/>
      <w:pPr>
        <w:ind w:left="8112" w:hanging="720"/>
      </w:pPr>
      <w:rPr>
        <w:rFonts w:hint="default"/>
        <w:lang w:val="en-US" w:eastAsia="en-US" w:bidi="en-US"/>
      </w:rPr>
    </w:lvl>
  </w:abstractNum>
  <w:abstractNum w:abstractNumId="2" w15:restartNumberingAfterBreak="0">
    <w:nsid w:val="17EF60FF"/>
    <w:multiLevelType w:val="multilevel"/>
    <w:tmpl w:val="495A637C"/>
    <w:lvl w:ilvl="0">
      <w:start w:val="5"/>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u w:val="thick" w:color="000000"/>
        <w:lang w:val="en-US" w:eastAsia="en-US" w:bidi="en-US"/>
      </w:rPr>
    </w:lvl>
    <w:lvl w:ilvl="2">
      <w:start w:val="1"/>
      <w:numFmt w:val="decimal"/>
      <w:lvlText w:val="%1.%2.%3"/>
      <w:lvlJc w:val="left"/>
      <w:pPr>
        <w:ind w:left="2521" w:hanging="841"/>
      </w:pPr>
      <w:rPr>
        <w:rFonts w:hint="default"/>
        <w:u w:val="thick" w:color="000000"/>
        <w:lang w:val="en-US" w:eastAsia="en-US" w:bidi="en-US"/>
      </w:rPr>
    </w:lvl>
    <w:lvl w:ilvl="3">
      <w:numFmt w:val="bullet"/>
      <w:lvlText w:val="•"/>
      <w:lvlJc w:val="left"/>
      <w:pPr>
        <w:ind w:left="4120" w:hanging="841"/>
      </w:pPr>
      <w:rPr>
        <w:rFonts w:hint="default"/>
        <w:lang w:val="en-US" w:eastAsia="en-US" w:bidi="en-US"/>
      </w:rPr>
    </w:lvl>
    <w:lvl w:ilvl="4">
      <w:numFmt w:val="bullet"/>
      <w:lvlText w:val="•"/>
      <w:lvlJc w:val="left"/>
      <w:pPr>
        <w:ind w:left="4920" w:hanging="841"/>
      </w:pPr>
      <w:rPr>
        <w:rFonts w:hint="default"/>
        <w:lang w:val="en-US" w:eastAsia="en-US" w:bidi="en-US"/>
      </w:rPr>
    </w:lvl>
    <w:lvl w:ilvl="5">
      <w:numFmt w:val="bullet"/>
      <w:lvlText w:val="•"/>
      <w:lvlJc w:val="left"/>
      <w:pPr>
        <w:ind w:left="5720" w:hanging="841"/>
      </w:pPr>
      <w:rPr>
        <w:rFonts w:hint="default"/>
        <w:lang w:val="en-US" w:eastAsia="en-US" w:bidi="en-US"/>
      </w:rPr>
    </w:lvl>
    <w:lvl w:ilvl="6">
      <w:numFmt w:val="bullet"/>
      <w:lvlText w:val="•"/>
      <w:lvlJc w:val="left"/>
      <w:pPr>
        <w:ind w:left="6520" w:hanging="841"/>
      </w:pPr>
      <w:rPr>
        <w:rFonts w:hint="default"/>
        <w:lang w:val="en-US" w:eastAsia="en-US" w:bidi="en-US"/>
      </w:rPr>
    </w:lvl>
    <w:lvl w:ilvl="7">
      <w:numFmt w:val="bullet"/>
      <w:lvlText w:val="•"/>
      <w:lvlJc w:val="left"/>
      <w:pPr>
        <w:ind w:left="7320" w:hanging="841"/>
      </w:pPr>
      <w:rPr>
        <w:rFonts w:hint="default"/>
        <w:lang w:val="en-US" w:eastAsia="en-US" w:bidi="en-US"/>
      </w:rPr>
    </w:lvl>
    <w:lvl w:ilvl="8">
      <w:numFmt w:val="bullet"/>
      <w:lvlText w:val="•"/>
      <w:lvlJc w:val="left"/>
      <w:pPr>
        <w:ind w:left="8120" w:hanging="841"/>
      </w:pPr>
      <w:rPr>
        <w:rFonts w:hint="default"/>
        <w:lang w:val="en-US" w:eastAsia="en-US" w:bidi="en-US"/>
      </w:rPr>
    </w:lvl>
  </w:abstractNum>
  <w:abstractNum w:abstractNumId="3" w15:restartNumberingAfterBreak="0">
    <w:nsid w:val="18A76EBF"/>
    <w:multiLevelType w:val="multilevel"/>
    <w:tmpl w:val="F3B634EA"/>
    <w:lvl w:ilvl="0">
      <w:start w:val="6"/>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u w:val="thick" w:color="000000"/>
        <w:lang w:val="en-US" w:eastAsia="en-US" w:bidi="en-US"/>
      </w:rPr>
    </w:lvl>
    <w:lvl w:ilvl="2">
      <w:numFmt w:val="bullet"/>
      <w:lvlText w:val="•"/>
      <w:lvlJc w:val="left"/>
      <w:pPr>
        <w:ind w:left="3288" w:hanging="720"/>
      </w:pPr>
      <w:rPr>
        <w:rFonts w:hint="default"/>
        <w:lang w:val="en-US" w:eastAsia="en-US" w:bidi="en-US"/>
      </w:rPr>
    </w:lvl>
    <w:lvl w:ilvl="3">
      <w:numFmt w:val="bullet"/>
      <w:lvlText w:val="•"/>
      <w:lvlJc w:val="left"/>
      <w:pPr>
        <w:ind w:left="4092" w:hanging="720"/>
      </w:pPr>
      <w:rPr>
        <w:rFonts w:hint="default"/>
        <w:lang w:val="en-US" w:eastAsia="en-US" w:bidi="en-US"/>
      </w:rPr>
    </w:lvl>
    <w:lvl w:ilvl="4">
      <w:numFmt w:val="bullet"/>
      <w:lvlText w:val="•"/>
      <w:lvlJc w:val="left"/>
      <w:pPr>
        <w:ind w:left="4896" w:hanging="720"/>
      </w:pPr>
      <w:rPr>
        <w:rFonts w:hint="default"/>
        <w:lang w:val="en-US" w:eastAsia="en-US" w:bidi="en-US"/>
      </w:rPr>
    </w:lvl>
    <w:lvl w:ilvl="5">
      <w:numFmt w:val="bullet"/>
      <w:lvlText w:val="•"/>
      <w:lvlJc w:val="left"/>
      <w:pPr>
        <w:ind w:left="5700" w:hanging="720"/>
      </w:pPr>
      <w:rPr>
        <w:rFonts w:hint="default"/>
        <w:lang w:val="en-US" w:eastAsia="en-US" w:bidi="en-US"/>
      </w:rPr>
    </w:lvl>
    <w:lvl w:ilvl="6">
      <w:numFmt w:val="bullet"/>
      <w:lvlText w:val="•"/>
      <w:lvlJc w:val="left"/>
      <w:pPr>
        <w:ind w:left="6504" w:hanging="720"/>
      </w:pPr>
      <w:rPr>
        <w:rFonts w:hint="default"/>
        <w:lang w:val="en-US" w:eastAsia="en-US" w:bidi="en-US"/>
      </w:rPr>
    </w:lvl>
    <w:lvl w:ilvl="7">
      <w:numFmt w:val="bullet"/>
      <w:lvlText w:val="•"/>
      <w:lvlJc w:val="left"/>
      <w:pPr>
        <w:ind w:left="7308" w:hanging="720"/>
      </w:pPr>
      <w:rPr>
        <w:rFonts w:hint="default"/>
        <w:lang w:val="en-US" w:eastAsia="en-US" w:bidi="en-US"/>
      </w:rPr>
    </w:lvl>
    <w:lvl w:ilvl="8">
      <w:numFmt w:val="bullet"/>
      <w:lvlText w:val="•"/>
      <w:lvlJc w:val="left"/>
      <w:pPr>
        <w:ind w:left="8112" w:hanging="720"/>
      </w:pPr>
      <w:rPr>
        <w:rFonts w:hint="default"/>
        <w:lang w:val="en-US" w:eastAsia="en-US" w:bidi="en-US"/>
      </w:rPr>
    </w:lvl>
  </w:abstractNum>
  <w:abstractNum w:abstractNumId="4" w15:restartNumberingAfterBreak="0">
    <w:nsid w:val="1E3F7C93"/>
    <w:multiLevelType w:val="multilevel"/>
    <w:tmpl w:val="620826E4"/>
    <w:lvl w:ilvl="0">
      <w:start w:val="11"/>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u w:val="thick" w:color="000000"/>
        <w:lang w:val="en-US" w:eastAsia="en-US" w:bidi="en-US"/>
      </w:rPr>
    </w:lvl>
    <w:lvl w:ilvl="2">
      <w:numFmt w:val="bullet"/>
      <w:lvlText w:val="•"/>
      <w:lvlJc w:val="left"/>
      <w:pPr>
        <w:ind w:left="3288" w:hanging="720"/>
      </w:pPr>
      <w:rPr>
        <w:rFonts w:hint="default"/>
        <w:lang w:val="en-US" w:eastAsia="en-US" w:bidi="en-US"/>
      </w:rPr>
    </w:lvl>
    <w:lvl w:ilvl="3">
      <w:numFmt w:val="bullet"/>
      <w:lvlText w:val="•"/>
      <w:lvlJc w:val="left"/>
      <w:pPr>
        <w:ind w:left="4092" w:hanging="720"/>
      </w:pPr>
      <w:rPr>
        <w:rFonts w:hint="default"/>
        <w:lang w:val="en-US" w:eastAsia="en-US" w:bidi="en-US"/>
      </w:rPr>
    </w:lvl>
    <w:lvl w:ilvl="4">
      <w:numFmt w:val="bullet"/>
      <w:lvlText w:val="•"/>
      <w:lvlJc w:val="left"/>
      <w:pPr>
        <w:ind w:left="4896" w:hanging="720"/>
      </w:pPr>
      <w:rPr>
        <w:rFonts w:hint="default"/>
        <w:lang w:val="en-US" w:eastAsia="en-US" w:bidi="en-US"/>
      </w:rPr>
    </w:lvl>
    <w:lvl w:ilvl="5">
      <w:numFmt w:val="bullet"/>
      <w:lvlText w:val="•"/>
      <w:lvlJc w:val="left"/>
      <w:pPr>
        <w:ind w:left="5700" w:hanging="720"/>
      </w:pPr>
      <w:rPr>
        <w:rFonts w:hint="default"/>
        <w:lang w:val="en-US" w:eastAsia="en-US" w:bidi="en-US"/>
      </w:rPr>
    </w:lvl>
    <w:lvl w:ilvl="6">
      <w:numFmt w:val="bullet"/>
      <w:lvlText w:val="•"/>
      <w:lvlJc w:val="left"/>
      <w:pPr>
        <w:ind w:left="6504" w:hanging="720"/>
      </w:pPr>
      <w:rPr>
        <w:rFonts w:hint="default"/>
        <w:lang w:val="en-US" w:eastAsia="en-US" w:bidi="en-US"/>
      </w:rPr>
    </w:lvl>
    <w:lvl w:ilvl="7">
      <w:numFmt w:val="bullet"/>
      <w:lvlText w:val="•"/>
      <w:lvlJc w:val="left"/>
      <w:pPr>
        <w:ind w:left="7308" w:hanging="720"/>
      </w:pPr>
      <w:rPr>
        <w:rFonts w:hint="default"/>
        <w:lang w:val="en-US" w:eastAsia="en-US" w:bidi="en-US"/>
      </w:rPr>
    </w:lvl>
    <w:lvl w:ilvl="8">
      <w:numFmt w:val="bullet"/>
      <w:lvlText w:val="•"/>
      <w:lvlJc w:val="left"/>
      <w:pPr>
        <w:ind w:left="8112" w:hanging="720"/>
      </w:pPr>
      <w:rPr>
        <w:rFonts w:hint="default"/>
        <w:lang w:val="en-US" w:eastAsia="en-US" w:bidi="en-US"/>
      </w:rPr>
    </w:lvl>
  </w:abstractNum>
  <w:abstractNum w:abstractNumId="5" w15:restartNumberingAfterBreak="0">
    <w:nsid w:val="1E642547"/>
    <w:multiLevelType w:val="hybridMultilevel"/>
    <w:tmpl w:val="933CE888"/>
    <w:lvl w:ilvl="0" w:tplc="65B42D7C">
      <w:start w:val="1"/>
      <w:numFmt w:val="lowerLetter"/>
      <w:lvlText w:val="(%1)"/>
      <w:lvlJc w:val="left"/>
      <w:pPr>
        <w:ind w:left="3121" w:hanging="720"/>
      </w:pPr>
      <w:rPr>
        <w:rFonts w:ascii="Times New Roman" w:eastAsia="Times New Roman" w:hAnsi="Times New Roman" w:cs="Times New Roman" w:hint="default"/>
        <w:spacing w:val="-3"/>
        <w:w w:val="99"/>
        <w:sz w:val="24"/>
        <w:szCs w:val="24"/>
        <w:lang w:val="en-US" w:eastAsia="en-US" w:bidi="en-US"/>
      </w:rPr>
    </w:lvl>
    <w:lvl w:ilvl="1" w:tplc="343A09DE">
      <w:numFmt w:val="bullet"/>
      <w:lvlText w:val="•"/>
      <w:lvlJc w:val="left"/>
      <w:pPr>
        <w:ind w:left="3780" w:hanging="720"/>
      </w:pPr>
      <w:rPr>
        <w:rFonts w:hint="default"/>
        <w:lang w:val="en-US" w:eastAsia="en-US" w:bidi="en-US"/>
      </w:rPr>
    </w:lvl>
    <w:lvl w:ilvl="2" w:tplc="0ADC0E3A">
      <w:numFmt w:val="bullet"/>
      <w:lvlText w:val="•"/>
      <w:lvlJc w:val="left"/>
      <w:pPr>
        <w:ind w:left="4440" w:hanging="720"/>
      </w:pPr>
      <w:rPr>
        <w:rFonts w:hint="default"/>
        <w:lang w:val="en-US" w:eastAsia="en-US" w:bidi="en-US"/>
      </w:rPr>
    </w:lvl>
    <w:lvl w:ilvl="3" w:tplc="0658D00A">
      <w:numFmt w:val="bullet"/>
      <w:lvlText w:val="•"/>
      <w:lvlJc w:val="left"/>
      <w:pPr>
        <w:ind w:left="5100" w:hanging="720"/>
      </w:pPr>
      <w:rPr>
        <w:rFonts w:hint="default"/>
        <w:lang w:val="en-US" w:eastAsia="en-US" w:bidi="en-US"/>
      </w:rPr>
    </w:lvl>
    <w:lvl w:ilvl="4" w:tplc="AB044282">
      <w:numFmt w:val="bullet"/>
      <w:lvlText w:val="•"/>
      <w:lvlJc w:val="left"/>
      <w:pPr>
        <w:ind w:left="5760" w:hanging="720"/>
      </w:pPr>
      <w:rPr>
        <w:rFonts w:hint="default"/>
        <w:lang w:val="en-US" w:eastAsia="en-US" w:bidi="en-US"/>
      </w:rPr>
    </w:lvl>
    <w:lvl w:ilvl="5" w:tplc="0276EA4C">
      <w:numFmt w:val="bullet"/>
      <w:lvlText w:val="•"/>
      <w:lvlJc w:val="left"/>
      <w:pPr>
        <w:ind w:left="6420" w:hanging="720"/>
      </w:pPr>
      <w:rPr>
        <w:rFonts w:hint="default"/>
        <w:lang w:val="en-US" w:eastAsia="en-US" w:bidi="en-US"/>
      </w:rPr>
    </w:lvl>
    <w:lvl w:ilvl="6" w:tplc="2CE4A3E6">
      <w:numFmt w:val="bullet"/>
      <w:lvlText w:val="•"/>
      <w:lvlJc w:val="left"/>
      <w:pPr>
        <w:ind w:left="7080" w:hanging="720"/>
      </w:pPr>
      <w:rPr>
        <w:rFonts w:hint="default"/>
        <w:lang w:val="en-US" w:eastAsia="en-US" w:bidi="en-US"/>
      </w:rPr>
    </w:lvl>
    <w:lvl w:ilvl="7" w:tplc="15D02E0E">
      <w:numFmt w:val="bullet"/>
      <w:lvlText w:val="•"/>
      <w:lvlJc w:val="left"/>
      <w:pPr>
        <w:ind w:left="7740" w:hanging="720"/>
      </w:pPr>
      <w:rPr>
        <w:rFonts w:hint="default"/>
        <w:lang w:val="en-US" w:eastAsia="en-US" w:bidi="en-US"/>
      </w:rPr>
    </w:lvl>
    <w:lvl w:ilvl="8" w:tplc="1C24FA74">
      <w:numFmt w:val="bullet"/>
      <w:lvlText w:val="•"/>
      <w:lvlJc w:val="left"/>
      <w:pPr>
        <w:ind w:left="8400" w:hanging="720"/>
      </w:pPr>
      <w:rPr>
        <w:rFonts w:hint="default"/>
        <w:lang w:val="en-US" w:eastAsia="en-US" w:bidi="en-US"/>
      </w:rPr>
    </w:lvl>
  </w:abstractNum>
  <w:abstractNum w:abstractNumId="6" w15:restartNumberingAfterBreak="0">
    <w:nsid w:val="32E23B4E"/>
    <w:multiLevelType w:val="multilevel"/>
    <w:tmpl w:val="B954553C"/>
    <w:lvl w:ilvl="0">
      <w:start w:val="13"/>
      <w:numFmt w:val="decimal"/>
      <w:lvlText w:val="%1"/>
      <w:lvlJc w:val="left"/>
      <w:pPr>
        <w:ind w:left="1680" w:hanging="720"/>
      </w:pPr>
      <w:rPr>
        <w:rFonts w:hint="default"/>
        <w:lang w:val="en-US" w:eastAsia="en-US" w:bidi="en-US"/>
      </w:rPr>
    </w:lvl>
    <w:lvl w:ilvl="1">
      <w:start w:val="1"/>
      <w:numFmt w:val="decimal"/>
      <w:lvlText w:val="12.%2"/>
      <w:lvlJc w:val="left"/>
      <w:pPr>
        <w:ind w:left="1680" w:hanging="720"/>
      </w:pPr>
      <w:rPr>
        <w:rFonts w:hint="default"/>
        <w:u w:val="thick" w:color="000000"/>
        <w:lang w:val="en-US" w:eastAsia="en-US" w:bidi="en-US"/>
      </w:rPr>
    </w:lvl>
    <w:lvl w:ilvl="2">
      <w:numFmt w:val="bullet"/>
      <w:lvlText w:val="•"/>
      <w:lvlJc w:val="left"/>
      <w:pPr>
        <w:ind w:left="3288" w:hanging="720"/>
      </w:pPr>
      <w:rPr>
        <w:rFonts w:hint="default"/>
        <w:lang w:val="en-US" w:eastAsia="en-US" w:bidi="en-US"/>
      </w:rPr>
    </w:lvl>
    <w:lvl w:ilvl="3">
      <w:numFmt w:val="bullet"/>
      <w:lvlText w:val="•"/>
      <w:lvlJc w:val="left"/>
      <w:pPr>
        <w:ind w:left="4092" w:hanging="720"/>
      </w:pPr>
      <w:rPr>
        <w:rFonts w:hint="default"/>
        <w:lang w:val="en-US" w:eastAsia="en-US" w:bidi="en-US"/>
      </w:rPr>
    </w:lvl>
    <w:lvl w:ilvl="4">
      <w:numFmt w:val="bullet"/>
      <w:lvlText w:val="•"/>
      <w:lvlJc w:val="left"/>
      <w:pPr>
        <w:ind w:left="4896" w:hanging="720"/>
      </w:pPr>
      <w:rPr>
        <w:rFonts w:hint="default"/>
        <w:lang w:val="en-US" w:eastAsia="en-US" w:bidi="en-US"/>
      </w:rPr>
    </w:lvl>
    <w:lvl w:ilvl="5">
      <w:numFmt w:val="bullet"/>
      <w:lvlText w:val="•"/>
      <w:lvlJc w:val="left"/>
      <w:pPr>
        <w:ind w:left="5700" w:hanging="720"/>
      </w:pPr>
      <w:rPr>
        <w:rFonts w:hint="default"/>
        <w:lang w:val="en-US" w:eastAsia="en-US" w:bidi="en-US"/>
      </w:rPr>
    </w:lvl>
    <w:lvl w:ilvl="6">
      <w:numFmt w:val="bullet"/>
      <w:lvlText w:val="•"/>
      <w:lvlJc w:val="left"/>
      <w:pPr>
        <w:ind w:left="6504" w:hanging="720"/>
      </w:pPr>
      <w:rPr>
        <w:rFonts w:hint="default"/>
        <w:lang w:val="en-US" w:eastAsia="en-US" w:bidi="en-US"/>
      </w:rPr>
    </w:lvl>
    <w:lvl w:ilvl="7">
      <w:numFmt w:val="bullet"/>
      <w:lvlText w:val="•"/>
      <w:lvlJc w:val="left"/>
      <w:pPr>
        <w:ind w:left="7308" w:hanging="720"/>
      </w:pPr>
      <w:rPr>
        <w:rFonts w:hint="default"/>
        <w:lang w:val="en-US" w:eastAsia="en-US" w:bidi="en-US"/>
      </w:rPr>
    </w:lvl>
    <w:lvl w:ilvl="8">
      <w:numFmt w:val="bullet"/>
      <w:lvlText w:val="•"/>
      <w:lvlJc w:val="left"/>
      <w:pPr>
        <w:ind w:left="8112" w:hanging="720"/>
      </w:pPr>
      <w:rPr>
        <w:rFonts w:hint="default"/>
        <w:lang w:val="en-US" w:eastAsia="en-US" w:bidi="en-US"/>
      </w:rPr>
    </w:lvl>
  </w:abstractNum>
  <w:abstractNum w:abstractNumId="7" w15:restartNumberingAfterBreak="0">
    <w:nsid w:val="43AD038B"/>
    <w:multiLevelType w:val="multilevel"/>
    <w:tmpl w:val="86CA53FE"/>
    <w:lvl w:ilvl="0">
      <w:start w:val="14"/>
      <w:numFmt w:val="decimal"/>
      <w:lvlText w:val="%1"/>
      <w:lvlJc w:val="left"/>
      <w:pPr>
        <w:ind w:left="1680" w:hanging="720"/>
      </w:pPr>
      <w:rPr>
        <w:rFonts w:hint="default"/>
        <w:lang w:val="en-US" w:eastAsia="en-US" w:bidi="en-US"/>
      </w:rPr>
    </w:lvl>
    <w:lvl w:ilvl="1">
      <w:start w:val="1"/>
      <w:numFmt w:val="decimal"/>
      <w:lvlText w:val="13.%2"/>
      <w:lvlJc w:val="left"/>
      <w:pPr>
        <w:ind w:left="1680" w:hanging="720"/>
      </w:pPr>
      <w:rPr>
        <w:rFonts w:hint="default"/>
        <w:u w:val="thick" w:color="000000"/>
        <w:lang w:val="en-US" w:eastAsia="en-US" w:bidi="en-US"/>
      </w:rPr>
    </w:lvl>
    <w:lvl w:ilvl="2">
      <w:numFmt w:val="bullet"/>
      <w:lvlText w:val="•"/>
      <w:lvlJc w:val="left"/>
      <w:pPr>
        <w:ind w:left="3288" w:hanging="720"/>
      </w:pPr>
      <w:rPr>
        <w:rFonts w:hint="default"/>
        <w:lang w:val="en-US" w:eastAsia="en-US" w:bidi="en-US"/>
      </w:rPr>
    </w:lvl>
    <w:lvl w:ilvl="3">
      <w:numFmt w:val="bullet"/>
      <w:lvlText w:val="•"/>
      <w:lvlJc w:val="left"/>
      <w:pPr>
        <w:ind w:left="4092" w:hanging="720"/>
      </w:pPr>
      <w:rPr>
        <w:rFonts w:hint="default"/>
        <w:lang w:val="en-US" w:eastAsia="en-US" w:bidi="en-US"/>
      </w:rPr>
    </w:lvl>
    <w:lvl w:ilvl="4">
      <w:numFmt w:val="bullet"/>
      <w:lvlText w:val="•"/>
      <w:lvlJc w:val="left"/>
      <w:pPr>
        <w:ind w:left="4896" w:hanging="720"/>
      </w:pPr>
      <w:rPr>
        <w:rFonts w:hint="default"/>
        <w:lang w:val="en-US" w:eastAsia="en-US" w:bidi="en-US"/>
      </w:rPr>
    </w:lvl>
    <w:lvl w:ilvl="5">
      <w:numFmt w:val="bullet"/>
      <w:lvlText w:val="•"/>
      <w:lvlJc w:val="left"/>
      <w:pPr>
        <w:ind w:left="5700" w:hanging="720"/>
      </w:pPr>
      <w:rPr>
        <w:rFonts w:hint="default"/>
        <w:lang w:val="en-US" w:eastAsia="en-US" w:bidi="en-US"/>
      </w:rPr>
    </w:lvl>
    <w:lvl w:ilvl="6">
      <w:numFmt w:val="bullet"/>
      <w:lvlText w:val="•"/>
      <w:lvlJc w:val="left"/>
      <w:pPr>
        <w:ind w:left="6504" w:hanging="720"/>
      </w:pPr>
      <w:rPr>
        <w:rFonts w:hint="default"/>
        <w:lang w:val="en-US" w:eastAsia="en-US" w:bidi="en-US"/>
      </w:rPr>
    </w:lvl>
    <w:lvl w:ilvl="7">
      <w:numFmt w:val="bullet"/>
      <w:lvlText w:val="•"/>
      <w:lvlJc w:val="left"/>
      <w:pPr>
        <w:ind w:left="7308" w:hanging="720"/>
      </w:pPr>
      <w:rPr>
        <w:rFonts w:hint="default"/>
        <w:lang w:val="en-US" w:eastAsia="en-US" w:bidi="en-US"/>
      </w:rPr>
    </w:lvl>
    <w:lvl w:ilvl="8">
      <w:numFmt w:val="bullet"/>
      <w:lvlText w:val="•"/>
      <w:lvlJc w:val="left"/>
      <w:pPr>
        <w:ind w:left="8112" w:hanging="720"/>
      </w:pPr>
      <w:rPr>
        <w:rFonts w:hint="default"/>
        <w:lang w:val="en-US" w:eastAsia="en-US" w:bidi="en-US"/>
      </w:rPr>
    </w:lvl>
  </w:abstractNum>
  <w:abstractNum w:abstractNumId="8" w15:restartNumberingAfterBreak="0">
    <w:nsid w:val="45AE5E4E"/>
    <w:multiLevelType w:val="multilevel"/>
    <w:tmpl w:val="A022B380"/>
    <w:lvl w:ilvl="0">
      <w:start w:val="20"/>
      <w:numFmt w:val="decimal"/>
      <w:lvlText w:val="%1"/>
      <w:lvlJc w:val="left"/>
      <w:pPr>
        <w:ind w:left="1824" w:hanging="864"/>
      </w:pPr>
      <w:rPr>
        <w:rFonts w:hint="default"/>
        <w:lang w:val="en-US" w:eastAsia="en-US" w:bidi="en-US"/>
      </w:rPr>
    </w:lvl>
    <w:lvl w:ilvl="1">
      <w:start w:val="1"/>
      <w:numFmt w:val="decimal"/>
      <w:lvlText w:val="%1.%2"/>
      <w:lvlJc w:val="left"/>
      <w:pPr>
        <w:ind w:left="1824" w:hanging="864"/>
      </w:pPr>
      <w:rPr>
        <w:rFonts w:hint="default"/>
        <w:u w:val="thick" w:color="000000"/>
        <w:lang w:val="en-US" w:eastAsia="en-US" w:bidi="en-US"/>
      </w:rPr>
    </w:lvl>
    <w:lvl w:ilvl="2">
      <w:numFmt w:val="bullet"/>
      <w:lvlText w:val="•"/>
      <w:lvlJc w:val="left"/>
      <w:pPr>
        <w:ind w:left="3400" w:hanging="864"/>
      </w:pPr>
      <w:rPr>
        <w:rFonts w:hint="default"/>
        <w:lang w:val="en-US" w:eastAsia="en-US" w:bidi="en-US"/>
      </w:rPr>
    </w:lvl>
    <w:lvl w:ilvl="3">
      <w:numFmt w:val="bullet"/>
      <w:lvlText w:val="•"/>
      <w:lvlJc w:val="left"/>
      <w:pPr>
        <w:ind w:left="4190" w:hanging="864"/>
      </w:pPr>
      <w:rPr>
        <w:rFonts w:hint="default"/>
        <w:lang w:val="en-US" w:eastAsia="en-US" w:bidi="en-US"/>
      </w:rPr>
    </w:lvl>
    <w:lvl w:ilvl="4">
      <w:numFmt w:val="bullet"/>
      <w:lvlText w:val="•"/>
      <w:lvlJc w:val="left"/>
      <w:pPr>
        <w:ind w:left="4980" w:hanging="864"/>
      </w:pPr>
      <w:rPr>
        <w:rFonts w:hint="default"/>
        <w:lang w:val="en-US" w:eastAsia="en-US" w:bidi="en-US"/>
      </w:rPr>
    </w:lvl>
    <w:lvl w:ilvl="5">
      <w:numFmt w:val="bullet"/>
      <w:lvlText w:val="•"/>
      <w:lvlJc w:val="left"/>
      <w:pPr>
        <w:ind w:left="5770" w:hanging="864"/>
      </w:pPr>
      <w:rPr>
        <w:rFonts w:hint="default"/>
        <w:lang w:val="en-US" w:eastAsia="en-US" w:bidi="en-US"/>
      </w:rPr>
    </w:lvl>
    <w:lvl w:ilvl="6">
      <w:numFmt w:val="bullet"/>
      <w:lvlText w:val="•"/>
      <w:lvlJc w:val="left"/>
      <w:pPr>
        <w:ind w:left="6560" w:hanging="864"/>
      </w:pPr>
      <w:rPr>
        <w:rFonts w:hint="default"/>
        <w:lang w:val="en-US" w:eastAsia="en-US" w:bidi="en-US"/>
      </w:rPr>
    </w:lvl>
    <w:lvl w:ilvl="7">
      <w:numFmt w:val="bullet"/>
      <w:lvlText w:val="•"/>
      <w:lvlJc w:val="left"/>
      <w:pPr>
        <w:ind w:left="7350" w:hanging="864"/>
      </w:pPr>
      <w:rPr>
        <w:rFonts w:hint="default"/>
        <w:lang w:val="en-US" w:eastAsia="en-US" w:bidi="en-US"/>
      </w:rPr>
    </w:lvl>
    <w:lvl w:ilvl="8">
      <w:numFmt w:val="bullet"/>
      <w:lvlText w:val="•"/>
      <w:lvlJc w:val="left"/>
      <w:pPr>
        <w:ind w:left="8140" w:hanging="864"/>
      </w:pPr>
      <w:rPr>
        <w:rFonts w:hint="default"/>
        <w:lang w:val="en-US" w:eastAsia="en-US" w:bidi="en-US"/>
      </w:rPr>
    </w:lvl>
  </w:abstractNum>
  <w:abstractNum w:abstractNumId="9" w15:restartNumberingAfterBreak="0">
    <w:nsid w:val="495E6527"/>
    <w:multiLevelType w:val="multilevel"/>
    <w:tmpl w:val="A43ABDB6"/>
    <w:lvl w:ilvl="0">
      <w:start w:val="21"/>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u w:val="thick" w:color="000000"/>
        <w:lang w:val="en-US" w:eastAsia="en-US" w:bidi="en-US"/>
      </w:rPr>
    </w:lvl>
    <w:lvl w:ilvl="2">
      <w:start w:val="1"/>
      <w:numFmt w:val="lowerLetter"/>
      <w:lvlText w:val="%3."/>
      <w:lvlJc w:val="left"/>
      <w:pPr>
        <w:ind w:left="1464" w:hanging="360"/>
      </w:pPr>
      <w:rPr>
        <w:rFonts w:ascii="Times New Roman" w:eastAsia="Times New Roman" w:hAnsi="Times New Roman" w:cs="Times New Roman" w:hint="default"/>
        <w:spacing w:val="-2"/>
        <w:w w:val="100"/>
        <w:sz w:val="24"/>
        <w:szCs w:val="24"/>
        <w:lang w:val="en-US" w:eastAsia="en-US" w:bidi="en-US"/>
      </w:rPr>
    </w:lvl>
    <w:lvl w:ilvl="3">
      <w:numFmt w:val="bullet"/>
      <w:lvlText w:val="•"/>
      <w:lvlJc w:val="left"/>
      <w:pPr>
        <w:ind w:left="3466" w:hanging="360"/>
      </w:pPr>
      <w:rPr>
        <w:rFonts w:hint="default"/>
        <w:lang w:val="en-US" w:eastAsia="en-US" w:bidi="en-US"/>
      </w:rPr>
    </w:lvl>
    <w:lvl w:ilvl="4">
      <w:numFmt w:val="bullet"/>
      <w:lvlText w:val="•"/>
      <w:lvlJc w:val="left"/>
      <w:pPr>
        <w:ind w:left="4360" w:hanging="360"/>
      </w:pPr>
      <w:rPr>
        <w:rFonts w:hint="default"/>
        <w:lang w:val="en-US" w:eastAsia="en-US" w:bidi="en-US"/>
      </w:rPr>
    </w:lvl>
    <w:lvl w:ilvl="5">
      <w:numFmt w:val="bullet"/>
      <w:lvlText w:val="•"/>
      <w:lvlJc w:val="left"/>
      <w:pPr>
        <w:ind w:left="5253" w:hanging="360"/>
      </w:pPr>
      <w:rPr>
        <w:rFonts w:hint="default"/>
        <w:lang w:val="en-US" w:eastAsia="en-US" w:bidi="en-US"/>
      </w:rPr>
    </w:lvl>
    <w:lvl w:ilvl="6">
      <w:numFmt w:val="bullet"/>
      <w:lvlText w:val="•"/>
      <w:lvlJc w:val="left"/>
      <w:pPr>
        <w:ind w:left="6146" w:hanging="360"/>
      </w:pPr>
      <w:rPr>
        <w:rFonts w:hint="default"/>
        <w:lang w:val="en-US" w:eastAsia="en-US" w:bidi="en-US"/>
      </w:rPr>
    </w:lvl>
    <w:lvl w:ilvl="7">
      <w:numFmt w:val="bullet"/>
      <w:lvlText w:val="•"/>
      <w:lvlJc w:val="left"/>
      <w:pPr>
        <w:ind w:left="7040" w:hanging="360"/>
      </w:pPr>
      <w:rPr>
        <w:rFonts w:hint="default"/>
        <w:lang w:val="en-US" w:eastAsia="en-US" w:bidi="en-US"/>
      </w:rPr>
    </w:lvl>
    <w:lvl w:ilvl="8">
      <w:numFmt w:val="bullet"/>
      <w:lvlText w:val="•"/>
      <w:lvlJc w:val="left"/>
      <w:pPr>
        <w:ind w:left="7933" w:hanging="360"/>
      </w:pPr>
      <w:rPr>
        <w:rFonts w:hint="default"/>
        <w:lang w:val="en-US" w:eastAsia="en-US" w:bidi="en-US"/>
      </w:rPr>
    </w:lvl>
  </w:abstractNum>
  <w:abstractNum w:abstractNumId="10" w15:restartNumberingAfterBreak="0">
    <w:nsid w:val="4D7963C0"/>
    <w:multiLevelType w:val="hybridMultilevel"/>
    <w:tmpl w:val="09765506"/>
    <w:lvl w:ilvl="0" w:tplc="36860E5E">
      <w:start w:val="1"/>
      <w:numFmt w:val="lowerLetter"/>
      <w:lvlText w:val="(%1)"/>
      <w:lvlJc w:val="left"/>
      <w:pPr>
        <w:ind w:left="2401" w:hanging="384"/>
      </w:pPr>
      <w:rPr>
        <w:rFonts w:ascii="Times New Roman" w:eastAsia="Times New Roman" w:hAnsi="Times New Roman" w:cs="Times New Roman" w:hint="default"/>
        <w:spacing w:val="-5"/>
        <w:w w:val="99"/>
        <w:sz w:val="24"/>
        <w:szCs w:val="24"/>
        <w:lang w:val="en-US" w:eastAsia="en-US" w:bidi="en-US"/>
      </w:rPr>
    </w:lvl>
    <w:lvl w:ilvl="1" w:tplc="9416745E">
      <w:numFmt w:val="bullet"/>
      <w:lvlText w:val="•"/>
      <w:lvlJc w:val="left"/>
      <w:pPr>
        <w:ind w:left="3132" w:hanging="384"/>
      </w:pPr>
      <w:rPr>
        <w:rFonts w:hint="default"/>
        <w:lang w:val="en-US" w:eastAsia="en-US" w:bidi="en-US"/>
      </w:rPr>
    </w:lvl>
    <w:lvl w:ilvl="2" w:tplc="DF4E6980">
      <w:numFmt w:val="bullet"/>
      <w:lvlText w:val="•"/>
      <w:lvlJc w:val="left"/>
      <w:pPr>
        <w:ind w:left="3864" w:hanging="384"/>
      </w:pPr>
      <w:rPr>
        <w:rFonts w:hint="default"/>
        <w:lang w:val="en-US" w:eastAsia="en-US" w:bidi="en-US"/>
      </w:rPr>
    </w:lvl>
    <w:lvl w:ilvl="3" w:tplc="ACC8DF02">
      <w:numFmt w:val="bullet"/>
      <w:lvlText w:val="•"/>
      <w:lvlJc w:val="left"/>
      <w:pPr>
        <w:ind w:left="4596" w:hanging="384"/>
      </w:pPr>
      <w:rPr>
        <w:rFonts w:hint="default"/>
        <w:lang w:val="en-US" w:eastAsia="en-US" w:bidi="en-US"/>
      </w:rPr>
    </w:lvl>
    <w:lvl w:ilvl="4" w:tplc="0E6C8B52">
      <w:numFmt w:val="bullet"/>
      <w:lvlText w:val="•"/>
      <w:lvlJc w:val="left"/>
      <w:pPr>
        <w:ind w:left="5328" w:hanging="384"/>
      </w:pPr>
      <w:rPr>
        <w:rFonts w:hint="default"/>
        <w:lang w:val="en-US" w:eastAsia="en-US" w:bidi="en-US"/>
      </w:rPr>
    </w:lvl>
    <w:lvl w:ilvl="5" w:tplc="5B0EA378">
      <w:numFmt w:val="bullet"/>
      <w:lvlText w:val="•"/>
      <w:lvlJc w:val="left"/>
      <w:pPr>
        <w:ind w:left="6060" w:hanging="384"/>
      </w:pPr>
      <w:rPr>
        <w:rFonts w:hint="default"/>
        <w:lang w:val="en-US" w:eastAsia="en-US" w:bidi="en-US"/>
      </w:rPr>
    </w:lvl>
    <w:lvl w:ilvl="6" w:tplc="AADC62F0">
      <w:numFmt w:val="bullet"/>
      <w:lvlText w:val="•"/>
      <w:lvlJc w:val="left"/>
      <w:pPr>
        <w:ind w:left="6792" w:hanging="384"/>
      </w:pPr>
      <w:rPr>
        <w:rFonts w:hint="default"/>
        <w:lang w:val="en-US" w:eastAsia="en-US" w:bidi="en-US"/>
      </w:rPr>
    </w:lvl>
    <w:lvl w:ilvl="7" w:tplc="FCDE52E2">
      <w:numFmt w:val="bullet"/>
      <w:lvlText w:val="•"/>
      <w:lvlJc w:val="left"/>
      <w:pPr>
        <w:ind w:left="7524" w:hanging="384"/>
      </w:pPr>
      <w:rPr>
        <w:rFonts w:hint="default"/>
        <w:lang w:val="en-US" w:eastAsia="en-US" w:bidi="en-US"/>
      </w:rPr>
    </w:lvl>
    <w:lvl w:ilvl="8" w:tplc="23327D6C">
      <w:numFmt w:val="bullet"/>
      <w:lvlText w:val="•"/>
      <w:lvlJc w:val="left"/>
      <w:pPr>
        <w:ind w:left="8256" w:hanging="384"/>
      </w:pPr>
      <w:rPr>
        <w:rFonts w:hint="default"/>
        <w:lang w:val="en-US" w:eastAsia="en-US" w:bidi="en-US"/>
      </w:rPr>
    </w:lvl>
  </w:abstractNum>
  <w:abstractNum w:abstractNumId="11" w15:restartNumberingAfterBreak="0">
    <w:nsid w:val="4F0F3DF4"/>
    <w:multiLevelType w:val="multilevel"/>
    <w:tmpl w:val="79C04030"/>
    <w:lvl w:ilvl="0">
      <w:start w:val="18"/>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u w:val="thick" w:color="000000"/>
        <w:lang w:val="en-US" w:eastAsia="en-US" w:bidi="en-US"/>
      </w:rPr>
    </w:lvl>
    <w:lvl w:ilvl="2">
      <w:start w:val="1"/>
      <w:numFmt w:val="decimal"/>
      <w:lvlText w:val="%1.%2.%3"/>
      <w:lvlJc w:val="left"/>
      <w:pPr>
        <w:ind w:left="2365" w:hanging="1405"/>
      </w:pPr>
      <w:rPr>
        <w:rFonts w:hint="default"/>
        <w:u w:val="thick" w:color="000000"/>
        <w:lang w:val="en-US" w:eastAsia="en-US" w:bidi="en-US"/>
      </w:rPr>
    </w:lvl>
    <w:lvl w:ilvl="3">
      <w:numFmt w:val="bullet"/>
      <w:lvlText w:val="•"/>
      <w:lvlJc w:val="left"/>
      <w:pPr>
        <w:ind w:left="3995" w:hanging="1405"/>
      </w:pPr>
      <w:rPr>
        <w:rFonts w:hint="default"/>
        <w:lang w:val="en-US" w:eastAsia="en-US" w:bidi="en-US"/>
      </w:rPr>
    </w:lvl>
    <w:lvl w:ilvl="4">
      <w:numFmt w:val="bullet"/>
      <w:lvlText w:val="•"/>
      <w:lvlJc w:val="left"/>
      <w:pPr>
        <w:ind w:left="4813" w:hanging="1405"/>
      </w:pPr>
      <w:rPr>
        <w:rFonts w:hint="default"/>
        <w:lang w:val="en-US" w:eastAsia="en-US" w:bidi="en-US"/>
      </w:rPr>
    </w:lvl>
    <w:lvl w:ilvl="5">
      <w:numFmt w:val="bullet"/>
      <w:lvlText w:val="•"/>
      <w:lvlJc w:val="left"/>
      <w:pPr>
        <w:ind w:left="5631" w:hanging="1405"/>
      </w:pPr>
      <w:rPr>
        <w:rFonts w:hint="default"/>
        <w:lang w:val="en-US" w:eastAsia="en-US" w:bidi="en-US"/>
      </w:rPr>
    </w:lvl>
    <w:lvl w:ilvl="6">
      <w:numFmt w:val="bullet"/>
      <w:lvlText w:val="•"/>
      <w:lvlJc w:val="left"/>
      <w:pPr>
        <w:ind w:left="6448" w:hanging="1405"/>
      </w:pPr>
      <w:rPr>
        <w:rFonts w:hint="default"/>
        <w:lang w:val="en-US" w:eastAsia="en-US" w:bidi="en-US"/>
      </w:rPr>
    </w:lvl>
    <w:lvl w:ilvl="7">
      <w:numFmt w:val="bullet"/>
      <w:lvlText w:val="•"/>
      <w:lvlJc w:val="left"/>
      <w:pPr>
        <w:ind w:left="7266" w:hanging="1405"/>
      </w:pPr>
      <w:rPr>
        <w:rFonts w:hint="default"/>
        <w:lang w:val="en-US" w:eastAsia="en-US" w:bidi="en-US"/>
      </w:rPr>
    </w:lvl>
    <w:lvl w:ilvl="8">
      <w:numFmt w:val="bullet"/>
      <w:lvlText w:val="•"/>
      <w:lvlJc w:val="left"/>
      <w:pPr>
        <w:ind w:left="8084" w:hanging="1405"/>
      </w:pPr>
      <w:rPr>
        <w:rFonts w:hint="default"/>
        <w:lang w:val="en-US" w:eastAsia="en-US" w:bidi="en-US"/>
      </w:rPr>
    </w:lvl>
  </w:abstractNum>
  <w:abstractNum w:abstractNumId="12" w15:restartNumberingAfterBreak="0">
    <w:nsid w:val="5248678C"/>
    <w:multiLevelType w:val="multilevel"/>
    <w:tmpl w:val="BF3A94C6"/>
    <w:lvl w:ilvl="0">
      <w:start w:val="16"/>
      <w:numFmt w:val="decimal"/>
      <w:lvlText w:val="%1"/>
      <w:lvlJc w:val="left"/>
      <w:pPr>
        <w:ind w:left="1824" w:hanging="864"/>
      </w:pPr>
      <w:rPr>
        <w:rFonts w:hint="default"/>
        <w:lang w:val="en-US" w:eastAsia="en-US" w:bidi="en-US"/>
      </w:rPr>
    </w:lvl>
    <w:lvl w:ilvl="1">
      <w:start w:val="1"/>
      <w:numFmt w:val="decimal"/>
      <w:lvlText w:val="%1.%2"/>
      <w:lvlJc w:val="left"/>
      <w:pPr>
        <w:ind w:left="1824" w:hanging="864"/>
      </w:pPr>
      <w:rPr>
        <w:rFonts w:hint="default"/>
        <w:u w:val="thick" w:color="000000"/>
        <w:lang w:val="en-US" w:eastAsia="en-US" w:bidi="en-US"/>
      </w:rPr>
    </w:lvl>
    <w:lvl w:ilvl="2">
      <w:numFmt w:val="bullet"/>
      <w:lvlText w:val="•"/>
      <w:lvlJc w:val="left"/>
      <w:pPr>
        <w:ind w:left="3400" w:hanging="864"/>
      </w:pPr>
      <w:rPr>
        <w:rFonts w:hint="default"/>
        <w:lang w:val="en-US" w:eastAsia="en-US" w:bidi="en-US"/>
      </w:rPr>
    </w:lvl>
    <w:lvl w:ilvl="3">
      <w:numFmt w:val="bullet"/>
      <w:lvlText w:val="•"/>
      <w:lvlJc w:val="left"/>
      <w:pPr>
        <w:ind w:left="4190" w:hanging="864"/>
      </w:pPr>
      <w:rPr>
        <w:rFonts w:hint="default"/>
        <w:lang w:val="en-US" w:eastAsia="en-US" w:bidi="en-US"/>
      </w:rPr>
    </w:lvl>
    <w:lvl w:ilvl="4">
      <w:numFmt w:val="bullet"/>
      <w:lvlText w:val="•"/>
      <w:lvlJc w:val="left"/>
      <w:pPr>
        <w:ind w:left="4980" w:hanging="864"/>
      </w:pPr>
      <w:rPr>
        <w:rFonts w:hint="default"/>
        <w:lang w:val="en-US" w:eastAsia="en-US" w:bidi="en-US"/>
      </w:rPr>
    </w:lvl>
    <w:lvl w:ilvl="5">
      <w:numFmt w:val="bullet"/>
      <w:lvlText w:val="•"/>
      <w:lvlJc w:val="left"/>
      <w:pPr>
        <w:ind w:left="5770" w:hanging="864"/>
      </w:pPr>
      <w:rPr>
        <w:rFonts w:hint="default"/>
        <w:lang w:val="en-US" w:eastAsia="en-US" w:bidi="en-US"/>
      </w:rPr>
    </w:lvl>
    <w:lvl w:ilvl="6">
      <w:numFmt w:val="bullet"/>
      <w:lvlText w:val="•"/>
      <w:lvlJc w:val="left"/>
      <w:pPr>
        <w:ind w:left="6560" w:hanging="864"/>
      </w:pPr>
      <w:rPr>
        <w:rFonts w:hint="default"/>
        <w:lang w:val="en-US" w:eastAsia="en-US" w:bidi="en-US"/>
      </w:rPr>
    </w:lvl>
    <w:lvl w:ilvl="7">
      <w:numFmt w:val="bullet"/>
      <w:lvlText w:val="•"/>
      <w:lvlJc w:val="left"/>
      <w:pPr>
        <w:ind w:left="7350" w:hanging="864"/>
      </w:pPr>
      <w:rPr>
        <w:rFonts w:hint="default"/>
        <w:lang w:val="en-US" w:eastAsia="en-US" w:bidi="en-US"/>
      </w:rPr>
    </w:lvl>
    <w:lvl w:ilvl="8">
      <w:numFmt w:val="bullet"/>
      <w:lvlText w:val="•"/>
      <w:lvlJc w:val="left"/>
      <w:pPr>
        <w:ind w:left="8140" w:hanging="864"/>
      </w:pPr>
      <w:rPr>
        <w:rFonts w:hint="default"/>
        <w:lang w:val="en-US" w:eastAsia="en-US" w:bidi="en-US"/>
      </w:rPr>
    </w:lvl>
  </w:abstractNum>
  <w:abstractNum w:abstractNumId="13" w15:restartNumberingAfterBreak="0">
    <w:nsid w:val="6B9B5A3A"/>
    <w:multiLevelType w:val="multilevel"/>
    <w:tmpl w:val="03620508"/>
    <w:lvl w:ilvl="0">
      <w:start w:val="7"/>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u w:val="thick" w:color="000000"/>
        <w:lang w:val="en-US" w:eastAsia="en-US" w:bidi="en-US"/>
      </w:rPr>
    </w:lvl>
    <w:lvl w:ilvl="2">
      <w:numFmt w:val="bullet"/>
      <w:lvlText w:val="•"/>
      <w:lvlJc w:val="left"/>
      <w:pPr>
        <w:ind w:left="3288" w:hanging="720"/>
      </w:pPr>
      <w:rPr>
        <w:rFonts w:hint="default"/>
        <w:lang w:val="en-US" w:eastAsia="en-US" w:bidi="en-US"/>
      </w:rPr>
    </w:lvl>
    <w:lvl w:ilvl="3">
      <w:numFmt w:val="bullet"/>
      <w:lvlText w:val="•"/>
      <w:lvlJc w:val="left"/>
      <w:pPr>
        <w:ind w:left="4092" w:hanging="720"/>
      </w:pPr>
      <w:rPr>
        <w:rFonts w:hint="default"/>
        <w:lang w:val="en-US" w:eastAsia="en-US" w:bidi="en-US"/>
      </w:rPr>
    </w:lvl>
    <w:lvl w:ilvl="4">
      <w:numFmt w:val="bullet"/>
      <w:lvlText w:val="•"/>
      <w:lvlJc w:val="left"/>
      <w:pPr>
        <w:ind w:left="4896" w:hanging="720"/>
      </w:pPr>
      <w:rPr>
        <w:rFonts w:hint="default"/>
        <w:lang w:val="en-US" w:eastAsia="en-US" w:bidi="en-US"/>
      </w:rPr>
    </w:lvl>
    <w:lvl w:ilvl="5">
      <w:numFmt w:val="bullet"/>
      <w:lvlText w:val="•"/>
      <w:lvlJc w:val="left"/>
      <w:pPr>
        <w:ind w:left="5700" w:hanging="720"/>
      </w:pPr>
      <w:rPr>
        <w:rFonts w:hint="default"/>
        <w:lang w:val="en-US" w:eastAsia="en-US" w:bidi="en-US"/>
      </w:rPr>
    </w:lvl>
    <w:lvl w:ilvl="6">
      <w:numFmt w:val="bullet"/>
      <w:lvlText w:val="•"/>
      <w:lvlJc w:val="left"/>
      <w:pPr>
        <w:ind w:left="6504" w:hanging="720"/>
      </w:pPr>
      <w:rPr>
        <w:rFonts w:hint="default"/>
        <w:lang w:val="en-US" w:eastAsia="en-US" w:bidi="en-US"/>
      </w:rPr>
    </w:lvl>
    <w:lvl w:ilvl="7">
      <w:numFmt w:val="bullet"/>
      <w:lvlText w:val="•"/>
      <w:lvlJc w:val="left"/>
      <w:pPr>
        <w:ind w:left="7308" w:hanging="720"/>
      </w:pPr>
      <w:rPr>
        <w:rFonts w:hint="default"/>
        <w:lang w:val="en-US" w:eastAsia="en-US" w:bidi="en-US"/>
      </w:rPr>
    </w:lvl>
    <w:lvl w:ilvl="8">
      <w:numFmt w:val="bullet"/>
      <w:lvlText w:val="•"/>
      <w:lvlJc w:val="left"/>
      <w:pPr>
        <w:ind w:left="8112" w:hanging="720"/>
      </w:pPr>
      <w:rPr>
        <w:rFonts w:hint="default"/>
        <w:lang w:val="en-US" w:eastAsia="en-US" w:bidi="en-US"/>
      </w:rPr>
    </w:lvl>
  </w:abstractNum>
  <w:abstractNum w:abstractNumId="14" w15:restartNumberingAfterBreak="0">
    <w:nsid w:val="6C91418F"/>
    <w:multiLevelType w:val="multilevel"/>
    <w:tmpl w:val="741CEDAE"/>
    <w:lvl w:ilvl="0">
      <w:start w:val="1"/>
      <w:numFmt w:val="decimal"/>
      <w:lvlText w:val="%1"/>
      <w:lvlJc w:val="left"/>
      <w:pPr>
        <w:ind w:left="1680" w:hanging="720"/>
      </w:pPr>
      <w:rPr>
        <w:rFonts w:hint="default"/>
        <w:lang w:val="en-US" w:eastAsia="en-US" w:bidi="en-US"/>
      </w:rPr>
    </w:lvl>
    <w:lvl w:ilvl="1">
      <w:start w:val="1"/>
      <w:numFmt w:val="decimal"/>
      <w:lvlText w:val="%1.%2"/>
      <w:lvlJc w:val="left"/>
      <w:pPr>
        <w:ind w:left="1680" w:hanging="720"/>
      </w:pPr>
      <w:rPr>
        <w:rFonts w:hint="default"/>
        <w:u w:val="thick" w:color="000000"/>
        <w:lang w:val="en-US" w:eastAsia="en-US" w:bidi="en-US"/>
      </w:rPr>
    </w:lvl>
    <w:lvl w:ilvl="2">
      <w:numFmt w:val="bullet"/>
      <w:lvlText w:val="•"/>
      <w:lvlJc w:val="left"/>
      <w:pPr>
        <w:ind w:left="3288" w:hanging="720"/>
      </w:pPr>
      <w:rPr>
        <w:rFonts w:hint="default"/>
        <w:lang w:val="en-US" w:eastAsia="en-US" w:bidi="en-US"/>
      </w:rPr>
    </w:lvl>
    <w:lvl w:ilvl="3">
      <w:numFmt w:val="bullet"/>
      <w:lvlText w:val="•"/>
      <w:lvlJc w:val="left"/>
      <w:pPr>
        <w:ind w:left="4092" w:hanging="720"/>
      </w:pPr>
      <w:rPr>
        <w:rFonts w:hint="default"/>
        <w:lang w:val="en-US" w:eastAsia="en-US" w:bidi="en-US"/>
      </w:rPr>
    </w:lvl>
    <w:lvl w:ilvl="4">
      <w:numFmt w:val="bullet"/>
      <w:lvlText w:val="•"/>
      <w:lvlJc w:val="left"/>
      <w:pPr>
        <w:ind w:left="4896" w:hanging="720"/>
      </w:pPr>
      <w:rPr>
        <w:rFonts w:hint="default"/>
        <w:lang w:val="en-US" w:eastAsia="en-US" w:bidi="en-US"/>
      </w:rPr>
    </w:lvl>
    <w:lvl w:ilvl="5">
      <w:numFmt w:val="bullet"/>
      <w:lvlText w:val="•"/>
      <w:lvlJc w:val="left"/>
      <w:pPr>
        <w:ind w:left="5700" w:hanging="720"/>
      </w:pPr>
      <w:rPr>
        <w:rFonts w:hint="default"/>
        <w:lang w:val="en-US" w:eastAsia="en-US" w:bidi="en-US"/>
      </w:rPr>
    </w:lvl>
    <w:lvl w:ilvl="6">
      <w:numFmt w:val="bullet"/>
      <w:lvlText w:val="•"/>
      <w:lvlJc w:val="left"/>
      <w:pPr>
        <w:ind w:left="6504" w:hanging="720"/>
      </w:pPr>
      <w:rPr>
        <w:rFonts w:hint="default"/>
        <w:lang w:val="en-US" w:eastAsia="en-US" w:bidi="en-US"/>
      </w:rPr>
    </w:lvl>
    <w:lvl w:ilvl="7">
      <w:numFmt w:val="bullet"/>
      <w:lvlText w:val="•"/>
      <w:lvlJc w:val="left"/>
      <w:pPr>
        <w:ind w:left="7308" w:hanging="720"/>
      </w:pPr>
      <w:rPr>
        <w:rFonts w:hint="default"/>
        <w:lang w:val="en-US" w:eastAsia="en-US" w:bidi="en-US"/>
      </w:rPr>
    </w:lvl>
    <w:lvl w:ilvl="8">
      <w:numFmt w:val="bullet"/>
      <w:lvlText w:val="•"/>
      <w:lvlJc w:val="left"/>
      <w:pPr>
        <w:ind w:left="8112" w:hanging="720"/>
      </w:pPr>
      <w:rPr>
        <w:rFonts w:hint="default"/>
        <w:lang w:val="en-US" w:eastAsia="en-US" w:bidi="en-US"/>
      </w:rPr>
    </w:lvl>
  </w:abstractNum>
  <w:abstractNum w:abstractNumId="15" w15:restartNumberingAfterBreak="0">
    <w:nsid w:val="75E346B8"/>
    <w:multiLevelType w:val="multilevel"/>
    <w:tmpl w:val="C4D4B5EC"/>
    <w:lvl w:ilvl="0">
      <w:start w:val="4"/>
      <w:numFmt w:val="decimal"/>
      <w:lvlText w:val="%1"/>
      <w:lvlJc w:val="left"/>
      <w:pPr>
        <w:ind w:left="2040" w:hanging="720"/>
      </w:pPr>
      <w:rPr>
        <w:rFonts w:hint="default"/>
        <w:lang w:val="en-US" w:eastAsia="en-US" w:bidi="en-US"/>
      </w:rPr>
    </w:lvl>
    <w:lvl w:ilvl="1">
      <w:start w:val="1"/>
      <w:numFmt w:val="decimal"/>
      <w:lvlText w:val="%1.%2"/>
      <w:lvlJc w:val="left"/>
      <w:pPr>
        <w:ind w:left="2040" w:hanging="720"/>
        <w:jc w:val="right"/>
      </w:pPr>
      <w:rPr>
        <w:rFonts w:hint="default"/>
        <w:lang w:val="en-US" w:eastAsia="en-US" w:bidi="en-US"/>
      </w:rPr>
    </w:lvl>
    <w:lvl w:ilvl="2">
      <w:start w:val="1"/>
      <w:numFmt w:val="decimal"/>
      <w:lvlText w:val="%1.%2.%3"/>
      <w:lvlJc w:val="left"/>
      <w:pPr>
        <w:ind w:left="2401" w:hanging="721"/>
      </w:pPr>
      <w:rPr>
        <w:rFonts w:hint="default"/>
        <w:u w:val="thick" w:color="000000"/>
        <w:lang w:val="en-US" w:eastAsia="en-US" w:bidi="en-US"/>
      </w:rPr>
    </w:lvl>
    <w:lvl w:ilvl="3">
      <w:start w:val="1"/>
      <w:numFmt w:val="decimal"/>
      <w:lvlText w:val="%1.%2.%3.%4"/>
      <w:lvlJc w:val="left"/>
      <w:pPr>
        <w:ind w:left="2040" w:hanging="721"/>
      </w:pPr>
      <w:rPr>
        <w:rFonts w:ascii="Times New Roman" w:eastAsia="Times New Roman" w:hAnsi="Times New Roman" w:cs="Times New Roman" w:hint="default"/>
        <w:spacing w:val="-5"/>
        <w:w w:val="99"/>
        <w:sz w:val="24"/>
        <w:szCs w:val="24"/>
        <w:lang w:val="en-US" w:eastAsia="en-US" w:bidi="en-US"/>
      </w:rPr>
    </w:lvl>
    <w:lvl w:ilvl="4">
      <w:numFmt w:val="bullet"/>
      <w:lvlText w:val="•"/>
      <w:lvlJc w:val="left"/>
      <w:pPr>
        <w:ind w:left="4840" w:hanging="721"/>
      </w:pPr>
      <w:rPr>
        <w:rFonts w:hint="default"/>
        <w:lang w:val="en-US" w:eastAsia="en-US" w:bidi="en-US"/>
      </w:rPr>
    </w:lvl>
    <w:lvl w:ilvl="5">
      <w:numFmt w:val="bullet"/>
      <w:lvlText w:val="•"/>
      <w:lvlJc w:val="left"/>
      <w:pPr>
        <w:ind w:left="5653" w:hanging="721"/>
      </w:pPr>
      <w:rPr>
        <w:rFonts w:hint="default"/>
        <w:lang w:val="en-US" w:eastAsia="en-US" w:bidi="en-US"/>
      </w:rPr>
    </w:lvl>
    <w:lvl w:ilvl="6">
      <w:numFmt w:val="bullet"/>
      <w:lvlText w:val="•"/>
      <w:lvlJc w:val="left"/>
      <w:pPr>
        <w:ind w:left="6466" w:hanging="721"/>
      </w:pPr>
      <w:rPr>
        <w:rFonts w:hint="default"/>
        <w:lang w:val="en-US" w:eastAsia="en-US" w:bidi="en-US"/>
      </w:rPr>
    </w:lvl>
    <w:lvl w:ilvl="7">
      <w:numFmt w:val="bullet"/>
      <w:lvlText w:val="•"/>
      <w:lvlJc w:val="left"/>
      <w:pPr>
        <w:ind w:left="7280" w:hanging="721"/>
      </w:pPr>
      <w:rPr>
        <w:rFonts w:hint="default"/>
        <w:lang w:val="en-US" w:eastAsia="en-US" w:bidi="en-US"/>
      </w:rPr>
    </w:lvl>
    <w:lvl w:ilvl="8">
      <w:numFmt w:val="bullet"/>
      <w:lvlText w:val="•"/>
      <w:lvlJc w:val="left"/>
      <w:pPr>
        <w:ind w:left="8093" w:hanging="721"/>
      </w:pPr>
      <w:rPr>
        <w:rFonts w:hint="default"/>
        <w:lang w:val="en-US" w:eastAsia="en-US" w:bidi="en-US"/>
      </w:rPr>
    </w:lvl>
  </w:abstractNum>
  <w:abstractNum w:abstractNumId="16" w15:restartNumberingAfterBreak="0">
    <w:nsid w:val="7C785080"/>
    <w:multiLevelType w:val="multilevel"/>
    <w:tmpl w:val="C09CD484"/>
    <w:lvl w:ilvl="0">
      <w:start w:val="8"/>
      <w:numFmt w:val="decimal"/>
      <w:lvlText w:val="%1"/>
      <w:lvlJc w:val="left"/>
      <w:pPr>
        <w:ind w:left="1380" w:hanging="420"/>
      </w:pPr>
      <w:rPr>
        <w:rFonts w:hint="default"/>
        <w:lang w:val="en-US" w:eastAsia="en-US" w:bidi="en-US"/>
      </w:rPr>
    </w:lvl>
    <w:lvl w:ilvl="1">
      <w:start w:val="1"/>
      <w:numFmt w:val="decimal"/>
      <w:lvlText w:val="%1.%2"/>
      <w:lvlJc w:val="left"/>
      <w:pPr>
        <w:ind w:left="1380" w:hanging="420"/>
      </w:pPr>
      <w:rPr>
        <w:rFonts w:ascii="Times New Roman" w:eastAsia="Times New Roman" w:hAnsi="Times New Roman" w:cs="Times New Roman" w:hint="default"/>
        <w:b/>
        <w:bCs/>
        <w:spacing w:val="-1"/>
        <w:w w:val="99"/>
        <w:sz w:val="24"/>
        <w:szCs w:val="24"/>
        <w:lang w:val="en-US" w:eastAsia="en-US" w:bidi="en-US"/>
      </w:rPr>
    </w:lvl>
    <w:lvl w:ilvl="2">
      <w:start w:val="1"/>
      <w:numFmt w:val="decimal"/>
      <w:lvlText w:val="%1.%2.%3"/>
      <w:lvlJc w:val="left"/>
      <w:pPr>
        <w:ind w:left="2401" w:hanging="721"/>
      </w:pPr>
      <w:rPr>
        <w:rFonts w:ascii="Times New Roman" w:eastAsia="Times New Roman" w:hAnsi="Times New Roman" w:cs="Times New Roman" w:hint="default"/>
        <w:b/>
        <w:bCs/>
        <w:spacing w:val="-4"/>
        <w:w w:val="100"/>
        <w:sz w:val="24"/>
        <w:szCs w:val="24"/>
        <w:lang w:val="en-US" w:eastAsia="en-US" w:bidi="en-US"/>
      </w:rPr>
    </w:lvl>
    <w:lvl w:ilvl="3">
      <w:start w:val="1"/>
      <w:numFmt w:val="decimal"/>
      <w:lvlText w:val="%1.%2.%3.%4"/>
      <w:lvlJc w:val="left"/>
      <w:pPr>
        <w:ind w:left="3291" w:hanging="891"/>
      </w:pPr>
      <w:rPr>
        <w:rFonts w:hint="default"/>
        <w:u w:val="thick" w:color="000000"/>
        <w:lang w:val="en-US" w:eastAsia="en-US" w:bidi="en-US"/>
      </w:rPr>
    </w:lvl>
    <w:lvl w:ilvl="4">
      <w:numFmt w:val="bullet"/>
      <w:lvlText w:val="•"/>
      <w:lvlJc w:val="left"/>
      <w:pPr>
        <w:ind w:left="4217" w:hanging="891"/>
      </w:pPr>
      <w:rPr>
        <w:rFonts w:hint="default"/>
        <w:lang w:val="en-US" w:eastAsia="en-US" w:bidi="en-US"/>
      </w:rPr>
    </w:lvl>
    <w:lvl w:ilvl="5">
      <w:numFmt w:val="bullet"/>
      <w:lvlText w:val="•"/>
      <w:lvlJc w:val="left"/>
      <w:pPr>
        <w:ind w:left="5134" w:hanging="891"/>
      </w:pPr>
      <w:rPr>
        <w:rFonts w:hint="default"/>
        <w:lang w:val="en-US" w:eastAsia="en-US" w:bidi="en-US"/>
      </w:rPr>
    </w:lvl>
    <w:lvl w:ilvl="6">
      <w:numFmt w:val="bullet"/>
      <w:lvlText w:val="•"/>
      <w:lvlJc w:val="left"/>
      <w:pPr>
        <w:ind w:left="6051" w:hanging="891"/>
      </w:pPr>
      <w:rPr>
        <w:rFonts w:hint="default"/>
        <w:lang w:val="en-US" w:eastAsia="en-US" w:bidi="en-US"/>
      </w:rPr>
    </w:lvl>
    <w:lvl w:ilvl="7">
      <w:numFmt w:val="bullet"/>
      <w:lvlText w:val="•"/>
      <w:lvlJc w:val="left"/>
      <w:pPr>
        <w:ind w:left="6968" w:hanging="891"/>
      </w:pPr>
      <w:rPr>
        <w:rFonts w:hint="default"/>
        <w:lang w:val="en-US" w:eastAsia="en-US" w:bidi="en-US"/>
      </w:rPr>
    </w:lvl>
    <w:lvl w:ilvl="8">
      <w:numFmt w:val="bullet"/>
      <w:lvlText w:val="•"/>
      <w:lvlJc w:val="left"/>
      <w:pPr>
        <w:ind w:left="7885" w:hanging="891"/>
      </w:pPr>
      <w:rPr>
        <w:rFonts w:hint="default"/>
        <w:lang w:val="en-US" w:eastAsia="en-US" w:bidi="en-US"/>
      </w:rPr>
    </w:lvl>
  </w:abstractNum>
  <w:num w:numId="1">
    <w:abstractNumId w:val="9"/>
  </w:num>
  <w:num w:numId="2">
    <w:abstractNumId w:val="8"/>
  </w:num>
  <w:num w:numId="3">
    <w:abstractNumId w:val="11"/>
  </w:num>
  <w:num w:numId="4">
    <w:abstractNumId w:val="12"/>
  </w:num>
  <w:num w:numId="5">
    <w:abstractNumId w:val="7"/>
  </w:num>
  <w:num w:numId="6">
    <w:abstractNumId w:val="6"/>
  </w:num>
  <w:num w:numId="7">
    <w:abstractNumId w:val="4"/>
  </w:num>
  <w:num w:numId="8">
    <w:abstractNumId w:val="0"/>
  </w:num>
  <w:num w:numId="9">
    <w:abstractNumId w:val="10"/>
  </w:num>
  <w:num w:numId="10">
    <w:abstractNumId w:val="5"/>
  </w:num>
  <w:num w:numId="11">
    <w:abstractNumId w:val="16"/>
  </w:num>
  <w:num w:numId="12">
    <w:abstractNumId w:val="13"/>
  </w:num>
  <w:num w:numId="13">
    <w:abstractNumId w:val="3"/>
  </w:num>
  <w:num w:numId="14">
    <w:abstractNumId w:val="2"/>
  </w:num>
  <w:num w:numId="15">
    <w:abstractNumId w:val="15"/>
  </w:num>
  <w:num w:numId="16">
    <w:abstractNumId w:val="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Jones">
    <w15:presenceInfo w15:providerId="AD" w15:userId="S-1-5-21-438830730-1327579898-2080345514-17643"/>
  </w15:person>
  <w15:person w15:author="Reed, Mary">
    <w15:presenceInfo w15:providerId="AD" w15:userId="S-1-5-21-1606980848-115176313-1177238915-101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76D"/>
    <w:rsid w:val="002C0A95"/>
    <w:rsid w:val="002F3169"/>
    <w:rsid w:val="00332AC9"/>
    <w:rsid w:val="003767D7"/>
    <w:rsid w:val="00427C45"/>
    <w:rsid w:val="004628FA"/>
    <w:rsid w:val="005512D3"/>
    <w:rsid w:val="00672841"/>
    <w:rsid w:val="0070676C"/>
    <w:rsid w:val="007A7244"/>
    <w:rsid w:val="00A0030B"/>
    <w:rsid w:val="00A614E3"/>
    <w:rsid w:val="00AD376D"/>
    <w:rsid w:val="00BF4E69"/>
    <w:rsid w:val="00C14BA8"/>
    <w:rsid w:val="00C879EE"/>
    <w:rsid w:val="00CB5C66"/>
    <w:rsid w:val="00D90C53"/>
    <w:rsid w:val="00DE706D"/>
    <w:rsid w:val="00EB59F6"/>
    <w:rsid w:val="00EF7C40"/>
    <w:rsid w:val="00FC033D"/>
    <w:rsid w:val="00FE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BFE99D6"/>
  <w15:docId w15:val="{34203556-29A2-4159-8807-26C65C7B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
      <w:ind w:left="2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80" w:hanging="720"/>
    </w:pPr>
    <w:rPr>
      <w:u w:val="single" w:color="000000"/>
    </w:rPr>
  </w:style>
  <w:style w:type="paragraph" w:customStyle="1" w:styleId="TableParagraph">
    <w:name w:val="Table Paragraph"/>
    <w:basedOn w:val="Normal"/>
    <w:uiPriority w:val="1"/>
    <w:qFormat/>
    <w:pPr>
      <w:ind w:left="1141"/>
    </w:pPr>
  </w:style>
  <w:style w:type="character" w:styleId="CommentReference">
    <w:name w:val="annotation reference"/>
    <w:basedOn w:val="DefaultParagraphFont"/>
    <w:uiPriority w:val="99"/>
    <w:semiHidden/>
    <w:unhideWhenUsed/>
    <w:rsid w:val="004628FA"/>
    <w:rPr>
      <w:sz w:val="16"/>
      <w:szCs w:val="16"/>
    </w:rPr>
  </w:style>
  <w:style w:type="paragraph" w:styleId="CommentText">
    <w:name w:val="annotation text"/>
    <w:basedOn w:val="Normal"/>
    <w:link w:val="CommentTextChar"/>
    <w:uiPriority w:val="99"/>
    <w:semiHidden/>
    <w:unhideWhenUsed/>
    <w:rsid w:val="004628FA"/>
    <w:rPr>
      <w:sz w:val="20"/>
      <w:szCs w:val="20"/>
    </w:rPr>
  </w:style>
  <w:style w:type="character" w:customStyle="1" w:styleId="CommentTextChar">
    <w:name w:val="Comment Text Char"/>
    <w:basedOn w:val="DefaultParagraphFont"/>
    <w:link w:val="CommentText"/>
    <w:uiPriority w:val="99"/>
    <w:semiHidden/>
    <w:rsid w:val="004628FA"/>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628FA"/>
    <w:rPr>
      <w:b/>
      <w:bCs/>
    </w:rPr>
  </w:style>
  <w:style w:type="character" w:customStyle="1" w:styleId="CommentSubjectChar">
    <w:name w:val="Comment Subject Char"/>
    <w:basedOn w:val="CommentTextChar"/>
    <w:link w:val="CommentSubject"/>
    <w:uiPriority w:val="99"/>
    <w:semiHidden/>
    <w:rsid w:val="004628FA"/>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4628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8FA"/>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customXml" Target="../customXml/item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FA88E9-D239-4FF6-BF27-4F804CC38717}"/>
</file>

<file path=customXml/itemProps2.xml><?xml version="1.0" encoding="utf-8"?>
<ds:datastoreItem xmlns:ds="http://schemas.openxmlformats.org/officeDocument/2006/customXml" ds:itemID="{BDCCE9C8-18B0-4FEF-B9D4-3B4F38645FF6}"/>
</file>

<file path=customXml/itemProps3.xml><?xml version="1.0" encoding="utf-8"?>
<ds:datastoreItem xmlns:ds="http://schemas.openxmlformats.org/officeDocument/2006/customXml" ds:itemID="{7E25BB1E-F814-45CC-AFFB-E272E9A3D731}"/>
</file>

<file path=docProps/app.xml><?xml version="1.0" encoding="utf-8"?>
<Properties xmlns="http://schemas.openxmlformats.org/officeDocument/2006/extended-properties" xmlns:vt="http://schemas.openxmlformats.org/officeDocument/2006/docPropsVTypes">
  <Template>Normal</Template>
  <TotalTime>0</TotalTime>
  <Pages>33</Pages>
  <Words>8359</Words>
  <Characters>47652</Characters>
  <Application>Microsoft Office Word</Application>
  <DocSecurity>4</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Jones</dc:creator>
  <cp:lastModifiedBy>Reed, Mary</cp:lastModifiedBy>
  <cp:revision>2</cp:revision>
  <dcterms:created xsi:type="dcterms:W3CDTF">2019-12-06T22:03:00Z</dcterms:created>
  <dcterms:modified xsi:type="dcterms:W3CDTF">2019-12-06T22:03:00Z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2015-06-29T00:00:00Z</vt:filetime>
  </property>
  <property fmtid="{D5CDD505-2E9C-101B-9397-08002B2CF9AE}" pid="3" name="Creator">
    <vt:lpwstr>Microsoft® Word 2010</vt:lpwstr>
  </property>
  <property fmtid="{D5CDD505-2E9C-101B-9397-08002B2CF9AE}" pid="4" name="LastSaved">
    <vt:filetime>2019-03-14T00:00:00Z</vt:filetime>
  </property>
  <property fmtid="{D5CDD505-2E9C-101B-9397-08002B2CF9AE}" pid="5" name="ContentTypeId">
    <vt:lpwstr>0x010100B12DAE993B854A4EB3FE9755B21F9768</vt:lpwstr>
  </property>
</Properties>
</file>