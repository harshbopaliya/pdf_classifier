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0B6AC" w14:textId="77777777" w:rsidR="00CC2EC3" w:rsidRDefault="00CC2EC3">
      <w:pPr>
        <w:rPr>
          <w:rFonts w:ascii="Times New Roman" w:eastAsia="Times New Roman" w:hAnsi="Times New Roman" w:cs="Times New Roman"/>
          <w:sz w:val="20"/>
          <w:szCs w:val="20"/>
        </w:rPr>
      </w:pPr>
    </w:p>
    <w:p w14:paraId="3F9CBDB9" w14:textId="77777777" w:rsidR="00CC2EC3" w:rsidRDefault="00CC2EC3">
      <w:pPr>
        <w:spacing w:before="5"/>
        <w:rPr>
          <w:rFonts w:ascii="Times New Roman" w:eastAsia="Times New Roman" w:hAnsi="Times New Roman" w:cs="Times New Roman"/>
          <w:sz w:val="19"/>
          <w:szCs w:val="19"/>
        </w:rPr>
      </w:pPr>
    </w:p>
    <w:p w14:paraId="7B2748DB" w14:textId="77777777" w:rsidR="00CC2EC3" w:rsidRDefault="00AF730D">
      <w:pPr>
        <w:pStyle w:val="Heading1"/>
        <w:spacing w:before="0"/>
        <w:ind w:left="2948" w:right="416"/>
        <w:rPr>
          <w:b w:val="0"/>
          <w:bCs w:val="0"/>
        </w:rPr>
      </w:pPr>
      <w:r>
        <w:t>SUBCONSULTANT SERVICES PURCHASE</w:t>
      </w:r>
      <w:r>
        <w:rPr>
          <w:spacing w:val="-18"/>
        </w:rPr>
        <w:t xml:space="preserve"> </w:t>
      </w:r>
      <w:r>
        <w:t>ORDER</w:t>
      </w:r>
    </w:p>
    <w:p w14:paraId="2D22F3EB" w14:textId="77777777" w:rsidR="00CC2EC3" w:rsidRDefault="00CC2EC3">
      <w:pPr>
        <w:rPr>
          <w:rFonts w:ascii="Times New Roman" w:eastAsia="Times New Roman" w:hAnsi="Times New Roman" w:cs="Times New Roman"/>
          <w:b/>
          <w:bCs/>
          <w:sz w:val="20"/>
          <w:szCs w:val="20"/>
        </w:rPr>
      </w:pPr>
    </w:p>
    <w:p w14:paraId="30F449AD" w14:textId="77777777" w:rsidR="00CC2EC3" w:rsidRDefault="00CC2EC3">
      <w:pPr>
        <w:spacing w:before="11"/>
        <w:rPr>
          <w:rFonts w:ascii="Times New Roman" w:eastAsia="Times New Roman" w:hAnsi="Times New Roman" w:cs="Times New Roman"/>
          <w:b/>
          <w:bCs/>
          <w:sz w:val="14"/>
          <w:szCs w:val="14"/>
        </w:rPr>
      </w:pPr>
    </w:p>
    <w:tbl>
      <w:tblPr>
        <w:tblW w:w="0" w:type="auto"/>
        <w:tblInd w:w="111" w:type="dxa"/>
        <w:tblLayout w:type="fixed"/>
        <w:tblCellMar>
          <w:left w:w="0" w:type="dxa"/>
          <w:right w:w="0" w:type="dxa"/>
        </w:tblCellMar>
        <w:tblLook w:val="01E0" w:firstRow="1" w:lastRow="1" w:firstColumn="1" w:lastColumn="1" w:noHBand="0" w:noVBand="0"/>
      </w:tblPr>
      <w:tblGrid>
        <w:gridCol w:w="589"/>
        <w:gridCol w:w="686"/>
        <w:gridCol w:w="3454"/>
        <w:gridCol w:w="3060"/>
        <w:gridCol w:w="3168"/>
      </w:tblGrid>
      <w:tr w:rsidR="00CC2EC3" w14:paraId="6D9452F6" w14:textId="77777777">
        <w:trPr>
          <w:trHeight w:hRule="exact" w:val="219"/>
        </w:trPr>
        <w:tc>
          <w:tcPr>
            <w:tcW w:w="4729" w:type="dxa"/>
            <w:gridSpan w:val="3"/>
            <w:vMerge w:val="restart"/>
            <w:tcBorders>
              <w:top w:val="nil"/>
              <w:left w:val="nil"/>
              <w:right w:val="nil"/>
            </w:tcBorders>
          </w:tcPr>
          <w:p w14:paraId="26BB3A61" w14:textId="77777777" w:rsidR="00CC2EC3" w:rsidRDefault="00AF730D">
            <w:pPr>
              <w:pStyle w:val="TableParagraph"/>
              <w:spacing w:line="298" w:lineRule="exact"/>
              <w:ind w:left="200"/>
              <w:rPr>
                <w:rFonts w:ascii="Times New Roman" w:eastAsia="Times New Roman" w:hAnsi="Times New Roman" w:cs="Times New Roman"/>
                <w:sz w:val="28"/>
                <w:szCs w:val="28"/>
              </w:rPr>
            </w:pPr>
            <w:r>
              <w:rPr>
                <w:rFonts w:ascii="Times New Roman"/>
                <w:b/>
                <w:sz w:val="28"/>
              </w:rPr>
              <w:t>GANNETT FLEMING,</w:t>
            </w:r>
            <w:r>
              <w:rPr>
                <w:rFonts w:ascii="Times New Roman"/>
                <w:b/>
                <w:spacing w:val="-33"/>
                <w:sz w:val="28"/>
              </w:rPr>
              <w:t xml:space="preserve"> </w:t>
            </w:r>
            <w:r>
              <w:rPr>
                <w:rFonts w:ascii="Times New Roman"/>
                <w:b/>
                <w:sz w:val="28"/>
              </w:rPr>
              <w:t>INC.</w:t>
            </w:r>
          </w:p>
          <w:p w14:paraId="77BB6E7B" w14:textId="77777777" w:rsidR="00CC2EC3" w:rsidRDefault="00AF730D">
            <w:pPr>
              <w:pStyle w:val="TableParagraph"/>
              <w:spacing w:before="2" w:line="242" w:lineRule="auto"/>
              <w:ind w:left="200" w:right="809"/>
              <w:rPr>
                <w:rFonts w:ascii="Times New Roman" w:eastAsia="Times New Roman" w:hAnsi="Times New Roman" w:cs="Times New Roman"/>
                <w:sz w:val="28"/>
                <w:szCs w:val="28"/>
              </w:rPr>
            </w:pPr>
            <w:r>
              <w:rPr>
                <w:rFonts w:ascii="Times New Roman"/>
                <w:b/>
                <w:sz w:val="28"/>
              </w:rPr>
              <w:t>570 Rancheros Drive, Suite</w:t>
            </w:r>
            <w:r>
              <w:rPr>
                <w:rFonts w:ascii="Times New Roman"/>
                <w:b/>
                <w:spacing w:val="-32"/>
                <w:sz w:val="28"/>
              </w:rPr>
              <w:t xml:space="preserve"> </w:t>
            </w:r>
            <w:r>
              <w:rPr>
                <w:rFonts w:ascii="Times New Roman"/>
                <w:b/>
                <w:sz w:val="28"/>
              </w:rPr>
              <w:t>200 San Marcos, CA</w:t>
            </w:r>
            <w:r>
              <w:rPr>
                <w:rFonts w:ascii="Times New Roman"/>
                <w:b/>
                <w:spacing w:val="-22"/>
                <w:sz w:val="28"/>
              </w:rPr>
              <w:t xml:space="preserve"> </w:t>
            </w:r>
            <w:r>
              <w:rPr>
                <w:rFonts w:ascii="Times New Roman"/>
                <w:b/>
                <w:sz w:val="28"/>
              </w:rPr>
              <w:t>92069</w:t>
            </w:r>
          </w:p>
        </w:tc>
        <w:tc>
          <w:tcPr>
            <w:tcW w:w="3060" w:type="dxa"/>
            <w:tcBorders>
              <w:top w:val="nil"/>
              <w:left w:val="nil"/>
              <w:bottom w:val="nil"/>
              <w:right w:val="nil"/>
            </w:tcBorders>
          </w:tcPr>
          <w:p w14:paraId="6C8A5D51" w14:textId="77777777" w:rsidR="00CC2EC3" w:rsidRDefault="00AF730D">
            <w:pPr>
              <w:pStyle w:val="TableParagraph"/>
              <w:spacing w:line="204" w:lineRule="exact"/>
              <w:ind w:left="376"/>
              <w:rPr>
                <w:rFonts w:ascii="Times New Roman" w:eastAsia="Times New Roman" w:hAnsi="Times New Roman" w:cs="Times New Roman"/>
                <w:sz w:val="20"/>
                <w:szCs w:val="20"/>
              </w:rPr>
            </w:pPr>
            <w:r>
              <w:rPr>
                <w:rFonts w:ascii="Times New Roman"/>
                <w:sz w:val="20"/>
              </w:rPr>
              <w:t>Date</w:t>
            </w:r>
            <w:r>
              <w:rPr>
                <w:rFonts w:ascii="Times New Roman"/>
                <w:spacing w:val="-8"/>
                <w:sz w:val="20"/>
              </w:rPr>
              <w:t xml:space="preserve"> </w:t>
            </w:r>
            <w:r>
              <w:rPr>
                <w:rFonts w:ascii="Times New Roman"/>
                <w:sz w:val="20"/>
              </w:rPr>
              <w:t>Issued:</w:t>
            </w:r>
          </w:p>
        </w:tc>
        <w:tc>
          <w:tcPr>
            <w:tcW w:w="3168" w:type="dxa"/>
            <w:tcBorders>
              <w:top w:val="nil"/>
              <w:left w:val="nil"/>
              <w:bottom w:val="nil"/>
              <w:right w:val="nil"/>
            </w:tcBorders>
          </w:tcPr>
          <w:p w14:paraId="132AD75A" w14:textId="77777777" w:rsidR="00CC2EC3" w:rsidRDefault="00AF730D">
            <w:pPr>
              <w:pStyle w:val="TableParagraph"/>
              <w:tabs>
                <w:tab w:val="left" w:pos="3167"/>
              </w:tabs>
              <w:spacing w:line="204" w:lineRule="exact"/>
              <w:rPr>
                <w:rFonts w:ascii="Times New Roman" w:eastAsia="Times New Roman" w:hAnsi="Times New Roman" w:cs="Times New Roman"/>
                <w:sz w:val="20"/>
                <w:szCs w:val="20"/>
              </w:rPr>
            </w:pPr>
            <w:r>
              <w:rPr>
                <w:rFonts w:ascii="Times New Roman"/>
                <w:w w:val="99"/>
                <w:sz w:val="20"/>
                <w:u w:val="single" w:color="000000"/>
              </w:rPr>
              <w:t xml:space="preserve"> </w:t>
            </w:r>
            <w:r>
              <w:rPr>
                <w:rFonts w:ascii="Times New Roman"/>
                <w:spacing w:val="8"/>
                <w:sz w:val="20"/>
                <w:u w:val="single" w:color="000000"/>
              </w:rPr>
              <w:t xml:space="preserve"> </w:t>
            </w:r>
            <w:ins w:id="0" w:author="Scott M Pearsall" w:date="2019-11-21T15:34:00Z">
              <w:r w:rsidR="00A76835">
                <w:rPr>
                  <w:rFonts w:ascii="Times New Roman"/>
                  <w:spacing w:val="8"/>
                  <w:sz w:val="20"/>
                  <w:u w:val="single" w:color="000000"/>
                </w:rPr>
                <w:t>[</w:t>
              </w:r>
            </w:ins>
            <w:r>
              <w:rPr>
                <w:rFonts w:ascii="Times New Roman"/>
                <w:sz w:val="20"/>
                <w:u w:val="single" w:color="000000"/>
              </w:rPr>
              <w:t>September 26</w:t>
            </w:r>
            <w:ins w:id="1" w:author="Scott M Pearsall" w:date="2019-11-21T15:34:00Z">
              <w:r w:rsidR="00A76835">
                <w:rPr>
                  <w:rFonts w:ascii="Times New Roman"/>
                  <w:sz w:val="20"/>
                  <w:u w:val="single" w:color="000000"/>
                </w:rPr>
                <w:t>]</w:t>
              </w:r>
            </w:ins>
            <w:r>
              <w:rPr>
                <w:rFonts w:ascii="Times New Roman"/>
                <w:sz w:val="20"/>
                <w:u w:val="single" w:color="000000"/>
              </w:rPr>
              <w:t>,</w:t>
            </w:r>
            <w:r>
              <w:rPr>
                <w:rFonts w:ascii="Times New Roman"/>
                <w:spacing w:val="-4"/>
                <w:sz w:val="20"/>
                <w:u w:val="single" w:color="000000"/>
              </w:rPr>
              <w:t xml:space="preserve"> </w:t>
            </w:r>
            <w:r>
              <w:rPr>
                <w:rFonts w:ascii="Times New Roman"/>
                <w:sz w:val="20"/>
                <w:u w:val="single" w:color="000000"/>
              </w:rPr>
              <w:t>2019</w:t>
            </w:r>
            <w:r>
              <w:rPr>
                <w:rFonts w:ascii="Times New Roman"/>
                <w:sz w:val="20"/>
                <w:u w:val="single" w:color="000000"/>
              </w:rPr>
              <w:tab/>
            </w:r>
          </w:p>
        </w:tc>
      </w:tr>
      <w:tr w:rsidR="00CC2EC3" w14:paraId="6A0B93A5" w14:textId="77777777">
        <w:trPr>
          <w:trHeight w:hRule="exact" w:val="210"/>
        </w:trPr>
        <w:tc>
          <w:tcPr>
            <w:tcW w:w="4729" w:type="dxa"/>
            <w:gridSpan w:val="3"/>
            <w:vMerge/>
            <w:tcBorders>
              <w:left w:val="nil"/>
              <w:right w:val="nil"/>
            </w:tcBorders>
          </w:tcPr>
          <w:p w14:paraId="6E3F9B34" w14:textId="77777777" w:rsidR="00CC2EC3" w:rsidRDefault="00CC2EC3"/>
        </w:tc>
        <w:tc>
          <w:tcPr>
            <w:tcW w:w="3060" w:type="dxa"/>
            <w:tcBorders>
              <w:top w:val="nil"/>
              <w:left w:val="nil"/>
              <w:bottom w:val="nil"/>
              <w:right w:val="nil"/>
            </w:tcBorders>
          </w:tcPr>
          <w:p w14:paraId="19321334" w14:textId="77777777" w:rsidR="00CC2EC3" w:rsidRDefault="00AF730D">
            <w:pPr>
              <w:pStyle w:val="TableParagraph"/>
              <w:ind w:left="376"/>
              <w:rPr>
                <w:rFonts w:ascii="Times New Roman" w:eastAsia="Times New Roman" w:hAnsi="Times New Roman" w:cs="Times New Roman"/>
                <w:sz w:val="14"/>
                <w:szCs w:val="14"/>
              </w:rPr>
            </w:pPr>
            <w:r>
              <w:rPr>
                <w:rFonts w:ascii="Times New Roman"/>
                <w:sz w:val="14"/>
              </w:rPr>
              <w:t>(Executed</w:t>
            </w:r>
            <w:r>
              <w:rPr>
                <w:rFonts w:ascii="Times New Roman"/>
                <w:spacing w:val="-6"/>
                <w:sz w:val="14"/>
              </w:rPr>
              <w:t xml:space="preserve"> </w:t>
            </w:r>
            <w:r>
              <w:rPr>
                <w:rFonts w:ascii="Times New Roman"/>
                <w:sz w:val="14"/>
              </w:rPr>
              <w:t>PO</w:t>
            </w:r>
            <w:r>
              <w:rPr>
                <w:rFonts w:ascii="Times New Roman"/>
                <w:spacing w:val="-6"/>
                <w:sz w:val="14"/>
              </w:rPr>
              <w:t xml:space="preserve"> </w:t>
            </w:r>
            <w:r>
              <w:rPr>
                <w:rFonts w:ascii="Times New Roman"/>
                <w:sz w:val="14"/>
              </w:rPr>
              <w:t>to</w:t>
            </w:r>
            <w:r>
              <w:rPr>
                <w:rFonts w:ascii="Times New Roman"/>
                <w:spacing w:val="-6"/>
                <w:sz w:val="14"/>
              </w:rPr>
              <w:t xml:space="preserve"> </w:t>
            </w:r>
            <w:r>
              <w:rPr>
                <w:rFonts w:ascii="Times New Roman"/>
                <w:sz w:val="14"/>
              </w:rPr>
              <w:t>be</w:t>
            </w:r>
            <w:r>
              <w:rPr>
                <w:rFonts w:ascii="Times New Roman"/>
                <w:spacing w:val="-6"/>
                <w:sz w:val="14"/>
              </w:rPr>
              <w:t xml:space="preserve"> </w:t>
            </w:r>
            <w:r>
              <w:rPr>
                <w:rFonts w:ascii="Times New Roman"/>
                <w:sz w:val="14"/>
              </w:rPr>
              <w:t>returned</w:t>
            </w:r>
            <w:r>
              <w:rPr>
                <w:rFonts w:ascii="Times New Roman"/>
                <w:spacing w:val="-6"/>
                <w:sz w:val="14"/>
              </w:rPr>
              <w:t xml:space="preserve"> </w:t>
            </w:r>
            <w:r>
              <w:rPr>
                <w:rFonts w:ascii="Times New Roman"/>
                <w:sz w:val="14"/>
              </w:rPr>
              <w:t>within</w:t>
            </w:r>
            <w:r>
              <w:rPr>
                <w:rFonts w:ascii="Times New Roman"/>
                <w:spacing w:val="-8"/>
                <w:sz w:val="14"/>
              </w:rPr>
              <w:t xml:space="preserve"> </w:t>
            </w:r>
            <w:r>
              <w:rPr>
                <w:rFonts w:ascii="Times New Roman"/>
                <w:sz w:val="14"/>
              </w:rPr>
              <w:t>10</w:t>
            </w:r>
            <w:r>
              <w:rPr>
                <w:rFonts w:ascii="Times New Roman"/>
                <w:spacing w:val="-6"/>
                <w:sz w:val="14"/>
              </w:rPr>
              <w:t xml:space="preserve"> </w:t>
            </w:r>
            <w:r>
              <w:rPr>
                <w:rFonts w:ascii="Times New Roman"/>
                <w:sz w:val="14"/>
              </w:rPr>
              <w:t>days.)</w:t>
            </w:r>
          </w:p>
        </w:tc>
        <w:tc>
          <w:tcPr>
            <w:tcW w:w="3168" w:type="dxa"/>
            <w:tcBorders>
              <w:top w:val="nil"/>
              <w:left w:val="nil"/>
              <w:bottom w:val="nil"/>
              <w:right w:val="nil"/>
            </w:tcBorders>
          </w:tcPr>
          <w:p w14:paraId="3117685D" w14:textId="77777777" w:rsidR="00CC2EC3" w:rsidRDefault="00CC2EC3"/>
        </w:tc>
      </w:tr>
      <w:tr w:rsidR="00CC2EC3" w14:paraId="1254494A" w14:textId="77777777">
        <w:trPr>
          <w:trHeight w:hRule="exact" w:val="521"/>
        </w:trPr>
        <w:tc>
          <w:tcPr>
            <w:tcW w:w="4729" w:type="dxa"/>
            <w:gridSpan w:val="3"/>
            <w:vMerge/>
            <w:tcBorders>
              <w:left w:val="nil"/>
              <w:bottom w:val="nil"/>
              <w:right w:val="nil"/>
            </w:tcBorders>
          </w:tcPr>
          <w:p w14:paraId="592C154E" w14:textId="77777777" w:rsidR="00CC2EC3" w:rsidRDefault="00CC2EC3"/>
        </w:tc>
        <w:tc>
          <w:tcPr>
            <w:tcW w:w="3060" w:type="dxa"/>
            <w:tcBorders>
              <w:top w:val="nil"/>
              <w:left w:val="nil"/>
              <w:bottom w:val="nil"/>
              <w:right w:val="nil"/>
            </w:tcBorders>
          </w:tcPr>
          <w:p w14:paraId="0B3A2E8D" w14:textId="77777777" w:rsidR="00CC2EC3" w:rsidRDefault="00AF730D">
            <w:pPr>
              <w:pStyle w:val="TableParagraph"/>
              <w:spacing w:before="25"/>
              <w:ind w:left="376"/>
              <w:rPr>
                <w:rFonts w:ascii="Times New Roman" w:eastAsia="Times New Roman" w:hAnsi="Times New Roman" w:cs="Times New Roman"/>
                <w:sz w:val="20"/>
                <w:szCs w:val="20"/>
              </w:rPr>
            </w:pPr>
            <w:r>
              <w:rPr>
                <w:rFonts w:ascii="Times New Roman"/>
                <w:sz w:val="20"/>
              </w:rPr>
              <w:t>Date of work to be</w:t>
            </w:r>
            <w:r>
              <w:rPr>
                <w:rFonts w:ascii="Times New Roman"/>
                <w:spacing w:val="-18"/>
                <w:sz w:val="20"/>
              </w:rPr>
              <w:t xml:space="preserve"> </w:t>
            </w:r>
            <w:r>
              <w:rPr>
                <w:rFonts w:ascii="Times New Roman"/>
                <w:sz w:val="20"/>
              </w:rPr>
              <w:t>completed:</w:t>
            </w:r>
          </w:p>
        </w:tc>
        <w:tc>
          <w:tcPr>
            <w:tcW w:w="3168" w:type="dxa"/>
            <w:tcBorders>
              <w:top w:val="nil"/>
              <w:left w:val="nil"/>
              <w:bottom w:val="single" w:sz="4" w:space="0" w:color="000000"/>
              <w:right w:val="nil"/>
            </w:tcBorders>
          </w:tcPr>
          <w:p w14:paraId="52188933" w14:textId="77777777" w:rsidR="00CC2EC3" w:rsidRDefault="00AF730D">
            <w:pPr>
              <w:pStyle w:val="TableParagraph"/>
              <w:spacing w:before="25"/>
              <w:ind w:left="107"/>
              <w:rPr>
                <w:rFonts w:ascii="Times New Roman" w:eastAsia="Times New Roman" w:hAnsi="Times New Roman" w:cs="Times New Roman"/>
                <w:sz w:val="20"/>
                <w:szCs w:val="20"/>
              </w:rPr>
            </w:pPr>
            <w:r>
              <w:rPr>
                <w:rFonts w:ascii="Times New Roman"/>
                <w:sz w:val="20"/>
              </w:rPr>
              <w:t xml:space="preserve">November </w:t>
            </w:r>
            <w:ins w:id="2" w:author="Scott M Pearsall" w:date="2019-11-21T15:09:00Z">
              <w:r>
                <w:rPr>
                  <w:rFonts w:ascii="Times New Roman"/>
                  <w:sz w:val="20"/>
                </w:rPr>
                <w:t>[</w:t>
              </w:r>
            </w:ins>
            <w:r>
              <w:rPr>
                <w:rFonts w:ascii="Times New Roman"/>
                <w:sz w:val="20"/>
              </w:rPr>
              <w:t>20</w:t>
            </w:r>
            <w:ins w:id="3" w:author="Scott M Pearsall" w:date="2019-11-21T15:09:00Z">
              <w:r>
                <w:rPr>
                  <w:rFonts w:ascii="Times New Roman"/>
                  <w:sz w:val="20"/>
                </w:rPr>
                <w:t>]</w:t>
              </w:r>
            </w:ins>
            <w:r>
              <w:rPr>
                <w:rFonts w:ascii="Times New Roman"/>
                <w:sz w:val="20"/>
              </w:rPr>
              <w:t>,</w:t>
            </w:r>
            <w:r>
              <w:rPr>
                <w:rFonts w:ascii="Times New Roman"/>
                <w:spacing w:val="-2"/>
                <w:sz w:val="20"/>
              </w:rPr>
              <w:t xml:space="preserve"> </w:t>
            </w:r>
            <w:r>
              <w:rPr>
                <w:rFonts w:ascii="Times New Roman"/>
                <w:sz w:val="20"/>
              </w:rPr>
              <w:t>2019</w:t>
            </w:r>
          </w:p>
        </w:tc>
      </w:tr>
      <w:tr w:rsidR="00CC2EC3" w14:paraId="364A00CA" w14:textId="77777777">
        <w:trPr>
          <w:trHeight w:hRule="exact" w:val="246"/>
        </w:trPr>
        <w:tc>
          <w:tcPr>
            <w:tcW w:w="1274" w:type="dxa"/>
            <w:gridSpan w:val="2"/>
            <w:tcBorders>
              <w:top w:val="nil"/>
              <w:left w:val="nil"/>
              <w:bottom w:val="nil"/>
              <w:right w:val="nil"/>
            </w:tcBorders>
          </w:tcPr>
          <w:p w14:paraId="468C549A" w14:textId="77777777" w:rsidR="00CC2EC3" w:rsidRDefault="00AF730D">
            <w:pPr>
              <w:pStyle w:val="TableParagraph"/>
              <w:spacing w:before="5"/>
              <w:ind w:left="200"/>
              <w:rPr>
                <w:rFonts w:ascii="Times New Roman" w:eastAsia="Times New Roman" w:hAnsi="Times New Roman" w:cs="Times New Roman"/>
                <w:sz w:val="20"/>
                <w:szCs w:val="20"/>
              </w:rPr>
            </w:pPr>
            <w:r>
              <w:rPr>
                <w:rFonts w:ascii="Times New Roman"/>
                <w:sz w:val="20"/>
              </w:rPr>
              <w:t>Telephone</w:t>
            </w:r>
          </w:p>
        </w:tc>
        <w:tc>
          <w:tcPr>
            <w:tcW w:w="3454" w:type="dxa"/>
            <w:tcBorders>
              <w:top w:val="nil"/>
              <w:left w:val="nil"/>
              <w:bottom w:val="nil"/>
              <w:right w:val="nil"/>
            </w:tcBorders>
          </w:tcPr>
          <w:p w14:paraId="1096850B" w14:textId="77777777" w:rsidR="00CC2EC3" w:rsidRDefault="00AF730D">
            <w:pPr>
              <w:pStyle w:val="TableParagraph"/>
              <w:spacing w:before="4"/>
              <w:ind w:left="231"/>
              <w:rPr>
                <w:rFonts w:ascii="Times New Roman" w:eastAsia="Times New Roman" w:hAnsi="Times New Roman" w:cs="Times New Roman"/>
                <w:sz w:val="16"/>
                <w:szCs w:val="16"/>
              </w:rPr>
            </w:pPr>
            <w:r>
              <w:rPr>
                <w:rFonts w:ascii="Times New Roman"/>
                <w:sz w:val="16"/>
              </w:rPr>
              <w:t>760-891-4180</w:t>
            </w:r>
          </w:p>
        </w:tc>
        <w:tc>
          <w:tcPr>
            <w:tcW w:w="3060" w:type="dxa"/>
            <w:tcBorders>
              <w:top w:val="nil"/>
              <w:left w:val="nil"/>
              <w:bottom w:val="nil"/>
              <w:right w:val="nil"/>
            </w:tcBorders>
          </w:tcPr>
          <w:p w14:paraId="797ABC74" w14:textId="77777777" w:rsidR="00CC2EC3" w:rsidRDefault="00CC2EC3"/>
        </w:tc>
        <w:tc>
          <w:tcPr>
            <w:tcW w:w="3168" w:type="dxa"/>
            <w:tcBorders>
              <w:top w:val="single" w:sz="4" w:space="0" w:color="000000"/>
              <w:left w:val="nil"/>
              <w:bottom w:val="nil"/>
              <w:right w:val="nil"/>
            </w:tcBorders>
          </w:tcPr>
          <w:p w14:paraId="749C9696" w14:textId="77777777" w:rsidR="00CC2EC3" w:rsidRDefault="00CC2EC3"/>
        </w:tc>
      </w:tr>
      <w:tr w:rsidR="00CC2EC3" w14:paraId="54BE4537" w14:textId="77777777">
        <w:trPr>
          <w:trHeight w:hRule="exact" w:val="360"/>
        </w:trPr>
        <w:tc>
          <w:tcPr>
            <w:tcW w:w="589" w:type="dxa"/>
            <w:tcBorders>
              <w:top w:val="nil"/>
              <w:left w:val="nil"/>
              <w:bottom w:val="nil"/>
              <w:right w:val="nil"/>
            </w:tcBorders>
          </w:tcPr>
          <w:p w14:paraId="500D0871" w14:textId="77777777" w:rsidR="00CC2EC3" w:rsidRDefault="00AF730D">
            <w:pPr>
              <w:pStyle w:val="TableParagraph"/>
              <w:spacing w:line="224" w:lineRule="exact"/>
              <w:ind w:left="200"/>
              <w:rPr>
                <w:rFonts w:ascii="Times New Roman" w:eastAsia="Times New Roman" w:hAnsi="Times New Roman" w:cs="Times New Roman"/>
                <w:sz w:val="20"/>
                <w:szCs w:val="20"/>
              </w:rPr>
            </w:pPr>
            <w:r>
              <w:rPr>
                <w:rFonts w:ascii="Times New Roman"/>
                <w:sz w:val="20"/>
              </w:rPr>
              <w:t>Fax:</w:t>
            </w:r>
          </w:p>
        </w:tc>
        <w:tc>
          <w:tcPr>
            <w:tcW w:w="686" w:type="dxa"/>
            <w:tcBorders>
              <w:top w:val="nil"/>
              <w:left w:val="nil"/>
              <w:bottom w:val="nil"/>
              <w:right w:val="nil"/>
            </w:tcBorders>
          </w:tcPr>
          <w:p w14:paraId="1F09C6B2" w14:textId="77777777" w:rsidR="00CC2EC3" w:rsidRDefault="00CC2EC3"/>
        </w:tc>
        <w:tc>
          <w:tcPr>
            <w:tcW w:w="3454" w:type="dxa"/>
            <w:tcBorders>
              <w:top w:val="nil"/>
              <w:left w:val="nil"/>
              <w:bottom w:val="nil"/>
              <w:right w:val="nil"/>
            </w:tcBorders>
          </w:tcPr>
          <w:p w14:paraId="551866DD" w14:textId="77777777" w:rsidR="00CC2EC3" w:rsidRDefault="00AF730D">
            <w:pPr>
              <w:pStyle w:val="TableParagraph"/>
              <w:spacing w:line="177" w:lineRule="exact"/>
              <w:ind w:left="231"/>
              <w:rPr>
                <w:rFonts w:ascii="Times New Roman" w:eastAsia="Times New Roman" w:hAnsi="Times New Roman" w:cs="Times New Roman"/>
                <w:sz w:val="16"/>
                <w:szCs w:val="16"/>
              </w:rPr>
            </w:pPr>
            <w:r>
              <w:rPr>
                <w:rFonts w:ascii="Times New Roman"/>
                <w:sz w:val="16"/>
              </w:rPr>
              <w:t>760-798-0699</w:t>
            </w:r>
          </w:p>
        </w:tc>
        <w:tc>
          <w:tcPr>
            <w:tcW w:w="3060" w:type="dxa"/>
            <w:tcBorders>
              <w:top w:val="nil"/>
              <w:left w:val="nil"/>
              <w:bottom w:val="nil"/>
              <w:right w:val="nil"/>
            </w:tcBorders>
          </w:tcPr>
          <w:p w14:paraId="242F2213" w14:textId="77777777" w:rsidR="00CC2EC3" w:rsidRDefault="00AF730D">
            <w:pPr>
              <w:pStyle w:val="TableParagraph"/>
              <w:spacing w:line="224" w:lineRule="exact"/>
              <w:ind w:left="376"/>
              <w:rPr>
                <w:rFonts w:ascii="Times New Roman" w:eastAsia="Times New Roman" w:hAnsi="Times New Roman" w:cs="Times New Roman"/>
                <w:sz w:val="20"/>
                <w:szCs w:val="20"/>
              </w:rPr>
            </w:pPr>
            <w:r>
              <w:rPr>
                <w:rFonts w:ascii="Times New Roman"/>
                <w:sz w:val="20"/>
              </w:rPr>
              <w:t>Purchase Order</w:t>
            </w:r>
            <w:r>
              <w:rPr>
                <w:rFonts w:ascii="Times New Roman"/>
                <w:spacing w:val="-14"/>
                <w:sz w:val="20"/>
              </w:rPr>
              <w:t xml:space="preserve"> </w:t>
            </w:r>
            <w:r>
              <w:rPr>
                <w:rFonts w:ascii="Times New Roman"/>
                <w:sz w:val="20"/>
              </w:rPr>
              <w:t>Number:</w:t>
            </w:r>
          </w:p>
        </w:tc>
        <w:tc>
          <w:tcPr>
            <w:tcW w:w="3168" w:type="dxa"/>
            <w:tcBorders>
              <w:top w:val="nil"/>
              <w:left w:val="nil"/>
              <w:bottom w:val="nil"/>
              <w:right w:val="nil"/>
            </w:tcBorders>
          </w:tcPr>
          <w:p w14:paraId="3F3AFB0F" w14:textId="77777777" w:rsidR="00CC2EC3" w:rsidRDefault="00AF730D">
            <w:pPr>
              <w:pStyle w:val="TableParagraph"/>
              <w:tabs>
                <w:tab w:val="left" w:pos="3167"/>
              </w:tabs>
              <w:spacing w:line="224" w:lineRule="exact"/>
              <w:rPr>
                <w:rFonts w:ascii="Times New Roman" w:eastAsia="Times New Roman" w:hAnsi="Times New Roman" w:cs="Times New Roman"/>
                <w:sz w:val="20"/>
                <w:szCs w:val="20"/>
              </w:rPr>
            </w:pPr>
            <w:r>
              <w:rPr>
                <w:rFonts w:ascii="Times New Roman"/>
                <w:w w:val="99"/>
                <w:sz w:val="20"/>
                <w:u w:val="single" w:color="000000"/>
              </w:rPr>
              <w:t xml:space="preserve"> </w:t>
            </w:r>
            <w:r>
              <w:rPr>
                <w:rFonts w:ascii="Times New Roman"/>
                <w:spacing w:val="8"/>
                <w:sz w:val="20"/>
                <w:u w:val="single" w:color="000000"/>
              </w:rPr>
              <w:t xml:space="preserve"> </w:t>
            </w:r>
            <w:r>
              <w:rPr>
                <w:rFonts w:ascii="Times New Roman"/>
                <w:sz w:val="20"/>
                <w:u w:val="single" w:color="000000"/>
              </w:rPr>
              <w:t>064369.01</w:t>
            </w:r>
            <w:r>
              <w:rPr>
                <w:rFonts w:ascii="Times New Roman"/>
                <w:sz w:val="20"/>
                <w:u w:val="single" w:color="000000"/>
              </w:rPr>
              <w:tab/>
            </w:r>
          </w:p>
        </w:tc>
      </w:tr>
      <w:tr w:rsidR="00CC2EC3" w14:paraId="62868259" w14:textId="77777777">
        <w:trPr>
          <w:trHeight w:hRule="exact" w:val="360"/>
        </w:trPr>
        <w:tc>
          <w:tcPr>
            <w:tcW w:w="589" w:type="dxa"/>
            <w:tcBorders>
              <w:top w:val="nil"/>
              <w:left w:val="nil"/>
              <w:bottom w:val="nil"/>
              <w:right w:val="nil"/>
            </w:tcBorders>
          </w:tcPr>
          <w:p w14:paraId="227235DC" w14:textId="77777777" w:rsidR="00CC2EC3" w:rsidRDefault="00AF730D">
            <w:pPr>
              <w:pStyle w:val="TableParagraph"/>
              <w:spacing w:before="114"/>
              <w:ind w:left="200"/>
              <w:rPr>
                <w:rFonts w:ascii="Times New Roman" w:eastAsia="Times New Roman" w:hAnsi="Times New Roman" w:cs="Times New Roman"/>
                <w:sz w:val="20"/>
                <w:szCs w:val="20"/>
              </w:rPr>
            </w:pPr>
            <w:r>
              <w:rPr>
                <w:rFonts w:ascii="Times New Roman"/>
                <w:sz w:val="20"/>
              </w:rPr>
              <w:t>To:</w:t>
            </w:r>
          </w:p>
        </w:tc>
        <w:tc>
          <w:tcPr>
            <w:tcW w:w="4140" w:type="dxa"/>
            <w:gridSpan w:val="2"/>
            <w:tcBorders>
              <w:top w:val="nil"/>
              <w:left w:val="nil"/>
              <w:bottom w:val="nil"/>
              <w:right w:val="nil"/>
            </w:tcBorders>
          </w:tcPr>
          <w:p w14:paraId="1288FB76" w14:textId="77777777" w:rsidR="00CC2EC3" w:rsidRDefault="00AF730D">
            <w:pPr>
              <w:pStyle w:val="TableParagraph"/>
              <w:tabs>
                <w:tab w:val="left" w:pos="4139"/>
              </w:tabs>
              <w:spacing w:before="114"/>
              <w:rPr>
                <w:rFonts w:ascii="Times New Roman" w:eastAsia="Times New Roman" w:hAnsi="Times New Roman" w:cs="Times New Roman"/>
                <w:sz w:val="20"/>
                <w:szCs w:val="20"/>
              </w:rPr>
            </w:pPr>
            <w:r>
              <w:rPr>
                <w:rFonts w:ascii="Times New Roman"/>
                <w:w w:val="99"/>
                <w:sz w:val="20"/>
                <w:u w:val="single" w:color="000000"/>
              </w:rPr>
              <w:t xml:space="preserve"> </w:t>
            </w:r>
            <w:r>
              <w:rPr>
                <w:rFonts w:ascii="Times New Roman"/>
                <w:spacing w:val="8"/>
                <w:sz w:val="20"/>
                <w:u w:val="single" w:color="000000"/>
              </w:rPr>
              <w:t xml:space="preserve"> </w:t>
            </w:r>
            <w:r>
              <w:rPr>
                <w:rFonts w:ascii="Times New Roman"/>
                <w:sz w:val="20"/>
                <w:u w:val="single" w:color="000000"/>
              </w:rPr>
              <w:t>Veolia North</w:t>
            </w:r>
            <w:r>
              <w:rPr>
                <w:rFonts w:ascii="Times New Roman"/>
                <w:spacing w:val="-17"/>
                <w:sz w:val="20"/>
                <w:u w:val="single" w:color="000000"/>
              </w:rPr>
              <w:t xml:space="preserve"> </w:t>
            </w:r>
            <w:r>
              <w:rPr>
                <w:rFonts w:ascii="Times New Roman"/>
                <w:sz w:val="20"/>
                <w:u w:val="single" w:color="000000"/>
              </w:rPr>
              <w:t>America</w:t>
            </w:r>
            <w:r>
              <w:rPr>
                <w:rFonts w:ascii="Times New Roman"/>
                <w:sz w:val="20"/>
                <w:u w:val="single" w:color="000000"/>
              </w:rPr>
              <w:tab/>
            </w:r>
          </w:p>
        </w:tc>
        <w:tc>
          <w:tcPr>
            <w:tcW w:w="3060" w:type="dxa"/>
            <w:tcBorders>
              <w:top w:val="nil"/>
              <w:left w:val="nil"/>
              <w:bottom w:val="nil"/>
              <w:right w:val="nil"/>
            </w:tcBorders>
          </w:tcPr>
          <w:p w14:paraId="2C239CBC" w14:textId="77777777" w:rsidR="00CC2EC3" w:rsidRDefault="00AF730D">
            <w:pPr>
              <w:pStyle w:val="TableParagraph"/>
              <w:spacing w:before="114"/>
              <w:ind w:left="376"/>
              <w:rPr>
                <w:rFonts w:ascii="Times New Roman" w:eastAsia="Times New Roman" w:hAnsi="Times New Roman" w:cs="Times New Roman"/>
                <w:sz w:val="20"/>
                <w:szCs w:val="20"/>
              </w:rPr>
            </w:pPr>
            <w:r>
              <w:rPr>
                <w:rFonts w:ascii="Times New Roman"/>
                <w:sz w:val="20"/>
              </w:rPr>
              <w:t>Client:</w:t>
            </w:r>
          </w:p>
        </w:tc>
        <w:tc>
          <w:tcPr>
            <w:tcW w:w="3168" w:type="dxa"/>
            <w:tcBorders>
              <w:top w:val="nil"/>
              <w:left w:val="nil"/>
              <w:bottom w:val="nil"/>
              <w:right w:val="nil"/>
            </w:tcBorders>
          </w:tcPr>
          <w:p w14:paraId="6D409AFB" w14:textId="77777777" w:rsidR="00CC2EC3" w:rsidRDefault="00AF730D">
            <w:pPr>
              <w:pStyle w:val="TableParagraph"/>
              <w:tabs>
                <w:tab w:val="left" w:pos="3167"/>
              </w:tabs>
              <w:spacing w:before="114"/>
              <w:rPr>
                <w:rFonts w:ascii="Times New Roman" w:eastAsia="Times New Roman" w:hAnsi="Times New Roman" w:cs="Times New Roman"/>
                <w:sz w:val="20"/>
                <w:szCs w:val="20"/>
              </w:rPr>
            </w:pPr>
            <w:r>
              <w:rPr>
                <w:rFonts w:ascii="Times New Roman"/>
                <w:w w:val="99"/>
                <w:sz w:val="20"/>
                <w:u w:val="single" w:color="000000"/>
              </w:rPr>
              <w:t xml:space="preserve"> </w:t>
            </w:r>
            <w:r>
              <w:rPr>
                <w:rFonts w:ascii="Times New Roman"/>
                <w:spacing w:val="8"/>
                <w:sz w:val="20"/>
                <w:u w:val="single" w:color="000000"/>
              </w:rPr>
              <w:t xml:space="preserve"> </w:t>
            </w:r>
            <w:proofErr w:type="spellStart"/>
            <w:r>
              <w:rPr>
                <w:rFonts w:ascii="Times New Roman"/>
                <w:sz w:val="20"/>
                <w:u w:val="single" w:color="000000"/>
              </w:rPr>
              <w:t>Otay</w:t>
            </w:r>
            <w:proofErr w:type="spellEnd"/>
            <w:r>
              <w:rPr>
                <w:rFonts w:ascii="Times New Roman"/>
                <w:sz w:val="20"/>
                <w:u w:val="single" w:color="000000"/>
              </w:rPr>
              <w:t xml:space="preserve"> Water</w:t>
            </w:r>
            <w:r>
              <w:rPr>
                <w:rFonts w:ascii="Times New Roman"/>
                <w:spacing w:val="-14"/>
                <w:sz w:val="20"/>
                <w:u w:val="single" w:color="000000"/>
              </w:rPr>
              <w:t xml:space="preserve"> </w:t>
            </w:r>
            <w:r>
              <w:rPr>
                <w:rFonts w:ascii="Times New Roman"/>
                <w:sz w:val="20"/>
                <w:u w:val="single" w:color="000000"/>
              </w:rPr>
              <w:t>District</w:t>
            </w:r>
            <w:r>
              <w:rPr>
                <w:rFonts w:ascii="Times New Roman"/>
                <w:sz w:val="20"/>
                <w:u w:val="single" w:color="000000"/>
              </w:rPr>
              <w:tab/>
            </w:r>
          </w:p>
        </w:tc>
      </w:tr>
      <w:tr w:rsidR="00CC2EC3" w14:paraId="4EA7A52D" w14:textId="77777777">
        <w:trPr>
          <w:trHeight w:hRule="exact" w:val="217"/>
        </w:trPr>
        <w:tc>
          <w:tcPr>
            <w:tcW w:w="589" w:type="dxa"/>
            <w:tcBorders>
              <w:top w:val="nil"/>
              <w:left w:val="nil"/>
              <w:bottom w:val="nil"/>
              <w:right w:val="nil"/>
            </w:tcBorders>
          </w:tcPr>
          <w:p w14:paraId="5D437136" w14:textId="77777777" w:rsidR="00CC2EC3" w:rsidRDefault="00CC2EC3"/>
        </w:tc>
        <w:tc>
          <w:tcPr>
            <w:tcW w:w="4140" w:type="dxa"/>
            <w:gridSpan w:val="2"/>
            <w:tcBorders>
              <w:top w:val="nil"/>
              <w:left w:val="nil"/>
              <w:bottom w:val="nil"/>
              <w:right w:val="nil"/>
            </w:tcBorders>
          </w:tcPr>
          <w:p w14:paraId="7F5B1F7F" w14:textId="77777777" w:rsidR="00CC2EC3" w:rsidRDefault="00AF730D">
            <w:pPr>
              <w:pStyle w:val="TableParagraph"/>
              <w:spacing w:line="182" w:lineRule="exact"/>
              <w:ind w:left="107"/>
              <w:rPr>
                <w:rFonts w:ascii="Times New Roman" w:eastAsia="Times New Roman" w:hAnsi="Times New Roman" w:cs="Times New Roman"/>
                <w:sz w:val="16"/>
                <w:szCs w:val="16"/>
              </w:rPr>
            </w:pPr>
            <w:r>
              <w:rPr>
                <w:rFonts w:ascii="Times New Roman"/>
                <w:sz w:val="16"/>
              </w:rPr>
              <w:t>Municipal</w:t>
            </w:r>
            <w:r>
              <w:rPr>
                <w:rFonts w:ascii="Times New Roman"/>
                <w:spacing w:val="-14"/>
                <w:sz w:val="16"/>
              </w:rPr>
              <w:t xml:space="preserve"> </w:t>
            </w:r>
            <w:r>
              <w:rPr>
                <w:rFonts w:ascii="Times New Roman"/>
                <w:sz w:val="16"/>
              </w:rPr>
              <w:t>&amp;</w:t>
            </w:r>
            <w:r>
              <w:rPr>
                <w:rFonts w:ascii="Times New Roman"/>
                <w:spacing w:val="-12"/>
                <w:sz w:val="16"/>
              </w:rPr>
              <w:t xml:space="preserve"> </w:t>
            </w:r>
            <w:r>
              <w:rPr>
                <w:rFonts w:ascii="Times New Roman"/>
                <w:sz w:val="16"/>
              </w:rPr>
              <w:t>Commercial</w:t>
            </w:r>
            <w:r>
              <w:rPr>
                <w:rFonts w:ascii="Times New Roman"/>
                <w:spacing w:val="-14"/>
                <w:sz w:val="16"/>
              </w:rPr>
              <w:t xml:space="preserve"> </w:t>
            </w:r>
            <w:r>
              <w:rPr>
                <w:rFonts w:ascii="Times New Roman"/>
                <w:sz w:val="16"/>
              </w:rPr>
              <w:t>Business</w:t>
            </w:r>
          </w:p>
        </w:tc>
        <w:tc>
          <w:tcPr>
            <w:tcW w:w="3060" w:type="dxa"/>
            <w:tcBorders>
              <w:top w:val="nil"/>
              <w:left w:val="nil"/>
              <w:bottom w:val="nil"/>
              <w:right w:val="nil"/>
            </w:tcBorders>
          </w:tcPr>
          <w:p w14:paraId="65D44724" w14:textId="77777777" w:rsidR="00CC2EC3" w:rsidRDefault="00CC2EC3"/>
        </w:tc>
        <w:tc>
          <w:tcPr>
            <w:tcW w:w="3168" w:type="dxa"/>
            <w:tcBorders>
              <w:top w:val="nil"/>
              <w:left w:val="nil"/>
              <w:bottom w:val="nil"/>
              <w:right w:val="nil"/>
            </w:tcBorders>
          </w:tcPr>
          <w:p w14:paraId="1BBA2199" w14:textId="77777777" w:rsidR="00CC2EC3" w:rsidRDefault="00CC2EC3"/>
        </w:tc>
      </w:tr>
      <w:tr w:rsidR="00CC2EC3" w14:paraId="61C400DF" w14:textId="77777777">
        <w:trPr>
          <w:trHeight w:hRule="exact" w:val="257"/>
        </w:trPr>
        <w:tc>
          <w:tcPr>
            <w:tcW w:w="589" w:type="dxa"/>
            <w:tcBorders>
              <w:top w:val="nil"/>
              <w:left w:val="nil"/>
              <w:bottom w:val="nil"/>
              <w:right w:val="nil"/>
            </w:tcBorders>
          </w:tcPr>
          <w:p w14:paraId="10788AD7" w14:textId="77777777" w:rsidR="00CC2EC3" w:rsidRDefault="00CC2EC3"/>
        </w:tc>
        <w:tc>
          <w:tcPr>
            <w:tcW w:w="4140" w:type="dxa"/>
            <w:gridSpan w:val="2"/>
            <w:tcBorders>
              <w:top w:val="nil"/>
              <w:left w:val="nil"/>
              <w:bottom w:val="single" w:sz="4" w:space="0" w:color="000000"/>
              <w:right w:val="nil"/>
            </w:tcBorders>
          </w:tcPr>
          <w:p w14:paraId="7B730543" w14:textId="77777777" w:rsidR="00CC2EC3" w:rsidRDefault="00AF730D">
            <w:pPr>
              <w:pStyle w:val="TableParagraph"/>
              <w:spacing w:before="16"/>
              <w:ind w:left="107"/>
              <w:rPr>
                <w:rFonts w:ascii="Times New Roman" w:eastAsia="Times New Roman" w:hAnsi="Times New Roman" w:cs="Times New Roman"/>
                <w:sz w:val="16"/>
                <w:szCs w:val="16"/>
              </w:rPr>
            </w:pPr>
            <w:r>
              <w:rPr>
                <w:rFonts w:ascii="Times New Roman"/>
                <w:sz w:val="16"/>
              </w:rPr>
              <w:t>437</w:t>
            </w:r>
            <w:r>
              <w:rPr>
                <w:rFonts w:ascii="Times New Roman"/>
                <w:spacing w:val="-7"/>
                <w:sz w:val="16"/>
              </w:rPr>
              <w:t xml:space="preserve"> </w:t>
            </w:r>
            <w:r>
              <w:rPr>
                <w:rFonts w:ascii="Times New Roman"/>
                <w:sz w:val="16"/>
              </w:rPr>
              <w:t>North</w:t>
            </w:r>
            <w:r>
              <w:rPr>
                <w:rFonts w:ascii="Times New Roman"/>
                <w:spacing w:val="-7"/>
                <w:sz w:val="16"/>
              </w:rPr>
              <w:t xml:space="preserve"> </w:t>
            </w:r>
            <w:r>
              <w:rPr>
                <w:rFonts w:ascii="Times New Roman"/>
                <w:sz w:val="16"/>
              </w:rPr>
              <w:t>Riverside</w:t>
            </w:r>
            <w:r>
              <w:rPr>
                <w:rFonts w:ascii="Times New Roman"/>
                <w:spacing w:val="-7"/>
                <w:sz w:val="16"/>
              </w:rPr>
              <w:t xml:space="preserve"> </w:t>
            </w:r>
            <w:r>
              <w:rPr>
                <w:rFonts w:ascii="Times New Roman"/>
                <w:sz w:val="16"/>
              </w:rPr>
              <w:t>Ave</w:t>
            </w:r>
            <w:r>
              <w:rPr>
                <w:rFonts w:ascii="Times New Roman"/>
                <w:spacing w:val="-7"/>
                <w:sz w:val="16"/>
              </w:rPr>
              <w:t xml:space="preserve"> </w:t>
            </w:r>
            <w:r>
              <w:rPr>
                <w:rFonts w:ascii="Times New Roman"/>
                <w:sz w:val="16"/>
              </w:rPr>
              <w:t>(PO</w:t>
            </w:r>
            <w:r>
              <w:rPr>
                <w:rFonts w:ascii="Times New Roman"/>
                <w:spacing w:val="-6"/>
                <w:sz w:val="16"/>
              </w:rPr>
              <w:t xml:space="preserve"> </w:t>
            </w:r>
            <w:r>
              <w:rPr>
                <w:rFonts w:ascii="Times New Roman"/>
                <w:sz w:val="16"/>
              </w:rPr>
              <w:t>Box</w:t>
            </w:r>
            <w:r>
              <w:rPr>
                <w:rFonts w:ascii="Times New Roman"/>
                <w:spacing w:val="-7"/>
                <w:sz w:val="16"/>
              </w:rPr>
              <w:t xml:space="preserve"> </w:t>
            </w:r>
            <w:r>
              <w:rPr>
                <w:rFonts w:ascii="Times New Roman"/>
                <w:sz w:val="16"/>
              </w:rPr>
              <w:t>800)</w:t>
            </w:r>
          </w:p>
        </w:tc>
        <w:tc>
          <w:tcPr>
            <w:tcW w:w="3060" w:type="dxa"/>
            <w:tcBorders>
              <w:top w:val="nil"/>
              <w:left w:val="nil"/>
              <w:bottom w:val="nil"/>
              <w:right w:val="nil"/>
            </w:tcBorders>
          </w:tcPr>
          <w:p w14:paraId="069DCD29" w14:textId="77777777" w:rsidR="00CC2EC3" w:rsidRDefault="00AF730D">
            <w:pPr>
              <w:pStyle w:val="TableParagraph"/>
              <w:spacing w:before="17"/>
              <w:ind w:left="376"/>
              <w:rPr>
                <w:rFonts w:ascii="Times New Roman" w:eastAsia="Times New Roman" w:hAnsi="Times New Roman" w:cs="Times New Roman"/>
                <w:sz w:val="20"/>
                <w:szCs w:val="20"/>
              </w:rPr>
            </w:pPr>
            <w:r>
              <w:rPr>
                <w:rFonts w:ascii="Times New Roman"/>
                <w:sz w:val="20"/>
              </w:rPr>
              <w:t>Project</w:t>
            </w:r>
            <w:r>
              <w:rPr>
                <w:rFonts w:ascii="Times New Roman"/>
                <w:spacing w:val="-5"/>
                <w:sz w:val="20"/>
              </w:rPr>
              <w:t xml:space="preserve"> </w:t>
            </w:r>
            <w:r>
              <w:rPr>
                <w:rFonts w:ascii="Times New Roman"/>
                <w:sz w:val="20"/>
              </w:rPr>
              <w:t>Location:</w:t>
            </w:r>
          </w:p>
        </w:tc>
        <w:tc>
          <w:tcPr>
            <w:tcW w:w="3168" w:type="dxa"/>
            <w:tcBorders>
              <w:top w:val="nil"/>
              <w:left w:val="nil"/>
              <w:bottom w:val="single" w:sz="4" w:space="0" w:color="000000"/>
              <w:right w:val="nil"/>
            </w:tcBorders>
          </w:tcPr>
          <w:p w14:paraId="6ED44E12" w14:textId="77777777" w:rsidR="00CC2EC3" w:rsidRDefault="00AF730D">
            <w:pPr>
              <w:pStyle w:val="TableParagraph"/>
              <w:spacing w:before="17"/>
              <w:ind w:left="107"/>
              <w:rPr>
                <w:rFonts w:ascii="Times New Roman" w:eastAsia="Times New Roman" w:hAnsi="Times New Roman" w:cs="Times New Roman"/>
                <w:sz w:val="20"/>
                <w:szCs w:val="20"/>
              </w:rPr>
            </w:pPr>
            <w:r>
              <w:rPr>
                <w:rFonts w:ascii="Times New Roman"/>
                <w:sz w:val="20"/>
              </w:rPr>
              <w:t>Spring Valley, CA</w:t>
            </w:r>
            <w:r>
              <w:rPr>
                <w:rFonts w:ascii="Times New Roman"/>
                <w:spacing w:val="-15"/>
                <w:sz w:val="20"/>
              </w:rPr>
              <w:t xml:space="preserve"> </w:t>
            </w:r>
            <w:r>
              <w:rPr>
                <w:rFonts w:ascii="Times New Roman"/>
                <w:sz w:val="20"/>
              </w:rPr>
              <w:t>91978</w:t>
            </w:r>
          </w:p>
        </w:tc>
      </w:tr>
      <w:tr w:rsidR="00CC2EC3" w14:paraId="60B7D277" w14:textId="77777777">
        <w:trPr>
          <w:trHeight w:hRule="exact" w:val="223"/>
        </w:trPr>
        <w:tc>
          <w:tcPr>
            <w:tcW w:w="589" w:type="dxa"/>
            <w:tcBorders>
              <w:top w:val="nil"/>
              <w:left w:val="nil"/>
              <w:bottom w:val="nil"/>
              <w:right w:val="nil"/>
            </w:tcBorders>
          </w:tcPr>
          <w:p w14:paraId="3762606D" w14:textId="77777777" w:rsidR="00CC2EC3" w:rsidRDefault="00CC2EC3"/>
        </w:tc>
        <w:tc>
          <w:tcPr>
            <w:tcW w:w="4140" w:type="dxa"/>
            <w:gridSpan w:val="2"/>
            <w:tcBorders>
              <w:top w:val="single" w:sz="4" w:space="0" w:color="000000"/>
              <w:left w:val="nil"/>
              <w:bottom w:val="nil"/>
              <w:right w:val="nil"/>
            </w:tcBorders>
          </w:tcPr>
          <w:p w14:paraId="541A0146" w14:textId="77777777" w:rsidR="00CC2EC3" w:rsidRDefault="00AF730D">
            <w:pPr>
              <w:pStyle w:val="TableParagraph"/>
              <w:spacing w:line="183" w:lineRule="exact"/>
              <w:ind w:left="107"/>
              <w:rPr>
                <w:rFonts w:ascii="Times New Roman" w:eastAsia="Times New Roman" w:hAnsi="Times New Roman" w:cs="Times New Roman"/>
                <w:sz w:val="16"/>
                <w:szCs w:val="16"/>
              </w:rPr>
            </w:pPr>
            <w:r>
              <w:rPr>
                <w:rFonts w:ascii="Times New Roman"/>
                <w:sz w:val="16"/>
              </w:rPr>
              <w:t>Rialto, CA</w:t>
            </w:r>
            <w:r>
              <w:rPr>
                <w:rFonts w:ascii="Times New Roman"/>
                <w:spacing w:val="-20"/>
                <w:sz w:val="16"/>
              </w:rPr>
              <w:t xml:space="preserve"> </w:t>
            </w:r>
            <w:r>
              <w:rPr>
                <w:rFonts w:ascii="Times New Roman"/>
                <w:sz w:val="16"/>
              </w:rPr>
              <w:t>92377</w:t>
            </w:r>
          </w:p>
        </w:tc>
        <w:tc>
          <w:tcPr>
            <w:tcW w:w="3060" w:type="dxa"/>
            <w:tcBorders>
              <w:top w:val="nil"/>
              <w:left w:val="nil"/>
              <w:bottom w:val="nil"/>
              <w:right w:val="nil"/>
            </w:tcBorders>
          </w:tcPr>
          <w:p w14:paraId="04AFC5CE" w14:textId="77777777" w:rsidR="00CC2EC3" w:rsidRDefault="00CC2EC3"/>
        </w:tc>
        <w:tc>
          <w:tcPr>
            <w:tcW w:w="3168" w:type="dxa"/>
            <w:tcBorders>
              <w:top w:val="single" w:sz="4" w:space="0" w:color="000000"/>
              <w:left w:val="nil"/>
              <w:bottom w:val="nil"/>
              <w:right w:val="nil"/>
            </w:tcBorders>
          </w:tcPr>
          <w:p w14:paraId="66442E79" w14:textId="77777777" w:rsidR="00CC2EC3" w:rsidRDefault="00CC2EC3"/>
        </w:tc>
      </w:tr>
      <w:tr w:rsidR="00CC2EC3" w14:paraId="40CF5226" w14:textId="77777777">
        <w:trPr>
          <w:trHeight w:hRule="exact" w:val="257"/>
        </w:trPr>
        <w:tc>
          <w:tcPr>
            <w:tcW w:w="589" w:type="dxa"/>
            <w:tcBorders>
              <w:top w:val="nil"/>
              <w:left w:val="nil"/>
              <w:bottom w:val="nil"/>
              <w:right w:val="nil"/>
            </w:tcBorders>
          </w:tcPr>
          <w:p w14:paraId="0711F866" w14:textId="77777777" w:rsidR="00CC2EC3" w:rsidRDefault="00CC2EC3"/>
        </w:tc>
        <w:tc>
          <w:tcPr>
            <w:tcW w:w="4140" w:type="dxa"/>
            <w:gridSpan w:val="2"/>
            <w:tcBorders>
              <w:top w:val="nil"/>
              <w:left w:val="nil"/>
              <w:bottom w:val="single" w:sz="4" w:space="0" w:color="000000"/>
              <w:right w:val="nil"/>
            </w:tcBorders>
          </w:tcPr>
          <w:p w14:paraId="57731A60" w14:textId="77777777" w:rsidR="00CC2EC3" w:rsidRDefault="00AF730D">
            <w:pPr>
              <w:pStyle w:val="TableParagraph"/>
              <w:spacing w:before="16"/>
              <w:ind w:left="107"/>
              <w:rPr>
                <w:rFonts w:ascii="Times New Roman" w:eastAsia="Times New Roman" w:hAnsi="Times New Roman" w:cs="Times New Roman"/>
                <w:sz w:val="16"/>
                <w:szCs w:val="16"/>
              </w:rPr>
            </w:pPr>
            <w:r>
              <w:rPr>
                <w:rFonts w:ascii="Times New Roman"/>
                <w:sz w:val="16"/>
              </w:rPr>
              <w:t>Attn:</w:t>
            </w:r>
            <w:r>
              <w:rPr>
                <w:rFonts w:ascii="Times New Roman"/>
                <w:spacing w:val="-21"/>
                <w:sz w:val="16"/>
              </w:rPr>
              <w:t xml:space="preserve"> </w:t>
            </w:r>
            <w:r>
              <w:rPr>
                <w:rFonts w:ascii="Times New Roman"/>
                <w:sz w:val="16"/>
              </w:rPr>
              <w:t>Chandrasekar</w:t>
            </w:r>
            <w:r>
              <w:rPr>
                <w:rFonts w:ascii="Times New Roman"/>
                <w:spacing w:val="-21"/>
                <w:sz w:val="16"/>
              </w:rPr>
              <w:t xml:space="preserve"> </w:t>
            </w:r>
            <w:r>
              <w:rPr>
                <w:rFonts w:ascii="Times New Roman"/>
                <w:sz w:val="16"/>
              </w:rPr>
              <w:t>Venkatraman</w:t>
            </w:r>
          </w:p>
        </w:tc>
        <w:tc>
          <w:tcPr>
            <w:tcW w:w="3060" w:type="dxa"/>
            <w:tcBorders>
              <w:top w:val="nil"/>
              <w:left w:val="nil"/>
              <w:bottom w:val="nil"/>
              <w:right w:val="nil"/>
            </w:tcBorders>
          </w:tcPr>
          <w:p w14:paraId="75C7ACFD" w14:textId="77777777" w:rsidR="00CC2EC3" w:rsidRDefault="00AF730D">
            <w:pPr>
              <w:pStyle w:val="TableParagraph"/>
              <w:spacing w:before="17"/>
              <w:ind w:left="376"/>
              <w:rPr>
                <w:rFonts w:ascii="Times New Roman" w:eastAsia="Times New Roman" w:hAnsi="Times New Roman" w:cs="Times New Roman"/>
                <w:sz w:val="20"/>
                <w:szCs w:val="20"/>
              </w:rPr>
            </w:pPr>
            <w:r>
              <w:rPr>
                <w:rFonts w:ascii="Times New Roman"/>
                <w:sz w:val="20"/>
              </w:rPr>
              <w:t>Project</w:t>
            </w:r>
            <w:r>
              <w:rPr>
                <w:rFonts w:ascii="Times New Roman"/>
                <w:spacing w:val="2"/>
                <w:sz w:val="20"/>
              </w:rPr>
              <w:t xml:space="preserve"> </w:t>
            </w:r>
            <w:r>
              <w:rPr>
                <w:rFonts w:ascii="Times New Roman"/>
                <w:sz w:val="20"/>
              </w:rPr>
              <w:t>No.:</w:t>
            </w:r>
          </w:p>
        </w:tc>
        <w:tc>
          <w:tcPr>
            <w:tcW w:w="3168" w:type="dxa"/>
            <w:tcBorders>
              <w:top w:val="nil"/>
              <w:left w:val="nil"/>
              <w:bottom w:val="single" w:sz="4" w:space="0" w:color="000000"/>
              <w:right w:val="nil"/>
            </w:tcBorders>
          </w:tcPr>
          <w:p w14:paraId="08445721" w14:textId="77777777" w:rsidR="00CC2EC3" w:rsidRDefault="00AF730D">
            <w:pPr>
              <w:pStyle w:val="TableParagraph"/>
              <w:spacing w:before="17"/>
              <w:ind w:left="107"/>
              <w:rPr>
                <w:rFonts w:ascii="Times New Roman" w:eastAsia="Times New Roman" w:hAnsi="Times New Roman" w:cs="Times New Roman"/>
                <w:sz w:val="20"/>
                <w:szCs w:val="20"/>
              </w:rPr>
            </w:pPr>
            <w:r>
              <w:rPr>
                <w:rFonts w:ascii="Times New Roman"/>
                <w:sz w:val="20"/>
              </w:rPr>
              <w:t>064369</w:t>
            </w:r>
            <w:r>
              <w:rPr>
                <w:rFonts w:ascii="Times New Roman"/>
                <w:spacing w:val="7"/>
                <w:sz w:val="20"/>
              </w:rPr>
              <w:t xml:space="preserve"> </w:t>
            </w:r>
            <w:r>
              <w:rPr>
                <w:rFonts w:ascii="Times New Roman"/>
                <w:sz w:val="20"/>
              </w:rPr>
              <w:t>(TO#3)</w:t>
            </w:r>
          </w:p>
        </w:tc>
      </w:tr>
      <w:tr w:rsidR="00CC2EC3" w14:paraId="45001EFC" w14:textId="77777777">
        <w:trPr>
          <w:trHeight w:hRule="exact" w:val="249"/>
        </w:trPr>
        <w:tc>
          <w:tcPr>
            <w:tcW w:w="589" w:type="dxa"/>
            <w:tcBorders>
              <w:top w:val="nil"/>
              <w:left w:val="nil"/>
              <w:bottom w:val="nil"/>
              <w:right w:val="nil"/>
            </w:tcBorders>
          </w:tcPr>
          <w:p w14:paraId="6C8F4861" w14:textId="77777777" w:rsidR="00CC2EC3" w:rsidRDefault="00CC2EC3"/>
        </w:tc>
        <w:tc>
          <w:tcPr>
            <w:tcW w:w="4140" w:type="dxa"/>
            <w:gridSpan w:val="2"/>
            <w:tcBorders>
              <w:top w:val="single" w:sz="4" w:space="0" w:color="000000"/>
              <w:left w:val="nil"/>
              <w:bottom w:val="nil"/>
              <w:right w:val="nil"/>
            </w:tcBorders>
          </w:tcPr>
          <w:p w14:paraId="4FD8A381" w14:textId="77777777" w:rsidR="00CC2EC3" w:rsidRDefault="00AF730D">
            <w:pPr>
              <w:pStyle w:val="TableParagraph"/>
              <w:ind w:left="107"/>
              <w:rPr>
                <w:rFonts w:ascii="Times New Roman" w:eastAsia="Times New Roman" w:hAnsi="Times New Roman" w:cs="Times New Roman"/>
                <w:sz w:val="20"/>
                <w:szCs w:val="20"/>
              </w:rPr>
            </w:pPr>
            <w:r>
              <w:rPr>
                <w:rFonts w:ascii="Times New Roman"/>
                <w:sz w:val="20"/>
              </w:rPr>
              <w:t>323 - 217- 4348</w:t>
            </w:r>
          </w:p>
        </w:tc>
        <w:tc>
          <w:tcPr>
            <w:tcW w:w="3060" w:type="dxa"/>
            <w:tcBorders>
              <w:top w:val="nil"/>
              <w:left w:val="nil"/>
              <w:bottom w:val="nil"/>
              <w:right w:val="nil"/>
            </w:tcBorders>
          </w:tcPr>
          <w:p w14:paraId="450565DA" w14:textId="77777777" w:rsidR="00CC2EC3" w:rsidRDefault="00CC2EC3"/>
        </w:tc>
        <w:tc>
          <w:tcPr>
            <w:tcW w:w="3168" w:type="dxa"/>
            <w:tcBorders>
              <w:top w:val="single" w:sz="4" w:space="0" w:color="000000"/>
              <w:left w:val="nil"/>
              <w:bottom w:val="nil"/>
              <w:right w:val="nil"/>
            </w:tcBorders>
          </w:tcPr>
          <w:p w14:paraId="7B213BCD" w14:textId="77777777" w:rsidR="00CC2EC3" w:rsidRDefault="00CC2EC3"/>
        </w:tc>
      </w:tr>
      <w:tr w:rsidR="00CC2EC3" w14:paraId="78844262" w14:textId="77777777">
        <w:trPr>
          <w:trHeight w:hRule="exact" w:val="217"/>
        </w:trPr>
        <w:tc>
          <w:tcPr>
            <w:tcW w:w="589" w:type="dxa"/>
            <w:tcBorders>
              <w:top w:val="nil"/>
              <w:left w:val="nil"/>
              <w:bottom w:val="nil"/>
              <w:right w:val="nil"/>
            </w:tcBorders>
          </w:tcPr>
          <w:p w14:paraId="30B17899" w14:textId="77777777" w:rsidR="00CC2EC3" w:rsidRDefault="00CC2EC3"/>
        </w:tc>
        <w:tc>
          <w:tcPr>
            <w:tcW w:w="4140" w:type="dxa"/>
            <w:gridSpan w:val="2"/>
            <w:tcBorders>
              <w:top w:val="nil"/>
              <w:left w:val="nil"/>
              <w:bottom w:val="nil"/>
              <w:right w:val="nil"/>
            </w:tcBorders>
          </w:tcPr>
          <w:p w14:paraId="236C5143" w14:textId="77777777" w:rsidR="00CC2EC3" w:rsidRDefault="00AF730D">
            <w:pPr>
              <w:pStyle w:val="TableParagraph"/>
              <w:tabs>
                <w:tab w:val="left" w:pos="4139"/>
              </w:tabs>
              <w:spacing w:line="222" w:lineRule="exact"/>
              <w:ind w:left="-15" w:right="-1"/>
              <w:rPr>
                <w:rFonts w:ascii="Times New Roman" w:eastAsia="Times New Roman" w:hAnsi="Times New Roman" w:cs="Times New Roman"/>
                <w:sz w:val="20"/>
                <w:szCs w:val="20"/>
              </w:rPr>
            </w:pPr>
            <w:r>
              <w:rPr>
                <w:rFonts w:ascii="Times New Roman"/>
                <w:w w:val="99"/>
                <w:sz w:val="20"/>
                <w:u w:val="single" w:color="000000"/>
              </w:rPr>
              <w:t xml:space="preserve"> </w:t>
            </w:r>
            <w:r>
              <w:rPr>
                <w:rFonts w:ascii="Times New Roman"/>
                <w:spacing w:val="22"/>
                <w:sz w:val="20"/>
                <w:u w:val="single" w:color="000000"/>
              </w:rPr>
              <w:t xml:space="preserve"> </w:t>
            </w:r>
            <w:r>
              <w:rPr>
                <w:rFonts w:ascii="Times New Roman"/>
                <w:sz w:val="20"/>
                <w:u w:val="single" w:color="000000"/>
              </w:rPr>
              <w:t>Contact: David</w:t>
            </w:r>
            <w:r>
              <w:rPr>
                <w:rFonts w:ascii="Times New Roman"/>
                <w:spacing w:val="-19"/>
                <w:sz w:val="20"/>
                <w:u w:val="single" w:color="000000"/>
              </w:rPr>
              <w:t xml:space="preserve"> </w:t>
            </w:r>
            <w:r>
              <w:rPr>
                <w:rFonts w:ascii="Times New Roman"/>
                <w:sz w:val="20"/>
                <w:u w:val="single" w:color="000000"/>
              </w:rPr>
              <w:t>Schneider</w:t>
            </w:r>
            <w:r>
              <w:rPr>
                <w:rFonts w:ascii="Times New Roman"/>
                <w:sz w:val="20"/>
                <w:u w:val="single" w:color="000000"/>
              </w:rPr>
              <w:tab/>
            </w:r>
          </w:p>
        </w:tc>
        <w:tc>
          <w:tcPr>
            <w:tcW w:w="3060" w:type="dxa"/>
            <w:tcBorders>
              <w:top w:val="nil"/>
              <w:left w:val="nil"/>
              <w:bottom w:val="nil"/>
              <w:right w:val="nil"/>
            </w:tcBorders>
          </w:tcPr>
          <w:p w14:paraId="0D763C5A" w14:textId="77777777" w:rsidR="00CC2EC3" w:rsidRDefault="00AF730D">
            <w:pPr>
              <w:pStyle w:val="TableParagraph"/>
              <w:spacing w:line="222" w:lineRule="exact"/>
              <w:ind w:left="376"/>
              <w:rPr>
                <w:rFonts w:ascii="Times New Roman" w:eastAsia="Times New Roman" w:hAnsi="Times New Roman" w:cs="Times New Roman"/>
                <w:sz w:val="20"/>
                <w:szCs w:val="20"/>
              </w:rPr>
            </w:pPr>
            <w:r>
              <w:rPr>
                <w:rFonts w:ascii="Times New Roman"/>
                <w:sz w:val="20"/>
              </w:rPr>
              <w:t>Project</w:t>
            </w:r>
            <w:r>
              <w:rPr>
                <w:rFonts w:ascii="Times New Roman"/>
                <w:spacing w:val="-5"/>
                <w:sz w:val="20"/>
              </w:rPr>
              <w:t xml:space="preserve"> </w:t>
            </w:r>
            <w:r>
              <w:rPr>
                <w:rFonts w:ascii="Times New Roman"/>
                <w:sz w:val="20"/>
              </w:rPr>
              <w:t>Manager:</w:t>
            </w:r>
          </w:p>
        </w:tc>
        <w:tc>
          <w:tcPr>
            <w:tcW w:w="3168" w:type="dxa"/>
            <w:tcBorders>
              <w:top w:val="nil"/>
              <w:left w:val="nil"/>
              <w:bottom w:val="nil"/>
              <w:right w:val="nil"/>
            </w:tcBorders>
          </w:tcPr>
          <w:p w14:paraId="0BF60757" w14:textId="77777777" w:rsidR="00CC2EC3" w:rsidRDefault="00AF730D">
            <w:pPr>
              <w:pStyle w:val="TableParagraph"/>
              <w:tabs>
                <w:tab w:val="left" w:pos="3167"/>
              </w:tabs>
              <w:spacing w:line="222" w:lineRule="exact"/>
              <w:ind w:left="-15"/>
              <w:rPr>
                <w:rFonts w:ascii="Times New Roman" w:eastAsia="Times New Roman" w:hAnsi="Times New Roman" w:cs="Times New Roman"/>
                <w:sz w:val="20"/>
                <w:szCs w:val="20"/>
              </w:rPr>
            </w:pPr>
            <w:r>
              <w:rPr>
                <w:rFonts w:ascii="Times New Roman"/>
                <w:w w:val="99"/>
                <w:sz w:val="20"/>
                <w:u w:val="single" w:color="000000"/>
              </w:rPr>
              <w:t xml:space="preserve"> </w:t>
            </w:r>
            <w:r>
              <w:rPr>
                <w:rFonts w:ascii="Times New Roman"/>
                <w:spacing w:val="22"/>
                <w:sz w:val="20"/>
                <w:u w:val="single" w:color="000000"/>
              </w:rPr>
              <w:t xml:space="preserve"> </w:t>
            </w:r>
            <w:r>
              <w:rPr>
                <w:rFonts w:ascii="Times New Roman"/>
                <w:sz w:val="20"/>
                <w:u w:val="single" w:color="000000"/>
              </w:rPr>
              <w:t>Jeff</w:t>
            </w:r>
            <w:r>
              <w:rPr>
                <w:rFonts w:ascii="Times New Roman"/>
                <w:spacing w:val="-9"/>
                <w:sz w:val="20"/>
                <w:u w:val="single" w:color="000000"/>
              </w:rPr>
              <w:t xml:space="preserve"> </w:t>
            </w:r>
            <w:r>
              <w:rPr>
                <w:rFonts w:ascii="Times New Roman"/>
                <w:sz w:val="20"/>
                <w:u w:val="single" w:color="000000"/>
              </w:rPr>
              <w:t>Endersby</w:t>
            </w:r>
            <w:r>
              <w:rPr>
                <w:rFonts w:ascii="Times New Roman"/>
                <w:sz w:val="20"/>
                <w:u w:val="single" w:color="000000"/>
              </w:rPr>
              <w:tab/>
            </w:r>
          </w:p>
        </w:tc>
      </w:tr>
    </w:tbl>
    <w:p w14:paraId="04F3A922" w14:textId="77777777" w:rsidR="00CC2EC3" w:rsidRDefault="00CC2EC3">
      <w:pPr>
        <w:spacing w:before="6"/>
        <w:rPr>
          <w:rFonts w:ascii="Times New Roman" w:eastAsia="Times New Roman" w:hAnsi="Times New Roman" w:cs="Times New Roman"/>
          <w:b/>
          <w:bCs/>
          <w:sz w:val="14"/>
          <w:szCs w:val="14"/>
        </w:rPr>
      </w:pPr>
    </w:p>
    <w:p w14:paraId="12AC36D3" w14:textId="77777777" w:rsidR="00CC2EC3" w:rsidRDefault="00AF730D">
      <w:pPr>
        <w:pStyle w:val="Heading6"/>
        <w:tabs>
          <w:tab w:val="left" w:pos="1551"/>
          <w:tab w:val="left" w:pos="2991"/>
          <w:tab w:val="left" w:pos="3519"/>
          <w:tab w:val="left" w:pos="4279"/>
          <w:tab w:val="left" w:pos="5151"/>
          <w:tab w:val="left" w:pos="5727"/>
          <w:tab w:val="left" w:pos="6591"/>
          <w:tab w:val="left" w:pos="7119"/>
          <w:tab w:val="left" w:pos="8031"/>
        </w:tabs>
        <w:spacing w:before="75" w:line="244" w:lineRule="auto"/>
        <w:ind w:left="292" w:right="416"/>
      </w:pPr>
      <w:r>
        <w:rPr>
          <w:u w:val="single" w:color="000000"/>
        </w:rPr>
        <w:t>DBE Notification</w:t>
      </w:r>
      <w:r>
        <w:t xml:space="preserve">. At the time of executing this agreement is subconsultant registered as a certified Disadvantaged Business Enterprise (DBE) </w:t>
      </w:r>
      <w:r>
        <w:rPr>
          <w:spacing w:val="-1"/>
          <w:w w:val="95"/>
        </w:rPr>
        <w:t>company?</w:t>
      </w:r>
      <w:r>
        <w:rPr>
          <w:spacing w:val="-1"/>
          <w:w w:val="95"/>
        </w:rPr>
        <w:tab/>
      </w:r>
      <w:proofErr w:type="gramStart"/>
      <w:r>
        <w:rPr>
          <w:spacing w:val="-1"/>
        </w:rPr>
        <w:t>Yes</w:t>
      </w:r>
      <w:proofErr w:type="gramEnd"/>
      <w:r>
        <w:rPr>
          <w:spacing w:val="-1"/>
          <w:u w:val="single" w:color="000000"/>
        </w:rPr>
        <w:t xml:space="preserve"> </w:t>
      </w:r>
      <w:r>
        <w:rPr>
          <w:spacing w:val="-1"/>
          <w:u w:val="single" w:color="000000"/>
        </w:rPr>
        <w:tab/>
      </w:r>
      <w:r>
        <w:rPr>
          <w:spacing w:val="-1"/>
        </w:rPr>
        <w:tab/>
      </w:r>
      <w:r>
        <w:rPr>
          <w:spacing w:val="-2"/>
        </w:rPr>
        <w:t>If</w:t>
      </w:r>
      <w:r>
        <w:rPr>
          <w:spacing w:val="1"/>
        </w:rPr>
        <w:t xml:space="preserve"> </w:t>
      </w:r>
      <w:r>
        <w:rPr>
          <w:spacing w:val="-2"/>
        </w:rPr>
        <w:t>yes:</w:t>
      </w:r>
      <w:r>
        <w:rPr>
          <w:spacing w:val="-2"/>
        </w:rPr>
        <w:tab/>
      </w:r>
      <w:r>
        <w:rPr>
          <w:spacing w:val="-1"/>
        </w:rPr>
        <w:t>WBE</w:t>
      </w:r>
      <w:r>
        <w:rPr>
          <w:spacing w:val="-1"/>
          <w:u w:val="single" w:color="000000"/>
        </w:rPr>
        <w:t xml:space="preserve"> </w:t>
      </w:r>
      <w:r>
        <w:rPr>
          <w:spacing w:val="-1"/>
          <w:u w:val="single" w:color="000000"/>
        </w:rPr>
        <w:tab/>
      </w:r>
      <w:r>
        <w:rPr>
          <w:spacing w:val="-1"/>
        </w:rPr>
        <w:tab/>
      </w:r>
      <w:r>
        <w:rPr>
          <w:w w:val="95"/>
        </w:rPr>
        <w:t>SBE</w:t>
      </w:r>
      <w:r>
        <w:rPr>
          <w:w w:val="95"/>
          <w:u w:val="single" w:color="000000"/>
        </w:rPr>
        <w:t xml:space="preserve"> </w:t>
      </w:r>
      <w:r>
        <w:rPr>
          <w:w w:val="95"/>
          <w:u w:val="single" w:color="000000"/>
        </w:rPr>
        <w:tab/>
      </w:r>
      <w:r>
        <w:rPr>
          <w:w w:val="95"/>
        </w:rPr>
        <w:tab/>
      </w:r>
      <w:r>
        <w:rPr>
          <w:spacing w:val="-1"/>
        </w:rPr>
        <w:t>MBE</w:t>
      </w:r>
      <w:r>
        <w:rPr>
          <w:u w:val="single" w:color="000000"/>
        </w:rPr>
        <w:t xml:space="preserve"> </w:t>
      </w:r>
      <w:r>
        <w:rPr>
          <w:u w:val="single" w:color="000000"/>
        </w:rPr>
        <w:tab/>
      </w:r>
    </w:p>
    <w:p w14:paraId="73BFFC57" w14:textId="77777777" w:rsidR="00CC2EC3" w:rsidRDefault="00AF730D">
      <w:pPr>
        <w:tabs>
          <w:tab w:val="left" w:pos="2271"/>
          <w:tab w:val="left" w:pos="2991"/>
        </w:tabs>
        <w:ind w:left="1552" w:right="416"/>
        <w:rPr>
          <w:rFonts w:ascii="Times New Roman" w:eastAsia="Times New Roman" w:hAnsi="Times New Roman" w:cs="Times New Roman"/>
          <w:sz w:val="19"/>
          <w:szCs w:val="19"/>
        </w:rPr>
      </w:pPr>
      <w:r>
        <w:rPr>
          <w:rFonts w:ascii="Times New Roman"/>
          <w:spacing w:val="-1"/>
          <w:sz w:val="19"/>
        </w:rPr>
        <w:t>No</w:t>
      </w:r>
      <w:r>
        <w:rPr>
          <w:rFonts w:ascii="Times New Roman"/>
          <w:spacing w:val="-1"/>
          <w:sz w:val="19"/>
          <w:u w:val="single" w:color="000000"/>
        </w:rPr>
        <w:t xml:space="preserve"> </w:t>
      </w:r>
      <w:r>
        <w:rPr>
          <w:rFonts w:ascii="Times New Roman"/>
          <w:spacing w:val="-1"/>
          <w:sz w:val="19"/>
          <w:u w:val="single" w:color="000000"/>
        </w:rPr>
        <w:tab/>
      </w:r>
      <w:r>
        <w:rPr>
          <w:rFonts w:ascii="Times New Roman"/>
          <w:sz w:val="19"/>
          <w:u w:val="single" w:color="000000"/>
        </w:rPr>
        <w:t>X</w:t>
      </w:r>
      <w:r>
        <w:rPr>
          <w:rFonts w:ascii="Times New Roman"/>
          <w:sz w:val="19"/>
          <w:u w:val="single" w:color="000000"/>
        </w:rPr>
        <w:tab/>
      </w:r>
    </w:p>
    <w:p w14:paraId="27407E95" w14:textId="77777777" w:rsidR="00CC2EC3" w:rsidRDefault="00AF730D">
      <w:pPr>
        <w:spacing w:before="4"/>
        <w:ind w:left="112" w:right="416"/>
        <w:rPr>
          <w:rFonts w:ascii="Times New Roman" w:eastAsia="Times New Roman" w:hAnsi="Times New Roman" w:cs="Times New Roman"/>
          <w:sz w:val="19"/>
          <w:szCs w:val="19"/>
        </w:rPr>
      </w:pPr>
      <w:r>
        <w:rPr>
          <w:rFonts w:ascii="Times New Roman"/>
          <w:sz w:val="19"/>
          <w:u w:val="single" w:color="000000"/>
        </w:rPr>
        <w:t>(Consultant to be Notified within 5 business days if DBE status is</w:t>
      </w:r>
      <w:r>
        <w:rPr>
          <w:rFonts w:ascii="Times New Roman"/>
          <w:spacing w:val="-2"/>
          <w:sz w:val="19"/>
          <w:u w:val="single" w:color="000000"/>
        </w:rPr>
        <w:t xml:space="preserve"> </w:t>
      </w:r>
      <w:r>
        <w:rPr>
          <w:rFonts w:ascii="Times New Roman"/>
          <w:sz w:val="19"/>
          <w:u w:val="single" w:color="000000"/>
        </w:rPr>
        <w:t>lost)</w:t>
      </w:r>
    </w:p>
    <w:p w14:paraId="7044E009" w14:textId="77777777" w:rsidR="00CC2EC3" w:rsidRDefault="00CC2EC3">
      <w:pPr>
        <w:spacing w:before="6"/>
        <w:rPr>
          <w:rFonts w:ascii="Times New Roman" w:eastAsia="Times New Roman" w:hAnsi="Times New Roman" w:cs="Times New Roman"/>
          <w:sz w:val="18"/>
          <w:szCs w:val="18"/>
        </w:rPr>
      </w:pPr>
    </w:p>
    <w:tbl>
      <w:tblPr>
        <w:tblW w:w="0" w:type="auto"/>
        <w:tblInd w:w="203" w:type="dxa"/>
        <w:tblLayout w:type="fixed"/>
        <w:tblCellMar>
          <w:left w:w="0" w:type="dxa"/>
          <w:right w:w="0" w:type="dxa"/>
        </w:tblCellMar>
        <w:tblLook w:val="01E0" w:firstRow="1" w:lastRow="1" w:firstColumn="1" w:lastColumn="1" w:noHBand="0" w:noVBand="0"/>
      </w:tblPr>
      <w:tblGrid>
        <w:gridCol w:w="4680"/>
        <w:gridCol w:w="6234"/>
      </w:tblGrid>
      <w:tr w:rsidR="00CC2EC3" w14:paraId="2E3C6982" w14:textId="77777777">
        <w:trPr>
          <w:trHeight w:hRule="exact" w:val="419"/>
        </w:trPr>
        <w:tc>
          <w:tcPr>
            <w:tcW w:w="10914" w:type="dxa"/>
            <w:gridSpan w:val="2"/>
            <w:tcBorders>
              <w:top w:val="nil"/>
              <w:left w:val="nil"/>
              <w:bottom w:val="nil"/>
              <w:right w:val="nil"/>
            </w:tcBorders>
          </w:tcPr>
          <w:p w14:paraId="1D53A52B" w14:textId="77777777" w:rsidR="00CC2EC3" w:rsidRDefault="00AF730D">
            <w:pPr>
              <w:pStyle w:val="TableParagraph"/>
              <w:spacing w:line="162" w:lineRule="exact"/>
              <w:ind w:left="107"/>
              <w:rPr>
                <w:rFonts w:ascii="Times New Roman" w:eastAsia="Times New Roman" w:hAnsi="Times New Roman" w:cs="Times New Roman"/>
                <w:sz w:val="16"/>
                <w:szCs w:val="16"/>
              </w:rPr>
            </w:pPr>
            <w:r>
              <w:rPr>
                <w:rFonts w:ascii="Times New Roman"/>
                <w:b/>
                <w:sz w:val="16"/>
              </w:rPr>
              <w:t>ALL</w:t>
            </w:r>
            <w:r>
              <w:rPr>
                <w:rFonts w:ascii="Times New Roman"/>
                <w:b/>
                <w:spacing w:val="-20"/>
                <w:sz w:val="16"/>
              </w:rPr>
              <w:t xml:space="preserve"> </w:t>
            </w:r>
            <w:r>
              <w:rPr>
                <w:rFonts w:ascii="Times New Roman"/>
                <w:b/>
                <w:sz w:val="16"/>
              </w:rPr>
              <w:t>INVOICES,</w:t>
            </w:r>
            <w:r>
              <w:rPr>
                <w:rFonts w:ascii="Times New Roman"/>
                <w:b/>
                <w:spacing w:val="-23"/>
                <w:sz w:val="16"/>
              </w:rPr>
              <w:t xml:space="preserve"> </w:t>
            </w:r>
            <w:r>
              <w:rPr>
                <w:rFonts w:ascii="Times New Roman"/>
                <w:b/>
                <w:sz w:val="16"/>
              </w:rPr>
              <w:t>INSURANCE</w:t>
            </w:r>
            <w:r>
              <w:rPr>
                <w:rFonts w:ascii="Times New Roman"/>
                <w:b/>
                <w:spacing w:val="-23"/>
                <w:sz w:val="16"/>
              </w:rPr>
              <w:t xml:space="preserve"> </w:t>
            </w:r>
            <w:r>
              <w:rPr>
                <w:rFonts w:ascii="Times New Roman"/>
                <w:b/>
                <w:spacing w:val="-3"/>
                <w:sz w:val="16"/>
              </w:rPr>
              <w:t>CERTIFICATES</w:t>
            </w:r>
            <w:r>
              <w:rPr>
                <w:rFonts w:ascii="Times New Roman"/>
                <w:b/>
                <w:spacing w:val="-23"/>
                <w:sz w:val="16"/>
              </w:rPr>
              <w:t xml:space="preserve"> </w:t>
            </w:r>
            <w:r>
              <w:rPr>
                <w:rFonts w:ascii="Times New Roman"/>
                <w:b/>
                <w:sz w:val="16"/>
              </w:rPr>
              <w:t>AND</w:t>
            </w:r>
            <w:r>
              <w:rPr>
                <w:rFonts w:ascii="Times New Roman"/>
                <w:b/>
                <w:spacing w:val="-23"/>
                <w:sz w:val="16"/>
              </w:rPr>
              <w:t xml:space="preserve"> </w:t>
            </w:r>
            <w:r>
              <w:rPr>
                <w:rFonts w:ascii="Times New Roman"/>
                <w:b/>
                <w:spacing w:val="-3"/>
                <w:sz w:val="16"/>
              </w:rPr>
              <w:t>CORRESPONDENCE</w:t>
            </w:r>
            <w:r>
              <w:rPr>
                <w:rFonts w:ascii="Times New Roman"/>
                <w:b/>
                <w:spacing w:val="-23"/>
                <w:sz w:val="16"/>
              </w:rPr>
              <w:t xml:space="preserve"> </w:t>
            </w:r>
            <w:r>
              <w:rPr>
                <w:rFonts w:ascii="Times New Roman"/>
                <w:b/>
                <w:sz w:val="16"/>
              </w:rPr>
              <w:t>MUST</w:t>
            </w:r>
            <w:r>
              <w:rPr>
                <w:rFonts w:ascii="Times New Roman"/>
                <w:b/>
                <w:spacing w:val="-23"/>
                <w:sz w:val="16"/>
              </w:rPr>
              <w:t xml:space="preserve"> </w:t>
            </w:r>
            <w:r>
              <w:rPr>
                <w:rFonts w:ascii="Times New Roman"/>
                <w:b/>
                <w:spacing w:val="-3"/>
                <w:sz w:val="16"/>
              </w:rPr>
              <w:t>SHOW</w:t>
            </w:r>
            <w:r>
              <w:rPr>
                <w:rFonts w:ascii="Times New Roman"/>
                <w:b/>
                <w:spacing w:val="-23"/>
                <w:sz w:val="16"/>
              </w:rPr>
              <w:t xml:space="preserve"> </w:t>
            </w:r>
            <w:r>
              <w:rPr>
                <w:rFonts w:ascii="Times New Roman"/>
                <w:b/>
                <w:spacing w:val="-3"/>
                <w:sz w:val="16"/>
              </w:rPr>
              <w:t>THE</w:t>
            </w:r>
            <w:r>
              <w:rPr>
                <w:rFonts w:ascii="Times New Roman"/>
                <w:b/>
                <w:spacing w:val="-23"/>
                <w:sz w:val="16"/>
              </w:rPr>
              <w:t xml:space="preserve"> </w:t>
            </w:r>
            <w:r>
              <w:rPr>
                <w:rFonts w:ascii="Times New Roman"/>
                <w:b/>
                <w:sz w:val="16"/>
              </w:rPr>
              <w:t>PURCHASE</w:t>
            </w:r>
            <w:r>
              <w:rPr>
                <w:rFonts w:ascii="Times New Roman"/>
                <w:b/>
                <w:spacing w:val="-23"/>
                <w:sz w:val="16"/>
              </w:rPr>
              <w:t xml:space="preserve"> </w:t>
            </w:r>
            <w:r>
              <w:rPr>
                <w:rFonts w:ascii="Times New Roman"/>
                <w:b/>
                <w:spacing w:val="-3"/>
                <w:sz w:val="16"/>
              </w:rPr>
              <w:t>ORDER</w:t>
            </w:r>
            <w:r>
              <w:rPr>
                <w:rFonts w:ascii="Times New Roman"/>
                <w:b/>
                <w:spacing w:val="-23"/>
                <w:sz w:val="16"/>
              </w:rPr>
              <w:t xml:space="preserve"> </w:t>
            </w:r>
            <w:r>
              <w:rPr>
                <w:rFonts w:ascii="Times New Roman"/>
                <w:b/>
                <w:sz w:val="16"/>
              </w:rPr>
              <w:t>NUMBER</w:t>
            </w:r>
            <w:r>
              <w:rPr>
                <w:rFonts w:ascii="Times New Roman"/>
                <w:b/>
                <w:spacing w:val="-23"/>
                <w:sz w:val="16"/>
              </w:rPr>
              <w:t xml:space="preserve"> </w:t>
            </w:r>
            <w:r>
              <w:rPr>
                <w:rFonts w:ascii="Times New Roman"/>
                <w:b/>
                <w:sz w:val="16"/>
              </w:rPr>
              <w:t>AND</w:t>
            </w:r>
            <w:r>
              <w:rPr>
                <w:rFonts w:ascii="Times New Roman"/>
                <w:b/>
                <w:spacing w:val="-23"/>
                <w:sz w:val="16"/>
              </w:rPr>
              <w:t xml:space="preserve"> </w:t>
            </w:r>
            <w:r>
              <w:rPr>
                <w:rFonts w:ascii="Times New Roman"/>
                <w:b/>
                <w:sz w:val="16"/>
              </w:rPr>
              <w:t>BE</w:t>
            </w:r>
            <w:r>
              <w:rPr>
                <w:rFonts w:ascii="Times New Roman"/>
                <w:b/>
                <w:spacing w:val="-23"/>
                <w:sz w:val="16"/>
              </w:rPr>
              <w:t xml:space="preserve"> </w:t>
            </w:r>
            <w:r>
              <w:rPr>
                <w:rFonts w:ascii="Times New Roman"/>
                <w:b/>
                <w:spacing w:val="-3"/>
                <w:sz w:val="16"/>
              </w:rPr>
              <w:t>SUBMITTED</w:t>
            </w:r>
            <w:r>
              <w:rPr>
                <w:rFonts w:ascii="Times New Roman"/>
                <w:b/>
                <w:spacing w:val="-23"/>
                <w:sz w:val="16"/>
              </w:rPr>
              <w:t xml:space="preserve"> </w:t>
            </w:r>
            <w:r>
              <w:rPr>
                <w:rFonts w:ascii="Times New Roman"/>
                <w:b/>
                <w:sz w:val="16"/>
              </w:rPr>
              <w:t>TO</w:t>
            </w:r>
          </w:p>
          <w:p w14:paraId="2CF42BAD" w14:textId="77777777" w:rsidR="00CC2EC3" w:rsidRDefault="00AF730D">
            <w:pPr>
              <w:pStyle w:val="TableParagraph"/>
              <w:spacing w:before="1"/>
              <w:ind w:left="107"/>
              <w:rPr>
                <w:rFonts w:ascii="Times New Roman" w:eastAsia="Times New Roman" w:hAnsi="Times New Roman" w:cs="Times New Roman"/>
                <w:sz w:val="16"/>
                <w:szCs w:val="16"/>
              </w:rPr>
            </w:pPr>
            <w:r>
              <w:rPr>
                <w:rFonts w:ascii="Times New Roman"/>
                <w:b/>
                <w:sz w:val="16"/>
              </w:rPr>
              <w:t>THE</w:t>
            </w:r>
            <w:r>
              <w:rPr>
                <w:rFonts w:ascii="Times New Roman"/>
                <w:b/>
                <w:spacing w:val="-10"/>
                <w:sz w:val="16"/>
              </w:rPr>
              <w:t xml:space="preserve"> </w:t>
            </w:r>
            <w:r>
              <w:rPr>
                <w:rFonts w:ascii="Times New Roman"/>
                <w:b/>
                <w:sz w:val="16"/>
              </w:rPr>
              <w:t>GANNETT</w:t>
            </w:r>
            <w:r>
              <w:rPr>
                <w:rFonts w:ascii="Times New Roman"/>
                <w:b/>
                <w:spacing w:val="-10"/>
                <w:sz w:val="16"/>
              </w:rPr>
              <w:t xml:space="preserve"> </w:t>
            </w:r>
            <w:r>
              <w:rPr>
                <w:rFonts w:ascii="Times New Roman"/>
                <w:b/>
                <w:sz w:val="16"/>
              </w:rPr>
              <w:t>FLEMING</w:t>
            </w:r>
            <w:r>
              <w:rPr>
                <w:rFonts w:ascii="Times New Roman"/>
                <w:b/>
                <w:spacing w:val="-10"/>
                <w:sz w:val="16"/>
              </w:rPr>
              <w:t xml:space="preserve"> </w:t>
            </w:r>
            <w:r>
              <w:rPr>
                <w:rFonts w:ascii="Times New Roman"/>
                <w:b/>
                <w:sz w:val="16"/>
              </w:rPr>
              <w:t>REPRESENTATIVE</w:t>
            </w:r>
            <w:r>
              <w:rPr>
                <w:rFonts w:ascii="Times New Roman"/>
                <w:b/>
                <w:spacing w:val="-10"/>
                <w:sz w:val="16"/>
              </w:rPr>
              <w:t xml:space="preserve"> </w:t>
            </w:r>
            <w:r>
              <w:rPr>
                <w:rFonts w:ascii="Times New Roman"/>
                <w:b/>
                <w:sz w:val="16"/>
              </w:rPr>
              <w:t>WHO</w:t>
            </w:r>
            <w:r>
              <w:rPr>
                <w:rFonts w:ascii="Times New Roman"/>
                <w:b/>
                <w:spacing w:val="-10"/>
                <w:sz w:val="16"/>
              </w:rPr>
              <w:t xml:space="preserve"> </w:t>
            </w:r>
            <w:r>
              <w:rPr>
                <w:rFonts w:ascii="Times New Roman"/>
                <w:b/>
                <w:sz w:val="16"/>
              </w:rPr>
              <w:t>SIGNED</w:t>
            </w:r>
            <w:r>
              <w:rPr>
                <w:rFonts w:ascii="Times New Roman"/>
                <w:b/>
                <w:spacing w:val="-9"/>
                <w:sz w:val="16"/>
              </w:rPr>
              <w:t xml:space="preserve"> </w:t>
            </w:r>
            <w:r>
              <w:rPr>
                <w:rFonts w:ascii="Times New Roman"/>
                <w:b/>
                <w:sz w:val="16"/>
              </w:rPr>
              <w:t>THIS</w:t>
            </w:r>
            <w:r>
              <w:rPr>
                <w:rFonts w:ascii="Times New Roman"/>
                <w:b/>
                <w:spacing w:val="-9"/>
                <w:sz w:val="16"/>
              </w:rPr>
              <w:t xml:space="preserve"> </w:t>
            </w:r>
            <w:r>
              <w:rPr>
                <w:rFonts w:ascii="Times New Roman"/>
                <w:b/>
                <w:sz w:val="16"/>
              </w:rPr>
              <w:t>PO/AGREEMENT:</w:t>
            </w:r>
          </w:p>
        </w:tc>
      </w:tr>
      <w:tr w:rsidR="00CC2EC3" w14:paraId="639DC619" w14:textId="77777777">
        <w:trPr>
          <w:trHeight w:hRule="exact" w:val="1096"/>
        </w:trPr>
        <w:tc>
          <w:tcPr>
            <w:tcW w:w="4680" w:type="dxa"/>
            <w:tcBorders>
              <w:top w:val="nil"/>
              <w:left w:val="nil"/>
              <w:bottom w:val="single" w:sz="4" w:space="0" w:color="000000"/>
              <w:right w:val="nil"/>
            </w:tcBorders>
          </w:tcPr>
          <w:p w14:paraId="5EA87C03" w14:textId="77777777" w:rsidR="00CC2EC3" w:rsidRDefault="00AF730D">
            <w:pPr>
              <w:pStyle w:val="TableParagraph"/>
              <w:spacing w:before="54"/>
              <w:ind w:left="107"/>
              <w:rPr>
                <w:rFonts w:ascii="Times New Roman" w:eastAsia="Times New Roman" w:hAnsi="Times New Roman" w:cs="Times New Roman"/>
                <w:sz w:val="20"/>
                <w:szCs w:val="20"/>
              </w:rPr>
            </w:pPr>
            <w:r>
              <w:rPr>
                <w:rFonts w:ascii="Times New Roman"/>
                <w:b/>
                <w:sz w:val="20"/>
              </w:rPr>
              <w:t>GANNETT FLEMING,</w:t>
            </w:r>
            <w:r>
              <w:rPr>
                <w:rFonts w:ascii="Times New Roman"/>
                <w:b/>
                <w:spacing w:val="-16"/>
                <w:sz w:val="20"/>
              </w:rPr>
              <w:t xml:space="preserve"> </w:t>
            </w:r>
            <w:r>
              <w:rPr>
                <w:rFonts w:ascii="Times New Roman"/>
                <w:b/>
                <w:sz w:val="20"/>
              </w:rPr>
              <w:t>INC.</w:t>
            </w:r>
          </w:p>
          <w:p w14:paraId="00AA6C7D" w14:textId="77777777" w:rsidR="00CC2EC3" w:rsidRDefault="00AF730D">
            <w:pPr>
              <w:pStyle w:val="TableParagraph"/>
              <w:spacing w:before="3"/>
              <w:ind w:left="107"/>
              <w:rPr>
                <w:rFonts w:ascii="Times New Roman" w:eastAsia="Times New Roman" w:hAnsi="Times New Roman" w:cs="Times New Roman"/>
                <w:sz w:val="20"/>
                <w:szCs w:val="20"/>
              </w:rPr>
            </w:pPr>
            <w:r>
              <w:rPr>
                <w:rFonts w:ascii="Times New Roman"/>
                <w:b/>
                <w:sz w:val="20"/>
              </w:rPr>
              <w:t>570 Rancheros Drive, Suite</w:t>
            </w:r>
            <w:r>
              <w:rPr>
                <w:rFonts w:ascii="Times New Roman"/>
                <w:b/>
                <w:spacing w:val="-8"/>
                <w:sz w:val="20"/>
              </w:rPr>
              <w:t xml:space="preserve"> </w:t>
            </w:r>
            <w:r>
              <w:rPr>
                <w:rFonts w:ascii="Times New Roman"/>
                <w:b/>
                <w:sz w:val="20"/>
              </w:rPr>
              <w:t>200</w:t>
            </w:r>
          </w:p>
          <w:p w14:paraId="2510B261" w14:textId="77777777" w:rsidR="00CC2EC3" w:rsidRDefault="00AF730D">
            <w:pPr>
              <w:pStyle w:val="TableParagraph"/>
              <w:tabs>
                <w:tab w:val="left" w:pos="4679"/>
              </w:tabs>
              <w:spacing w:before="3"/>
              <w:rPr>
                <w:rFonts w:ascii="Times New Roman" w:eastAsia="Times New Roman" w:hAnsi="Times New Roman" w:cs="Times New Roman"/>
                <w:sz w:val="20"/>
                <w:szCs w:val="20"/>
              </w:rPr>
            </w:pPr>
            <w:r>
              <w:rPr>
                <w:rFonts w:ascii="Times New Roman"/>
                <w:b/>
                <w:w w:val="99"/>
                <w:sz w:val="20"/>
                <w:u w:val="single" w:color="000000"/>
              </w:rPr>
              <w:t xml:space="preserve"> </w:t>
            </w:r>
            <w:r>
              <w:rPr>
                <w:rFonts w:ascii="Times New Roman"/>
                <w:b/>
                <w:spacing w:val="8"/>
                <w:sz w:val="20"/>
                <w:u w:val="single" w:color="000000"/>
              </w:rPr>
              <w:t xml:space="preserve"> </w:t>
            </w:r>
            <w:r>
              <w:rPr>
                <w:rFonts w:ascii="Times New Roman"/>
                <w:b/>
                <w:sz w:val="20"/>
                <w:u w:val="single" w:color="000000"/>
              </w:rPr>
              <w:t>San Marcos,</w:t>
            </w:r>
            <w:r>
              <w:rPr>
                <w:rFonts w:ascii="Times New Roman"/>
                <w:b/>
                <w:spacing w:val="-1"/>
                <w:sz w:val="20"/>
                <w:u w:val="single" w:color="000000"/>
              </w:rPr>
              <w:t xml:space="preserve"> </w:t>
            </w:r>
            <w:r>
              <w:rPr>
                <w:rFonts w:ascii="Times New Roman"/>
                <w:b/>
                <w:sz w:val="20"/>
                <w:u w:val="single" w:color="000000"/>
              </w:rPr>
              <w:t>CA</w:t>
            </w:r>
            <w:r>
              <w:rPr>
                <w:rFonts w:ascii="Times New Roman"/>
                <w:b/>
                <w:sz w:val="20"/>
                <w:u w:val="single" w:color="000000"/>
              </w:rPr>
              <w:tab/>
            </w:r>
          </w:p>
        </w:tc>
        <w:tc>
          <w:tcPr>
            <w:tcW w:w="6234" w:type="dxa"/>
            <w:tcBorders>
              <w:top w:val="nil"/>
              <w:left w:val="nil"/>
              <w:bottom w:val="nil"/>
              <w:right w:val="nil"/>
            </w:tcBorders>
          </w:tcPr>
          <w:p w14:paraId="0C980B35" w14:textId="77777777" w:rsidR="00CC2EC3" w:rsidRDefault="00AF730D">
            <w:pPr>
              <w:pStyle w:val="TableParagraph"/>
              <w:spacing w:before="53"/>
              <w:ind w:left="1276"/>
              <w:rPr>
                <w:rFonts w:ascii="Times New Roman" w:eastAsia="Times New Roman" w:hAnsi="Times New Roman" w:cs="Times New Roman"/>
                <w:sz w:val="16"/>
                <w:szCs w:val="16"/>
              </w:rPr>
            </w:pPr>
            <w:r>
              <w:rPr>
                <w:rFonts w:ascii="Times New Roman"/>
                <w:b/>
                <w:sz w:val="16"/>
              </w:rPr>
              <w:t>ATTN:</w:t>
            </w:r>
          </w:p>
          <w:p w14:paraId="3FF2B8AC" w14:textId="77777777" w:rsidR="00CC2EC3" w:rsidRDefault="00AF730D">
            <w:pPr>
              <w:pStyle w:val="TableParagraph"/>
              <w:spacing w:before="2"/>
              <w:ind w:left="1276"/>
              <w:rPr>
                <w:rFonts w:ascii="Times New Roman" w:eastAsia="Times New Roman" w:hAnsi="Times New Roman" w:cs="Times New Roman"/>
                <w:sz w:val="20"/>
                <w:szCs w:val="20"/>
              </w:rPr>
            </w:pPr>
            <w:r>
              <w:rPr>
                <w:rFonts w:ascii="Times New Roman"/>
                <w:b/>
                <w:sz w:val="20"/>
              </w:rPr>
              <w:t>Accounts</w:t>
            </w:r>
            <w:r>
              <w:rPr>
                <w:rFonts w:ascii="Times New Roman"/>
                <w:b/>
                <w:spacing w:val="-7"/>
                <w:sz w:val="20"/>
              </w:rPr>
              <w:t xml:space="preserve"> </w:t>
            </w:r>
            <w:r>
              <w:rPr>
                <w:rFonts w:ascii="Times New Roman"/>
                <w:b/>
                <w:sz w:val="20"/>
              </w:rPr>
              <w:t>Payable</w:t>
            </w:r>
          </w:p>
          <w:p w14:paraId="5DA37A75" w14:textId="77777777" w:rsidR="00CC2EC3" w:rsidRDefault="00AF730D">
            <w:pPr>
              <w:pStyle w:val="TableParagraph"/>
              <w:tabs>
                <w:tab w:val="left" w:pos="6136"/>
              </w:tabs>
              <w:spacing w:before="51"/>
              <w:ind w:left="1168"/>
              <w:rPr>
                <w:rFonts w:ascii="Times New Roman" w:eastAsia="Times New Roman" w:hAnsi="Times New Roman" w:cs="Times New Roman"/>
                <w:sz w:val="20"/>
                <w:szCs w:val="20"/>
              </w:rPr>
            </w:pPr>
            <w:r>
              <w:rPr>
                <w:rFonts w:ascii="Times New Roman"/>
                <w:b/>
                <w:w w:val="99"/>
                <w:sz w:val="20"/>
                <w:u w:val="single" w:color="000000"/>
              </w:rPr>
              <w:t xml:space="preserve"> </w:t>
            </w:r>
            <w:r>
              <w:rPr>
                <w:rFonts w:ascii="Times New Roman"/>
                <w:b/>
                <w:sz w:val="20"/>
                <w:u w:val="single" w:color="000000"/>
              </w:rPr>
              <w:tab/>
            </w:r>
          </w:p>
        </w:tc>
      </w:tr>
    </w:tbl>
    <w:p w14:paraId="36C5A6FE" w14:textId="77777777" w:rsidR="00CC2EC3" w:rsidRDefault="00CC2EC3">
      <w:pPr>
        <w:spacing w:before="5"/>
        <w:rPr>
          <w:rFonts w:ascii="Times New Roman" w:eastAsia="Times New Roman" w:hAnsi="Times New Roman" w:cs="Times New Roman"/>
          <w:sz w:val="9"/>
          <w:szCs w:val="9"/>
        </w:rPr>
      </w:pPr>
    </w:p>
    <w:p w14:paraId="57A4260E" w14:textId="77777777" w:rsidR="00CC2EC3" w:rsidRDefault="00AF730D">
      <w:pPr>
        <w:spacing w:before="78"/>
        <w:ind w:left="2456" w:right="416"/>
        <w:rPr>
          <w:rFonts w:ascii="Times New Roman" w:eastAsia="Times New Roman" w:hAnsi="Times New Roman" w:cs="Times New Roman"/>
          <w:sz w:val="16"/>
          <w:szCs w:val="16"/>
        </w:rPr>
      </w:pPr>
      <w:r>
        <w:rPr>
          <w:rFonts w:ascii="Times New Roman"/>
          <w:sz w:val="16"/>
        </w:rPr>
        <w:t>THE</w:t>
      </w:r>
      <w:r>
        <w:rPr>
          <w:rFonts w:ascii="Times New Roman"/>
          <w:spacing w:val="-12"/>
          <w:sz w:val="16"/>
        </w:rPr>
        <w:t xml:space="preserve"> </w:t>
      </w:r>
      <w:r>
        <w:rPr>
          <w:rFonts w:ascii="Times New Roman"/>
          <w:sz w:val="16"/>
        </w:rPr>
        <w:t>ATTACHED</w:t>
      </w:r>
      <w:r>
        <w:rPr>
          <w:rFonts w:ascii="Times New Roman"/>
          <w:spacing w:val="-11"/>
          <w:sz w:val="16"/>
        </w:rPr>
        <w:t xml:space="preserve"> </w:t>
      </w:r>
      <w:r>
        <w:rPr>
          <w:rFonts w:ascii="Times New Roman"/>
          <w:sz w:val="16"/>
        </w:rPr>
        <w:t>TERMS</w:t>
      </w:r>
      <w:r>
        <w:rPr>
          <w:rFonts w:ascii="Times New Roman"/>
          <w:spacing w:val="-11"/>
          <w:sz w:val="16"/>
        </w:rPr>
        <w:t xml:space="preserve"> </w:t>
      </w:r>
      <w:r>
        <w:rPr>
          <w:rFonts w:ascii="Times New Roman"/>
          <w:sz w:val="16"/>
        </w:rPr>
        <w:t>AND</w:t>
      </w:r>
      <w:r>
        <w:rPr>
          <w:rFonts w:ascii="Times New Roman"/>
          <w:spacing w:val="-11"/>
          <w:sz w:val="16"/>
        </w:rPr>
        <w:t xml:space="preserve"> </w:t>
      </w:r>
      <w:r>
        <w:rPr>
          <w:rFonts w:ascii="Times New Roman"/>
          <w:sz w:val="16"/>
        </w:rPr>
        <w:t>CONDITIONS</w:t>
      </w:r>
      <w:r>
        <w:rPr>
          <w:rFonts w:ascii="Times New Roman"/>
          <w:spacing w:val="-11"/>
          <w:sz w:val="16"/>
        </w:rPr>
        <w:t xml:space="preserve"> </w:t>
      </w:r>
      <w:r>
        <w:rPr>
          <w:rFonts w:ascii="Times New Roman"/>
          <w:sz w:val="16"/>
        </w:rPr>
        <w:t>ARE</w:t>
      </w:r>
      <w:r>
        <w:rPr>
          <w:rFonts w:ascii="Times New Roman"/>
          <w:spacing w:val="-12"/>
          <w:sz w:val="16"/>
        </w:rPr>
        <w:t xml:space="preserve"> </w:t>
      </w:r>
      <w:r>
        <w:rPr>
          <w:rFonts w:ascii="Times New Roman"/>
          <w:sz w:val="16"/>
        </w:rPr>
        <w:t>AN</w:t>
      </w:r>
      <w:r>
        <w:rPr>
          <w:rFonts w:ascii="Times New Roman"/>
          <w:spacing w:val="-11"/>
          <w:sz w:val="16"/>
        </w:rPr>
        <w:t xml:space="preserve"> </w:t>
      </w:r>
      <w:r>
        <w:rPr>
          <w:rFonts w:ascii="Times New Roman"/>
          <w:sz w:val="16"/>
        </w:rPr>
        <w:t>INTEGRAL</w:t>
      </w:r>
      <w:r>
        <w:rPr>
          <w:rFonts w:ascii="Times New Roman"/>
          <w:spacing w:val="-15"/>
          <w:sz w:val="16"/>
        </w:rPr>
        <w:t xml:space="preserve"> </w:t>
      </w:r>
      <w:r>
        <w:rPr>
          <w:rFonts w:ascii="Times New Roman"/>
          <w:sz w:val="16"/>
        </w:rPr>
        <w:t>PART</w:t>
      </w:r>
      <w:r>
        <w:rPr>
          <w:rFonts w:ascii="Times New Roman"/>
          <w:spacing w:val="-12"/>
          <w:sz w:val="16"/>
        </w:rPr>
        <w:t xml:space="preserve"> </w:t>
      </w:r>
      <w:r>
        <w:rPr>
          <w:rFonts w:ascii="Times New Roman"/>
          <w:sz w:val="16"/>
        </w:rPr>
        <w:t>OF</w:t>
      </w:r>
      <w:r>
        <w:rPr>
          <w:rFonts w:ascii="Times New Roman"/>
          <w:spacing w:val="-12"/>
          <w:sz w:val="16"/>
        </w:rPr>
        <w:t xml:space="preserve"> </w:t>
      </w:r>
      <w:r>
        <w:rPr>
          <w:rFonts w:ascii="Times New Roman"/>
          <w:sz w:val="16"/>
        </w:rPr>
        <w:t>THIS</w:t>
      </w:r>
      <w:r>
        <w:rPr>
          <w:rFonts w:ascii="Times New Roman"/>
          <w:spacing w:val="-11"/>
          <w:sz w:val="16"/>
        </w:rPr>
        <w:t xml:space="preserve"> </w:t>
      </w:r>
      <w:r>
        <w:rPr>
          <w:rFonts w:ascii="Times New Roman"/>
          <w:sz w:val="16"/>
        </w:rPr>
        <w:t>AGREEMENT</w:t>
      </w:r>
    </w:p>
    <w:p w14:paraId="4F54C160" w14:textId="77777777" w:rsidR="00CC2EC3" w:rsidRDefault="00CC2EC3">
      <w:pPr>
        <w:spacing w:before="10"/>
        <w:rPr>
          <w:rFonts w:ascii="Times New Roman" w:eastAsia="Times New Roman" w:hAnsi="Times New Roman" w:cs="Times New Roman"/>
          <w:sz w:val="17"/>
          <w:szCs w:val="17"/>
        </w:rPr>
      </w:pPr>
    </w:p>
    <w:p w14:paraId="018B54FF" w14:textId="77777777" w:rsidR="00CC2EC3" w:rsidRDefault="00E469C7">
      <w:pPr>
        <w:ind w:left="198"/>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g">
            <w:drawing>
              <wp:inline distT="0" distB="0" distL="0" distR="0" wp14:anchorId="2FE28C97" wp14:editId="21383F05">
                <wp:extent cx="6920865" cy="763905"/>
                <wp:effectExtent l="9525" t="9525" r="3810" b="7620"/>
                <wp:docPr id="81"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20865" cy="763905"/>
                          <a:chOff x="0" y="0"/>
                          <a:chExt cx="10899" cy="1203"/>
                        </a:xfrm>
                      </wpg:grpSpPr>
                      <wpg:grpSp>
                        <wpg:cNvPr id="82" name="Group 118"/>
                        <wpg:cNvGrpSpPr>
                          <a:grpSpLocks/>
                        </wpg:cNvGrpSpPr>
                        <wpg:grpSpPr bwMode="auto">
                          <a:xfrm>
                            <a:off x="5" y="10"/>
                            <a:ext cx="3684" cy="2"/>
                            <a:chOff x="5" y="10"/>
                            <a:chExt cx="3684" cy="2"/>
                          </a:xfrm>
                        </wpg:grpSpPr>
                        <wps:wsp>
                          <wps:cNvPr id="83" name="Freeform 119"/>
                          <wps:cNvSpPr>
                            <a:spLocks/>
                          </wps:cNvSpPr>
                          <wps:spPr bwMode="auto">
                            <a:xfrm>
                              <a:off x="5" y="10"/>
                              <a:ext cx="3684" cy="2"/>
                            </a:xfrm>
                            <a:custGeom>
                              <a:avLst/>
                              <a:gdLst>
                                <a:gd name="T0" fmla="+- 0 5 5"/>
                                <a:gd name="T1" fmla="*/ T0 w 3684"/>
                                <a:gd name="T2" fmla="+- 0 3689 5"/>
                                <a:gd name="T3" fmla="*/ T2 w 3684"/>
                              </a:gdLst>
                              <a:ahLst/>
                              <a:cxnLst>
                                <a:cxn ang="0">
                                  <a:pos x="T1" y="0"/>
                                </a:cxn>
                                <a:cxn ang="0">
                                  <a:pos x="T3" y="0"/>
                                </a:cxn>
                              </a:cxnLst>
                              <a:rect l="0" t="0" r="r" b="b"/>
                              <a:pathLst>
                                <a:path w="3684">
                                  <a:moveTo>
                                    <a:pt x="0" y="0"/>
                                  </a:moveTo>
                                  <a:lnTo>
                                    <a:pt x="3684"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4" name="Group 116"/>
                        <wpg:cNvGrpSpPr>
                          <a:grpSpLocks/>
                        </wpg:cNvGrpSpPr>
                        <wpg:grpSpPr bwMode="auto">
                          <a:xfrm>
                            <a:off x="3699" y="10"/>
                            <a:ext cx="447" cy="2"/>
                            <a:chOff x="3699" y="10"/>
                            <a:chExt cx="447" cy="2"/>
                          </a:xfrm>
                        </wpg:grpSpPr>
                        <wps:wsp>
                          <wps:cNvPr id="85" name="Freeform 117"/>
                          <wps:cNvSpPr>
                            <a:spLocks/>
                          </wps:cNvSpPr>
                          <wps:spPr bwMode="auto">
                            <a:xfrm>
                              <a:off x="3699" y="10"/>
                              <a:ext cx="447" cy="2"/>
                            </a:xfrm>
                            <a:custGeom>
                              <a:avLst/>
                              <a:gdLst>
                                <a:gd name="T0" fmla="+- 0 3699 3699"/>
                                <a:gd name="T1" fmla="*/ T0 w 447"/>
                                <a:gd name="T2" fmla="+- 0 4145 3699"/>
                                <a:gd name="T3" fmla="*/ T2 w 447"/>
                              </a:gdLst>
                              <a:ahLst/>
                              <a:cxnLst>
                                <a:cxn ang="0">
                                  <a:pos x="T1" y="0"/>
                                </a:cxn>
                                <a:cxn ang="0">
                                  <a:pos x="T3" y="0"/>
                                </a:cxn>
                              </a:cxnLst>
                              <a:rect l="0" t="0" r="r" b="b"/>
                              <a:pathLst>
                                <a:path w="447">
                                  <a:moveTo>
                                    <a:pt x="0" y="0"/>
                                  </a:moveTo>
                                  <a:lnTo>
                                    <a:pt x="446"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6" name="Group 114"/>
                        <wpg:cNvGrpSpPr>
                          <a:grpSpLocks/>
                        </wpg:cNvGrpSpPr>
                        <wpg:grpSpPr bwMode="auto">
                          <a:xfrm>
                            <a:off x="4145" y="10"/>
                            <a:ext cx="10" cy="2"/>
                            <a:chOff x="4145" y="10"/>
                            <a:chExt cx="10" cy="2"/>
                          </a:xfrm>
                        </wpg:grpSpPr>
                        <wps:wsp>
                          <wps:cNvPr id="87" name="Freeform 115"/>
                          <wps:cNvSpPr>
                            <a:spLocks/>
                          </wps:cNvSpPr>
                          <wps:spPr bwMode="auto">
                            <a:xfrm>
                              <a:off x="4145" y="10"/>
                              <a:ext cx="10" cy="2"/>
                            </a:xfrm>
                            <a:custGeom>
                              <a:avLst/>
                              <a:gdLst>
                                <a:gd name="T0" fmla="+- 0 4145 4145"/>
                                <a:gd name="T1" fmla="*/ T0 w 10"/>
                                <a:gd name="T2" fmla="+- 0 4155 4145"/>
                                <a:gd name="T3" fmla="*/ T2 w 10"/>
                              </a:gdLst>
                              <a:ahLst/>
                              <a:cxnLst>
                                <a:cxn ang="0">
                                  <a:pos x="T1" y="0"/>
                                </a:cxn>
                                <a:cxn ang="0">
                                  <a:pos x="T3" y="0"/>
                                </a:cxn>
                              </a:cxnLst>
                              <a:rect l="0" t="0" r="r" b="b"/>
                              <a:pathLst>
                                <a:path w="10">
                                  <a:moveTo>
                                    <a:pt x="0" y="0"/>
                                  </a:moveTo>
                                  <a:lnTo>
                                    <a:pt x="1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8" name="Group 112"/>
                        <wpg:cNvGrpSpPr>
                          <a:grpSpLocks/>
                        </wpg:cNvGrpSpPr>
                        <wpg:grpSpPr bwMode="auto">
                          <a:xfrm>
                            <a:off x="4155" y="10"/>
                            <a:ext cx="3500" cy="2"/>
                            <a:chOff x="4155" y="10"/>
                            <a:chExt cx="3500" cy="2"/>
                          </a:xfrm>
                        </wpg:grpSpPr>
                        <wps:wsp>
                          <wps:cNvPr id="89" name="Freeform 113"/>
                          <wps:cNvSpPr>
                            <a:spLocks/>
                          </wps:cNvSpPr>
                          <wps:spPr bwMode="auto">
                            <a:xfrm>
                              <a:off x="4155" y="10"/>
                              <a:ext cx="3500" cy="2"/>
                            </a:xfrm>
                            <a:custGeom>
                              <a:avLst/>
                              <a:gdLst>
                                <a:gd name="T0" fmla="+- 0 4155 4155"/>
                                <a:gd name="T1" fmla="*/ T0 w 3500"/>
                                <a:gd name="T2" fmla="+- 0 7654 4155"/>
                                <a:gd name="T3" fmla="*/ T2 w 3500"/>
                              </a:gdLst>
                              <a:ahLst/>
                              <a:cxnLst>
                                <a:cxn ang="0">
                                  <a:pos x="T1" y="0"/>
                                </a:cxn>
                                <a:cxn ang="0">
                                  <a:pos x="T3" y="0"/>
                                </a:cxn>
                              </a:cxnLst>
                              <a:rect l="0" t="0" r="r" b="b"/>
                              <a:pathLst>
                                <a:path w="3500">
                                  <a:moveTo>
                                    <a:pt x="0" y="0"/>
                                  </a:moveTo>
                                  <a:lnTo>
                                    <a:pt x="3499"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0" name="Group 110"/>
                        <wpg:cNvGrpSpPr>
                          <a:grpSpLocks/>
                        </wpg:cNvGrpSpPr>
                        <wpg:grpSpPr bwMode="auto">
                          <a:xfrm>
                            <a:off x="7654" y="10"/>
                            <a:ext cx="10" cy="2"/>
                            <a:chOff x="7654" y="10"/>
                            <a:chExt cx="10" cy="2"/>
                          </a:xfrm>
                        </wpg:grpSpPr>
                        <wps:wsp>
                          <wps:cNvPr id="91" name="Freeform 111"/>
                          <wps:cNvSpPr>
                            <a:spLocks/>
                          </wps:cNvSpPr>
                          <wps:spPr bwMode="auto">
                            <a:xfrm>
                              <a:off x="7654" y="10"/>
                              <a:ext cx="10" cy="2"/>
                            </a:xfrm>
                            <a:custGeom>
                              <a:avLst/>
                              <a:gdLst>
                                <a:gd name="T0" fmla="+- 0 7654 7654"/>
                                <a:gd name="T1" fmla="*/ T0 w 10"/>
                                <a:gd name="T2" fmla="+- 0 7663 7654"/>
                                <a:gd name="T3" fmla="*/ T2 w 10"/>
                              </a:gdLst>
                              <a:ahLst/>
                              <a:cxnLst>
                                <a:cxn ang="0">
                                  <a:pos x="T1" y="0"/>
                                </a:cxn>
                                <a:cxn ang="0">
                                  <a:pos x="T3" y="0"/>
                                </a:cxn>
                              </a:cxnLst>
                              <a:rect l="0" t="0" r="r" b="b"/>
                              <a:pathLst>
                                <a:path w="10">
                                  <a:moveTo>
                                    <a:pt x="0" y="0"/>
                                  </a:moveTo>
                                  <a:lnTo>
                                    <a:pt x="9"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2" name="Group 108"/>
                        <wpg:cNvGrpSpPr>
                          <a:grpSpLocks/>
                        </wpg:cNvGrpSpPr>
                        <wpg:grpSpPr bwMode="auto">
                          <a:xfrm>
                            <a:off x="7663" y="10"/>
                            <a:ext cx="351" cy="2"/>
                            <a:chOff x="7663" y="10"/>
                            <a:chExt cx="351" cy="2"/>
                          </a:xfrm>
                        </wpg:grpSpPr>
                        <wps:wsp>
                          <wps:cNvPr id="93" name="Freeform 109"/>
                          <wps:cNvSpPr>
                            <a:spLocks/>
                          </wps:cNvSpPr>
                          <wps:spPr bwMode="auto">
                            <a:xfrm>
                              <a:off x="7663" y="10"/>
                              <a:ext cx="351" cy="2"/>
                            </a:xfrm>
                            <a:custGeom>
                              <a:avLst/>
                              <a:gdLst>
                                <a:gd name="T0" fmla="+- 0 7663 7663"/>
                                <a:gd name="T1" fmla="*/ T0 w 351"/>
                                <a:gd name="T2" fmla="+- 0 8014 7663"/>
                                <a:gd name="T3" fmla="*/ T2 w 351"/>
                              </a:gdLst>
                              <a:ahLst/>
                              <a:cxnLst>
                                <a:cxn ang="0">
                                  <a:pos x="T1" y="0"/>
                                </a:cxn>
                                <a:cxn ang="0">
                                  <a:pos x="T3" y="0"/>
                                </a:cxn>
                              </a:cxnLst>
                              <a:rect l="0" t="0" r="r" b="b"/>
                              <a:pathLst>
                                <a:path w="351">
                                  <a:moveTo>
                                    <a:pt x="0" y="0"/>
                                  </a:moveTo>
                                  <a:lnTo>
                                    <a:pt x="351"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4" name="Group 106"/>
                        <wpg:cNvGrpSpPr>
                          <a:grpSpLocks/>
                        </wpg:cNvGrpSpPr>
                        <wpg:grpSpPr bwMode="auto">
                          <a:xfrm>
                            <a:off x="8014" y="10"/>
                            <a:ext cx="10" cy="2"/>
                            <a:chOff x="8014" y="10"/>
                            <a:chExt cx="10" cy="2"/>
                          </a:xfrm>
                        </wpg:grpSpPr>
                        <wps:wsp>
                          <wps:cNvPr id="95" name="Freeform 107"/>
                          <wps:cNvSpPr>
                            <a:spLocks/>
                          </wps:cNvSpPr>
                          <wps:spPr bwMode="auto">
                            <a:xfrm>
                              <a:off x="8014" y="10"/>
                              <a:ext cx="10" cy="2"/>
                            </a:xfrm>
                            <a:custGeom>
                              <a:avLst/>
                              <a:gdLst>
                                <a:gd name="T0" fmla="+- 0 8014 8014"/>
                                <a:gd name="T1" fmla="*/ T0 w 10"/>
                                <a:gd name="T2" fmla="+- 0 8023 8014"/>
                                <a:gd name="T3" fmla="*/ T2 w 10"/>
                              </a:gdLst>
                              <a:ahLst/>
                              <a:cxnLst>
                                <a:cxn ang="0">
                                  <a:pos x="T1" y="0"/>
                                </a:cxn>
                                <a:cxn ang="0">
                                  <a:pos x="T3" y="0"/>
                                </a:cxn>
                              </a:cxnLst>
                              <a:rect l="0" t="0" r="r" b="b"/>
                              <a:pathLst>
                                <a:path w="10">
                                  <a:moveTo>
                                    <a:pt x="0" y="0"/>
                                  </a:moveTo>
                                  <a:lnTo>
                                    <a:pt x="9"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6" name="Group 104"/>
                        <wpg:cNvGrpSpPr>
                          <a:grpSpLocks/>
                        </wpg:cNvGrpSpPr>
                        <wpg:grpSpPr bwMode="auto">
                          <a:xfrm>
                            <a:off x="8023" y="10"/>
                            <a:ext cx="2871" cy="2"/>
                            <a:chOff x="8023" y="10"/>
                            <a:chExt cx="2871" cy="2"/>
                          </a:xfrm>
                        </wpg:grpSpPr>
                        <wps:wsp>
                          <wps:cNvPr id="97" name="Freeform 105"/>
                          <wps:cNvSpPr>
                            <a:spLocks/>
                          </wps:cNvSpPr>
                          <wps:spPr bwMode="auto">
                            <a:xfrm>
                              <a:off x="8023" y="10"/>
                              <a:ext cx="2871" cy="2"/>
                            </a:xfrm>
                            <a:custGeom>
                              <a:avLst/>
                              <a:gdLst>
                                <a:gd name="T0" fmla="+- 0 8023 8023"/>
                                <a:gd name="T1" fmla="*/ T0 w 2871"/>
                                <a:gd name="T2" fmla="+- 0 10894 8023"/>
                                <a:gd name="T3" fmla="*/ T2 w 2871"/>
                              </a:gdLst>
                              <a:ahLst/>
                              <a:cxnLst>
                                <a:cxn ang="0">
                                  <a:pos x="T1" y="0"/>
                                </a:cxn>
                                <a:cxn ang="0">
                                  <a:pos x="T3" y="0"/>
                                </a:cxn>
                              </a:cxnLst>
                              <a:rect l="0" t="0" r="r" b="b"/>
                              <a:pathLst>
                                <a:path w="2871">
                                  <a:moveTo>
                                    <a:pt x="0" y="0"/>
                                  </a:moveTo>
                                  <a:lnTo>
                                    <a:pt x="2871"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8" name="Group 102"/>
                        <wpg:cNvGrpSpPr>
                          <a:grpSpLocks/>
                        </wpg:cNvGrpSpPr>
                        <wpg:grpSpPr bwMode="auto">
                          <a:xfrm>
                            <a:off x="3694" y="5"/>
                            <a:ext cx="2" cy="1193"/>
                            <a:chOff x="3694" y="5"/>
                            <a:chExt cx="2" cy="1193"/>
                          </a:xfrm>
                        </wpg:grpSpPr>
                        <wps:wsp>
                          <wps:cNvPr id="99" name="Freeform 103"/>
                          <wps:cNvSpPr>
                            <a:spLocks/>
                          </wps:cNvSpPr>
                          <wps:spPr bwMode="auto">
                            <a:xfrm>
                              <a:off x="3694" y="5"/>
                              <a:ext cx="2" cy="1193"/>
                            </a:xfrm>
                            <a:custGeom>
                              <a:avLst/>
                              <a:gdLst>
                                <a:gd name="T0" fmla="+- 0 5 5"/>
                                <a:gd name="T1" fmla="*/ 5 h 1193"/>
                                <a:gd name="T2" fmla="+- 0 1198 5"/>
                                <a:gd name="T3" fmla="*/ 1198 h 1193"/>
                              </a:gdLst>
                              <a:ahLst/>
                              <a:cxnLst>
                                <a:cxn ang="0">
                                  <a:pos x="0" y="T1"/>
                                </a:cxn>
                                <a:cxn ang="0">
                                  <a:pos x="0" y="T3"/>
                                </a:cxn>
                              </a:cxnLst>
                              <a:rect l="0" t="0" r="r" b="b"/>
                              <a:pathLst>
                                <a:path h="1193">
                                  <a:moveTo>
                                    <a:pt x="0" y="0"/>
                                  </a:moveTo>
                                  <a:lnTo>
                                    <a:pt x="0" y="1193"/>
                                  </a:lnTo>
                                </a:path>
                              </a:pathLst>
                            </a:custGeom>
                            <a:noFill/>
                            <a:ln w="610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0" name="Group 100"/>
                        <wpg:cNvGrpSpPr>
                          <a:grpSpLocks/>
                        </wpg:cNvGrpSpPr>
                        <wpg:grpSpPr bwMode="auto">
                          <a:xfrm>
                            <a:off x="5" y="1193"/>
                            <a:ext cx="3684" cy="2"/>
                            <a:chOff x="5" y="1193"/>
                            <a:chExt cx="3684" cy="2"/>
                          </a:xfrm>
                        </wpg:grpSpPr>
                        <wps:wsp>
                          <wps:cNvPr id="101" name="Freeform 101"/>
                          <wps:cNvSpPr>
                            <a:spLocks/>
                          </wps:cNvSpPr>
                          <wps:spPr bwMode="auto">
                            <a:xfrm>
                              <a:off x="5" y="1193"/>
                              <a:ext cx="3684" cy="2"/>
                            </a:xfrm>
                            <a:custGeom>
                              <a:avLst/>
                              <a:gdLst>
                                <a:gd name="T0" fmla="+- 0 5 5"/>
                                <a:gd name="T1" fmla="*/ T0 w 3684"/>
                                <a:gd name="T2" fmla="+- 0 3689 5"/>
                                <a:gd name="T3" fmla="*/ T2 w 3684"/>
                              </a:gdLst>
                              <a:ahLst/>
                              <a:cxnLst>
                                <a:cxn ang="0">
                                  <a:pos x="T1" y="0"/>
                                </a:cxn>
                                <a:cxn ang="0">
                                  <a:pos x="T3" y="0"/>
                                </a:cxn>
                              </a:cxnLst>
                              <a:rect l="0" t="0" r="r" b="b"/>
                              <a:pathLst>
                                <a:path w="3684">
                                  <a:moveTo>
                                    <a:pt x="0" y="0"/>
                                  </a:moveTo>
                                  <a:lnTo>
                                    <a:pt x="3684"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2" name="Group 98"/>
                        <wpg:cNvGrpSpPr>
                          <a:grpSpLocks/>
                        </wpg:cNvGrpSpPr>
                        <wpg:grpSpPr bwMode="auto">
                          <a:xfrm>
                            <a:off x="3699" y="1193"/>
                            <a:ext cx="447" cy="2"/>
                            <a:chOff x="3699" y="1193"/>
                            <a:chExt cx="447" cy="2"/>
                          </a:xfrm>
                        </wpg:grpSpPr>
                        <wps:wsp>
                          <wps:cNvPr id="103" name="Freeform 99"/>
                          <wps:cNvSpPr>
                            <a:spLocks/>
                          </wps:cNvSpPr>
                          <wps:spPr bwMode="auto">
                            <a:xfrm>
                              <a:off x="3699" y="1193"/>
                              <a:ext cx="447" cy="2"/>
                            </a:xfrm>
                            <a:custGeom>
                              <a:avLst/>
                              <a:gdLst>
                                <a:gd name="T0" fmla="+- 0 3699 3699"/>
                                <a:gd name="T1" fmla="*/ T0 w 447"/>
                                <a:gd name="T2" fmla="+- 0 4145 3699"/>
                                <a:gd name="T3" fmla="*/ T2 w 447"/>
                              </a:gdLst>
                              <a:ahLst/>
                              <a:cxnLst>
                                <a:cxn ang="0">
                                  <a:pos x="T1" y="0"/>
                                </a:cxn>
                                <a:cxn ang="0">
                                  <a:pos x="T3" y="0"/>
                                </a:cxn>
                              </a:cxnLst>
                              <a:rect l="0" t="0" r="r" b="b"/>
                              <a:pathLst>
                                <a:path w="447">
                                  <a:moveTo>
                                    <a:pt x="0" y="0"/>
                                  </a:moveTo>
                                  <a:lnTo>
                                    <a:pt x="446"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4" name="Group 96"/>
                        <wpg:cNvGrpSpPr>
                          <a:grpSpLocks/>
                        </wpg:cNvGrpSpPr>
                        <wpg:grpSpPr bwMode="auto">
                          <a:xfrm>
                            <a:off x="4145" y="1193"/>
                            <a:ext cx="10" cy="2"/>
                            <a:chOff x="4145" y="1193"/>
                            <a:chExt cx="10" cy="2"/>
                          </a:xfrm>
                        </wpg:grpSpPr>
                        <wps:wsp>
                          <wps:cNvPr id="105" name="Freeform 97"/>
                          <wps:cNvSpPr>
                            <a:spLocks/>
                          </wps:cNvSpPr>
                          <wps:spPr bwMode="auto">
                            <a:xfrm>
                              <a:off x="4145" y="1193"/>
                              <a:ext cx="10" cy="2"/>
                            </a:xfrm>
                            <a:custGeom>
                              <a:avLst/>
                              <a:gdLst>
                                <a:gd name="T0" fmla="+- 0 4145 4145"/>
                                <a:gd name="T1" fmla="*/ T0 w 10"/>
                                <a:gd name="T2" fmla="+- 0 4155 4145"/>
                                <a:gd name="T3" fmla="*/ T2 w 10"/>
                              </a:gdLst>
                              <a:ahLst/>
                              <a:cxnLst>
                                <a:cxn ang="0">
                                  <a:pos x="T1" y="0"/>
                                </a:cxn>
                                <a:cxn ang="0">
                                  <a:pos x="T3" y="0"/>
                                </a:cxn>
                              </a:cxnLst>
                              <a:rect l="0" t="0" r="r" b="b"/>
                              <a:pathLst>
                                <a:path w="10">
                                  <a:moveTo>
                                    <a:pt x="0" y="0"/>
                                  </a:moveTo>
                                  <a:lnTo>
                                    <a:pt x="1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6" name="Group 94"/>
                        <wpg:cNvGrpSpPr>
                          <a:grpSpLocks/>
                        </wpg:cNvGrpSpPr>
                        <wpg:grpSpPr bwMode="auto">
                          <a:xfrm>
                            <a:off x="4155" y="1193"/>
                            <a:ext cx="3500" cy="2"/>
                            <a:chOff x="4155" y="1193"/>
                            <a:chExt cx="3500" cy="2"/>
                          </a:xfrm>
                        </wpg:grpSpPr>
                        <wps:wsp>
                          <wps:cNvPr id="107" name="Freeform 95"/>
                          <wps:cNvSpPr>
                            <a:spLocks/>
                          </wps:cNvSpPr>
                          <wps:spPr bwMode="auto">
                            <a:xfrm>
                              <a:off x="4155" y="1193"/>
                              <a:ext cx="3500" cy="2"/>
                            </a:xfrm>
                            <a:custGeom>
                              <a:avLst/>
                              <a:gdLst>
                                <a:gd name="T0" fmla="+- 0 4155 4155"/>
                                <a:gd name="T1" fmla="*/ T0 w 3500"/>
                                <a:gd name="T2" fmla="+- 0 7654 4155"/>
                                <a:gd name="T3" fmla="*/ T2 w 3500"/>
                              </a:gdLst>
                              <a:ahLst/>
                              <a:cxnLst>
                                <a:cxn ang="0">
                                  <a:pos x="T1" y="0"/>
                                </a:cxn>
                                <a:cxn ang="0">
                                  <a:pos x="T3" y="0"/>
                                </a:cxn>
                              </a:cxnLst>
                              <a:rect l="0" t="0" r="r" b="b"/>
                              <a:pathLst>
                                <a:path w="3500">
                                  <a:moveTo>
                                    <a:pt x="0" y="0"/>
                                  </a:moveTo>
                                  <a:lnTo>
                                    <a:pt x="3499"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8" name="Group 92"/>
                        <wpg:cNvGrpSpPr>
                          <a:grpSpLocks/>
                        </wpg:cNvGrpSpPr>
                        <wpg:grpSpPr bwMode="auto">
                          <a:xfrm>
                            <a:off x="7654" y="1193"/>
                            <a:ext cx="10" cy="2"/>
                            <a:chOff x="7654" y="1193"/>
                            <a:chExt cx="10" cy="2"/>
                          </a:xfrm>
                        </wpg:grpSpPr>
                        <wps:wsp>
                          <wps:cNvPr id="109" name="Freeform 93"/>
                          <wps:cNvSpPr>
                            <a:spLocks/>
                          </wps:cNvSpPr>
                          <wps:spPr bwMode="auto">
                            <a:xfrm>
                              <a:off x="7654" y="1193"/>
                              <a:ext cx="10" cy="2"/>
                            </a:xfrm>
                            <a:custGeom>
                              <a:avLst/>
                              <a:gdLst>
                                <a:gd name="T0" fmla="+- 0 7654 7654"/>
                                <a:gd name="T1" fmla="*/ T0 w 10"/>
                                <a:gd name="T2" fmla="+- 0 7663 7654"/>
                                <a:gd name="T3" fmla="*/ T2 w 10"/>
                              </a:gdLst>
                              <a:ahLst/>
                              <a:cxnLst>
                                <a:cxn ang="0">
                                  <a:pos x="T1" y="0"/>
                                </a:cxn>
                                <a:cxn ang="0">
                                  <a:pos x="T3" y="0"/>
                                </a:cxn>
                              </a:cxnLst>
                              <a:rect l="0" t="0" r="r" b="b"/>
                              <a:pathLst>
                                <a:path w="10">
                                  <a:moveTo>
                                    <a:pt x="0" y="0"/>
                                  </a:moveTo>
                                  <a:lnTo>
                                    <a:pt x="9"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0" name="Group 90"/>
                        <wpg:cNvGrpSpPr>
                          <a:grpSpLocks/>
                        </wpg:cNvGrpSpPr>
                        <wpg:grpSpPr bwMode="auto">
                          <a:xfrm>
                            <a:off x="7663" y="1193"/>
                            <a:ext cx="351" cy="2"/>
                            <a:chOff x="7663" y="1193"/>
                            <a:chExt cx="351" cy="2"/>
                          </a:xfrm>
                        </wpg:grpSpPr>
                        <wps:wsp>
                          <wps:cNvPr id="111" name="Freeform 91"/>
                          <wps:cNvSpPr>
                            <a:spLocks/>
                          </wps:cNvSpPr>
                          <wps:spPr bwMode="auto">
                            <a:xfrm>
                              <a:off x="7663" y="1193"/>
                              <a:ext cx="351" cy="2"/>
                            </a:xfrm>
                            <a:custGeom>
                              <a:avLst/>
                              <a:gdLst>
                                <a:gd name="T0" fmla="+- 0 7663 7663"/>
                                <a:gd name="T1" fmla="*/ T0 w 351"/>
                                <a:gd name="T2" fmla="+- 0 8014 7663"/>
                                <a:gd name="T3" fmla="*/ T2 w 351"/>
                              </a:gdLst>
                              <a:ahLst/>
                              <a:cxnLst>
                                <a:cxn ang="0">
                                  <a:pos x="T1" y="0"/>
                                </a:cxn>
                                <a:cxn ang="0">
                                  <a:pos x="T3" y="0"/>
                                </a:cxn>
                              </a:cxnLst>
                              <a:rect l="0" t="0" r="r" b="b"/>
                              <a:pathLst>
                                <a:path w="351">
                                  <a:moveTo>
                                    <a:pt x="0" y="0"/>
                                  </a:moveTo>
                                  <a:lnTo>
                                    <a:pt x="351"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2" name="Group 88"/>
                        <wpg:cNvGrpSpPr>
                          <a:grpSpLocks/>
                        </wpg:cNvGrpSpPr>
                        <wpg:grpSpPr bwMode="auto">
                          <a:xfrm>
                            <a:off x="8014" y="1193"/>
                            <a:ext cx="10" cy="2"/>
                            <a:chOff x="8014" y="1193"/>
                            <a:chExt cx="10" cy="2"/>
                          </a:xfrm>
                        </wpg:grpSpPr>
                        <wps:wsp>
                          <wps:cNvPr id="113" name="Freeform 89"/>
                          <wps:cNvSpPr>
                            <a:spLocks/>
                          </wps:cNvSpPr>
                          <wps:spPr bwMode="auto">
                            <a:xfrm>
                              <a:off x="8014" y="1193"/>
                              <a:ext cx="10" cy="2"/>
                            </a:xfrm>
                            <a:custGeom>
                              <a:avLst/>
                              <a:gdLst>
                                <a:gd name="T0" fmla="+- 0 8014 8014"/>
                                <a:gd name="T1" fmla="*/ T0 w 10"/>
                                <a:gd name="T2" fmla="+- 0 8023 8014"/>
                                <a:gd name="T3" fmla="*/ T2 w 10"/>
                              </a:gdLst>
                              <a:ahLst/>
                              <a:cxnLst>
                                <a:cxn ang="0">
                                  <a:pos x="T1" y="0"/>
                                </a:cxn>
                                <a:cxn ang="0">
                                  <a:pos x="T3" y="0"/>
                                </a:cxn>
                              </a:cxnLst>
                              <a:rect l="0" t="0" r="r" b="b"/>
                              <a:pathLst>
                                <a:path w="10">
                                  <a:moveTo>
                                    <a:pt x="0" y="0"/>
                                  </a:moveTo>
                                  <a:lnTo>
                                    <a:pt x="9"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4" name="Group 86"/>
                        <wpg:cNvGrpSpPr>
                          <a:grpSpLocks/>
                        </wpg:cNvGrpSpPr>
                        <wpg:grpSpPr bwMode="auto">
                          <a:xfrm>
                            <a:off x="8023" y="1193"/>
                            <a:ext cx="2871" cy="2"/>
                            <a:chOff x="8023" y="1193"/>
                            <a:chExt cx="2871" cy="2"/>
                          </a:xfrm>
                        </wpg:grpSpPr>
                        <wps:wsp>
                          <wps:cNvPr id="115" name="Freeform 87"/>
                          <wps:cNvSpPr>
                            <a:spLocks/>
                          </wps:cNvSpPr>
                          <wps:spPr bwMode="auto">
                            <a:xfrm>
                              <a:off x="8023" y="1193"/>
                              <a:ext cx="2871" cy="2"/>
                            </a:xfrm>
                            <a:custGeom>
                              <a:avLst/>
                              <a:gdLst>
                                <a:gd name="T0" fmla="+- 0 8023 8023"/>
                                <a:gd name="T1" fmla="*/ T0 w 2871"/>
                                <a:gd name="T2" fmla="+- 0 10894 8023"/>
                                <a:gd name="T3" fmla="*/ T2 w 2871"/>
                              </a:gdLst>
                              <a:ahLst/>
                              <a:cxnLst>
                                <a:cxn ang="0">
                                  <a:pos x="T1" y="0"/>
                                </a:cxn>
                                <a:cxn ang="0">
                                  <a:pos x="T3" y="0"/>
                                </a:cxn>
                              </a:cxnLst>
                              <a:rect l="0" t="0" r="r" b="b"/>
                              <a:pathLst>
                                <a:path w="2871">
                                  <a:moveTo>
                                    <a:pt x="0" y="0"/>
                                  </a:moveTo>
                                  <a:lnTo>
                                    <a:pt x="2871"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6" name="Group 84"/>
                        <wpg:cNvGrpSpPr>
                          <a:grpSpLocks/>
                        </wpg:cNvGrpSpPr>
                        <wpg:grpSpPr bwMode="auto">
                          <a:xfrm>
                            <a:off x="3826" y="615"/>
                            <a:ext cx="237" cy="240"/>
                            <a:chOff x="3826" y="615"/>
                            <a:chExt cx="237" cy="240"/>
                          </a:xfrm>
                        </wpg:grpSpPr>
                        <wps:wsp>
                          <wps:cNvPr id="117" name="Freeform 85"/>
                          <wps:cNvSpPr>
                            <a:spLocks/>
                          </wps:cNvSpPr>
                          <wps:spPr bwMode="auto">
                            <a:xfrm>
                              <a:off x="3826" y="615"/>
                              <a:ext cx="237" cy="240"/>
                            </a:xfrm>
                            <a:custGeom>
                              <a:avLst/>
                              <a:gdLst>
                                <a:gd name="T0" fmla="+- 0 4063 3826"/>
                                <a:gd name="T1" fmla="*/ T0 w 237"/>
                                <a:gd name="T2" fmla="+- 0 855 615"/>
                                <a:gd name="T3" fmla="*/ 855 h 240"/>
                                <a:gd name="T4" fmla="+- 0 3826 3826"/>
                                <a:gd name="T5" fmla="*/ T4 w 237"/>
                                <a:gd name="T6" fmla="+- 0 855 615"/>
                                <a:gd name="T7" fmla="*/ 855 h 240"/>
                                <a:gd name="T8" fmla="+- 0 3826 3826"/>
                                <a:gd name="T9" fmla="*/ T8 w 237"/>
                                <a:gd name="T10" fmla="+- 0 615 615"/>
                                <a:gd name="T11" fmla="*/ 615 h 240"/>
                                <a:gd name="T12" fmla="+- 0 4063 3826"/>
                                <a:gd name="T13" fmla="*/ T12 w 237"/>
                                <a:gd name="T14" fmla="+- 0 615 615"/>
                                <a:gd name="T15" fmla="*/ 615 h 240"/>
                                <a:gd name="T16" fmla="+- 0 4063 3826"/>
                                <a:gd name="T17" fmla="*/ T16 w 237"/>
                                <a:gd name="T18" fmla="+- 0 855 615"/>
                                <a:gd name="T19" fmla="*/ 855 h 240"/>
                              </a:gdLst>
                              <a:ahLst/>
                              <a:cxnLst>
                                <a:cxn ang="0">
                                  <a:pos x="T1" y="T3"/>
                                </a:cxn>
                                <a:cxn ang="0">
                                  <a:pos x="T5" y="T7"/>
                                </a:cxn>
                                <a:cxn ang="0">
                                  <a:pos x="T9" y="T11"/>
                                </a:cxn>
                                <a:cxn ang="0">
                                  <a:pos x="T13" y="T15"/>
                                </a:cxn>
                                <a:cxn ang="0">
                                  <a:pos x="T17" y="T19"/>
                                </a:cxn>
                              </a:cxnLst>
                              <a:rect l="0" t="0" r="r" b="b"/>
                              <a:pathLst>
                                <a:path w="237" h="240">
                                  <a:moveTo>
                                    <a:pt x="237" y="240"/>
                                  </a:moveTo>
                                  <a:lnTo>
                                    <a:pt x="0" y="240"/>
                                  </a:lnTo>
                                  <a:lnTo>
                                    <a:pt x="0" y="0"/>
                                  </a:lnTo>
                                  <a:lnTo>
                                    <a:pt x="237" y="0"/>
                                  </a:lnTo>
                                  <a:lnTo>
                                    <a:pt x="237" y="24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8" name="Group 82"/>
                        <wpg:cNvGrpSpPr>
                          <a:grpSpLocks/>
                        </wpg:cNvGrpSpPr>
                        <wpg:grpSpPr bwMode="auto">
                          <a:xfrm>
                            <a:off x="3823" y="129"/>
                            <a:ext cx="237" cy="240"/>
                            <a:chOff x="3823" y="129"/>
                            <a:chExt cx="237" cy="240"/>
                          </a:xfrm>
                        </wpg:grpSpPr>
                        <wps:wsp>
                          <wps:cNvPr id="119" name="Freeform 83"/>
                          <wps:cNvSpPr>
                            <a:spLocks/>
                          </wps:cNvSpPr>
                          <wps:spPr bwMode="auto">
                            <a:xfrm>
                              <a:off x="3823" y="129"/>
                              <a:ext cx="237" cy="240"/>
                            </a:xfrm>
                            <a:custGeom>
                              <a:avLst/>
                              <a:gdLst>
                                <a:gd name="T0" fmla="+- 0 4060 3823"/>
                                <a:gd name="T1" fmla="*/ T0 w 237"/>
                                <a:gd name="T2" fmla="+- 0 369 129"/>
                                <a:gd name="T3" fmla="*/ 369 h 240"/>
                                <a:gd name="T4" fmla="+- 0 3823 3823"/>
                                <a:gd name="T5" fmla="*/ T4 w 237"/>
                                <a:gd name="T6" fmla="+- 0 369 129"/>
                                <a:gd name="T7" fmla="*/ 369 h 240"/>
                                <a:gd name="T8" fmla="+- 0 3823 3823"/>
                                <a:gd name="T9" fmla="*/ T8 w 237"/>
                                <a:gd name="T10" fmla="+- 0 129 129"/>
                                <a:gd name="T11" fmla="*/ 129 h 240"/>
                                <a:gd name="T12" fmla="+- 0 4060 3823"/>
                                <a:gd name="T13" fmla="*/ T12 w 237"/>
                                <a:gd name="T14" fmla="+- 0 129 129"/>
                                <a:gd name="T15" fmla="*/ 129 h 240"/>
                                <a:gd name="T16" fmla="+- 0 4060 3823"/>
                                <a:gd name="T17" fmla="*/ T16 w 237"/>
                                <a:gd name="T18" fmla="+- 0 369 129"/>
                                <a:gd name="T19" fmla="*/ 369 h 240"/>
                              </a:gdLst>
                              <a:ahLst/>
                              <a:cxnLst>
                                <a:cxn ang="0">
                                  <a:pos x="T1" y="T3"/>
                                </a:cxn>
                                <a:cxn ang="0">
                                  <a:pos x="T5" y="T7"/>
                                </a:cxn>
                                <a:cxn ang="0">
                                  <a:pos x="T9" y="T11"/>
                                </a:cxn>
                                <a:cxn ang="0">
                                  <a:pos x="T13" y="T15"/>
                                </a:cxn>
                                <a:cxn ang="0">
                                  <a:pos x="T17" y="T19"/>
                                </a:cxn>
                              </a:cxnLst>
                              <a:rect l="0" t="0" r="r" b="b"/>
                              <a:pathLst>
                                <a:path w="237" h="240">
                                  <a:moveTo>
                                    <a:pt x="237" y="240"/>
                                  </a:moveTo>
                                  <a:lnTo>
                                    <a:pt x="0" y="240"/>
                                  </a:lnTo>
                                  <a:lnTo>
                                    <a:pt x="0" y="0"/>
                                  </a:lnTo>
                                  <a:lnTo>
                                    <a:pt x="237" y="0"/>
                                  </a:lnTo>
                                  <a:lnTo>
                                    <a:pt x="237" y="24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0" name="Group 76"/>
                        <wpg:cNvGrpSpPr>
                          <a:grpSpLocks/>
                        </wpg:cNvGrpSpPr>
                        <wpg:grpSpPr bwMode="auto">
                          <a:xfrm>
                            <a:off x="7723" y="178"/>
                            <a:ext cx="237" cy="240"/>
                            <a:chOff x="7723" y="178"/>
                            <a:chExt cx="237" cy="240"/>
                          </a:xfrm>
                        </wpg:grpSpPr>
                        <wps:wsp>
                          <wps:cNvPr id="121" name="Freeform 81"/>
                          <wps:cNvSpPr>
                            <a:spLocks/>
                          </wps:cNvSpPr>
                          <wps:spPr bwMode="auto">
                            <a:xfrm>
                              <a:off x="7723" y="178"/>
                              <a:ext cx="237" cy="240"/>
                            </a:xfrm>
                            <a:custGeom>
                              <a:avLst/>
                              <a:gdLst>
                                <a:gd name="T0" fmla="+- 0 7960 7723"/>
                                <a:gd name="T1" fmla="*/ T0 w 237"/>
                                <a:gd name="T2" fmla="+- 0 418 178"/>
                                <a:gd name="T3" fmla="*/ 418 h 240"/>
                                <a:gd name="T4" fmla="+- 0 7723 7723"/>
                                <a:gd name="T5" fmla="*/ T4 w 237"/>
                                <a:gd name="T6" fmla="+- 0 418 178"/>
                                <a:gd name="T7" fmla="*/ 418 h 240"/>
                                <a:gd name="T8" fmla="+- 0 7723 7723"/>
                                <a:gd name="T9" fmla="*/ T8 w 237"/>
                                <a:gd name="T10" fmla="+- 0 178 178"/>
                                <a:gd name="T11" fmla="*/ 178 h 240"/>
                                <a:gd name="T12" fmla="+- 0 7960 7723"/>
                                <a:gd name="T13" fmla="*/ T12 w 237"/>
                                <a:gd name="T14" fmla="+- 0 178 178"/>
                                <a:gd name="T15" fmla="*/ 178 h 240"/>
                                <a:gd name="T16" fmla="+- 0 7960 7723"/>
                                <a:gd name="T17" fmla="*/ T16 w 237"/>
                                <a:gd name="T18" fmla="+- 0 418 178"/>
                                <a:gd name="T19" fmla="*/ 418 h 240"/>
                              </a:gdLst>
                              <a:ahLst/>
                              <a:cxnLst>
                                <a:cxn ang="0">
                                  <a:pos x="T1" y="T3"/>
                                </a:cxn>
                                <a:cxn ang="0">
                                  <a:pos x="T5" y="T7"/>
                                </a:cxn>
                                <a:cxn ang="0">
                                  <a:pos x="T9" y="T11"/>
                                </a:cxn>
                                <a:cxn ang="0">
                                  <a:pos x="T13" y="T15"/>
                                </a:cxn>
                                <a:cxn ang="0">
                                  <a:pos x="T17" y="T19"/>
                                </a:cxn>
                              </a:cxnLst>
                              <a:rect l="0" t="0" r="r" b="b"/>
                              <a:pathLst>
                                <a:path w="237" h="240">
                                  <a:moveTo>
                                    <a:pt x="237" y="240"/>
                                  </a:moveTo>
                                  <a:lnTo>
                                    <a:pt x="0" y="240"/>
                                  </a:lnTo>
                                  <a:lnTo>
                                    <a:pt x="0" y="0"/>
                                  </a:lnTo>
                                  <a:lnTo>
                                    <a:pt x="237" y="0"/>
                                  </a:lnTo>
                                  <a:lnTo>
                                    <a:pt x="237" y="24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2" name="Text Box 80"/>
                          <wps:cNvSpPr txBox="1">
                            <a:spLocks noChangeArrowheads="1"/>
                          </wps:cNvSpPr>
                          <wps:spPr bwMode="auto">
                            <a:xfrm>
                              <a:off x="113" y="42"/>
                              <a:ext cx="3479" cy="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0EB8F2" w14:textId="77777777" w:rsidR="00AF730D" w:rsidRDefault="00AF730D">
                                <w:pPr>
                                  <w:spacing w:line="204" w:lineRule="exact"/>
                                  <w:rPr>
                                    <w:rFonts w:ascii="Times New Roman" w:eastAsia="Times New Roman" w:hAnsi="Times New Roman" w:cs="Times New Roman"/>
                                    <w:sz w:val="20"/>
                                    <w:szCs w:val="20"/>
                                  </w:rPr>
                                </w:pPr>
                                <w:r>
                                  <w:rPr>
                                    <w:rFonts w:ascii="Times New Roman"/>
                                    <w:sz w:val="20"/>
                                  </w:rPr>
                                  <w:t>Project:</w:t>
                                </w:r>
                                <w:r>
                                  <w:rPr>
                                    <w:rFonts w:ascii="Times New Roman"/>
                                    <w:spacing w:val="5"/>
                                    <w:sz w:val="20"/>
                                  </w:rPr>
                                  <w:t xml:space="preserve"> </w:t>
                                </w:r>
                                <w:r>
                                  <w:rPr>
                                    <w:rFonts w:ascii="Times New Roman"/>
                                    <w:sz w:val="20"/>
                                  </w:rPr>
                                  <w:t>064369</w:t>
                                </w:r>
                              </w:p>
                              <w:p w14:paraId="5CDA0F61" w14:textId="77777777" w:rsidR="00AF730D" w:rsidRDefault="00AF730D">
                                <w:pPr>
                                  <w:spacing w:before="5" w:line="244" w:lineRule="auto"/>
                                  <w:ind w:hanging="1"/>
                                  <w:rPr>
                                    <w:rFonts w:ascii="Times New Roman" w:eastAsia="Times New Roman" w:hAnsi="Times New Roman" w:cs="Times New Roman"/>
                                    <w:sz w:val="20"/>
                                    <w:szCs w:val="20"/>
                                  </w:rPr>
                                </w:pPr>
                                <w:r>
                                  <w:rPr>
                                    <w:rFonts w:ascii="Times New Roman" w:eastAsia="Times New Roman" w:hAnsi="Times New Roman" w:cs="Times New Roman"/>
                                    <w:sz w:val="20"/>
                                    <w:szCs w:val="20"/>
                                  </w:rPr>
                                  <w:t>Task Order No. 3 – Recycled Water</w:t>
                                </w:r>
                                <w:r>
                                  <w:rPr>
                                    <w:rFonts w:ascii="Times New Roman" w:eastAsia="Times New Roman" w:hAnsi="Times New Roman" w:cs="Times New Roman"/>
                                    <w:spacing w:val="-34"/>
                                    <w:sz w:val="20"/>
                                    <w:szCs w:val="20"/>
                                  </w:rPr>
                                  <w:t xml:space="preserve"> </w:t>
                                </w:r>
                                <w:r>
                                  <w:rPr>
                                    <w:rFonts w:ascii="Times New Roman" w:eastAsia="Times New Roman" w:hAnsi="Times New Roman" w:cs="Times New Roman"/>
                                    <w:sz w:val="20"/>
                                    <w:szCs w:val="20"/>
                                  </w:rPr>
                                  <w:t>Supply Augmentation</w:t>
                                </w:r>
                                <w:r>
                                  <w:rPr>
                                    <w:rFonts w:ascii="Times New Roman" w:eastAsia="Times New Roman" w:hAnsi="Times New Roman" w:cs="Times New Roman"/>
                                    <w:spacing w:val="-24"/>
                                    <w:sz w:val="20"/>
                                    <w:szCs w:val="20"/>
                                  </w:rPr>
                                  <w:t xml:space="preserve"> </w:t>
                                </w:r>
                                <w:r>
                                  <w:rPr>
                                    <w:rFonts w:ascii="Times New Roman" w:eastAsia="Times New Roman" w:hAnsi="Times New Roman" w:cs="Times New Roman"/>
                                    <w:sz w:val="20"/>
                                    <w:szCs w:val="20"/>
                                  </w:rPr>
                                  <w:t>Planning</w:t>
                                </w:r>
                                <w:r>
                                  <w:rPr>
                                    <w:rFonts w:ascii="Times New Roman" w:eastAsia="Times New Roman" w:hAnsi="Times New Roman" w:cs="Times New Roman"/>
                                    <w:spacing w:val="-24"/>
                                    <w:sz w:val="20"/>
                                    <w:szCs w:val="20"/>
                                  </w:rPr>
                                  <w:t xml:space="preserve"> </w:t>
                                </w:r>
                                <w:r>
                                  <w:rPr>
                                    <w:rFonts w:ascii="Times New Roman" w:eastAsia="Times New Roman" w:hAnsi="Times New Roman" w:cs="Times New Roman"/>
                                    <w:sz w:val="20"/>
                                    <w:szCs w:val="20"/>
                                  </w:rPr>
                                  <w:t>Level</w:t>
                                </w:r>
                                <w:r>
                                  <w:rPr>
                                    <w:rFonts w:ascii="Times New Roman" w:eastAsia="Times New Roman" w:hAnsi="Times New Roman" w:cs="Times New Roman"/>
                                    <w:spacing w:val="-23"/>
                                    <w:sz w:val="20"/>
                                    <w:szCs w:val="20"/>
                                  </w:rPr>
                                  <w:t xml:space="preserve"> </w:t>
                                </w:r>
                                <w:r>
                                  <w:rPr>
                                    <w:rFonts w:ascii="Times New Roman" w:eastAsia="Times New Roman" w:hAnsi="Times New Roman" w:cs="Times New Roman"/>
                                    <w:sz w:val="20"/>
                                    <w:szCs w:val="20"/>
                                  </w:rPr>
                                  <w:t>Study</w:t>
                                </w:r>
                                <w:r>
                                  <w:rPr>
                                    <w:rFonts w:ascii="Times New Roman" w:eastAsia="Times New Roman" w:hAnsi="Times New Roman" w:cs="Times New Roman"/>
                                    <w:spacing w:val="-26"/>
                                    <w:sz w:val="20"/>
                                    <w:szCs w:val="20"/>
                                  </w:rPr>
                                  <w:t xml:space="preserve"> </w:t>
                                </w:r>
                                <w:r>
                                  <w:rPr>
                                    <w:rFonts w:ascii="Times New Roman" w:eastAsia="Times New Roman" w:hAnsi="Times New Roman" w:cs="Times New Roman"/>
                                    <w:sz w:val="20"/>
                                    <w:szCs w:val="20"/>
                                  </w:rPr>
                                  <w:t>Update</w:t>
                                </w:r>
                              </w:p>
                            </w:txbxContent>
                          </wps:txbx>
                          <wps:bodyPr rot="0" vert="horz" wrap="square" lIns="0" tIns="0" rIns="0" bIns="0" anchor="t" anchorCtr="0" upright="1">
                            <a:noAutofit/>
                          </wps:bodyPr>
                        </wps:wsp>
                        <wps:wsp>
                          <wps:cNvPr id="123" name="Text Box 79"/>
                          <wps:cNvSpPr txBox="1">
                            <a:spLocks noChangeArrowheads="1"/>
                          </wps:cNvSpPr>
                          <wps:spPr bwMode="auto">
                            <a:xfrm>
                              <a:off x="4253" y="277"/>
                              <a:ext cx="2288"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7954E4" w14:textId="77777777" w:rsidR="00AF730D" w:rsidRDefault="00AF730D">
                                <w:pPr>
                                  <w:spacing w:line="199" w:lineRule="exact"/>
                                  <w:rPr>
                                    <w:rFonts w:ascii="Times New Roman" w:eastAsia="Times New Roman" w:hAnsi="Times New Roman" w:cs="Times New Roman"/>
                                    <w:sz w:val="20"/>
                                    <w:szCs w:val="20"/>
                                  </w:rPr>
                                </w:pPr>
                                <w:r>
                                  <w:rPr>
                                    <w:rFonts w:ascii="Times New Roman"/>
                                    <w:sz w:val="20"/>
                                  </w:rPr>
                                  <w:t>PLANS/SPEC</w:t>
                                </w:r>
                                <w:r>
                                  <w:rPr>
                                    <w:rFonts w:ascii="Times New Roman"/>
                                    <w:spacing w:val="-15"/>
                                    <w:sz w:val="20"/>
                                  </w:rPr>
                                  <w:t xml:space="preserve"> </w:t>
                                </w:r>
                                <w:r>
                                  <w:rPr>
                                    <w:rFonts w:ascii="Times New Roman"/>
                                    <w:sz w:val="20"/>
                                  </w:rPr>
                                  <w:t>ATTACHED</w:t>
                                </w:r>
                              </w:p>
                            </w:txbxContent>
                          </wps:txbx>
                          <wps:bodyPr rot="0" vert="horz" wrap="square" lIns="0" tIns="0" rIns="0" bIns="0" anchor="t" anchorCtr="0" upright="1">
                            <a:noAutofit/>
                          </wps:bodyPr>
                        </wps:wsp>
                        <wps:wsp>
                          <wps:cNvPr id="124" name="Text Box 78"/>
                          <wps:cNvSpPr txBox="1">
                            <a:spLocks noChangeArrowheads="1"/>
                          </wps:cNvSpPr>
                          <wps:spPr bwMode="auto">
                            <a:xfrm>
                              <a:off x="8122" y="277"/>
                              <a:ext cx="2052"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F2A0AA" w14:textId="77777777" w:rsidR="00AF730D" w:rsidRDefault="00AF730D">
                                <w:pPr>
                                  <w:spacing w:line="199" w:lineRule="exact"/>
                                  <w:rPr>
                                    <w:rFonts w:ascii="Times New Roman" w:eastAsia="Times New Roman" w:hAnsi="Times New Roman" w:cs="Times New Roman"/>
                                    <w:sz w:val="20"/>
                                    <w:szCs w:val="20"/>
                                  </w:rPr>
                                </w:pPr>
                                <w:r>
                                  <w:rPr>
                                    <w:rFonts w:ascii="Times New Roman"/>
                                    <w:sz w:val="20"/>
                                  </w:rPr>
                                  <w:t>IN YOUR</w:t>
                                </w:r>
                                <w:r>
                                  <w:rPr>
                                    <w:rFonts w:ascii="Times New Roman"/>
                                    <w:spacing w:val="-11"/>
                                    <w:sz w:val="20"/>
                                  </w:rPr>
                                  <w:t xml:space="preserve"> </w:t>
                                </w:r>
                                <w:r>
                                  <w:rPr>
                                    <w:rFonts w:ascii="Times New Roman"/>
                                    <w:sz w:val="20"/>
                                  </w:rPr>
                                  <w:t>POSSESSION</w:t>
                                </w:r>
                              </w:p>
                            </w:txbxContent>
                          </wps:txbx>
                          <wps:bodyPr rot="0" vert="horz" wrap="square" lIns="0" tIns="0" rIns="0" bIns="0" anchor="t" anchorCtr="0" upright="1">
                            <a:noAutofit/>
                          </wps:bodyPr>
                        </wps:wsp>
                        <wps:wsp>
                          <wps:cNvPr id="125" name="Text Box 77"/>
                          <wps:cNvSpPr txBox="1">
                            <a:spLocks noChangeArrowheads="1"/>
                          </wps:cNvSpPr>
                          <wps:spPr bwMode="auto">
                            <a:xfrm>
                              <a:off x="4253" y="745"/>
                              <a:ext cx="3181"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2CCFD4" w14:textId="77777777" w:rsidR="00AF730D" w:rsidRDefault="00AF730D">
                                <w:pPr>
                                  <w:spacing w:line="204" w:lineRule="exact"/>
                                  <w:rPr>
                                    <w:rFonts w:ascii="Times New Roman" w:eastAsia="Times New Roman" w:hAnsi="Times New Roman" w:cs="Times New Roman"/>
                                    <w:sz w:val="20"/>
                                    <w:szCs w:val="20"/>
                                  </w:rPr>
                                </w:pPr>
                                <w:r>
                                  <w:rPr>
                                    <w:rFonts w:ascii="Times New Roman"/>
                                    <w:sz w:val="20"/>
                                  </w:rPr>
                                  <w:t>CLIENT TERMS AND</w:t>
                                </w:r>
                                <w:r>
                                  <w:rPr>
                                    <w:rFonts w:ascii="Times New Roman"/>
                                    <w:spacing w:val="-12"/>
                                    <w:sz w:val="20"/>
                                  </w:rPr>
                                  <w:t xml:space="preserve"> </w:t>
                                </w:r>
                                <w:r>
                                  <w:rPr>
                                    <w:rFonts w:ascii="Times New Roman"/>
                                    <w:sz w:val="20"/>
                                  </w:rPr>
                                  <w:t>CONDITIONS</w:t>
                                </w:r>
                              </w:p>
                              <w:p w14:paraId="462DA918" w14:textId="77777777" w:rsidR="00AF730D" w:rsidRDefault="00AF730D">
                                <w:pPr>
                                  <w:spacing w:before="5" w:line="226" w:lineRule="exact"/>
                                  <w:rPr>
                                    <w:rFonts w:ascii="Times New Roman" w:eastAsia="Times New Roman" w:hAnsi="Times New Roman" w:cs="Times New Roman"/>
                                    <w:sz w:val="20"/>
                                    <w:szCs w:val="20"/>
                                  </w:rPr>
                                </w:pPr>
                                <w:r>
                                  <w:rPr>
                                    <w:rFonts w:ascii="Times New Roman"/>
                                    <w:sz w:val="20"/>
                                  </w:rPr>
                                  <w:t>ATTACHED</w:t>
                                </w:r>
                              </w:p>
                            </w:txbxContent>
                          </wps:txbx>
                          <wps:bodyPr rot="0" vert="horz" wrap="square" lIns="0" tIns="0" rIns="0" bIns="0" anchor="t" anchorCtr="0" upright="1">
                            <a:noAutofit/>
                          </wps:bodyPr>
                        </wps:wsp>
                      </wpg:grpSp>
                    </wpg:wgp>
                  </a:graphicData>
                </a:graphic>
              </wp:inline>
            </w:drawing>
          </mc:Choice>
          <mc:Fallback>
            <w:pict>
              <v:group id="Group 75" o:spid="_x0000_s1026" style="width:544.95pt;height:60.15pt;mso-position-horizontal-relative:char;mso-position-vertical-relative:line" coordsize="10899,1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">
                <v:group id="Group 118" o:spid="_x0000_s1027" style="position:absolute;left:5;top:10;width:3684;height:2" coordorigin="5,10" coordsize="36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shape id="Freeform 119" o:spid="_x0000_s1028" style="position:absolute;left:5;top:10;width:3684;height:2;visibility:visible;mso-wrap-style:square;v-text-anchor:top" coordsize="36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" path="m,l3684,e" filled="f" strokeweight=".48pt">
                    <v:path arrowok="t" o:connecttype="custom" o:connectlocs="0,0;3684,0" o:connectangles="0,0"/>
                  </v:shape>
                </v:group>
                <v:group id="Group 116" o:spid="_x0000_s1029" style="position:absolute;left:3699;top:10;width:447;height:2" coordorigin="3699,10" coordsize="4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shape id="Freeform 117" o:spid="_x0000_s1030" style="position:absolute;left:3699;top:10;width:447;height:2;visibility:visible;mso-wrap-style:square;v-text-anchor:top" coordsize="4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" path="m,l446,e" filled="f" strokeweight=".48pt">
                    <v:path arrowok="t" o:connecttype="custom" o:connectlocs="0,0;446,0" o:connectangles="0,0"/>
                  </v:shape>
                </v:group>
                <v:group id="Group 114" o:spid="_x0000_s1031" style="position:absolute;left:4145;top:10;width:10;height:2" coordorigin="4145,10" coordsize="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shape id="Freeform 115" o:spid="_x0000_s1032" style="position:absolute;left:4145;top:10;width:10;height:2;visibility:visible;mso-wrap-style:square;v-text-anchor:top" coordsize="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" path="m,l10,e" filled="f" strokeweight=".48pt">
                    <v:path arrowok="t" o:connecttype="custom" o:connectlocs="0,0;10,0" o:connectangles="0,0"/>
                  </v:shape>
                </v:group>
                <v:group id="Group 112" o:spid="_x0000_s1033" style="position:absolute;left:4155;top:10;width:3500;height:2" coordorigin="4155,10" coordsize="35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shape id="Freeform 113" o:spid="_x0000_s1034" style="position:absolute;left:4155;top:10;width:3500;height:2;visibility:visible;mso-wrap-style:square;v-text-anchor:top" coordsize="35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" path="m,l3499,e" filled="f" strokeweight=".48pt">
                    <v:path arrowok="t" o:connecttype="custom" o:connectlocs="0,0;3499,0" o:connectangles="0,0"/>
                  </v:shape>
                </v:group>
                <v:group id="Group 110" o:spid="_x0000_s1035" style="position:absolute;left:7654;top:10;width:10;height:2" coordorigin="7654,10" coordsize="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shape id="Freeform 111" o:spid="_x0000_s1036" style="position:absolute;left:7654;top:10;width:10;height:2;visibility:visible;mso-wrap-style:square;v-text-anchor:top" coordsize="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" path="m,l9,e" filled="f" strokeweight=".48pt">
                    <v:path arrowok="t" o:connecttype="custom" o:connectlocs="0,0;9,0" o:connectangles="0,0"/>
                  </v:shape>
                </v:group>
                <v:group id="Group 108" o:spid="_x0000_s1037" style="position:absolute;left:7663;top:10;width:351;height:2" coordorigin="7663,10" coordsize="3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shape id="Freeform 109" o:spid="_x0000_s1038" style="position:absolute;left:7663;top:10;width:351;height:2;visibility:visible;mso-wrap-style:square;v-text-anchor:top" coordsize="3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" path="m,l351,e" filled="f" strokeweight=".48pt">
                    <v:path arrowok="t" o:connecttype="custom" o:connectlocs="0,0;351,0" o:connectangles="0,0"/>
                  </v:shape>
                </v:group>
                <v:group id="Group 106" o:spid="_x0000_s1039" style="position:absolute;left:8014;top:10;width:10;height:2" coordorigin="8014,10" coordsize="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shape id="Freeform 107" o:spid="_x0000_s1040" style="position:absolute;left:8014;top:10;width:10;height:2;visibility:visible;mso-wrap-style:square;v-text-anchor:top" coordsize="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" path="m,l9,e" filled="f" strokeweight=".48pt">
                    <v:path arrowok="t" o:connecttype="custom" o:connectlocs="0,0;9,0" o:connectangles="0,0"/>
                  </v:shape>
                </v:group>
                <v:group id="Group 104" o:spid="_x0000_s1041" style="position:absolute;left:8023;top:10;width:2871;height:2" coordorigin="8023,10" coordsize="28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shape id="Freeform 105" o:spid="_x0000_s1042" style="position:absolute;left:8023;top:10;width:2871;height:2;visibility:visible;mso-wrap-style:square;v-text-anchor:top" coordsize="28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" path="m,l2871,e" filled="f" strokeweight=".48pt">
                    <v:path arrowok="t" o:connecttype="custom" o:connectlocs="0,0;2871,0" o:connectangles="0,0"/>
                  </v:shape>
                </v:group>
                <v:group id="Group 102" o:spid="_x0000_s1043" style="position:absolute;left:3694;top:5;width:2;height:1193" coordorigin="3694,5" coordsize="2,1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shape id="Freeform 103" o:spid="_x0000_s1044" style="position:absolute;left:3694;top:5;width:2;height:1193;visibility:visible;mso-wrap-style:square;v-text-anchor:top" coordsize="2,1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" path="m,l,1193e" filled="f" strokeweight=".16969mm">
                    <v:path arrowok="t" o:connecttype="custom" o:connectlocs="0,5;0,1198" o:connectangles="0,0"/>
                  </v:shape>
                </v:group>
                <v:group id="Group 100" o:spid="_x0000_s1045" style="position:absolute;left:5;top:1193;width:3684;height:2" coordorigin="5,1193" coordsize="36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shape id="Freeform 101" o:spid="_x0000_s1046" style="position:absolute;left:5;top:1193;width:3684;height:2;visibility:visible;mso-wrap-style:square;v-text-anchor:top" coordsize="36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" path="m,l3684,e" filled="f" strokeweight=".48pt">
                    <v:path arrowok="t" o:connecttype="custom" o:connectlocs="0,0;3684,0" o:connectangles="0,0"/>
                  </v:shape>
                </v:group>
                <v:group id="Group 98" o:spid="_x0000_s1047" style="position:absolute;left:3699;top:1193;width:447;height:2" coordorigin="3699,1193" coordsize="4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shape id="Freeform 99" o:spid="_x0000_s1048" style="position:absolute;left:3699;top:1193;width:447;height:2;visibility:visible;mso-wrap-style:square;v-text-anchor:top" coordsize="4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" path="m,l446,e" filled="f" strokeweight=".48pt">
                    <v:path arrowok="t" o:connecttype="custom" o:connectlocs="0,0;446,0" o:connectangles="0,0"/>
                  </v:shape>
                </v:group>
                <v:group id="Group 96" o:spid="_x0000_s1049" style="position:absolute;left:4145;top:1193;width:10;height:2" coordorigin="4145,1193" coordsize="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shape id="Freeform 97" o:spid="_x0000_s1050" style="position:absolute;left:4145;top:1193;width:10;height:2;visibility:visible;mso-wrap-style:square;v-text-anchor:top" coordsize="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" path="m,l10,e" filled="f" strokeweight=".48pt">
                    <v:path arrowok="t" o:connecttype="custom" o:connectlocs="0,0;10,0" o:connectangles="0,0"/>
                  </v:shape>
                </v:group>
                <v:group id="Group 94" o:spid="_x0000_s1051" style="position:absolute;left:4155;top:1193;width:3500;height:2" coordorigin="4155,1193" coordsize="35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shape id="Freeform 95" o:spid="_x0000_s1052" style="position:absolute;left:4155;top:1193;width:3500;height:2;visibility:visible;mso-wrap-style:square;v-text-anchor:top" coordsize="35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" path="m,l3499,e" filled="f" strokeweight=".48pt">
                    <v:path arrowok="t" o:connecttype="custom" o:connectlocs="0,0;3499,0" o:connectangles="0,0"/>
                  </v:shape>
                </v:group>
                <v:group id="Group 92" o:spid="_x0000_s1053" style="position:absolute;left:7654;top:1193;width:10;height:2" coordorigin="7654,1193" coordsize="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shape id="Freeform 93" o:spid="_x0000_s1054" style="position:absolute;left:7654;top:1193;width:10;height:2;visibility:visible;mso-wrap-style:square;v-text-anchor:top" coordsize="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" path="m,l9,e" filled="f" strokeweight=".48pt">
                    <v:path arrowok="t" o:connecttype="custom" o:connectlocs="0,0;9,0" o:connectangles="0,0"/>
                  </v:shape>
                </v:group>
                <v:group id="Group 90" o:spid="_x0000_s1055" style="position:absolute;left:7663;top:1193;width:351;height:2" coordorigin="7663,1193" coordsize="3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shape id="Freeform 91" o:spid="_x0000_s1056" style="position:absolute;left:7663;top:1193;width:351;height:2;visibility:visible;mso-wrap-style:square;v-text-anchor:top" coordsize="3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" path="m,l351,e" filled="f" strokeweight=".48pt">
                    <v:path arrowok="t" o:connecttype="custom" o:connectlocs="0,0;351,0" o:connectangles="0,0"/>
                  </v:shape>
                </v:group>
                <v:group id="Group 88" o:spid="_x0000_s1057" style="position:absolute;left:8014;top:1193;width:10;height:2" coordorigin="8014,1193" coordsize="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shape id="Freeform 89" o:spid="_x0000_s1058" style="position:absolute;left:8014;top:1193;width:10;height:2;visibility:visible;mso-wrap-style:square;v-text-anchor:top" coordsize="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" path="m,l9,e" filled="f" strokeweight=".48pt">
                    <v:path arrowok="t" o:connecttype="custom" o:connectlocs="0,0;9,0" o:connectangles="0,0"/>
                  </v:shape>
                </v:group>
                <v:group id="Group 86" o:spid="_x0000_s1059" style="position:absolute;left:8023;top:1193;width:2871;height:2" coordorigin="8023,1193" coordsize="28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shape id="Freeform 87" o:spid="_x0000_s1060" style="position:absolute;left:8023;top:1193;width:2871;height:2;visibility:visible;mso-wrap-style:square;v-text-anchor:top" coordsize="28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" path="m,l2871,e" filled="f" strokeweight=".48pt">
                    <v:path arrowok="t" o:connecttype="custom" o:connectlocs="0,0;2871,0" o:connectangles="0,0"/>
                  </v:shape>
                </v:group>
                <v:group id="Group 84" o:spid="_x0000_s1061" style="position:absolute;left:3826;top:615;width:237;height:240" coordorigin="3826,615" coordsize="237,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shape id="Freeform 85" o:spid="_x0000_s1062" style="position:absolute;left:3826;top:615;width:237;height:240;visibility:visible;mso-wrap-style:square;v-text-anchor:top" coordsize="237,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" path="m237,240l,240,,,237,r,240xe" filled="f">
                    <v:path arrowok="t" o:connecttype="custom" o:connectlocs="237,855;0,855;0,615;237,615;237,855" o:connectangles="0,0,0,0,0"/>
                  </v:shape>
                </v:group>
                <v:group id="Group 82" o:spid="_x0000_s1063" style="position:absolute;left:3823;top:129;width:237;height:240" coordorigin="3823,129" coordsize="237,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shape id="Freeform 83" o:spid="_x0000_s1064" style="position:absolute;left:3823;top:129;width:237;height:240;visibility:visible;mso-wrap-style:square;v-text-anchor:top" coordsize="237,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" path="m237,240l,240,,,237,r,240xe" filled="f">
                    <v:path arrowok="t" o:connecttype="custom" o:connectlocs="237,369;0,369;0,129;237,129;237,369" o:connectangles="0,0,0,0,0"/>
                  </v:shape>
                </v:group>
                <v:group id="Group 76" o:spid="_x0000_s1065" style="position:absolute;left:7723;top:178;width:237;height:240" coordorigin="7723,178" coordsize="237,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shape id="Freeform 81" o:spid="_x0000_s1066" style="position:absolute;left:7723;top:178;width:237;height:240;visibility:visible;mso-wrap-style:square;v-text-anchor:top" coordsize="237,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" path="m237,240l,240,,,237,r,240xe" filled="f">
                    <v:path arrowok="t" o:connecttype="custom" o:connectlocs="237,418;0,418;0,178;237,178;237,418" o:connectangles="0,0,0,0,0"/>
                  </v:shape>
                  <v:shapetype id="_x0000_t202" coordsize="21600,21600" o:spt="202" path="m,l,21600r21600,l21600,xe">
                    <v:stroke joinstyle="miter"/>
                    <v:path gradientshapeok="t" o:connecttype="rect"/>
                  </v:shapetype>
                  <v:shape id="Text Box 80" o:spid="_x0000_s1067" type="#_x0000_t202" style="position:absolute;left:113;top:42;width:3479;height: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" filled="f" stroked="f">
                    <v:textbox inset="0,0,0,0">
                      <w:txbxContent>
                        <w:p w:rsidR="00AF730D" w:rsidRDefault="00AF730D">
                          <w:pPr>
                            <w:spacing w:line="204" w:lineRule="exact"/>
                            <w:rPr>
                              <w:rFonts w:ascii="Times New Roman" w:eastAsia="Times New Roman" w:hAnsi="Times New Roman" w:cs="Times New Roman"/>
                              <w:sz w:val="20"/>
                              <w:szCs w:val="20"/>
                            </w:rPr>
                          </w:pPr>
                          <w:r>
                            <w:rPr>
                              <w:rFonts w:ascii="Times New Roman"/>
                              <w:sz w:val="20"/>
                            </w:rPr>
                            <w:t>Project:</w:t>
                          </w:r>
                          <w:r>
                            <w:rPr>
                              <w:rFonts w:ascii="Times New Roman"/>
                              <w:spacing w:val="5"/>
                              <w:sz w:val="20"/>
                            </w:rPr>
                            <w:t xml:space="preserve"> </w:t>
                          </w:r>
                          <w:r>
                            <w:rPr>
                              <w:rFonts w:ascii="Times New Roman"/>
                              <w:sz w:val="20"/>
                            </w:rPr>
                            <w:t>064369</w:t>
                          </w:r>
                        </w:p>
                        <w:p w:rsidR="00AF730D" w:rsidRDefault="00AF730D">
                          <w:pPr>
                            <w:spacing w:before="5" w:line="244" w:lineRule="auto"/>
                            <w:ind w:hanging="1"/>
                            <w:rPr>
                              <w:rFonts w:ascii="Times New Roman" w:eastAsia="Times New Roman" w:hAnsi="Times New Roman" w:cs="Times New Roman"/>
                              <w:sz w:val="20"/>
                              <w:szCs w:val="20"/>
                            </w:rPr>
                          </w:pPr>
                          <w:r>
                            <w:rPr>
                              <w:rFonts w:ascii="Times New Roman" w:eastAsia="Times New Roman" w:hAnsi="Times New Roman" w:cs="Times New Roman"/>
                              <w:sz w:val="20"/>
                              <w:szCs w:val="20"/>
                            </w:rPr>
                            <w:t>Task Order No. 3 – Recycled Water</w:t>
                          </w:r>
                          <w:r>
                            <w:rPr>
                              <w:rFonts w:ascii="Times New Roman" w:eastAsia="Times New Roman" w:hAnsi="Times New Roman" w:cs="Times New Roman"/>
                              <w:spacing w:val="-34"/>
                              <w:sz w:val="20"/>
                              <w:szCs w:val="20"/>
                            </w:rPr>
                            <w:t xml:space="preserve"> </w:t>
                          </w:r>
                          <w:r>
                            <w:rPr>
                              <w:rFonts w:ascii="Times New Roman" w:eastAsia="Times New Roman" w:hAnsi="Times New Roman" w:cs="Times New Roman"/>
                              <w:sz w:val="20"/>
                              <w:szCs w:val="20"/>
                            </w:rPr>
                            <w:t>Supply Augmentation</w:t>
                          </w:r>
                          <w:r>
                            <w:rPr>
                              <w:rFonts w:ascii="Times New Roman" w:eastAsia="Times New Roman" w:hAnsi="Times New Roman" w:cs="Times New Roman"/>
                              <w:spacing w:val="-24"/>
                              <w:sz w:val="20"/>
                              <w:szCs w:val="20"/>
                            </w:rPr>
                            <w:t xml:space="preserve"> </w:t>
                          </w:r>
                          <w:r>
                            <w:rPr>
                              <w:rFonts w:ascii="Times New Roman" w:eastAsia="Times New Roman" w:hAnsi="Times New Roman" w:cs="Times New Roman"/>
                              <w:sz w:val="20"/>
                              <w:szCs w:val="20"/>
                            </w:rPr>
                            <w:t>Planning</w:t>
                          </w:r>
                          <w:r>
                            <w:rPr>
                              <w:rFonts w:ascii="Times New Roman" w:eastAsia="Times New Roman" w:hAnsi="Times New Roman" w:cs="Times New Roman"/>
                              <w:spacing w:val="-24"/>
                              <w:sz w:val="20"/>
                              <w:szCs w:val="20"/>
                            </w:rPr>
                            <w:t xml:space="preserve"> </w:t>
                          </w:r>
                          <w:r>
                            <w:rPr>
                              <w:rFonts w:ascii="Times New Roman" w:eastAsia="Times New Roman" w:hAnsi="Times New Roman" w:cs="Times New Roman"/>
                              <w:sz w:val="20"/>
                              <w:szCs w:val="20"/>
                            </w:rPr>
                            <w:t>Level</w:t>
                          </w:r>
                          <w:r>
                            <w:rPr>
                              <w:rFonts w:ascii="Times New Roman" w:eastAsia="Times New Roman" w:hAnsi="Times New Roman" w:cs="Times New Roman"/>
                              <w:spacing w:val="-23"/>
                              <w:sz w:val="20"/>
                              <w:szCs w:val="20"/>
                            </w:rPr>
                            <w:t xml:space="preserve"> </w:t>
                          </w:r>
                          <w:r>
                            <w:rPr>
                              <w:rFonts w:ascii="Times New Roman" w:eastAsia="Times New Roman" w:hAnsi="Times New Roman" w:cs="Times New Roman"/>
                              <w:sz w:val="20"/>
                              <w:szCs w:val="20"/>
                            </w:rPr>
                            <w:t>Study</w:t>
                          </w:r>
                          <w:r>
                            <w:rPr>
                              <w:rFonts w:ascii="Times New Roman" w:eastAsia="Times New Roman" w:hAnsi="Times New Roman" w:cs="Times New Roman"/>
                              <w:spacing w:val="-26"/>
                              <w:sz w:val="20"/>
                              <w:szCs w:val="20"/>
                            </w:rPr>
                            <w:t xml:space="preserve"> </w:t>
                          </w:r>
                          <w:r>
                            <w:rPr>
                              <w:rFonts w:ascii="Times New Roman" w:eastAsia="Times New Roman" w:hAnsi="Times New Roman" w:cs="Times New Roman"/>
                              <w:sz w:val="20"/>
                              <w:szCs w:val="20"/>
                            </w:rPr>
                            <w:t>Update</w:t>
                          </w:r>
                        </w:p>
                      </w:txbxContent>
                    </v:textbox>
                  </v:shape>
                  <v:shape id="Text Box 79" o:spid="_x0000_s1068" type="#_x0000_t202" style="position:absolute;left:4253;top:277;width:2288;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ZP4wwAAANwAAAAPAAAAZHJzL2Rvd25yZXYueG1sRE9Na8JA&#10;EL0X+h+WKfTWbLQg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2rmT+MMAAADcAAAADwAA&#10;AAAAAAAAAAAAAAAHAgAAZHJzL2Rvd25yZXYueG1sUEsFBgAAAAADAAMAtwAAAPcCAAAAAA==&#10;" filled="f" stroked="f">
                    <v:textbox inset="0,0,0,0">
                      <w:txbxContent>
                        <w:p w:rsidR="00AF730D" w:rsidRDefault="00AF730D">
                          <w:pPr>
                            <w:spacing w:line="199" w:lineRule="exact"/>
                            <w:rPr>
                              <w:rFonts w:ascii="Times New Roman" w:eastAsia="Times New Roman" w:hAnsi="Times New Roman" w:cs="Times New Roman"/>
                              <w:sz w:val="20"/>
                              <w:szCs w:val="20"/>
                            </w:rPr>
                          </w:pPr>
                          <w:r>
                            <w:rPr>
                              <w:rFonts w:ascii="Times New Roman"/>
                              <w:sz w:val="20"/>
                            </w:rPr>
                            <w:t>PLANS/SPEC</w:t>
                          </w:r>
                          <w:r>
                            <w:rPr>
                              <w:rFonts w:ascii="Times New Roman"/>
                              <w:spacing w:val="-15"/>
                              <w:sz w:val="20"/>
                            </w:rPr>
                            <w:t xml:space="preserve"> </w:t>
                          </w:r>
                          <w:r>
                            <w:rPr>
                              <w:rFonts w:ascii="Times New Roman"/>
                              <w:sz w:val="20"/>
                            </w:rPr>
                            <w:t>ATTACHED</w:t>
                          </w:r>
                        </w:p>
                      </w:txbxContent>
                    </v:textbox>
                  </v:shape>
                  <v:shape id="Text Box 78" o:spid="_x0000_s1069" type="#_x0000_t202" style="position:absolute;left:8122;top:277;width:2052;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AuMwwAAANwAAAAPAAAAZHJzL2Rvd25yZXYueG1sRE9Na8JA&#10;EL0X+h+WKfTWbJQi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VVALjMMAAADcAAAADwAA&#10;AAAAAAAAAAAAAAAHAgAAZHJzL2Rvd25yZXYueG1sUEsFBgAAAAADAAMAtwAAAPcCAAAAAA==&#10;" filled="f" stroked="f">
                    <v:textbox inset="0,0,0,0">
                      <w:txbxContent>
                        <w:p w:rsidR="00AF730D" w:rsidRDefault="00AF730D">
                          <w:pPr>
                            <w:spacing w:line="199" w:lineRule="exact"/>
                            <w:rPr>
                              <w:rFonts w:ascii="Times New Roman" w:eastAsia="Times New Roman" w:hAnsi="Times New Roman" w:cs="Times New Roman"/>
                              <w:sz w:val="20"/>
                              <w:szCs w:val="20"/>
                            </w:rPr>
                          </w:pPr>
                          <w:r>
                            <w:rPr>
                              <w:rFonts w:ascii="Times New Roman"/>
                              <w:sz w:val="20"/>
                            </w:rPr>
                            <w:t>IN YOUR</w:t>
                          </w:r>
                          <w:r>
                            <w:rPr>
                              <w:rFonts w:ascii="Times New Roman"/>
                              <w:spacing w:val="-11"/>
                              <w:sz w:val="20"/>
                            </w:rPr>
                            <w:t xml:space="preserve"> </w:t>
                          </w:r>
                          <w:r>
                            <w:rPr>
                              <w:rFonts w:ascii="Times New Roman"/>
                              <w:sz w:val="20"/>
                            </w:rPr>
                            <w:t>POSSESSION</w:t>
                          </w:r>
                        </w:p>
                      </w:txbxContent>
                    </v:textbox>
                  </v:shape>
                  <v:shape id="Text Box 77" o:spid="_x0000_s1070" type="#_x0000_t202" style="position:absolute;left:4253;top:745;width:3181;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K4XwwAAANwAAAAPAAAAZHJzL2Rvd25yZXYueG1sRE9Na8JA&#10;EL0X+h+WKfTWbBQq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OhyuF8MAAADcAAAADwAA&#10;AAAAAAAAAAAAAAAHAgAAZHJzL2Rvd25yZXYueG1sUEsFBgAAAAADAAMAtwAAAPcCAAAAAA==&#10;" filled="f" stroked="f">
                    <v:textbox inset="0,0,0,0">
                      <w:txbxContent>
                        <w:p w:rsidR="00AF730D" w:rsidRDefault="00AF730D">
                          <w:pPr>
                            <w:spacing w:line="204" w:lineRule="exact"/>
                            <w:rPr>
                              <w:rFonts w:ascii="Times New Roman" w:eastAsia="Times New Roman" w:hAnsi="Times New Roman" w:cs="Times New Roman"/>
                              <w:sz w:val="20"/>
                              <w:szCs w:val="20"/>
                            </w:rPr>
                          </w:pPr>
                          <w:r>
                            <w:rPr>
                              <w:rFonts w:ascii="Times New Roman"/>
                              <w:sz w:val="20"/>
                            </w:rPr>
                            <w:t>CLIENT TERMS AND</w:t>
                          </w:r>
                          <w:r>
                            <w:rPr>
                              <w:rFonts w:ascii="Times New Roman"/>
                              <w:spacing w:val="-12"/>
                              <w:sz w:val="20"/>
                            </w:rPr>
                            <w:t xml:space="preserve"> </w:t>
                          </w:r>
                          <w:r>
                            <w:rPr>
                              <w:rFonts w:ascii="Times New Roman"/>
                              <w:sz w:val="20"/>
                            </w:rPr>
                            <w:t>CONDITIONS</w:t>
                          </w:r>
                        </w:p>
                        <w:p w:rsidR="00AF730D" w:rsidRDefault="00AF730D">
                          <w:pPr>
                            <w:spacing w:before="5" w:line="226" w:lineRule="exact"/>
                            <w:rPr>
                              <w:rFonts w:ascii="Times New Roman" w:eastAsia="Times New Roman" w:hAnsi="Times New Roman" w:cs="Times New Roman"/>
                              <w:sz w:val="20"/>
                              <w:szCs w:val="20"/>
                            </w:rPr>
                          </w:pPr>
                          <w:r>
                            <w:rPr>
                              <w:rFonts w:ascii="Times New Roman"/>
                              <w:sz w:val="20"/>
                            </w:rPr>
                            <w:t>ATTACHED</w:t>
                          </w:r>
                        </w:p>
                      </w:txbxContent>
                    </v:textbox>
                  </v:shape>
                </v:group>
                <w10:anchorlock/>
              </v:group>
            </w:pict>
          </mc:Fallback>
        </mc:AlternateContent>
      </w:r>
    </w:p>
    <w:p w14:paraId="59487B4C" w14:textId="77777777" w:rsidR="00CC2EC3" w:rsidRDefault="00CC2EC3">
      <w:pPr>
        <w:spacing w:before="6"/>
        <w:rPr>
          <w:rFonts w:ascii="Times New Roman" w:eastAsia="Times New Roman" w:hAnsi="Times New Roman" w:cs="Times New Roman"/>
          <w:sz w:val="7"/>
          <w:szCs w:val="7"/>
        </w:rPr>
      </w:pPr>
    </w:p>
    <w:tbl>
      <w:tblPr>
        <w:tblW w:w="0" w:type="auto"/>
        <w:tblInd w:w="203" w:type="dxa"/>
        <w:tblLayout w:type="fixed"/>
        <w:tblCellMar>
          <w:left w:w="0" w:type="dxa"/>
          <w:right w:w="0" w:type="dxa"/>
        </w:tblCellMar>
        <w:tblLook w:val="01E0" w:firstRow="1" w:lastRow="1" w:firstColumn="1" w:lastColumn="1" w:noHBand="0" w:noVBand="0"/>
      </w:tblPr>
      <w:tblGrid>
        <w:gridCol w:w="1121"/>
        <w:gridCol w:w="6709"/>
        <w:gridCol w:w="1440"/>
        <w:gridCol w:w="1619"/>
      </w:tblGrid>
      <w:tr w:rsidR="00CC2EC3" w14:paraId="29EA0048" w14:textId="77777777">
        <w:trPr>
          <w:trHeight w:hRule="exact" w:val="319"/>
        </w:trPr>
        <w:tc>
          <w:tcPr>
            <w:tcW w:w="1121" w:type="dxa"/>
            <w:tcBorders>
              <w:top w:val="nil"/>
              <w:left w:val="nil"/>
              <w:bottom w:val="single" w:sz="4" w:space="0" w:color="000000"/>
              <w:right w:val="nil"/>
            </w:tcBorders>
          </w:tcPr>
          <w:p w14:paraId="4CAF0972" w14:textId="77777777" w:rsidR="00CC2EC3" w:rsidRDefault="00AF730D">
            <w:pPr>
              <w:pStyle w:val="TableParagraph"/>
              <w:spacing w:before="78"/>
              <w:ind w:right="209"/>
              <w:jc w:val="center"/>
              <w:rPr>
                <w:rFonts w:ascii="Times New Roman" w:eastAsia="Times New Roman" w:hAnsi="Times New Roman" w:cs="Times New Roman"/>
                <w:sz w:val="16"/>
                <w:szCs w:val="16"/>
              </w:rPr>
            </w:pPr>
            <w:r>
              <w:rPr>
                <w:rFonts w:ascii="Times New Roman"/>
                <w:sz w:val="16"/>
              </w:rPr>
              <w:t>ITEM</w:t>
            </w:r>
            <w:r>
              <w:rPr>
                <w:rFonts w:ascii="Times New Roman"/>
                <w:spacing w:val="-13"/>
                <w:sz w:val="16"/>
              </w:rPr>
              <w:t xml:space="preserve"> </w:t>
            </w:r>
            <w:r>
              <w:rPr>
                <w:rFonts w:ascii="Times New Roman"/>
                <w:sz w:val="16"/>
              </w:rPr>
              <w:t>NO.</w:t>
            </w:r>
          </w:p>
        </w:tc>
        <w:tc>
          <w:tcPr>
            <w:tcW w:w="6709" w:type="dxa"/>
            <w:tcBorders>
              <w:top w:val="nil"/>
              <w:left w:val="nil"/>
              <w:bottom w:val="single" w:sz="4" w:space="0" w:color="000000"/>
              <w:right w:val="nil"/>
            </w:tcBorders>
          </w:tcPr>
          <w:p w14:paraId="720A42DD" w14:textId="77777777" w:rsidR="00CC2EC3" w:rsidRDefault="00AF730D">
            <w:pPr>
              <w:pStyle w:val="TableParagraph"/>
              <w:spacing w:before="78"/>
              <w:ind w:left="319"/>
              <w:rPr>
                <w:rFonts w:ascii="Times New Roman" w:eastAsia="Times New Roman" w:hAnsi="Times New Roman" w:cs="Times New Roman"/>
                <w:sz w:val="16"/>
                <w:szCs w:val="16"/>
              </w:rPr>
            </w:pPr>
            <w:r>
              <w:rPr>
                <w:rFonts w:ascii="Times New Roman"/>
                <w:sz w:val="16"/>
              </w:rPr>
              <w:t>DESCRIPTION</w:t>
            </w:r>
            <w:r>
              <w:rPr>
                <w:rFonts w:ascii="Times New Roman"/>
                <w:spacing w:val="-23"/>
                <w:sz w:val="16"/>
              </w:rPr>
              <w:t xml:space="preserve"> </w:t>
            </w:r>
            <w:r>
              <w:rPr>
                <w:rFonts w:ascii="Times New Roman"/>
                <w:sz w:val="16"/>
              </w:rPr>
              <w:t>OF</w:t>
            </w:r>
            <w:r>
              <w:rPr>
                <w:rFonts w:ascii="Times New Roman"/>
                <w:spacing w:val="-24"/>
                <w:sz w:val="16"/>
              </w:rPr>
              <w:t xml:space="preserve"> </w:t>
            </w:r>
            <w:r>
              <w:rPr>
                <w:rFonts w:ascii="Times New Roman"/>
                <w:sz w:val="16"/>
              </w:rPr>
              <w:t>SERVICES</w:t>
            </w:r>
          </w:p>
        </w:tc>
        <w:tc>
          <w:tcPr>
            <w:tcW w:w="1440" w:type="dxa"/>
            <w:tcBorders>
              <w:top w:val="nil"/>
              <w:left w:val="nil"/>
              <w:bottom w:val="single" w:sz="4" w:space="0" w:color="000000"/>
              <w:right w:val="nil"/>
            </w:tcBorders>
          </w:tcPr>
          <w:p w14:paraId="0EB3FA12" w14:textId="77777777" w:rsidR="00CC2EC3" w:rsidRDefault="00AF730D">
            <w:pPr>
              <w:pStyle w:val="TableParagraph"/>
              <w:spacing w:before="78"/>
              <w:ind w:left="107"/>
              <w:rPr>
                <w:rFonts w:ascii="Times New Roman" w:eastAsia="Times New Roman" w:hAnsi="Times New Roman" w:cs="Times New Roman"/>
                <w:sz w:val="16"/>
                <w:szCs w:val="16"/>
              </w:rPr>
            </w:pPr>
            <w:r>
              <w:rPr>
                <w:rFonts w:ascii="Times New Roman"/>
                <w:sz w:val="16"/>
              </w:rPr>
              <w:t>UNIT</w:t>
            </w:r>
            <w:r>
              <w:rPr>
                <w:rFonts w:ascii="Times New Roman"/>
                <w:spacing w:val="-17"/>
                <w:sz w:val="16"/>
              </w:rPr>
              <w:t xml:space="preserve"> </w:t>
            </w:r>
            <w:r>
              <w:rPr>
                <w:rFonts w:ascii="Times New Roman"/>
                <w:sz w:val="16"/>
              </w:rPr>
              <w:t>COSTS:</w:t>
            </w:r>
          </w:p>
        </w:tc>
        <w:tc>
          <w:tcPr>
            <w:tcW w:w="1619" w:type="dxa"/>
            <w:tcBorders>
              <w:top w:val="nil"/>
              <w:left w:val="nil"/>
              <w:bottom w:val="single" w:sz="4" w:space="0" w:color="000000"/>
              <w:right w:val="nil"/>
            </w:tcBorders>
          </w:tcPr>
          <w:p w14:paraId="298D39AA" w14:textId="77777777" w:rsidR="00CC2EC3" w:rsidRDefault="00AF730D">
            <w:pPr>
              <w:pStyle w:val="TableParagraph"/>
              <w:spacing w:before="78"/>
              <w:ind w:left="378"/>
              <w:rPr>
                <w:rFonts w:ascii="Times New Roman" w:eastAsia="Times New Roman" w:hAnsi="Times New Roman" w:cs="Times New Roman"/>
                <w:sz w:val="16"/>
                <w:szCs w:val="16"/>
              </w:rPr>
            </w:pPr>
            <w:r>
              <w:rPr>
                <w:rFonts w:ascii="Times New Roman"/>
                <w:sz w:val="16"/>
              </w:rPr>
              <w:t>TOTAL</w:t>
            </w:r>
            <w:r>
              <w:rPr>
                <w:rFonts w:ascii="Times New Roman"/>
                <w:spacing w:val="-22"/>
                <w:sz w:val="16"/>
              </w:rPr>
              <w:t xml:space="preserve"> </w:t>
            </w:r>
            <w:r>
              <w:rPr>
                <w:rFonts w:ascii="Times New Roman"/>
                <w:sz w:val="16"/>
              </w:rPr>
              <w:t>COSTS:</w:t>
            </w:r>
          </w:p>
        </w:tc>
      </w:tr>
      <w:tr w:rsidR="00CC2EC3" w14:paraId="55FD4409" w14:textId="77777777">
        <w:trPr>
          <w:trHeight w:hRule="exact" w:val="667"/>
        </w:trPr>
        <w:tc>
          <w:tcPr>
            <w:tcW w:w="1121" w:type="dxa"/>
            <w:tcBorders>
              <w:top w:val="single" w:sz="4" w:space="0" w:color="000000"/>
              <w:left w:val="nil"/>
              <w:bottom w:val="nil"/>
              <w:right w:val="nil"/>
            </w:tcBorders>
          </w:tcPr>
          <w:p w14:paraId="1119959D" w14:textId="77777777" w:rsidR="00CC2EC3" w:rsidRDefault="00AF730D">
            <w:pPr>
              <w:pStyle w:val="TableParagraph"/>
              <w:spacing w:line="183" w:lineRule="exact"/>
              <w:ind w:right="291"/>
              <w:jc w:val="center"/>
              <w:rPr>
                <w:rFonts w:ascii="Times New Roman" w:eastAsia="Times New Roman" w:hAnsi="Times New Roman" w:cs="Times New Roman"/>
                <w:sz w:val="16"/>
                <w:szCs w:val="16"/>
              </w:rPr>
            </w:pPr>
            <w:r>
              <w:rPr>
                <w:rFonts w:ascii="Times New Roman"/>
                <w:sz w:val="16"/>
              </w:rPr>
              <w:t>.</w:t>
            </w:r>
          </w:p>
        </w:tc>
        <w:tc>
          <w:tcPr>
            <w:tcW w:w="6709" w:type="dxa"/>
            <w:tcBorders>
              <w:top w:val="single" w:sz="4" w:space="0" w:color="000000"/>
              <w:left w:val="nil"/>
              <w:bottom w:val="nil"/>
              <w:right w:val="nil"/>
            </w:tcBorders>
          </w:tcPr>
          <w:p w14:paraId="1D8D5824" w14:textId="77777777" w:rsidR="00CC2EC3" w:rsidRDefault="00AF730D">
            <w:pPr>
              <w:pStyle w:val="TableParagraph"/>
              <w:spacing w:line="244" w:lineRule="auto"/>
              <w:ind w:left="336" w:right="106"/>
              <w:jc w:val="both"/>
              <w:rPr>
                <w:rFonts w:ascii="Times New Roman" w:eastAsia="Times New Roman" w:hAnsi="Times New Roman" w:cs="Times New Roman"/>
                <w:sz w:val="16"/>
                <w:szCs w:val="16"/>
              </w:rPr>
            </w:pPr>
            <w:r>
              <w:rPr>
                <w:rFonts w:ascii="Times New Roman"/>
                <w:sz w:val="16"/>
              </w:rPr>
              <w:t>This Purchase Order represents the entire agreement between the parties and supersedes any prior agreements</w:t>
            </w:r>
            <w:r>
              <w:rPr>
                <w:rFonts w:ascii="Times New Roman"/>
                <w:spacing w:val="-18"/>
                <w:sz w:val="16"/>
              </w:rPr>
              <w:t xml:space="preserve"> </w:t>
            </w:r>
            <w:r>
              <w:rPr>
                <w:rFonts w:ascii="Times New Roman"/>
                <w:sz w:val="16"/>
              </w:rPr>
              <w:t>unless</w:t>
            </w:r>
            <w:r>
              <w:rPr>
                <w:rFonts w:ascii="Times New Roman"/>
                <w:spacing w:val="-18"/>
                <w:sz w:val="16"/>
              </w:rPr>
              <w:t xml:space="preserve"> </w:t>
            </w:r>
            <w:r>
              <w:rPr>
                <w:rFonts w:ascii="Times New Roman"/>
                <w:sz w:val="16"/>
              </w:rPr>
              <w:t>specifically</w:t>
            </w:r>
            <w:r>
              <w:rPr>
                <w:rFonts w:ascii="Times New Roman"/>
                <w:spacing w:val="-22"/>
                <w:sz w:val="16"/>
              </w:rPr>
              <w:t xml:space="preserve"> </w:t>
            </w:r>
            <w:r>
              <w:rPr>
                <w:rFonts w:ascii="Times New Roman"/>
                <w:sz w:val="16"/>
              </w:rPr>
              <w:t>incorporated</w:t>
            </w:r>
            <w:r>
              <w:rPr>
                <w:rFonts w:ascii="Times New Roman"/>
                <w:spacing w:val="-18"/>
                <w:sz w:val="16"/>
              </w:rPr>
              <w:t xml:space="preserve"> </w:t>
            </w:r>
            <w:r>
              <w:rPr>
                <w:rFonts w:ascii="Times New Roman"/>
                <w:sz w:val="16"/>
              </w:rPr>
              <w:t>herein.</w:t>
            </w:r>
            <w:r>
              <w:rPr>
                <w:rFonts w:ascii="Times New Roman"/>
                <w:spacing w:val="-18"/>
                <w:sz w:val="16"/>
              </w:rPr>
              <w:t xml:space="preserve"> </w:t>
            </w:r>
            <w:r>
              <w:rPr>
                <w:rFonts w:ascii="Times New Roman"/>
                <w:sz w:val="16"/>
                <w:u w:val="single" w:color="000000"/>
              </w:rPr>
              <w:t>(Detailed</w:t>
            </w:r>
            <w:r>
              <w:rPr>
                <w:rFonts w:ascii="Times New Roman"/>
                <w:spacing w:val="-18"/>
                <w:sz w:val="16"/>
                <w:u w:val="single" w:color="000000"/>
              </w:rPr>
              <w:t xml:space="preserve"> </w:t>
            </w:r>
            <w:r>
              <w:rPr>
                <w:rFonts w:ascii="Times New Roman"/>
                <w:sz w:val="16"/>
                <w:u w:val="single" w:color="000000"/>
              </w:rPr>
              <w:t>Description</w:t>
            </w:r>
            <w:r>
              <w:rPr>
                <w:rFonts w:ascii="Times New Roman"/>
                <w:spacing w:val="-22"/>
                <w:sz w:val="16"/>
                <w:u w:val="single" w:color="000000"/>
              </w:rPr>
              <w:t xml:space="preserve"> </w:t>
            </w:r>
            <w:r>
              <w:rPr>
                <w:rFonts w:ascii="Times New Roman"/>
                <w:spacing w:val="-4"/>
                <w:sz w:val="16"/>
                <w:u w:val="single" w:color="000000"/>
              </w:rPr>
              <w:t>here,</w:t>
            </w:r>
            <w:r>
              <w:rPr>
                <w:rFonts w:ascii="Times New Roman"/>
                <w:spacing w:val="-21"/>
                <w:sz w:val="16"/>
                <w:u w:val="single" w:color="000000"/>
              </w:rPr>
              <w:t xml:space="preserve"> </w:t>
            </w:r>
            <w:r>
              <w:rPr>
                <w:rFonts w:ascii="Times New Roman"/>
                <w:spacing w:val="-3"/>
                <w:sz w:val="16"/>
                <w:u w:val="single" w:color="000000"/>
              </w:rPr>
              <w:t>or</w:t>
            </w:r>
            <w:r>
              <w:rPr>
                <w:rFonts w:ascii="Times New Roman"/>
                <w:spacing w:val="-22"/>
                <w:sz w:val="16"/>
                <w:u w:val="single" w:color="000000"/>
              </w:rPr>
              <w:t xml:space="preserve"> </w:t>
            </w:r>
            <w:r>
              <w:rPr>
                <w:rFonts w:ascii="Times New Roman"/>
                <w:spacing w:val="-4"/>
                <w:sz w:val="16"/>
                <w:u w:val="single" w:color="000000"/>
              </w:rPr>
              <w:t>reference</w:t>
            </w:r>
            <w:r>
              <w:rPr>
                <w:rFonts w:ascii="Times New Roman"/>
                <w:spacing w:val="-23"/>
                <w:sz w:val="16"/>
                <w:u w:val="single" w:color="000000"/>
              </w:rPr>
              <w:t xml:space="preserve"> </w:t>
            </w:r>
            <w:r>
              <w:rPr>
                <w:rFonts w:ascii="Times New Roman"/>
                <w:spacing w:val="-3"/>
                <w:sz w:val="16"/>
                <w:u w:val="single" w:color="000000"/>
              </w:rPr>
              <w:t>and</w:t>
            </w:r>
            <w:r>
              <w:rPr>
                <w:rFonts w:ascii="Times New Roman"/>
                <w:spacing w:val="-22"/>
                <w:sz w:val="16"/>
                <w:u w:val="single" w:color="000000"/>
              </w:rPr>
              <w:t xml:space="preserve"> </w:t>
            </w:r>
            <w:r>
              <w:rPr>
                <w:rFonts w:ascii="Times New Roman"/>
                <w:spacing w:val="-5"/>
                <w:sz w:val="16"/>
                <w:u w:val="single" w:color="000000"/>
              </w:rPr>
              <w:t xml:space="preserve">attach </w:t>
            </w:r>
            <w:r>
              <w:rPr>
                <w:rFonts w:ascii="Times New Roman"/>
                <w:sz w:val="16"/>
                <w:u w:val="single" w:color="000000"/>
              </w:rPr>
              <w:t>specific</w:t>
            </w:r>
            <w:r>
              <w:rPr>
                <w:rFonts w:ascii="Times New Roman"/>
                <w:spacing w:val="-26"/>
                <w:sz w:val="16"/>
                <w:u w:val="single" w:color="000000"/>
              </w:rPr>
              <w:t xml:space="preserve"> </w:t>
            </w:r>
            <w:r>
              <w:rPr>
                <w:rFonts w:ascii="Times New Roman"/>
                <w:sz w:val="16"/>
                <w:u w:val="single" w:color="000000"/>
              </w:rPr>
              <w:t>proposal)</w:t>
            </w:r>
          </w:p>
        </w:tc>
        <w:tc>
          <w:tcPr>
            <w:tcW w:w="1440" w:type="dxa"/>
            <w:tcBorders>
              <w:top w:val="single" w:sz="4" w:space="0" w:color="000000"/>
              <w:left w:val="nil"/>
              <w:bottom w:val="nil"/>
              <w:right w:val="nil"/>
            </w:tcBorders>
          </w:tcPr>
          <w:p w14:paraId="527B2815" w14:textId="77777777" w:rsidR="00CC2EC3" w:rsidRDefault="00CC2EC3"/>
        </w:tc>
        <w:tc>
          <w:tcPr>
            <w:tcW w:w="1619" w:type="dxa"/>
            <w:tcBorders>
              <w:top w:val="single" w:sz="4" w:space="0" w:color="000000"/>
              <w:left w:val="nil"/>
              <w:bottom w:val="nil"/>
              <w:right w:val="nil"/>
            </w:tcBorders>
          </w:tcPr>
          <w:p w14:paraId="59BD80A6" w14:textId="77777777" w:rsidR="00CC2EC3" w:rsidRDefault="00CC2EC3"/>
        </w:tc>
      </w:tr>
      <w:tr w:rsidR="00CC2EC3" w14:paraId="7C042A86" w14:textId="77777777">
        <w:trPr>
          <w:trHeight w:hRule="exact" w:val="562"/>
        </w:trPr>
        <w:tc>
          <w:tcPr>
            <w:tcW w:w="1121" w:type="dxa"/>
            <w:tcBorders>
              <w:top w:val="nil"/>
              <w:left w:val="nil"/>
              <w:bottom w:val="nil"/>
              <w:right w:val="nil"/>
            </w:tcBorders>
          </w:tcPr>
          <w:p w14:paraId="7027DE0A" w14:textId="77777777" w:rsidR="00CC2EC3" w:rsidRDefault="00CC2EC3"/>
        </w:tc>
        <w:tc>
          <w:tcPr>
            <w:tcW w:w="6709" w:type="dxa"/>
            <w:tcBorders>
              <w:top w:val="nil"/>
              <w:left w:val="nil"/>
              <w:bottom w:val="nil"/>
              <w:right w:val="nil"/>
            </w:tcBorders>
          </w:tcPr>
          <w:p w14:paraId="447E1E7E" w14:textId="77777777" w:rsidR="00CC2EC3" w:rsidRDefault="00AF730D">
            <w:pPr>
              <w:pStyle w:val="TableParagraph"/>
              <w:spacing w:before="86"/>
              <w:ind w:left="336"/>
              <w:rPr>
                <w:rFonts w:ascii="Times New Roman" w:eastAsia="Times New Roman" w:hAnsi="Times New Roman" w:cs="Times New Roman"/>
                <w:sz w:val="16"/>
                <w:szCs w:val="16"/>
              </w:rPr>
            </w:pPr>
            <w:r>
              <w:rPr>
                <w:rFonts w:ascii="Times New Roman"/>
                <w:sz w:val="16"/>
              </w:rPr>
              <w:t>Exhibit</w:t>
            </w:r>
            <w:r>
              <w:rPr>
                <w:rFonts w:ascii="Times New Roman"/>
                <w:spacing w:val="-19"/>
                <w:sz w:val="16"/>
              </w:rPr>
              <w:t xml:space="preserve"> </w:t>
            </w:r>
            <w:r>
              <w:rPr>
                <w:rFonts w:ascii="Times New Roman"/>
                <w:sz w:val="16"/>
              </w:rPr>
              <w:t>A:</w:t>
            </w:r>
            <w:r>
              <w:rPr>
                <w:rFonts w:ascii="Times New Roman"/>
                <w:spacing w:val="-19"/>
                <w:sz w:val="16"/>
              </w:rPr>
              <w:t xml:space="preserve"> </w:t>
            </w:r>
            <w:r>
              <w:rPr>
                <w:rFonts w:ascii="Times New Roman"/>
                <w:sz w:val="16"/>
              </w:rPr>
              <w:t>Scope</w:t>
            </w:r>
            <w:r>
              <w:rPr>
                <w:rFonts w:ascii="Times New Roman"/>
                <w:spacing w:val="-19"/>
                <w:sz w:val="16"/>
              </w:rPr>
              <w:t xml:space="preserve"> </w:t>
            </w:r>
            <w:r>
              <w:rPr>
                <w:rFonts w:ascii="Times New Roman"/>
                <w:sz w:val="16"/>
              </w:rPr>
              <w:t>of</w:t>
            </w:r>
            <w:r>
              <w:rPr>
                <w:rFonts w:ascii="Times New Roman"/>
                <w:spacing w:val="-19"/>
                <w:sz w:val="16"/>
              </w:rPr>
              <w:t xml:space="preserve"> </w:t>
            </w:r>
            <w:r>
              <w:rPr>
                <w:rFonts w:ascii="Times New Roman"/>
                <w:sz w:val="16"/>
              </w:rPr>
              <w:t>Work</w:t>
            </w:r>
            <w:r>
              <w:rPr>
                <w:rFonts w:ascii="Times New Roman"/>
                <w:spacing w:val="-21"/>
                <w:sz w:val="16"/>
              </w:rPr>
              <w:t xml:space="preserve"> </w:t>
            </w:r>
            <w:r>
              <w:rPr>
                <w:rFonts w:ascii="Times New Roman"/>
                <w:sz w:val="16"/>
              </w:rPr>
              <w:t>and</w:t>
            </w:r>
            <w:r>
              <w:rPr>
                <w:rFonts w:ascii="Times New Roman"/>
                <w:spacing w:val="-19"/>
                <w:sz w:val="16"/>
              </w:rPr>
              <w:t xml:space="preserve"> </w:t>
            </w:r>
            <w:r>
              <w:rPr>
                <w:rFonts w:ascii="Times New Roman"/>
                <w:sz w:val="16"/>
              </w:rPr>
              <w:t>Assumptions</w:t>
            </w:r>
            <w:r>
              <w:rPr>
                <w:rFonts w:ascii="Times New Roman"/>
                <w:spacing w:val="-19"/>
                <w:sz w:val="16"/>
              </w:rPr>
              <w:t xml:space="preserve"> </w:t>
            </w:r>
            <w:r>
              <w:rPr>
                <w:rFonts w:ascii="Times New Roman"/>
                <w:sz w:val="16"/>
              </w:rPr>
              <w:t>(Subconsultant</w:t>
            </w:r>
            <w:r>
              <w:rPr>
                <w:rFonts w:ascii="Times New Roman"/>
                <w:spacing w:val="-19"/>
                <w:sz w:val="16"/>
              </w:rPr>
              <w:t xml:space="preserve"> </w:t>
            </w:r>
            <w:r>
              <w:rPr>
                <w:rFonts w:ascii="Times New Roman"/>
                <w:sz w:val="16"/>
              </w:rPr>
              <w:t>services</w:t>
            </w:r>
            <w:r>
              <w:rPr>
                <w:rFonts w:ascii="Times New Roman"/>
                <w:spacing w:val="-19"/>
                <w:sz w:val="16"/>
              </w:rPr>
              <w:t xml:space="preserve"> </w:t>
            </w:r>
            <w:r>
              <w:rPr>
                <w:rFonts w:ascii="Times New Roman"/>
                <w:spacing w:val="-3"/>
                <w:sz w:val="16"/>
              </w:rPr>
              <w:t>under</w:t>
            </w:r>
            <w:r>
              <w:rPr>
                <w:rFonts w:ascii="Times New Roman"/>
                <w:spacing w:val="-22"/>
                <w:sz w:val="16"/>
              </w:rPr>
              <w:t xml:space="preserve"> </w:t>
            </w:r>
            <w:r>
              <w:rPr>
                <w:rFonts w:ascii="Times New Roman"/>
                <w:spacing w:val="-4"/>
                <w:sz w:val="16"/>
              </w:rPr>
              <w:t>Tasks</w:t>
            </w:r>
            <w:r>
              <w:rPr>
                <w:rFonts w:ascii="Times New Roman"/>
                <w:spacing w:val="-21"/>
                <w:sz w:val="16"/>
              </w:rPr>
              <w:t xml:space="preserve"> </w:t>
            </w:r>
            <w:r>
              <w:rPr>
                <w:rFonts w:ascii="Times New Roman"/>
                <w:sz w:val="16"/>
              </w:rPr>
              <w:t>1.1,</w:t>
            </w:r>
            <w:r>
              <w:rPr>
                <w:rFonts w:ascii="Times New Roman"/>
                <w:spacing w:val="-21"/>
                <w:sz w:val="16"/>
              </w:rPr>
              <w:t xml:space="preserve"> </w:t>
            </w:r>
            <w:r>
              <w:rPr>
                <w:rFonts w:ascii="Times New Roman"/>
                <w:sz w:val="16"/>
              </w:rPr>
              <w:t>1.2,</w:t>
            </w:r>
            <w:r>
              <w:rPr>
                <w:rFonts w:ascii="Times New Roman"/>
                <w:spacing w:val="-21"/>
                <w:sz w:val="16"/>
              </w:rPr>
              <w:t xml:space="preserve"> </w:t>
            </w:r>
            <w:r>
              <w:rPr>
                <w:rFonts w:ascii="Times New Roman"/>
                <w:sz w:val="16"/>
              </w:rPr>
              <w:t>1.3</w:t>
            </w:r>
            <w:r>
              <w:rPr>
                <w:rFonts w:ascii="Times New Roman"/>
                <w:spacing w:val="-22"/>
                <w:sz w:val="16"/>
              </w:rPr>
              <w:t xml:space="preserve"> </w:t>
            </w:r>
            <w:r>
              <w:rPr>
                <w:rFonts w:ascii="Times New Roman"/>
                <w:sz w:val="16"/>
              </w:rPr>
              <w:t>2.1,</w:t>
            </w:r>
            <w:r>
              <w:rPr>
                <w:rFonts w:ascii="Times New Roman"/>
                <w:spacing w:val="-21"/>
                <w:sz w:val="16"/>
              </w:rPr>
              <w:t xml:space="preserve"> </w:t>
            </w:r>
            <w:r>
              <w:rPr>
                <w:rFonts w:ascii="Times New Roman"/>
                <w:sz w:val="16"/>
              </w:rPr>
              <w:t>2.2,</w:t>
            </w:r>
          </w:p>
          <w:p w14:paraId="3564A12A" w14:textId="77777777" w:rsidR="00CC2EC3" w:rsidRDefault="00AF730D">
            <w:pPr>
              <w:pStyle w:val="TableParagraph"/>
              <w:spacing w:before="3"/>
              <w:ind w:left="336"/>
              <w:rPr>
                <w:rFonts w:ascii="Times New Roman" w:eastAsia="Times New Roman" w:hAnsi="Times New Roman" w:cs="Times New Roman"/>
                <w:sz w:val="16"/>
                <w:szCs w:val="16"/>
              </w:rPr>
            </w:pPr>
            <w:r>
              <w:rPr>
                <w:rFonts w:ascii="Times New Roman"/>
                <w:sz w:val="16"/>
              </w:rPr>
              <w:t>2.3, 2.4 and</w:t>
            </w:r>
            <w:r>
              <w:rPr>
                <w:rFonts w:ascii="Times New Roman"/>
                <w:spacing w:val="-6"/>
                <w:sz w:val="16"/>
              </w:rPr>
              <w:t xml:space="preserve"> </w:t>
            </w:r>
            <w:r>
              <w:rPr>
                <w:rFonts w:ascii="Times New Roman"/>
                <w:sz w:val="16"/>
              </w:rPr>
              <w:t>3.4)</w:t>
            </w:r>
          </w:p>
        </w:tc>
        <w:tc>
          <w:tcPr>
            <w:tcW w:w="1440" w:type="dxa"/>
            <w:tcBorders>
              <w:top w:val="nil"/>
              <w:left w:val="nil"/>
              <w:bottom w:val="nil"/>
              <w:right w:val="nil"/>
            </w:tcBorders>
          </w:tcPr>
          <w:p w14:paraId="7087967B" w14:textId="77777777" w:rsidR="00CC2EC3" w:rsidRDefault="00CC2EC3"/>
        </w:tc>
        <w:tc>
          <w:tcPr>
            <w:tcW w:w="1619" w:type="dxa"/>
            <w:tcBorders>
              <w:top w:val="nil"/>
              <w:left w:val="nil"/>
              <w:bottom w:val="nil"/>
              <w:right w:val="nil"/>
            </w:tcBorders>
          </w:tcPr>
          <w:p w14:paraId="1CA4DECD" w14:textId="77777777" w:rsidR="00CC2EC3" w:rsidRDefault="00CC2EC3"/>
        </w:tc>
      </w:tr>
      <w:tr w:rsidR="00CC2EC3" w14:paraId="5A1760B0" w14:textId="77777777">
        <w:trPr>
          <w:trHeight w:hRule="exact" w:val="366"/>
        </w:trPr>
        <w:tc>
          <w:tcPr>
            <w:tcW w:w="1121" w:type="dxa"/>
            <w:tcBorders>
              <w:top w:val="nil"/>
              <w:left w:val="nil"/>
              <w:bottom w:val="nil"/>
              <w:right w:val="nil"/>
            </w:tcBorders>
          </w:tcPr>
          <w:p w14:paraId="46E03E88" w14:textId="77777777" w:rsidR="00CC2EC3" w:rsidRDefault="00CC2EC3"/>
        </w:tc>
        <w:tc>
          <w:tcPr>
            <w:tcW w:w="6709" w:type="dxa"/>
            <w:tcBorders>
              <w:top w:val="nil"/>
              <w:left w:val="nil"/>
              <w:bottom w:val="nil"/>
              <w:right w:val="nil"/>
            </w:tcBorders>
          </w:tcPr>
          <w:p w14:paraId="23CBB7F5" w14:textId="77777777" w:rsidR="00CC2EC3" w:rsidRDefault="00AF730D">
            <w:pPr>
              <w:pStyle w:val="TableParagraph"/>
              <w:spacing w:before="86"/>
              <w:ind w:left="336"/>
              <w:rPr>
                <w:rFonts w:ascii="Times New Roman" w:eastAsia="Times New Roman" w:hAnsi="Times New Roman" w:cs="Times New Roman"/>
                <w:sz w:val="16"/>
                <w:szCs w:val="16"/>
              </w:rPr>
            </w:pPr>
            <w:r>
              <w:rPr>
                <w:rFonts w:ascii="Times New Roman"/>
                <w:sz w:val="16"/>
              </w:rPr>
              <w:t>Exhibit</w:t>
            </w:r>
            <w:r>
              <w:rPr>
                <w:rFonts w:ascii="Times New Roman"/>
                <w:spacing w:val="-12"/>
                <w:sz w:val="16"/>
              </w:rPr>
              <w:t xml:space="preserve"> </w:t>
            </w:r>
            <w:r>
              <w:rPr>
                <w:rFonts w:ascii="Times New Roman"/>
                <w:sz w:val="16"/>
              </w:rPr>
              <w:t>B:</w:t>
            </w:r>
            <w:r>
              <w:rPr>
                <w:rFonts w:ascii="Times New Roman"/>
                <w:spacing w:val="-12"/>
                <w:sz w:val="16"/>
              </w:rPr>
              <w:t xml:space="preserve"> </w:t>
            </w:r>
            <w:r>
              <w:rPr>
                <w:rFonts w:ascii="Times New Roman"/>
                <w:sz w:val="16"/>
              </w:rPr>
              <w:t>Project</w:t>
            </w:r>
            <w:r>
              <w:rPr>
                <w:rFonts w:ascii="Times New Roman"/>
                <w:spacing w:val="-12"/>
                <w:sz w:val="16"/>
              </w:rPr>
              <w:t xml:space="preserve"> </w:t>
            </w:r>
            <w:r>
              <w:rPr>
                <w:rFonts w:ascii="Times New Roman"/>
                <w:sz w:val="16"/>
              </w:rPr>
              <w:t>Budget</w:t>
            </w:r>
            <w:r>
              <w:rPr>
                <w:rFonts w:ascii="Times New Roman"/>
                <w:spacing w:val="-12"/>
                <w:sz w:val="16"/>
              </w:rPr>
              <w:t xml:space="preserve"> </w:t>
            </w:r>
            <w:r>
              <w:rPr>
                <w:rFonts w:ascii="Times New Roman"/>
                <w:sz w:val="16"/>
              </w:rPr>
              <w:t>(Subconsultant</w:t>
            </w:r>
            <w:r>
              <w:rPr>
                <w:rFonts w:ascii="Times New Roman"/>
                <w:spacing w:val="-12"/>
                <w:sz w:val="16"/>
              </w:rPr>
              <w:t xml:space="preserve"> </w:t>
            </w:r>
            <w:r>
              <w:rPr>
                <w:rFonts w:ascii="Times New Roman"/>
                <w:sz w:val="16"/>
              </w:rPr>
              <w:t>Costs)</w:t>
            </w:r>
          </w:p>
        </w:tc>
        <w:tc>
          <w:tcPr>
            <w:tcW w:w="1440" w:type="dxa"/>
            <w:tcBorders>
              <w:top w:val="nil"/>
              <w:left w:val="nil"/>
              <w:bottom w:val="nil"/>
              <w:right w:val="nil"/>
            </w:tcBorders>
          </w:tcPr>
          <w:p w14:paraId="595CEF98" w14:textId="77777777" w:rsidR="00CC2EC3" w:rsidRDefault="00CC2EC3"/>
        </w:tc>
        <w:tc>
          <w:tcPr>
            <w:tcW w:w="1619" w:type="dxa"/>
            <w:tcBorders>
              <w:top w:val="nil"/>
              <w:left w:val="nil"/>
              <w:bottom w:val="nil"/>
              <w:right w:val="nil"/>
            </w:tcBorders>
          </w:tcPr>
          <w:p w14:paraId="5D607FE5" w14:textId="77777777" w:rsidR="00CC2EC3" w:rsidRDefault="00AF730D">
            <w:pPr>
              <w:pStyle w:val="TableParagraph"/>
              <w:spacing w:before="86"/>
              <w:ind w:left="378"/>
              <w:rPr>
                <w:rFonts w:ascii="Times New Roman" w:eastAsia="Times New Roman" w:hAnsi="Times New Roman" w:cs="Times New Roman"/>
                <w:sz w:val="16"/>
                <w:szCs w:val="16"/>
              </w:rPr>
            </w:pPr>
            <w:r>
              <w:rPr>
                <w:rFonts w:ascii="Times New Roman"/>
                <w:sz w:val="16"/>
              </w:rPr>
              <w:t>$15,785.00</w:t>
            </w:r>
          </w:p>
        </w:tc>
      </w:tr>
    </w:tbl>
    <w:p w14:paraId="4DE51A60" w14:textId="77777777" w:rsidR="00CC2EC3" w:rsidRDefault="00CC2EC3">
      <w:pPr>
        <w:rPr>
          <w:rFonts w:ascii="Times New Roman" w:eastAsia="Times New Roman" w:hAnsi="Times New Roman" w:cs="Times New Roman"/>
          <w:sz w:val="20"/>
          <w:szCs w:val="20"/>
        </w:rPr>
      </w:pPr>
    </w:p>
    <w:p w14:paraId="6931B7EE" w14:textId="77777777" w:rsidR="00CC2EC3" w:rsidRDefault="00CC2EC3">
      <w:pPr>
        <w:rPr>
          <w:rFonts w:ascii="Times New Roman" w:eastAsia="Times New Roman" w:hAnsi="Times New Roman" w:cs="Times New Roman"/>
          <w:sz w:val="20"/>
          <w:szCs w:val="20"/>
        </w:rPr>
      </w:pPr>
    </w:p>
    <w:p w14:paraId="336A043F" w14:textId="77777777" w:rsidR="00CC2EC3" w:rsidRDefault="00CC2EC3">
      <w:pPr>
        <w:rPr>
          <w:rFonts w:ascii="Times New Roman" w:eastAsia="Times New Roman" w:hAnsi="Times New Roman" w:cs="Times New Roman"/>
          <w:sz w:val="20"/>
          <w:szCs w:val="20"/>
        </w:rPr>
      </w:pPr>
    </w:p>
    <w:p w14:paraId="0531B61D" w14:textId="77777777" w:rsidR="00CC2EC3" w:rsidRDefault="00CC2EC3">
      <w:pPr>
        <w:rPr>
          <w:rFonts w:ascii="Times New Roman" w:eastAsia="Times New Roman" w:hAnsi="Times New Roman" w:cs="Times New Roman"/>
          <w:sz w:val="20"/>
          <w:szCs w:val="20"/>
        </w:rPr>
      </w:pPr>
    </w:p>
    <w:p w14:paraId="5F24261D" w14:textId="77777777" w:rsidR="00CC2EC3" w:rsidRDefault="00CC2EC3">
      <w:pPr>
        <w:rPr>
          <w:rFonts w:ascii="Times New Roman" w:eastAsia="Times New Roman" w:hAnsi="Times New Roman" w:cs="Times New Roman"/>
          <w:sz w:val="20"/>
          <w:szCs w:val="20"/>
        </w:rPr>
      </w:pPr>
    </w:p>
    <w:p w14:paraId="08D70D7E" w14:textId="77777777" w:rsidR="00CC2EC3" w:rsidRDefault="00CC2EC3">
      <w:pPr>
        <w:spacing w:before="3"/>
        <w:rPr>
          <w:rFonts w:ascii="Times New Roman" w:eastAsia="Times New Roman" w:hAnsi="Times New Roman" w:cs="Times New Roman"/>
          <w:sz w:val="19"/>
          <w:szCs w:val="19"/>
        </w:rPr>
      </w:pPr>
    </w:p>
    <w:p w14:paraId="3D2D3DEA" w14:textId="77777777" w:rsidR="00CC2EC3" w:rsidRDefault="00E469C7">
      <w:pPr>
        <w:spacing w:line="20" w:lineRule="exact"/>
        <w:ind w:left="198"/>
        <w:rPr>
          <w:rFonts w:ascii="Times New Roman" w:eastAsia="Times New Roman" w:hAnsi="Times New Roman" w:cs="Times New Roman"/>
          <w:sz w:val="2"/>
          <w:szCs w:val="2"/>
        </w:rPr>
      </w:pPr>
      <w:r>
        <w:rPr>
          <w:rFonts w:ascii="Times New Roman" w:eastAsia="Times New Roman" w:hAnsi="Times New Roman" w:cs="Times New Roman"/>
          <w:noProof/>
          <w:sz w:val="2"/>
          <w:szCs w:val="2"/>
        </w:rPr>
        <mc:AlternateContent>
          <mc:Choice Requires="wpg">
            <w:drawing>
              <wp:inline distT="0" distB="0" distL="0" distR="0" wp14:anchorId="05D66535" wp14:editId="0CF5532F">
                <wp:extent cx="6920865" cy="6350"/>
                <wp:effectExtent l="9525" t="9525" r="3810" b="3175"/>
                <wp:docPr id="50"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20865" cy="6350"/>
                          <a:chOff x="0" y="0"/>
                          <a:chExt cx="10899" cy="10"/>
                        </a:xfrm>
                      </wpg:grpSpPr>
                      <wpg:grpSp>
                        <wpg:cNvPr id="51" name="Group 73"/>
                        <wpg:cNvGrpSpPr>
                          <a:grpSpLocks/>
                        </wpg:cNvGrpSpPr>
                        <wpg:grpSpPr bwMode="auto">
                          <a:xfrm>
                            <a:off x="5" y="5"/>
                            <a:ext cx="1349" cy="2"/>
                            <a:chOff x="5" y="5"/>
                            <a:chExt cx="1349" cy="2"/>
                          </a:xfrm>
                        </wpg:grpSpPr>
                        <wps:wsp>
                          <wps:cNvPr id="52" name="Freeform 74"/>
                          <wps:cNvSpPr>
                            <a:spLocks/>
                          </wps:cNvSpPr>
                          <wps:spPr bwMode="auto">
                            <a:xfrm>
                              <a:off x="5" y="5"/>
                              <a:ext cx="1349" cy="2"/>
                            </a:xfrm>
                            <a:custGeom>
                              <a:avLst/>
                              <a:gdLst>
                                <a:gd name="T0" fmla="+- 0 5 5"/>
                                <a:gd name="T1" fmla="*/ T0 w 1349"/>
                                <a:gd name="T2" fmla="+- 0 1354 5"/>
                                <a:gd name="T3" fmla="*/ T2 w 1349"/>
                              </a:gdLst>
                              <a:ahLst/>
                              <a:cxnLst>
                                <a:cxn ang="0">
                                  <a:pos x="T1" y="0"/>
                                </a:cxn>
                                <a:cxn ang="0">
                                  <a:pos x="T3" y="0"/>
                                </a:cxn>
                              </a:cxnLst>
                              <a:rect l="0" t="0" r="r" b="b"/>
                              <a:pathLst>
                                <a:path w="1349">
                                  <a:moveTo>
                                    <a:pt x="0" y="0"/>
                                  </a:moveTo>
                                  <a:lnTo>
                                    <a:pt x="1349"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3" name="Group 71"/>
                        <wpg:cNvGrpSpPr>
                          <a:grpSpLocks/>
                        </wpg:cNvGrpSpPr>
                        <wpg:grpSpPr bwMode="auto">
                          <a:xfrm>
                            <a:off x="1354" y="5"/>
                            <a:ext cx="10" cy="2"/>
                            <a:chOff x="1354" y="5"/>
                            <a:chExt cx="10" cy="2"/>
                          </a:xfrm>
                        </wpg:grpSpPr>
                        <wps:wsp>
                          <wps:cNvPr id="54" name="Freeform 72"/>
                          <wps:cNvSpPr>
                            <a:spLocks/>
                          </wps:cNvSpPr>
                          <wps:spPr bwMode="auto">
                            <a:xfrm>
                              <a:off x="1354" y="5"/>
                              <a:ext cx="10" cy="2"/>
                            </a:xfrm>
                            <a:custGeom>
                              <a:avLst/>
                              <a:gdLst>
                                <a:gd name="T0" fmla="+- 0 1354 1354"/>
                                <a:gd name="T1" fmla="*/ T0 w 10"/>
                                <a:gd name="T2" fmla="+- 0 1363 1354"/>
                                <a:gd name="T3" fmla="*/ T2 w 10"/>
                              </a:gdLst>
                              <a:ahLst/>
                              <a:cxnLst>
                                <a:cxn ang="0">
                                  <a:pos x="T1" y="0"/>
                                </a:cxn>
                                <a:cxn ang="0">
                                  <a:pos x="T3" y="0"/>
                                </a:cxn>
                              </a:cxnLst>
                              <a:rect l="0" t="0" r="r" b="b"/>
                              <a:pathLst>
                                <a:path w="10">
                                  <a:moveTo>
                                    <a:pt x="0" y="0"/>
                                  </a:moveTo>
                                  <a:lnTo>
                                    <a:pt x="9"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5" name="Group 69"/>
                        <wpg:cNvGrpSpPr>
                          <a:grpSpLocks/>
                        </wpg:cNvGrpSpPr>
                        <wpg:grpSpPr bwMode="auto">
                          <a:xfrm>
                            <a:off x="1363" y="5"/>
                            <a:ext cx="1611" cy="2"/>
                            <a:chOff x="1363" y="5"/>
                            <a:chExt cx="1611" cy="2"/>
                          </a:xfrm>
                        </wpg:grpSpPr>
                        <wps:wsp>
                          <wps:cNvPr id="56" name="Freeform 70"/>
                          <wps:cNvSpPr>
                            <a:spLocks/>
                          </wps:cNvSpPr>
                          <wps:spPr bwMode="auto">
                            <a:xfrm>
                              <a:off x="1363" y="5"/>
                              <a:ext cx="1611" cy="2"/>
                            </a:xfrm>
                            <a:custGeom>
                              <a:avLst/>
                              <a:gdLst>
                                <a:gd name="T0" fmla="+- 0 1363 1363"/>
                                <a:gd name="T1" fmla="*/ T0 w 1611"/>
                                <a:gd name="T2" fmla="+- 0 2974 1363"/>
                                <a:gd name="T3" fmla="*/ T2 w 1611"/>
                              </a:gdLst>
                              <a:ahLst/>
                              <a:cxnLst>
                                <a:cxn ang="0">
                                  <a:pos x="T1" y="0"/>
                                </a:cxn>
                                <a:cxn ang="0">
                                  <a:pos x="T3" y="0"/>
                                </a:cxn>
                              </a:cxnLst>
                              <a:rect l="0" t="0" r="r" b="b"/>
                              <a:pathLst>
                                <a:path w="1611">
                                  <a:moveTo>
                                    <a:pt x="0" y="0"/>
                                  </a:moveTo>
                                  <a:lnTo>
                                    <a:pt x="1611"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7" name="Group 67"/>
                        <wpg:cNvGrpSpPr>
                          <a:grpSpLocks/>
                        </wpg:cNvGrpSpPr>
                        <wpg:grpSpPr bwMode="auto">
                          <a:xfrm>
                            <a:off x="2974" y="5"/>
                            <a:ext cx="10" cy="2"/>
                            <a:chOff x="2974" y="5"/>
                            <a:chExt cx="10" cy="2"/>
                          </a:xfrm>
                        </wpg:grpSpPr>
                        <wps:wsp>
                          <wps:cNvPr id="58" name="Freeform 68"/>
                          <wps:cNvSpPr>
                            <a:spLocks/>
                          </wps:cNvSpPr>
                          <wps:spPr bwMode="auto">
                            <a:xfrm>
                              <a:off x="2974" y="5"/>
                              <a:ext cx="10" cy="2"/>
                            </a:xfrm>
                            <a:custGeom>
                              <a:avLst/>
                              <a:gdLst>
                                <a:gd name="T0" fmla="+- 0 2974 2974"/>
                                <a:gd name="T1" fmla="*/ T0 w 10"/>
                                <a:gd name="T2" fmla="+- 0 2983 2974"/>
                                <a:gd name="T3" fmla="*/ T2 w 10"/>
                              </a:gdLst>
                              <a:ahLst/>
                              <a:cxnLst>
                                <a:cxn ang="0">
                                  <a:pos x="T1" y="0"/>
                                </a:cxn>
                                <a:cxn ang="0">
                                  <a:pos x="T3" y="0"/>
                                </a:cxn>
                              </a:cxnLst>
                              <a:rect l="0" t="0" r="r" b="b"/>
                              <a:pathLst>
                                <a:path w="10">
                                  <a:moveTo>
                                    <a:pt x="0" y="0"/>
                                  </a:moveTo>
                                  <a:lnTo>
                                    <a:pt x="9"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9" name="Group 65"/>
                        <wpg:cNvGrpSpPr>
                          <a:grpSpLocks/>
                        </wpg:cNvGrpSpPr>
                        <wpg:grpSpPr bwMode="auto">
                          <a:xfrm>
                            <a:off x="2983" y="5"/>
                            <a:ext cx="351" cy="2"/>
                            <a:chOff x="2983" y="5"/>
                            <a:chExt cx="351" cy="2"/>
                          </a:xfrm>
                        </wpg:grpSpPr>
                        <wps:wsp>
                          <wps:cNvPr id="60" name="Freeform 66"/>
                          <wps:cNvSpPr>
                            <a:spLocks/>
                          </wps:cNvSpPr>
                          <wps:spPr bwMode="auto">
                            <a:xfrm>
                              <a:off x="2983" y="5"/>
                              <a:ext cx="351" cy="2"/>
                            </a:xfrm>
                            <a:custGeom>
                              <a:avLst/>
                              <a:gdLst>
                                <a:gd name="T0" fmla="+- 0 2983 2983"/>
                                <a:gd name="T1" fmla="*/ T0 w 351"/>
                                <a:gd name="T2" fmla="+- 0 3334 2983"/>
                                <a:gd name="T3" fmla="*/ T2 w 351"/>
                              </a:gdLst>
                              <a:ahLst/>
                              <a:cxnLst>
                                <a:cxn ang="0">
                                  <a:pos x="T1" y="0"/>
                                </a:cxn>
                                <a:cxn ang="0">
                                  <a:pos x="T3" y="0"/>
                                </a:cxn>
                              </a:cxnLst>
                              <a:rect l="0" t="0" r="r" b="b"/>
                              <a:pathLst>
                                <a:path w="351">
                                  <a:moveTo>
                                    <a:pt x="0" y="0"/>
                                  </a:moveTo>
                                  <a:lnTo>
                                    <a:pt x="351"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1" name="Group 63"/>
                        <wpg:cNvGrpSpPr>
                          <a:grpSpLocks/>
                        </wpg:cNvGrpSpPr>
                        <wpg:grpSpPr bwMode="auto">
                          <a:xfrm>
                            <a:off x="3334" y="5"/>
                            <a:ext cx="10" cy="2"/>
                            <a:chOff x="3334" y="5"/>
                            <a:chExt cx="10" cy="2"/>
                          </a:xfrm>
                        </wpg:grpSpPr>
                        <wps:wsp>
                          <wps:cNvPr id="62" name="Freeform 64"/>
                          <wps:cNvSpPr>
                            <a:spLocks/>
                          </wps:cNvSpPr>
                          <wps:spPr bwMode="auto">
                            <a:xfrm>
                              <a:off x="3334" y="5"/>
                              <a:ext cx="10" cy="2"/>
                            </a:xfrm>
                            <a:custGeom>
                              <a:avLst/>
                              <a:gdLst>
                                <a:gd name="T0" fmla="+- 0 3334 3334"/>
                                <a:gd name="T1" fmla="*/ T0 w 10"/>
                                <a:gd name="T2" fmla="+- 0 3343 3334"/>
                                <a:gd name="T3" fmla="*/ T2 w 10"/>
                              </a:gdLst>
                              <a:ahLst/>
                              <a:cxnLst>
                                <a:cxn ang="0">
                                  <a:pos x="T1" y="0"/>
                                </a:cxn>
                                <a:cxn ang="0">
                                  <a:pos x="T3" y="0"/>
                                </a:cxn>
                              </a:cxnLst>
                              <a:rect l="0" t="0" r="r" b="b"/>
                              <a:pathLst>
                                <a:path w="10">
                                  <a:moveTo>
                                    <a:pt x="0" y="0"/>
                                  </a:moveTo>
                                  <a:lnTo>
                                    <a:pt x="9"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3" name="Group 61"/>
                        <wpg:cNvGrpSpPr>
                          <a:grpSpLocks/>
                        </wpg:cNvGrpSpPr>
                        <wpg:grpSpPr bwMode="auto">
                          <a:xfrm>
                            <a:off x="3343" y="5"/>
                            <a:ext cx="3322" cy="2"/>
                            <a:chOff x="3343" y="5"/>
                            <a:chExt cx="3322" cy="2"/>
                          </a:xfrm>
                        </wpg:grpSpPr>
                        <wps:wsp>
                          <wps:cNvPr id="64" name="Freeform 62"/>
                          <wps:cNvSpPr>
                            <a:spLocks/>
                          </wps:cNvSpPr>
                          <wps:spPr bwMode="auto">
                            <a:xfrm>
                              <a:off x="3343" y="5"/>
                              <a:ext cx="3322" cy="2"/>
                            </a:xfrm>
                            <a:custGeom>
                              <a:avLst/>
                              <a:gdLst>
                                <a:gd name="T0" fmla="+- 0 3343 3343"/>
                                <a:gd name="T1" fmla="*/ T0 w 3322"/>
                                <a:gd name="T2" fmla="+- 0 6665 3343"/>
                                <a:gd name="T3" fmla="*/ T2 w 3322"/>
                              </a:gdLst>
                              <a:ahLst/>
                              <a:cxnLst>
                                <a:cxn ang="0">
                                  <a:pos x="T1" y="0"/>
                                </a:cxn>
                                <a:cxn ang="0">
                                  <a:pos x="T3" y="0"/>
                                </a:cxn>
                              </a:cxnLst>
                              <a:rect l="0" t="0" r="r" b="b"/>
                              <a:pathLst>
                                <a:path w="3322">
                                  <a:moveTo>
                                    <a:pt x="0" y="0"/>
                                  </a:moveTo>
                                  <a:lnTo>
                                    <a:pt x="3322"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5" name="Group 59"/>
                        <wpg:cNvGrpSpPr>
                          <a:grpSpLocks/>
                        </wpg:cNvGrpSpPr>
                        <wpg:grpSpPr bwMode="auto">
                          <a:xfrm>
                            <a:off x="6665" y="5"/>
                            <a:ext cx="10" cy="2"/>
                            <a:chOff x="6665" y="5"/>
                            <a:chExt cx="10" cy="2"/>
                          </a:xfrm>
                        </wpg:grpSpPr>
                        <wps:wsp>
                          <wps:cNvPr id="66" name="Freeform 60"/>
                          <wps:cNvSpPr>
                            <a:spLocks/>
                          </wps:cNvSpPr>
                          <wps:spPr bwMode="auto">
                            <a:xfrm>
                              <a:off x="6665" y="5"/>
                              <a:ext cx="10" cy="2"/>
                            </a:xfrm>
                            <a:custGeom>
                              <a:avLst/>
                              <a:gdLst>
                                <a:gd name="T0" fmla="+- 0 6665 6665"/>
                                <a:gd name="T1" fmla="*/ T0 w 10"/>
                                <a:gd name="T2" fmla="+- 0 6675 6665"/>
                                <a:gd name="T3" fmla="*/ T2 w 10"/>
                              </a:gdLst>
                              <a:ahLst/>
                              <a:cxnLst>
                                <a:cxn ang="0">
                                  <a:pos x="T1" y="0"/>
                                </a:cxn>
                                <a:cxn ang="0">
                                  <a:pos x="T3" y="0"/>
                                </a:cxn>
                              </a:cxnLst>
                              <a:rect l="0" t="0" r="r" b="b"/>
                              <a:pathLst>
                                <a:path w="10">
                                  <a:moveTo>
                                    <a:pt x="0" y="0"/>
                                  </a:moveTo>
                                  <a:lnTo>
                                    <a:pt x="1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7" name="Group 57"/>
                        <wpg:cNvGrpSpPr>
                          <a:grpSpLocks/>
                        </wpg:cNvGrpSpPr>
                        <wpg:grpSpPr bwMode="auto">
                          <a:xfrm>
                            <a:off x="6675" y="5"/>
                            <a:ext cx="351" cy="2"/>
                            <a:chOff x="6675" y="5"/>
                            <a:chExt cx="351" cy="2"/>
                          </a:xfrm>
                        </wpg:grpSpPr>
                        <wps:wsp>
                          <wps:cNvPr id="68" name="Freeform 58"/>
                          <wps:cNvSpPr>
                            <a:spLocks/>
                          </wps:cNvSpPr>
                          <wps:spPr bwMode="auto">
                            <a:xfrm>
                              <a:off x="6675" y="5"/>
                              <a:ext cx="351" cy="2"/>
                            </a:xfrm>
                            <a:custGeom>
                              <a:avLst/>
                              <a:gdLst>
                                <a:gd name="T0" fmla="+- 0 6675 6675"/>
                                <a:gd name="T1" fmla="*/ T0 w 351"/>
                                <a:gd name="T2" fmla="+- 0 7025 6675"/>
                                <a:gd name="T3" fmla="*/ T2 w 351"/>
                              </a:gdLst>
                              <a:ahLst/>
                              <a:cxnLst>
                                <a:cxn ang="0">
                                  <a:pos x="T1" y="0"/>
                                </a:cxn>
                                <a:cxn ang="0">
                                  <a:pos x="T3" y="0"/>
                                </a:cxn>
                              </a:cxnLst>
                              <a:rect l="0" t="0" r="r" b="b"/>
                              <a:pathLst>
                                <a:path w="351">
                                  <a:moveTo>
                                    <a:pt x="0" y="0"/>
                                  </a:moveTo>
                                  <a:lnTo>
                                    <a:pt x="35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9" name="Group 55"/>
                        <wpg:cNvGrpSpPr>
                          <a:grpSpLocks/>
                        </wpg:cNvGrpSpPr>
                        <wpg:grpSpPr bwMode="auto">
                          <a:xfrm>
                            <a:off x="7025" y="5"/>
                            <a:ext cx="10" cy="2"/>
                            <a:chOff x="7025" y="5"/>
                            <a:chExt cx="10" cy="2"/>
                          </a:xfrm>
                        </wpg:grpSpPr>
                        <wps:wsp>
                          <wps:cNvPr id="70" name="Freeform 56"/>
                          <wps:cNvSpPr>
                            <a:spLocks/>
                          </wps:cNvSpPr>
                          <wps:spPr bwMode="auto">
                            <a:xfrm>
                              <a:off x="7025" y="5"/>
                              <a:ext cx="10" cy="2"/>
                            </a:xfrm>
                            <a:custGeom>
                              <a:avLst/>
                              <a:gdLst>
                                <a:gd name="T0" fmla="+- 0 7025 7025"/>
                                <a:gd name="T1" fmla="*/ T0 w 10"/>
                                <a:gd name="T2" fmla="+- 0 7035 7025"/>
                                <a:gd name="T3" fmla="*/ T2 w 10"/>
                              </a:gdLst>
                              <a:ahLst/>
                              <a:cxnLst>
                                <a:cxn ang="0">
                                  <a:pos x="T1" y="0"/>
                                </a:cxn>
                                <a:cxn ang="0">
                                  <a:pos x="T3" y="0"/>
                                </a:cxn>
                              </a:cxnLst>
                              <a:rect l="0" t="0" r="r" b="b"/>
                              <a:pathLst>
                                <a:path w="10">
                                  <a:moveTo>
                                    <a:pt x="0" y="0"/>
                                  </a:moveTo>
                                  <a:lnTo>
                                    <a:pt x="1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1" name="Group 53"/>
                        <wpg:cNvGrpSpPr>
                          <a:grpSpLocks/>
                        </wpg:cNvGrpSpPr>
                        <wpg:grpSpPr bwMode="auto">
                          <a:xfrm>
                            <a:off x="7035" y="5"/>
                            <a:ext cx="800" cy="2"/>
                            <a:chOff x="7035" y="5"/>
                            <a:chExt cx="800" cy="2"/>
                          </a:xfrm>
                        </wpg:grpSpPr>
                        <wps:wsp>
                          <wps:cNvPr id="72" name="Freeform 54"/>
                          <wps:cNvSpPr>
                            <a:spLocks/>
                          </wps:cNvSpPr>
                          <wps:spPr bwMode="auto">
                            <a:xfrm>
                              <a:off x="7035" y="5"/>
                              <a:ext cx="800" cy="2"/>
                            </a:xfrm>
                            <a:custGeom>
                              <a:avLst/>
                              <a:gdLst>
                                <a:gd name="T0" fmla="+- 0 7035 7035"/>
                                <a:gd name="T1" fmla="*/ T0 w 800"/>
                                <a:gd name="T2" fmla="+- 0 7834 7035"/>
                                <a:gd name="T3" fmla="*/ T2 w 800"/>
                              </a:gdLst>
                              <a:ahLst/>
                              <a:cxnLst>
                                <a:cxn ang="0">
                                  <a:pos x="T1" y="0"/>
                                </a:cxn>
                                <a:cxn ang="0">
                                  <a:pos x="T3" y="0"/>
                                </a:cxn>
                              </a:cxnLst>
                              <a:rect l="0" t="0" r="r" b="b"/>
                              <a:pathLst>
                                <a:path w="800">
                                  <a:moveTo>
                                    <a:pt x="0" y="0"/>
                                  </a:moveTo>
                                  <a:lnTo>
                                    <a:pt x="799"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3" name="Group 51"/>
                        <wpg:cNvGrpSpPr>
                          <a:grpSpLocks/>
                        </wpg:cNvGrpSpPr>
                        <wpg:grpSpPr bwMode="auto">
                          <a:xfrm>
                            <a:off x="7834" y="5"/>
                            <a:ext cx="10" cy="2"/>
                            <a:chOff x="7834" y="5"/>
                            <a:chExt cx="10" cy="2"/>
                          </a:xfrm>
                        </wpg:grpSpPr>
                        <wps:wsp>
                          <wps:cNvPr id="74" name="Freeform 52"/>
                          <wps:cNvSpPr>
                            <a:spLocks/>
                          </wps:cNvSpPr>
                          <wps:spPr bwMode="auto">
                            <a:xfrm>
                              <a:off x="7834" y="5"/>
                              <a:ext cx="10" cy="2"/>
                            </a:xfrm>
                            <a:custGeom>
                              <a:avLst/>
                              <a:gdLst>
                                <a:gd name="T0" fmla="+- 0 7834 7834"/>
                                <a:gd name="T1" fmla="*/ T0 w 10"/>
                                <a:gd name="T2" fmla="+- 0 7843 7834"/>
                                <a:gd name="T3" fmla="*/ T2 w 10"/>
                              </a:gdLst>
                              <a:ahLst/>
                              <a:cxnLst>
                                <a:cxn ang="0">
                                  <a:pos x="T1" y="0"/>
                                </a:cxn>
                                <a:cxn ang="0">
                                  <a:pos x="T3" y="0"/>
                                </a:cxn>
                              </a:cxnLst>
                              <a:rect l="0" t="0" r="r" b="b"/>
                              <a:pathLst>
                                <a:path w="10">
                                  <a:moveTo>
                                    <a:pt x="0" y="0"/>
                                  </a:moveTo>
                                  <a:lnTo>
                                    <a:pt x="9"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5" name="Group 49"/>
                        <wpg:cNvGrpSpPr>
                          <a:grpSpLocks/>
                        </wpg:cNvGrpSpPr>
                        <wpg:grpSpPr bwMode="auto">
                          <a:xfrm>
                            <a:off x="7843" y="5"/>
                            <a:ext cx="1702" cy="2"/>
                            <a:chOff x="7843" y="5"/>
                            <a:chExt cx="1702" cy="2"/>
                          </a:xfrm>
                        </wpg:grpSpPr>
                        <wps:wsp>
                          <wps:cNvPr id="76" name="Freeform 50"/>
                          <wps:cNvSpPr>
                            <a:spLocks/>
                          </wps:cNvSpPr>
                          <wps:spPr bwMode="auto">
                            <a:xfrm>
                              <a:off x="7843" y="5"/>
                              <a:ext cx="1702" cy="2"/>
                            </a:xfrm>
                            <a:custGeom>
                              <a:avLst/>
                              <a:gdLst>
                                <a:gd name="T0" fmla="+- 0 7843 7843"/>
                                <a:gd name="T1" fmla="*/ T0 w 1702"/>
                                <a:gd name="T2" fmla="+- 0 9545 7843"/>
                                <a:gd name="T3" fmla="*/ T2 w 1702"/>
                              </a:gdLst>
                              <a:ahLst/>
                              <a:cxnLst>
                                <a:cxn ang="0">
                                  <a:pos x="T1" y="0"/>
                                </a:cxn>
                                <a:cxn ang="0">
                                  <a:pos x="T3" y="0"/>
                                </a:cxn>
                              </a:cxnLst>
                              <a:rect l="0" t="0" r="r" b="b"/>
                              <a:pathLst>
                                <a:path w="1702">
                                  <a:moveTo>
                                    <a:pt x="0" y="0"/>
                                  </a:moveTo>
                                  <a:lnTo>
                                    <a:pt x="1702"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7" name="Group 47"/>
                        <wpg:cNvGrpSpPr>
                          <a:grpSpLocks/>
                        </wpg:cNvGrpSpPr>
                        <wpg:grpSpPr bwMode="auto">
                          <a:xfrm>
                            <a:off x="9545" y="5"/>
                            <a:ext cx="10" cy="2"/>
                            <a:chOff x="9545" y="5"/>
                            <a:chExt cx="10" cy="2"/>
                          </a:xfrm>
                        </wpg:grpSpPr>
                        <wps:wsp>
                          <wps:cNvPr id="78" name="Freeform 48"/>
                          <wps:cNvSpPr>
                            <a:spLocks/>
                          </wps:cNvSpPr>
                          <wps:spPr bwMode="auto">
                            <a:xfrm>
                              <a:off x="9545" y="5"/>
                              <a:ext cx="10" cy="2"/>
                            </a:xfrm>
                            <a:custGeom>
                              <a:avLst/>
                              <a:gdLst>
                                <a:gd name="T0" fmla="+- 0 9545 9545"/>
                                <a:gd name="T1" fmla="*/ T0 w 10"/>
                                <a:gd name="T2" fmla="+- 0 9555 9545"/>
                                <a:gd name="T3" fmla="*/ T2 w 10"/>
                              </a:gdLst>
                              <a:ahLst/>
                              <a:cxnLst>
                                <a:cxn ang="0">
                                  <a:pos x="T1" y="0"/>
                                </a:cxn>
                                <a:cxn ang="0">
                                  <a:pos x="T3" y="0"/>
                                </a:cxn>
                              </a:cxnLst>
                              <a:rect l="0" t="0" r="r" b="b"/>
                              <a:pathLst>
                                <a:path w="10">
                                  <a:moveTo>
                                    <a:pt x="0" y="0"/>
                                  </a:moveTo>
                                  <a:lnTo>
                                    <a:pt x="1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9" name="Group 45"/>
                        <wpg:cNvGrpSpPr>
                          <a:grpSpLocks/>
                        </wpg:cNvGrpSpPr>
                        <wpg:grpSpPr bwMode="auto">
                          <a:xfrm>
                            <a:off x="9555" y="5"/>
                            <a:ext cx="1340" cy="2"/>
                            <a:chOff x="9555" y="5"/>
                            <a:chExt cx="1340" cy="2"/>
                          </a:xfrm>
                        </wpg:grpSpPr>
                        <wps:wsp>
                          <wps:cNvPr id="80" name="Freeform 46"/>
                          <wps:cNvSpPr>
                            <a:spLocks/>
                          </wps:cNvSpPr>
                          <wps:spPr bwMode="auto">
                            <a:xfrm>
                              <a:off x="9555" y="5"/>
                              <a:ext cx="1340" cy="2"/>
                            </a:xfrm>
                            <a:custGeom>
                              <a:avLst/>
                              <a:gdLst>
                                <a:gd name="T0" fmla="+- 0 9555 9555"/>
                                <a:gd name="T1" fmla="*/ T0 w 1340"/>
                                <a:gd name="T2" fmla="+- 0 10894 9555"/>
                                <a:gd name="T3" fmla="*/ T2 w 1340"/>
                              </a:gdLst>
                              <a:ahLst/>
                              <a:cxnLst>
                                <a:cxn ang="0">
                                  <a:pos x="T1" y="0"/>
                                </a:cxn>
                                <a:cxn ang="0">
                                  <a:pos x="T3" y="0"/>
                                </a:cxn>
                              </a:cxnLst>
                              <a:rect l="0" t="0" r="r" b="b"/>
                              <a:pathLst>
                                <a:path w="1340">
                                  <a:moveTo>
                                    <a:pt x="0" y="0"/>
                                  </a:moveTo>
                                  <a:lnTo>
                                    <a:pt x="1339"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0D2FDA9" id="Group 44" o:spid="_x0000_s1026" style="width:544.95pt;height:.5pt;mso-position-horizontal-relative:char;mso-position-vertical-relative:line" coordsize="1089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">
                <v:group id="Group 73" o:spid="_x0000_s1027" style="position:absolute;left:5;top:5;width:1349;height:2" coordorigin="5,5" coordsize="13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 id="Freeform 74" o:spid="_x0000_s1028" style="position:absolute;left:5;top:5;width:1349;height:2;visibility:visible;mso-wrap-style:square;v-text-anchor:top" coordsize="13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" path="m,l1349,e" filled="f" strokeweight=".48pt">
                    <v:path arrowok="t" o:connecttype="custom" o:connectlocs="0,0;1349,0" o:connectangles="0,0"/>
                  </v:shape>
                </v:group>
                <v:group id="Group 71" o:spid="_x0000_s1029" style="position:absolute;left:1354;top:5;width:10;height:2" coordorigin="1354,5" coordsize="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Freeform 72" o:spid="_x0000_s1030" style="position:absolute;left:1354;top:5;width:10;height:2;visibility:visible;mso-wrap-style:square;v-text-anchor:top" coordsize="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" path="m,l9,e" filled="f" strokeweight=".48pt">
                    <v:path arrowok="t" o:connecttype="custom" o:connectlocs="0,0;9,0" o:connectangles="0,0"/>
                  </v:shape>
                </v:group>
                <v:group id="Group 69" o:spid="_x0000_s1031" style="position:absolute;left:1363;top:5;width:1611;height:2" coordorigin="1363,5" coordsize="16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70" o:spid="_x0000_s1032" style="position:absolute;left:1363;top:5;width:1611;height:2;visibility:visible;mso-wrap-style:square;v-text-anchor:top" coordsize="16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" path="m,l1611,e" filled="f" strokeweight=".48pt">
                    <v:path arrowok="t" o:connecttype="custom" o:connectlocs="0,0;1611,0" o:connectangles="0,0"/>
                  </v:shape>
                </v:group>
                <v:group id="Group 67" o:spid="_x0000_s1033" style="position:absolute;left:2974;top:5;width:10;height:2" coordorigin="2974,5" coordsize="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Freeform 68" o:spid="_x0000_s1034" style="position:absolute;left:2974;top:5;width:10;height:2;visibility:visible;mso-wrap-style:square;v-text-anchor:top" coordsize="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" path="m,l9,e" filled="f" strokeweight=".48pt">
                    <v:path arrowok="t" o:connecttype="custom" o:connectlocs="0,0;9,0" o:connectangles="0,0"/>
                  </v:shape>
                </v:group>
                <v:group id="Group 65" o:spid="_x0000_s1035" style="position:absolute;left:2983;top:5;width:351;height:2" coordorigin="2983,5" coordsize="3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Freeform 66" o:spid="_x0000_s1036" style="position:absolute;left:2983;top:5;width:351;height:2;visibility:visible;mso-wrap-style:square;v-text-anchor:top" coordsize="3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" path="m,l351,e" filled="f" strokeweight=".48pt">
                    <v:path arrowok="t" o:connecttype="custom" o:connectlocs="0,0;351,0" o:connectangles="0,0"/>
                  </v:shape>
                </v:group>
                <v:group id="Group 63" o:spid="_x0000_s1037" style="position:absolute;left:3334;top:5;width:10;height:2" coordorigin="3334,5" coordsize="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Freeform 64" o:spid="_x0000_s1038" style="position:absolute;left:3334;top:5;width:10;height:2;visibility:visible;mso-wrap-style:square;v-text-anchor:top" coordsize="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" path="m,l9,e" filled="f" strokeweight=".48pt">
                    <v:path arrowok="t" o:connecttype="custom" o:connectlocs="0,0;9,0" o:connectangles="0,0"/>
                  </v:shape>
                </v:group>
                <v:group id="Group 61" o:spid="_x0000_s1039" style="position:absolute;left:3343;top:5;width:3322;height:2" coordorigin="3343,5" coordsize="33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shape id="Freeform 62" o:spid="_x0000_s1040" style="position:absolute;left:3343;top:5;width:3322;height:2;visibility:visible;mso-wrap-style:square;v-text-anchor:top" coordsize="33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" path="m,l3322,e" filled="f" strokeweight=".48pt">
                    <v:path arrowok="t" o:connecttype="custom" o:connectlocs="0,0;3322,0" o:connectangles="0,0"/>
                  </v:shape>
                </v:group>
                <v:group id="Group 59" o:spid="_x0000_s1041" style="position:absolute;left:6665;top:5;width:10;height:2" coordorigin="6665,5" coordsize="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shape id="Freeform 60" o:spid="_x0000_s1042" style="position:absolute;left:6665;top:5;width:10;height:2;visibility:visible;mso-wrap-style:square;v-text-anchor:top" coordsize="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" path="m,l10,e" filled="f" strokeweight=".48pt">
                    <v:path arrowok="t" o:connecttype="custom" o:connectlocs="0,0;10,0" o:connectangles="0,0"/>
                  </v:shape>
                </v:group>
                <v:group id="Group 57" o:spid="_x0000_s1043" style="position:absolute;left:6675;top:5;width:351;height:2" coordorigin="6675,5" coordsize="3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 id="Freeform 58" o:spid="_x0000_s1044" style="position:absolute;left:6675;top:5;width:351;height:2;visibility:visible;mso-wrap-style:square;v-text-anchor:top" coordsize="3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" path="m,l350,e" filled="f" strokeweight=".48pt">
                    <v:path arrowok="t" o:connecttype="custom" o:connectlocs="0,0;350,0" o:connectangles="0,0"/>
                  </v:shape>
                </v:group>
                <v:group id="Group 55" o:spid="_x0000_s1045" style="position:absolute;left:7025;top:5;width:10;height:2" coordorigin="7025,5" coordsize="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shape id="Freeform 56" o:spid="_x0000_s1046" style="position:absolute;left:7025;top:5;width:10;height:2;visibility:visible;mso-wrap-style:square;v-text-anchor:top" coordsize="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" path="m,l10,e" filled="f" strokeweight=".48pt">
                    <v:path arrowok="t" o:connecttype="custom" o:connectlocs="0,0;10,0" o:connectangles="0,0"/>
                  </v:shape>
                </v:group>
                <v:group id="Group 53" o:spid="_x0000_s1047" style="position:absolute;left:7035;top:5;width:800;height:2" coordorigin="7035,5" coordsize="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shape id="Freeform 54" o:spid="_x0000_s1048" style="position:absolute;left:7035;top:5;width:800;height:2;visibility:visible;mso-wrap-style:square;v-text-anchor:top" coordsize="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" path="m,l799,e" filled="f" strokeweight=".48pt">
                    <v:path arrowok="t" o:connecttype="custom" o:connectlocs="0,0;799,0" o:connectangles="0,0"/>
                  </v:shape>
                </v:group>
                <v:group id="Group 51" o:spid="_x0000_s1049" style="position:absolute;left:7834;top:5;width:10;height:2" coordorigin="7834,5" coordsize="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shape id="Freeform 52" o:spid="_x0000_s1050" style="position:absolute;left:7834;top:5;width:10;height:2;visibility:visible;mso-wrap-style:square;v-text-anchor:top" coordsize="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" path="m,l9,e" filled="f" strokeweight=".48pt">
                    <v:path arrowok="t" o:connecttype="custom" o:connectlocs="0,0;9,0" o:connectangles="0,0"/>
                  </v:shape>
                </v:group>
                <v:group id="Group 49" o:spid="_x0000_s1051" style="position:absolute;left:7843;top:5;width:1702;height:2" coordorigin="7843,5" coordsize="17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shape id="Freeform 50" o:spid="_x0000_s1052" style="position:absolute;left:7843;top:5;width:1702;height:2;visibility:visible;mso-wrap-style:square;v-text-anchor:top" coordsize="17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" path="m,l1702,e" filled="f" strokeweight=".48pt">
                    <v:path arrowok="t" o:connecttype="custom" o:connectlocs="0,0;1702,0" o:connectangles="0,0"/>
                  </v:shape>
                </v:group>
                <v:group id="Group 47" o:spid="_x0000_s1053" style="position:absolute;left:9545;top:5;width:10;height:2" coordorigin="9545,5" coordsize="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shape id="Freeform 48" o:spid="_x0000_s1054" style="position:absolute;left:9545;top:5;width:10;height:2;visibility:visible;mso-wrap-style:square;v-text-anchor:top" coordsize="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" path="m,l10,e" filled="f" strokeweight=".48pt">
                    <v:path arrowok="t" o:connecttype="custom" o:connectlocs="0,0;10,0" o:connectangles="0,0"/>
                  </v:shape>
                </v:group>
                <v:group id="Group 45" o:spid="_x0000_s1055" style="position:absolute;left:9555;top:5;width:1340;height:2" coordorigin="9555,5" coordsize="13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shape id="Freeform 46" o:spid="_x0000_s1056" style="position:absolute;left:9555;top:5;width:1340;height:2;visibility:visible;mso-wrap-style:square;v-text-anchor:top" coordsize="13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" path="m,l1339,e" filled="f" strokeweight=".48pt">
                    <v:path arrowok="t" o:connecttype="custom" o:connectlocs="0,0;1339,0" o:connectangles="0,0"/>
                  </v:shape>
                </v:group>
                <w10:anchorlock/>
              </v:group>
            </w:pict>
          </mc:Fallback>
        </mc:AlternateContent>
      </w:r>
    </w:p>
    <w:p w14:paraId="0BAD1B1E" w14:textId="77777777" w:rsidR="00CC2EC3" w:rsidRDefault="00AF730D">
      <w:pPr>
        <w:tabs>
          <w:tab w:val="left" w:pos="3639"/>
          <w:tab w:val="left" w:pos="7331"/>
        </w:tabs>
        <w:spacing w:line="220" w:lineRule="exact"/>
        <w:ind w:left="311" w:right="416"/>
        <w:rPr>
          <w:rFonts w:ascii="Times New Roman" w:eastAsia="Times New Roman" w:hAnsi="Times New Roman" w:cs="Times New Roman"/>
          <w:sz w:val="20"/>
          <w:szCs w:val="20"/>
        </w:rPr>
      </w:pPr>
      <w:r>
        <w:rPr>
          <w:rFonts w:ascii="Times New Roman"/>
          <w:sz w:val="20"/>
        </w:rPr>
        <w:t>GANNETT</w:t>
      </w:r>
      <w:r>
        <w:rPr>
          <w:rFonts w:ascii="Times New Roman"/>
          <w:spacing w:val="-4"/>
          <w:sz w:val="20"/>
        </w:rPr>
        <w:t xml:space="preserve"> </w:t>
      </w:r>
      <w:r>
        <w:rPr>
          <w:rFonts w:ascii="Times New Roman"/>
          <w:sz w:val="20"/>
        </w:rPr>
        <w:t>FLEMING,</w:t>
      </w:r>
      <w:r>
        <w:rPr>
          <w:rFonts w:ascii="Times New Roman"/>
          <w:spacing w:val="-6"/>
          <w:sz w:val="20"/>
        </w:rPr>
        <w:t xml:space="preserve"> </w:t>
      </w:r>
      <w:r>
        <w:rPr>
          <w:rFonts w:ascii="Times New Roman"/>
          <w:sz w:val="20"/>
        </w:rPr>
        <w:t>INC.</w:t>
      </w:r>
      <w:r>
        <w:rPr>
          <w:rFonts w:ascii="Times New Roman"/>
          <w:sz w:val="20"/>
        </w:rPr>
        <w:tab/>
      </w:r>
      <w:r>
        <w:rPr>
          <w:rFonts w:ascii="Times New Roman"/>
          <w:position w:val="2"/>
          <w:sz w:val="18"/>
        </w:rPr>
        <w:t>ACCEPTED</w:t>
      </w:r>
      <w:r>
        <w:rPr>
          <w:rFonts w:ascii="Times New Roman"/>
          <w:spacing w:val="-9"/>
          <w:position w:val="2"/>
          <w:sz w:val="18"/>
        </w:rPr>
        <w:t xml:space="preserve"> </w:t>
      </w:r>
      <w:r>
        <w:rPr>
          <w:rFonts w:ascii="Times New Roman"/>
          <w:position w:val="2"/>
          <w:sz w:val="18"/>
        </w:rPr>
        <w:t>FOR</w:t>
      </w:r>
      <w:r>
        <w:rPr>
          <w:rFonts w:ascii="Times New Roman"/>
          <w:spacing w:val="-9"/>
          <w:position w:val="2"/>
          <w:sz w:val="18"/>
        </w:rPr>
        <w:t xml:space="preserve"> </w:t>
      </w:r>
      <w:r>
        <w:rPr>
          <w:rFonts w:ascii="Times New Roman"/>
          <w:position w:val="2"/>
          <w:sz w:val="18"/>
        </w:rPr>
        <w:t>SUBCONSULTANT</w:t>
      </w:r>
      <w:r>
        <w:rPr>
          <w:rFonts w:ascii="Times New Roman"/>
          <w:position w:val="2"/>
          <w:sz w:val="18"/>
        </w:rPr>
        <w:tab/>
      </w:r>
      <w:proofErr w:type="spellStart"/>
      <w:r>
        <w:rPr>
          <w:rFonts w:ascii="Times New Roman"/>
          <w:sz w:val="20"/>
        </w:rPr>
        <w:t>SUBCONSULTANT</w:t>
      </w:r>
      <w:proofErr w:type="spellEnd"/>
      <w:r>
        <w:rPr>
          <w:rFonts w:ascii="Times New Roman"/>
          <w:spacing w:val="-13"/>
          <w:sz w:val="20"/>
        </w:rPr>
        <w:t xml:space="preserve"> </w:t>
      </w:r>
      <w:r>
        <w:rPr>
          <w:rFonts w:ascii="Times New Roman"/>
          <w:sz w:val="20"/>
        </w:rPr>
        <w:t>REPRESENTATIVE</w:t>
      </w:r>
    </w:p>
    <w:p w14:paraId="0AF610F6" w14:textId="77777777" w:rsidR="00CC2EC3" w:rsidRDefault="00E469C7">
      <w:pPr>
        <w:spacing w:before="5"/>
        <w:ind w:left="7331" w:right="416"/>
        <w:rPr>
          <w:rFonts w:ascii="Times New Roman" w:eastAsia="Times New Roman" w:hAnsi="Times New Roman" w:cs="Times New Roman"/>
          <w:sz w:val="20"/>
          <w:szCs w:val="20"/>
        </w:rPr>
      </w:pPr>
      <w:r>
        <w:rPr>
          <w:noProof/>
        </w:rPr>
        <mc:AlternateContent>
          <mc:Choice Requires="wpg">
            <w:drawing>
              <wp:anchor distT="0" distB="0" distL="114300" distR="114300" simplePos="0" relativeHeight="1336" behindDoc="0" locked="0" layoutInCell="1" allowOverlap="1" wp14:anchorId="3A84FD01" wp14:editId="1AEADB6B">
                <wp:simplePos x="0" y="0"/>
                <wp:positionH relativeFrom="page">
                  <wp:posOffset>332105</wp:posOffset>
                </wp:positionH>
                <wp:positionV relativeFrom="paragraph">
                  <wp:posOffset>167640</wp:posOffset>
                </wp:positionV>
                <wp:extent cx="1885315" cy="1270"/>
                <wp:effectExtent l="8255" t="5715" r="11430" b="12065"/>
                <wp:wrapNone/>
                <wp:docPr id="48"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85315" cy="1270"/>
                          <a:chOff x="523" y="264"/>
                          <a:chExt cx="2969" cy="2"/>
                        </a:xfrm>
                      </wpg:grpSpPr>
                      <wps:wsp>
                        <wps:cNvPr id="49" name="Freeform 43"/>
                        <wps:cNvSpPr>
                          <a:spLocks/>
                        </wps:cNvSpPr>
                        <wps:spPr bwMode="auto">
                          <a:xfrm>
                            <a:off x="523" y="264"/>
                            <a:ext cx="2969" cy="2"/>
                          </a:xfrm>
                          <a:custGeom>
                            <a:avLst/>
                            <a:gdLst>
                              <a:gd name="T0" fmla="+- 0 523 523"/>
                              <a:gd name="T1" fmla="*/ T0 w 2969"/>
                              <a:gd name="T2" fmla="+- 0 3492 523"/>
                              <a:gd name="T3" fmla="*/ T2 w 2969"/>
                            </a:gdLst>
                            <a:ahLst/>
                            <a:cxnLst>
                              <a:cxn ang="0">
                                <a:pos x="T1" y="0"/>
                              </a:cxn>
                              <a:cxn ang="0">
                                <a:pos x="T3" y="0"/>
                              </a:cxn>
                            </a:cxnLst>
                            <a:rect l="0" t="0" r="r" b="b"/>
                            <a:pathLst>
                              <a:path w="2969">
                                <a:moveTo>
                                  <a:pt x="0" y="0"/>
                                </a:moveTo>
                                <a:lnTo>
                                  <a:pt x="2969"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A36723" id="Group 42" o:spid="_x0000_s1026" style="position:absolute;margin-left:26.15pt;margin-top:13.2pt;width:148.45pt;height:.1pt;z-index:1336;mso-position-horizontal-relative:page" coordorigin="523,264" coordsize="29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">
                <v:shape id="Freeform 43" o:spid="_x0000_s1027" style="position:absolute;left:523;top:264;width:2969;height:2;visibility:visible;mso-wrap-style:square;v-text-anchor:top" coordsize="29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" path="m,l2969,e" filled="f" strokeweight=".48pt">
                  <v:path arrowok="t" o:connecttype="custom" o:connectlocs="0,0;2969,0" o:connectangles="0,0"/>
                </v:shape>
                <w10:wrap anchorx="page"/>
              </v:group>
            </w:pict>
          </mc:Fallback>
        </mc:AlternateContent>
      </w:r>
      <w:r>
        <w:rPr>
          <w:noProof/>
        </w:rPr>
        <mc:AlternateContent>
          <mc:Choice Requires="wpg">
            <w:drawing>
              <wp:anchor distT="0" distB="0" distL="114300" distR="114300" simplePos="0" relativeHeight="1360" behindDoc="0" locked="0" layoutInCell="1" allowOverlap="1" wp14:anchorId="3EF0595C" wp14:editId="25A0EED2">
                <wp:simplePos x="0" y="0"/>
                <wp:positionH relativeFrom="page">
                  <wp:posOffset>2446020</wp:posOffset>
                </wp:positionH>
                <wp:positionV relativeFrom="paragraph">
                  <wp:posOffset>167640</wp:posOffset>
                </wp:positionV>
                <wp:extent cx="2115820" cy="1270"/>
                <wp:effectExtent l="7620" t="5715" r="10160" b="12065"/>
                <wp:wrapNone/>
                <wp:docPr id="46"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15820" cy="1270"/>
                          <a:chOff x="3852" y="264"/>
                          <a:chExt cx="3332" cy="2"/>
                        </a:xfrm>
                      </wpg:grpSpPr>
                      <wps:wsp>
                        <wps:cNvPr id="47" name="Freeform 41"/>
                        <wps:cNvSpPr>
                          <a:spLocks/>
                        </wps:cNvSpPr>
                        <wps:spPr bwMode="auto">
                          <a:xfrm>
                            <a:off x="3852" y="264"/>
                            <a:ext cx="3332" cy="2"/>
                          </a:xfrm>
                          <a:custGeom>
                            <a:avLst/>
                            <a:gdLst>
                              <a:gd name="T0" fmla="+- 0 3852 3852"/>
                              <a:gd name="T1" fmla="*/ T0 w 3332"/>
                              <a:gd name="T2" fmla="+- 0 7183 3852"/>
                              <a:gd name="T3" fmla="*/ T2 w 3332"/>
                            </a:gdLst>
                            <a:ahLst/>
                            <a:cxnLst>
                              <a:cxn ang="0">
                                <a:pos x="T1" y="0"/>
                              </a:cxn>
                              <a:cxn ang="0">
                                <a:pos x="T3" y="0"/>
                              </a:cxn>
                            </a:cxnLst>
                            <a:rect l="0" t="0" r="r" b="b"/>
                            <a:pathLst>
                              <a:path w="3332">
                                <a:moveTo>
                                  <a:pt x="0" y="0"/>
                                </a:moveTo>
                                <a:lnTo>
                                  <a:pt x="3331"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BD7904" id="Group 40" o:spid="_x0000_s1026" style="position:absolute;margin-left:192.6pt;margin-top:13.2pt;width:166.6pt;height:.1pt;z-index:1360;mso-position-horizontal-relative:page" coordorigin="3852,264" coordsize="333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">
                <v:shape id="Freeform 41" o:spid="_x0000_s1027" style="position:absolute;left:3852;top:264;width:3332;height:2;visibility:visible;mso-wrap-style:square;v-text-anchor:top" coordsize="33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" path="m,l3331,e" filled="f" strokeweight=".48pt">
                  <v:path arrowok="t" o:connecttype="custom" o:connectlocs="0,0;3331,0" o:connectangles="0,0"/>
                </v:shape>
                <w10:wrap anchorx="page"/>
              </v:group>
            </w:pict>
          </mc:Fallback>
        </mc:AlternateContent>
      </w:r>
      <w:ins w:id="4" w:author="Bill Hanley" w:date="2019-11-22T10:22:00Z">
        <w:r w:rsidR="00823DC9">
          <w:rPr>
            <w:rFonts w:ascii="Times New Roman"/>
            <w:sz w:val="20"/>
          </w:rPr>
          <w:t>Bill Hanley</w:t>
        </w:r>
      </w:ins>
      <w:del w:id="5" w:author="Bill Hanley" w:date="2019-11-22T10:22:00Z">
        <w:r w:rsidR="00AF730D" w:rsidDel="00823DC9">
          <w:rPr>
            <w:rFonts w:ascii="Times New Roman"/>
            <w:sz w:val="20"/>
          </w:rPr>
          <w:delText>David</w:delText>
        </w:r>
        <w:r w:rsidR="00AF730D" w:rsidDel="00823DC9">
          <w:rPr>
            <w:rFonts w:ascii="Times New Roman"/>
            <w:spacing w:val="-13"/>
            <w:sz w:val="20"/>
          </w:rPr>
          <w:delText xml:space="preserve"> </w:delText>
        </w:r>
        <w:r w:rsidR="00AF730D" w:rsidDel="00823DC9">
          <w:rPr>
            <w:rFonts w:ascii="Times New Roman"/>
            <w:sz w:val="20"/>
          </w:rPr>
          <w:delText>Schneider</w:delText>
        </w:r>
      </w:del>
    </w:p>
    <w:p w14:paraId="1CF576A6" w14:textId="77777777" w:rsidR="00CC2EC3" w:rsidRDefault="00CC2EC3">
      <w:pPr>
        <w:rPr>
          <w:rFonts w:ascii="Times New Roman" w:eastAsia="Times New Roman" w:hAnsi="Times New Roman" w:cs="Times New Roman"/>
          <w:sz w:val="20"/>
          <w:szCs w:val="20"/>
        </w:rPr>
        <w:sectPr w:rsidR="00CC2EC3">
          <w:headerReference w:type="default" r:id="rId10"/>
          <w:footerReference w:type="default" r:id="rId11"/>
          <w:type w:val="continuous"/>
          <w:pgSz w:w="12240" w:h="15840"/>
          <w:pgMar w:top="260" w:right="320" w:bottom="780" w:left="320" w:header="32" w:footer="585" w:gutter="0"/>
          <w:pgNumType w:start="1"/>
          <w:cols w:space="720"/>
        </w:sectPr>
      </w:pPr>
    </w:p>
    <w:p w14:paraId="0FD58A83" w14:textId="77777777" w:rsidR="00CC2EC3" w:rsidRDefault="00AF730D">
      <w:pPr>
        <w:spacing w:before="34" w:line="244" w:lineRule="auto"/>
        <w:ind w:left="311" w:right="-17"/>
        <w:rPr>
          <w:rFonts w:ascii="Times New Roman" w:eastAsia="Times New Roman" w:hAnsi="Times New Roman" w:cs="Times New Roman"/>
          <w:sz w:val="20"/>
          <w:szCs w:val="20"/>
        </w:rPr>
      </w:pPr>
      <w:r>
        <w:rPr>
          <w:rFonts w:ascii="Times New Roman"/>
          <w:sz w:val="20"/>
        </w:rPr>
        <w:t>Signature Jack</w:t>
      </w:r>
      <w:r>
        <w:rPr>
          <w:rFonts w:ascii="Times New Roman"/>
          <w:spacing w:val="-6"/>
          <w:sz w:val="20"/>
        </w:rPr>
        <w:t xml:space="preserve"> </w:t>
      </w:r>
      <w:r>
        <w:rPr>
          <w:rFonts w:ascii="Times New Roman"/>
          <w:sz w:val="20"/>
        </w:rPr>
        <w:t>Adam</w:t>
      </w:r>
    </w:p>
    <w:p w14:paraId="0E2F6CA7" w14:textId="77777777" w:rsidR="00CC2EC3" w:rsidRDefault="00AF730D">
      <w:pPr>
        <w:spacing w:before="34"/>
        <w:ind w:left="311" w:right="-12"/>
        <w:rPr>
          <w:rFonts w:ascii="Times New Roman" w:eastAsia="Times New Roman" w:hAnsi="Times New Roman" w:cs="Times New Roman"/>
          <w:sz w:val="20"/>
          <w:szCs w:val="20"/>
        </w:rPr>
      </w:pPr>
      <w:r>
        <w:br w:type="column"/>
      </w:r>
      <w:r>
        <w:rPr>
          <w:rFonts w:ascii="Times New Roman"/>
          <w:sz w:val="20"/>
        </w:rPr>
        <w:t>Signature</w:t>
      </w:r>
    </w:p>
    <w:p w14:paraId="4C680AD3" w14:textId="77777777" w:rsidR="00CC2EC3" w:rsidRDefault="00AF730D">
      <w:pPr>
        <w:spacing w:before="5"/>
        <w:ind w:left="311" w:right="-12"/>
        <w:rPr>
          <w:rFonts w:ascii="Times New Roman" w:eastAsia="Times New Roman" w:hAnsi="Times New Roman" w:cs="Times New Roman"/>
          <w:sz w:val="20"/>
          <w:szCs w:val="20"/>
        </w:rPr>
      </w:pPr>
      <w:del w:id="6" w:author="Bill Hanley" w:date="2019-11-22T10:22:00Z">
        <w:r w:rsidDel="00823DC9">
          <w:rPr>
            <w:rFonts w:ascii="Times New Roman"/>
            <w:sz w:val="20"/>
          </w:rPr>
          <w:delText>David</w:delText>
        </w:r>
        <w:r w:rsidDel="00823DC9">
          <w:rPr>
            <w:rFonts w:ascii="Times New Roman"/>
            <w:spacing w:val="-13"/>
            <w:sz w:val="20"/>
          </w:rPr>
          <w:delText xml:space="preserve"> </w:delText>
        </w:r>
        <w:r w:rsidDel="00823DC9">
          <w:rPr>
            <w:rFonts w:ascii="Times New Roman"/>
            <w:sz w:val="20"/>
          </w:rPr>
          <w:delText>Schneider</w:delText>
        </w:r>
      </w:del>
      <w:ins w:id="7" w:author="Bill Hanley" w:date="2019-11-22T10:22:00Z">
        <w:r w:rsidR="00823DC9">
          <w:rPr>
            <w:rFonts w:ascii="Times New Roman"/>
            <w:sz w:val="20"/>
          </w:rPr>
          <w:t>Bill Hanley</w:t>
        </w:r>
      </w:ins>
    </w:p>
    <w:p w14:paraId="4E74176B" w14:textId="77777777" w:rsidR="00CC2EC3" w:rsidRDefault="00AF730D">
      <w:pPr>
        <w:spacing w:line="20" w:lineRule="exact"/>
        <w:ind w:left="198"/>
        <w:rPr>
          <w:rFonts w:ascii="Times New Roman" w:eastAsia="Times New Roman" w:hAnsi="Times New Roman" w:cs="Times New Roman"/>
          <w:sz w:val="2"/>
          <w:szCs w:val="2"/>
        </w:rPr>
      </w:pPr>
      <w:r>
        <w:br w:type="column"/>
      </w:r>
      <w:r w:rsidR="00E469C7">
        <w:rPr>
          <w:rFonts w:ascii="Times New Roman"/>
          <w:noProof/>
          <w:sz w:val="2"/>
        </w:rPr>
        <mc:AlternateContent>
          <mc:Choice Requires="wpg">
            <w:drawing>
              <wp:inline distT="0" distB="0" distL="0" distR="0" wp14:anchorId="29F6C44F" wp14:editId="7AD5D241">
                <wp:extent cx="2463165" cy="6350"/>
                <wp:effectExtent l="9525" t="9525" r="3810" b="3175"/>
                <wp:docPr id="43"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63165" cy="6350"/>
                          <a:chOff x="0" y="0"/>
                          <a:chExt cx="3879" cy="10"/>
                        </a:xfrm>
                      </wpg:grpSpPr>
                      <wpg:grpSp>
                        <wpg:cNvPr id="44" name="Group 38"/>
                        <wpg:cNvGrpSpPr>
                          <a:grpSpLocks/>
                        </wpg:cNvGrpSpPr>
                        <wpg:grpSpPr bwMode="auto">
                          <a:xfrm>
                            <a:off x="5" y="5"/>
                            <a:ext cx="3869" cy="2"/>
                            <a:chOff x="5" y="5"/>
                            <a:chExt cx="3869" cy="2"/>
                          </a:xfrm>
                        </wpg:grpSpPr>
                        <wps:wsp>
                          <wps:cNvPr id="45" name="Freeform 39"/>
                          <wps:cNvSpPr>
                            <a:spLocks/>
                          </wps:cNvSpPr>
                          <wps:spPr bwMode="auto">
                            <a:xfrm>
                              <a:off x="5" y="5"/>
                              <a:ext cx="3869" cy="2"/>
                            </a:xfrm>
                            <a:custGeom>
                              <a:avLst/>
                              <a:gdLst>
                                <a:gd name="T0" fmla="+- 0 5 5"/>
                                <a:gd name="T1" fmla="*/ T0 w 3869"/>
                                <a:gd name="T2" fmla="+- 0 3874 5"/>
                                <a:gd name="T3" fmla="*/ T2 w 3869"/>
                              </a:gdLst>
                              <a:ahLst/>
                              <a:cxnLst>
                                <a:cxn ang="0">
                                  <a:pos x="T1" y="0"/>
                                </a:cxn>
                                <a:cxn ang="0">
                                  <a:pos x="T3" y="0"/>
                                </a:cxn>
                              </a:cxnLst>
                              <a:rect l="0" t="0" r="r" b="b"/>
                              <a:pathLst>
                                <a:path w="3869">
                                  <a:moveTo>
                                    <a:pt x="0" y="0"/>
                                  </a:moveTo>
                                  <a:lnTo>
                                    <a:pt x="3869"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EC6CAC4" id="Group 37" o:spid="_x0000_s1026" style="width:193.95pt;height:.5pt;mso-position-horizontal-relative:char;mso-position-vertical-relative:line" coordsize="387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">
                <v:group id="Group 38" o:spid="_x0000_s1027" style="position:absolute;left:5;top:5;width:3869;height:2" coordorigin="5,5" coordsize="38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Freeform 39" o:spid="_x0000_s1028" style="position:absolute;left:5;top:5;width:3869;height:2;visibility:visible;mso-wrap-style:square;v-text-anchor:top" coordsize="38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" path="m,l3869,e" filled="f" strokeweight=".48pt">
                    <v:path arrowok="t" o:connecttype="custom" o:connectlocs="0,0;3869,0" o:connectangles="0,0"/>
                  </v:shape>
                </v:group>
                <w10:anchorlock/>
              </v:group>
            </w:pict>
          </mc:Fallback>
        </mc:AlternateContent>
      </w:r>
    </w:p>
    <w:p w14:paraId="56B34ABF" w14:textId="77777777" w:rsidR="00CC2EC3" w:rsidRDefault="00AF730D">
      <w:pPr>
        <w:spacing w:before="14"/>
        <w:ind w:left="311"/>
        <w:rPr>
          <w:rFonts w:ascii="Times New Roman" w:eastAsia="Times New Roman" w:hAnsi="Times New Roman" w:cs="Times New Roman"/>
          <w:sz w:val="20"/>
          <w:szCs w:val="20"/>
        </w:rPr>
      </w:pPr>
      <w:r>
        <w:rPr>
          <w:rFonts w:ascii="Times New Roman"/>
          <w:sz w:val="20"/>
        </w:rPr>
        <w:t>Name</w:t>
      </w:r>
    </w:p>
    <w:p w14:paraId="37476A4A" w14:textId="77777777" w:rsidR="00CC2EC3" w:rsidRDefault="00CC2EC3">
      <w:pPr>
        <w:rPr>
          <w:rFonts w:ascii="Times New Roman" w:eastAsia="Times New Roman" w:hAnsi="Times New Roman" w:cs="Times New Roman"/>
          <w:sz w:val="20"/>
          <w:szCs w:val="20"/>
        </w:rPr>
        <w:sectPr w:rsidR="00CC2EC3" w:rsidSect="00823DC9">
          <w:type w:val="continuous"/>
          <w:pgSz w:w="12240" w:h="15840"/>
          <w:pgMar w:top="260" w:right="320" w:bottom="780" w:left="320" w:header="720" w:footer="720" w:gutter="0"/>
          <w:cols w:num="3" w:space="720" w:equalWidth="0">
            <w:col w:w="1203" w:space="2125"/>
            <w:col w:w="3462" w:space="229"/>
            <w:col w:w="4581"/>
          </w:cols>
        </w:sectPr>
      </w:pPr>
    </w:p>
    <w:p w14:paraId="49C557BF" w14:textId="77777777" w:rsidR="00CC2EC3" w:rsidRDefault="00E469C7">
      <w:pPr>
        <w:tabs>
          <w:tab w:val="left" w:pos="3527"/>
        </w:tabs>
        <w:spacing w:line="20" w:lineRule="exact"/>
        <w:ind w:left="198"/>
        <w:rPr>
          <w:rFonts w:ascii="Times New Roman" w:eastAsia="Times New Roman" w:hAnsi="Times New Roman" w:cs="Times New Roman"/>
          <w:sz w:val="2"/>
          <w:szCs w:val="2"/>
        </w:rPr>
      </w:pPr>
      <w:r>
        <w:rPr>
          <w:rFonts w:ascii="Times New Roman"/>
          <w:noProof/>
          <w:sz w:val="2"/>
        </w:rPr>
        <mc:AlternateContent>
          <mc:Choice Requires="wpg">
            <w:drawing>
              <wp:inline distT="0" distB="0" distL="0" distR="0" wp14:anchorId="77EFF35B" wp14:editId="4B57F20E">
                <wp:extent cx="1891665" cy="6350"/>
                <wp:effectExtent l="9525" t="9525" r="3810" b="3175"/>
                <wp:docPr id="40"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91665" cy="6350"/>
                          <a:chOff x="0" y="0"/>
                          <a:chExt cx="2979" cy="10"/>
                        </a:xfrm>
                      </wpg:grpSpPr>
                      <wpg:grpSp>
                        <wpg:cNvPr id="41" name="Group 35"/>
                        <wpg:cNvGrpSpPr>
                          <a:grpSpLocks/>
                        </wpg:cNvGrpSpPr>
                        <wpg:grpSpPr bwMode="auto">
                          <a:xfrm>
                            <a:off x="5" y="5"/>
                            <a:ext cx="2969" cy="2"/>
                            <a:chOff x="5" y="5"/>
                            <a:chExt cx="2969" cy="2"/>
                          </a:xfrm>
                        </wpg:grpSpPr>
                        <wps:wsp>
                          <wps:cNvPr id="42" name="Freeform 36"/>
                          <wps:cNvSpPr>
                            <a:spLocks/>
                          </wps:cNvSpPr>
                          <wps:spPr bwMode="auto">
                            <a:xfrm>
                              <a:off x="5" y="5"/>
                              <a:ext cx="2969" cy="2"/>
                            </a:xfrm>
                            <a:custGeom>
                              <a:avLst/>
                              <a:gdLst>
                                <a:gd name="T0" fmla="+- 0 5 5"/>
                                <a:gd name="T1" fmla="*/ T0 w 2969"/>
                                <a:gd name="T2" fmla="+- 0 2974 5"/>
                                <a:gd name="T3" fmla="*/ T2 w 2969"/>
                              </a:gdLst>
                              <a:ahLst/>
                              <a:cxnLst>
                                <a:cxn ang="0">
                                  <a:pos x="T1" y="0"/>
                                </a:cxn>
                                <a:cxn ang="0">
                                  <a:pos x="T3" y="0"/>
                                </a:cxn>
                              </a:cxnLst>
                              <a:rect l="0" t="0" r="r" b="b"/>
                              <a:pathLst>
                                <a:path w="2969">
                                  <a:moveTo>
                                    <a:pt x="0" y="0"/>
                                  </a:moveTo>
                                  <a:lnTo>
                                    <a:pt x="2969" y="0"/>
                                  </a:lnTo>
                                </a:path>
                              </a:pathLst>
                            </a:custGeom>
                            <a:noFill/>
                            <a:ln w="610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22126988" id="Group 34" o:spid="_x0000_s1026" style="width:148.95pt;height:.5pt;mso-position-horizontal-relative:char;mso-position-vertical-relative:line" coordsize="297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">
                <v:group id="Group 35" o:spid="_x0000_s1027" style="position:absolute;left:5;top:5;width:2969;height:2" coordorigin="5,5" coordsize="29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shape id="Freeform 36" o:spid="_x0000_s1028" style="position:absolute;left:5;top:5;width:2969;height:2;visibility:visible;mso-wrap-style:square;v-text-anchor:top" coordsize="29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" path="m,l2969,e" filled="f" strokeweight=".16969mm">
                    <v:path arrowok="t" o:connecttype="custom" o:connectlocs="0,0;2969,0" o:connectangles="0,0"/>
                  </v:shape>
                </v:group>
                <w10:anchorlock/>
              </v:group>
            </w:pict>
          </mc:Fallback>
        </mc:AlternateContent>
      </w:r>
      <w:r w:rsidR="00AF730D">
        <w:rPr>
          <w:rFonts w:ascii="Times New Roman"/>
          <w:sz w:val="2"/>
        </w:rPr>
        <w:tab/>
      </w:r>
      <w:r>
        <w:rPr>
          <w:rFonts w:ascii="Times New Roman"/>
          <w:noProof/>
          <w:sz w:val="2"/>
        </w:rPr>
        <mc:AlternateContent>
          <mc:Choice Requires="wpg">
            <w:drawing>
              <wp:inline distT="0" distB="0" distL="0" distR="0" wp14:anchorId="07EDD0A4" wp14:editId="4969D6FB">
                <wp:extent cx="2122170" cy="6350"/>
                <wp:effectExtent l="9525" t="9525" r="1905" b="3175"/>
                <wp:docPr id="37"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22170" cy="6350"/>
                          <a:chOff x="0" y="0"/>
                          <a:chExt cx="3342" cy="10"/>
                        </a:xfrm>
                      </wpg:grpSpPr>
                      <wpg:grpSp>
                        <wpg:cNvPr id="38" name="Group 32"/>
                        <wpg:cNvGrpSpPr>
                          <a:grpSpLocks/>
                        </wpg:cNvGrpSpPr>
                        <wpg:grpSpPr bwMode="auto">
                          <a:xfrm>
                            <a:off x="5" y="5"/>
                            <a:ext cx="3332" cy="2"/>
                            <a:chOff x="5" y="5"/>
                            <a:chExt cx="3332" cy="2"/>
                          </a:xfrm>
                        </wpg:grpSpPr>
                        <wps:wsp>
                          <wps:cNvPr id="39" name="Freeform 33"/>
                          <wps:cNvSpPr>
                            <a:spLocks/>
                          </wps:cNvSpPr>
                          <wps:spPr bwMode="auto">
                            <a:xfrm>
                              <a:off x="5" y="5"/>
                              <a:ext cx="3332" cy="2"/>
                            </a:xfrm>
                            <a:custGeom>
                              <a:avLst/>
                              <a:gdLst>
                                <a:gd name="T0" fmla="+- 0 5 5"/>
                                <a:gd name="T1" fmla="*/ T0 w 3332"/>
                                <a:gd name="T2" fmla="+- 0 3336 5"/>
                                <a:gd name="T3" fmla="*/ T2 w 3332"/>
                              </a:gdLst>
                              <a:ahLst/>
                              <a:cxnLst>
                                <a:cxn ang="0">
                                  <a:pos x="T1" y="0"/>
                                </a:cxn>
                                <a:cxn ang="0">
                                  <a:pos x="T3" y="0"/>
                                </a:cxn>
                              </a:cxnLst>
                              <a:rect l="0" t="0" r="r" b="b"/>
                              <a:pathLst>
                                <a:path w="3332">
                                  <a:moveTo>
                                    <a:pt x="0" y="0"/>
                                  </a:moveTo>
                                  <a:lnTo>
                                    <a:pt x="3331" y="0"/>
                                  </a:lnTo>
                                </a:path>
                              </a:pathLst>
                            </a:custGeom>
                            <a:noFill/>
                            <a:ln w="610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8D0E9E2" id="Group 31" o:spid="_x0000_s1026" style="width:167.1pt;height:.5pt;mso-position-horizontal-relative:char;mso-position-vertical-relative:line" coordsize="334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">
                <v:group id="Group 32" o:spid="_x0000_s1027" style="position:absolute;left:5;top:5;width:3332;height:2" coordorigin="5,5" coordsize="33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Freeform 33" o:spid="_x0000_s1028" style="position:absolute;left:5;top:5;width:3332;height:2;visibility:visible;mso-wrap-style:square;v-text-anchor:top" coordsize="33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" path="m,l3331,e" filled="f" strokeweight=".16969mm">
                    <v:path arrowok="t" o:connecttype="custom" o:connectlocs="0,0;3331,0" o:connectangles="0,0"/>
                  </v:shape>
                </v:group>
                <w10:anchorlock/>
              </v:group>
            </w:pict>
          </mc:Fallback>
        </mc:AlternateContent>
      </w:r>
    </w:p>
    <w:p w14:paraId="32C42370" w14:textId="77777777" w:rsidR="00CC2EC3" w:rsidRDefault="00AF730D">
      <w:pPr>
        <w:tabs>
          <w:tab w:val="left" w:pos="3639"/>
        </w:tabs>
        <w:spacing w:before="9"/>
        <w:ind w:left="311" w:right="416"/>
        <w:rPr>
          <w:rFonts w:ascii="Times New Roman" w:eastAsia="Times New Roman" w:hAnsi="Times New Roman" w:cs="Times New Roman"/>
          <w:sz w:val="20"/>
          <w:szCs w:val="20"/>
        </w:rPr>
      </w:pPr>
      <w:r>
        <w:rPr>
          <w:rFonts w:ascii="Times New Roman"/>
          <w:sz w:val="20"/>
        </w:rPr>
        <w:t>Typed or</w:t>
      </w:r>
      <w:r>
        <w:rPr>
          <w:rFonts w:ascii="Times New Roman"/>
          <w:spacing w:val="-6"/>
          <w:sz w:val="20"/>
        </w:rPr>
        <w:t xml:space="preserve"> </w:t>
      </w:r>
      <w:r>
        <w:rPr>
          <w:rFonts w:ascii="Times New Roman"/>
          <w:sz w:val="20"/>
        </w:rPr>
        <w:t>Printed</w:t>
      </w:r>
      <w:r>
        <w:rPr>
          <w:rFonts w:ascii="Times New Roman"/>
          <w:spacing w:val="-3"/>
          <w:sz w:val="20"/>
        </w:rPr>
        <w:t xml:space="preserve"> </w:t>
      </w:r>
      <w:r>
        <w:rPr>
          <w:rFonts w:ascii="Times New Roman"/>
          <w:sz w:val="20"/>
        </w:rPr>
        <w:t>Name</w:t>
      </w:r>
      <w:r>
        <w:rPr>
          <w:rFonts w:ascii="Times New Roman"/>
          <w:sz w:val="20"/>
        </w:rPr>
        <w:tab/>
        <w:t>Typed or Printed</w:t>
      </w:r>
      <w:r>
        <w:rPr>
          <w:rFonts w:ascii="Times New Roman"/>
          <w:spacing w:val="-9"/>
          <w:sz w:val="20"/>
        </w:rPr>
        <w:t xml:space="preserve"> </w:t>
      </w:r>
      <w:r>
        <w:rPr>
          <w:rFonts w:ascii="Times New Roman"/>
          <w:sz w:val="20"/>
        </w:rPr>
        <w:t>Name</w:t>
      </w:r>
    </w:p>
    <w:p w14:paraId="29904C7E" w14:textId="77777777" w:rsidR="00CC2EC3" w:rsidRDefault="00CC2EC3">
      <w:pPr>
        <w:spacing w:before="6"/>
        <w:rPr>
          <w:rFonts w:ascii="Times New Roman" w:eastAsia="Times New Roman" w:hAnsi="Times New Roman" w:cs="Times New Roman"/>
        </w:rPr>
      </w:pPr>
    </w:p>
    <w:p w14:paraId="1FD33838" w14:textId="77777777" w:rsidR="00CC2EC3" w:rsidRDefault="00E469C7">
      <w:pPr>
        <w:tabs>
          <w:tab w:val="left" w:pos="3527"/>
        </w:tabs>
        <w:spacing w:line="20" w:lineRule="exact"/>
        <w:ind w:left="198"/>
        <w:rPr>
          <w:rFonts w:ascii="Times New Roman" w:eastAsia="Times New Roman" w:hAnsi="Times New Roman" w:cs="Times New Roman"/>
          <w:sz w:val="2"/>
          <w:szCs w:val="2"/>
        </w:rPr>
      </w:pPr>
      <w:r>
        <w:rPr>
          <w:rFonts w:ascii="Times New Roman"/>
          <w:noProof/>
          <w:sz w:val="2"/>
        </w:rPr>
        <mc:AlternateContent>
          <mc:Choice Requires="wpg">
            <w:drawing>
              <wp:inline distT="0" distB="0" distL="0" distR="0" wp14:anchorId="7C6925E2" wp14:editId="68DF52F9">
                <wp:extent cx="1891665" cy="6350"/>
                <wp:effectExtent l="9525" t="9525" r="3810" b="3175"/>
                <wp:docPr id="34"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91665" cy="6350"/>
                          <a:chOff x="0" y="0"/>
                          <a:chExt cx="2979" cy="10"/>
                        </a:xfrm>
                      </wpg:grpSpPr>
                      <wpg:grpSp>
                        <wpg:cNvPr id="35" name="Group 29"/>
                        <wpg:cNvGrpSpPr>
                          <a:grpSpLocks/>
                        </wpg:cNvGrpSpPr>
                        <wpg:grpSpPr bwMode="auto">
                          <a:xfrm>
                            <a:off x="5" y="5"/>
                            <a:ext cx="2969" cy="2"/>
                            <a:chOff x="5" y="5"/>
                            <a:chExt cx="2969" cy="2"/>
                          </a:xfrm>
                        </wpg:grpSpPr>
                        <wps:wsp>
                          <wps:cNvPr id="36" name="Freeform 30"/>
                          <wps:cNvSpPr>
                            <a:spLocks/>
                          </wps:cNvSpPr>
                          <wps:spPr bwMode="auto">
                            <a:xfrm>
                              <a:off x="5" y="5"/>
                              <a:ext cx="2969" cy="2"/>
                            </a:xfrm>
                            <a:custGeom>
                              <a:avLst/>
                              <a:gdLst>
                                <a:gd name="T0" fmla="+- 0 5 5"/>
                                <a:gd name="T1" fmla="*/ T0 w 2969"/>
                                <a:gd name="T2" fmla="+- 0 2974 5"/>
                                <a:gd name="T3" fmla="*/ T2 w 2969"/>
                              </a:gdLst>
                              <a:ahLst/>
                              <a:cxnLst>
                                <a:cxn ang="0">
                                  <a:pos x="T1" y="0"/>
                                </a:cxn>
                                <a:cxn ang="0">
                                  <a:pos x="T3" y="0"/>
                                </a:cxn>
                              </a:cxnLst>
                              <a:rect l="0" t="0" r="r" b="b"/>
                              <a:pathLst>
                                <a:path w="2969">
                                  <a:moveTo>
                                    <a:pt x="0" y="0"/>
                                  </a:moveTo>
                                  <a:lnTo>
                                    <a:pt x="2969"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F9A1CED" id="Group 28" o:spid="_x0000_s1026" style="width:148.95pt;height:.5pt;mso-position-horizontal-relative:char;mso-position-vertical-relative:line" coordsize="297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">
                <v:group id="Group 29" o:spid="_x0000_s1027" style="position:absolute;left:5;top:5;width:2969;height:2" coordorigin="5,5" coordsize="29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Freeform 30" o:spid="_x0000_s1028" style="position:absolute;left:5;top:5;width:2969;height:2;visibility:visible;mso-wrap-style:square;v-text-anchor:top" coordsize="29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" path="m,l2969,e" filled="f" strokeweight=".48pt">
                    <v:path arrowok="t" o:connecttype="custom" o:connectlocs="0,0;2969,0" o:connectangles="0,0"/>
                  </v:shape>
                </v:group>
                <w10:anchorlock/>
              </v:group>
            </w:pict>
          </mc:Fallback>
        </mc:AlternateContent>
      </w:r>
      <w:r w:rsidR="00AF730D">
        <w:rPr>
          <w:rFonts w:ascii="Times New Roman"/>
          <w:sz w:val="2"/>
        </w:rPr>
        <w:tab/>
      </w:r>
      <w:r>
        <w:rPr>
          <w:rFonts w:ascii="Times New Roman"/>
          <w:noProof/>
          <w:sz w:val="2"/>
        </w:rPr>
        <mc:AlternateContent>
          <mc:Choice Requires="wpg">
            <w:drawing>
              <wp:inline distT="0" distB="0" distL="0" distR="0" wp14:anchorId="5A7F0EAB" wp14:editId="5762ABC2">
                <wp:extent cx="2122170" cy="6350"/>
                <wp:effectExtent l="9525" t="9525" r="1905" b="3175"/>
                <wp:docPr id="31"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22170" cy="6350"/>
                          <a:chOff x="0" y="0"/>
                          <a:chExt cx="3342" cy="10"/>
                        </a:xfrm>
                      </wpg:grpSpPr>
                      <wpg:grpSp>
                        <wpg:cNvPr id="32" name="Group 26"/>
                        <wpg:cNvGrpSpPr>
                          <a:grpSpLocks/>
                        </wpg:cNvGrpSpPr>
                        <wpg:grpSpPr bwMode="auto">
                          <a:xfrm>
                            <a:off x="5" y="5"/>
                            <a:ext cx="3332" cy="2"/>
                            <a:chOff x="5" y="5"/>
                            <a:chExt cx="3332" cy="2"/>
                          </a:xfrm>
                        </wpg:grpSpPr>
                        <wps:wsp>
                          <wps:cNvPr id="33" name="Freeform 27"/>
                          <wps:cNvSpPr>
                            <a:spLocks/>
                          </wps:cNvSpPr>
                          <wps:spPr bwMode="auto">
                            <a:xfrm>
                              <a:off x="5" y="5"/>
                              <a:ext cx="3332" cy="2"/>
                            </a:xfrm>
                            <a:custGeom>
                              <a:avLst/>
                              <a:gdLst>
                                <a:gd name="T0" fmla="+- 0 5 5"/>
                                <a:gd name="T1" fmla="*/ T0 w 3332"/>
                                <a:gd name="T2" fmla="+- 0 3336 5"/>
                                <a:gd name="T3" fmla="*/ T2 w 3332"/>
                              </a:gdLst>
                              <a:ahLst/>
                              <a:cxnLst>
                                <a:cxn ang="0">
                                  <a:pos x="T1" y="0"/>
                                </a:cxn>
                                <a:cxn ang="0">
                                  <a:pos x="T3" y="0"/>
                                </a:cxn>
                              </a:cxnLst>
                              <a:rect l="0" t="0" r="r" b="b"/>
                              <a:pathLst>
                                <a:path w="3332">
                                  <a:moveTo>
                                    <a:pt x="0" y="0"/>
                                  </a:moveTo>
                                  <a:lnTo>
                                    <a:pt x="3331"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92EB643" id="Group 25" o:spid="_x0000_s1026" style="width:167.1pt;height:.5pt;mso-position-horizontal-relative:char;mso-position-vertical-relative:line" coordsize="334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">
                <v:group id="Group 26" o:spid="_x0000_s1027" style="position:absolute;left:5;top:5;width:3332;height:2" coordorigin="5,5" coordsize="33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Freeform 27" o:spid="_x0000_s1028" style="position:absolute;left:5;top:5;width:3332;height:2;visibility:visible;mso-wrap-style:square;v-text-anchor:top" coordsize="33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" path="m,l3331,e" filled="f" strokeweight=".48pt">
                    <v:path arrowok="t" o:connecttype="custom" o:connectlocs="0,0;3331,0" o:connectangles="0,0"/>
                  </v:shape>
                </v:group>
                <w10:anchorlock/>
              </v:group>
            </w:pict>
          </mc:Fallback>
        </mc:AlternateContent>
      </w:r>
    </w:p>
    <w:p w14:paraId="052089E6" w14:textId="77777777" w:rsidR="00CC2EC3" w:rsidRDefault="00CC2EC3">
      <w:pPr>
        <w:spacing w:line="20" w:lineRule="exact"/>
        <w:rPr>
          <w:rFonts w:ascii="Times New Roman" w:eastAsia="Times New Roman" w:hAnsi="Times New Roman" w:cs="Times New Roman"/>
          <w:sz w:val="2"/>
          <w:szCs w:val="2"/>
        </w:rPr>
        <w:sectPr w:rsidR="00CC2EC3">
          <w:type w:val="continuous"/>
          <w:pgSz w:w="12240" w:h="15840"/>
          <w:pgMar w:top="260" w:right="320" w:bottom="780" w:left="320" w:header="720" w:footer="720" w:gutter="0"/>
          <w:cols w:space="720"/>
        </w:sectPr>
      </w:pPr>
    </w:p>
    <w:p w14:paraId="4C56EFF4" w14:textId="77777777" w:rsidR="00CC2EC3" w:rsidRDefault="00AF730D">
      <w:pPr>
        <w:spacing w:line="220" w:lineRule="exact"/>
        <w:ind w:left="311" w:right="-7"/>
        <w:rPr>
          <w:rFonts w:ascii="Times New Roman" w:eastAsia="Times New Roman" w:hAnsi="Times New Roman" w:cs="Times New Roman"/>
          <w:sz w:val="20"/>
          <w:szCs w:val="20"/>
        </w:rPr>
      </w:pPr>
      <w:r>
        <w:rPr>
          <w:rFonts w:ascii="Times New Roman"/>
          <w:sz w:val="20"/>
        </w:rPr>
        <w:t>Title</w:t>
      </w:r>
    </w:p>
    <w:p w14:paraId="3E4054B5" w14:textId="77777777" w:rsidR="00CC2EC3" w:rsidRDefault="00AF730D">
      <w:pPr>
        <w:spacing w:before="5"/>
        <w:ind w:left="311" w:right="-7"/>
        <w:rPr>
          <w:rFonts w:ascii="Times New Roman" w:eastAsia="Times New Roman" w:hAnsi="Times New Roman" w:cs="Times New Roman"/>
          <w:sz w:val="20"/>
          <w:szCs w:val="20"/>
        </w:rPr>
      </w:pPr>
      <w:r>
        <w:rPr>
          <w:rFonts w:ascii="Times New Roman"/>
          <w:sz w:val="20"/>
        </w:rPr>
        <w:t>Vice President, Water</w:t>
      </w:r>
      <w:r>
        <w:rPr>
          <w:rFonts w:ascii="Times New Roman"/>
          <w:spacing w:val="-17"/>
          <w:sz w:val="20"/>
        </w:rPr>
        <w:t xml:space="preserve"> </w:t>
      </w:r>
      <w:r>
        <w:rPr>
          <w:rFonts w:ascii="Times New Roman"/>
          <w:sz w:val="20"/>
        </w:rPr>
        <w:t>Business</w:t>
      </w:r>
    </w:p>
    <w:p w14:paraId="44FE8144" w14:textId="77777777" w:rsidR="00CC2EC3" w:rsidRDefault="00AF730D">
      <w:pPr>
        <w:spacing w:line="220" w:lineRule="exact"/>
        <w:ind w:left="311"/>
        <w:rPr>
          <w:rFonts w:ascii="Times New Roman" w:eastAsia="Times New Roman" w:hAnsi="Times New Roman" w:cs="Times New Roman"/>
          <w:sz w:val="20"/>
          <w:szCs w:val="20"/>
        </w:rPr>
      </w:pPr>
      <w:r>
        <w:br w:type="column"/>
      </w:r>
      <w:r>
        <w:rPr>
          <w:rFonts w:ascii="Times New Roman"/>
          <w:sz w:val="20"/>
        </w:rPr>
        <w:t>Title</w:t>
      </w:r>
    </w:p>
    <w:p w14:paraId="72B1DB8D" w14:textId="77777777" w:rsidR="00CC2EC3" w:rsidRDefault="00AF730D">
      <w:pPr>
        <w:spacing w:before="5"/>
        <w:ind w:left="311"/>
        <w:rPr>
          <w:rFonts w:ascii="Times New Roman" w:eastAsia="Times New Roman" w:hAnsi="Times New Roman" w:cs="Times New Roman"/>
          <w:sz w:val="20"/>
          <w:szCs w:val="20"/>
        </w:rPr>
      </w:pPr>
      <w:del w:id="8" w:author="Bill Hanley" w:date="2019-11-22T10:22:00Z">
        <w:r w:rsidDel="00823DC9">
          <w:rPr>
            <w:rFonts w:ascii="Times New Roman"/>
            <w:sz w:val="20"/>
          </w:rPr>
          <w:delText>Vice President Business</w:delText>
        </w:r>
        <w:r w:rsidDel="00823DC9">
          <w:rPr>
            <w:rFonts w:ascii="Times New Roman"/>
            <w:spacing w:val="-28"/>
            <w:sz w:val="20"/>
          </w:rPr>
          <w:delText xml:space="preserve"> </w:delText>
        </w:r>
        <w:r w:rsidDel="00823DC9">
          <w:rPr>
            <w:rFonts w:ascii="Times New Roman"/>
            <w:sz w:val="20"/>
          </w:rPr>
          <w:delText>Development</w:delText>
        </w:r>
      </w:del>
      <w:ins w:id="9" w:author="Bill Hanley" w:date="2019-11-22T10:22:00Z">
        <w:r w:rsidR="00823DC9">
          <w:rPr>
            <w:rFonts w:ascii="Times New Roman"/>
            <w:sz w:val="20"/>
          </w:rPr>
          <w:t>CPM Director</w:t>
        </w:r>
      </w:ins>
    </w:p>
    <w:p w14:paraId="2C40A5DD" w14:textId="77777777" w:rsidR="00CC2EC3" w:rsidRDefault="00CC2EC3">
      <w:pPr>
        <w:rPr>
          <w:rFonts w:ascii="Times New Roman" w:eastAsia="Times New Roman" w:hAnsi="Times New Roman" w:cs="Times New Roman"/>
          <w:sz w:val="20"/>
          <w:szCs w:val="20"/>
        </w:rPr>
        <w:sectPr w:rsidR="00CC2EC3">
          <w:type w:val="continuous"/>
          <w:pgSz w:w="12240" w:h="15840"/>
          <w:pgMar w:top="260" w:right="320" w:bottom="780" w:left="320" w:header="720" w:footer="720" w:gutter="0"/>
          <w:cols w:num="2" w:space="720" w:equalWidth="0">
            <w:col w:w="2830" w:space="499"/>
            <w:col w:w="8271"/>
          </w:cols>
        </w:sectPr>
      </w:pPr>
    </w:p>
    <w:p w14:paraId="4727C9A7" w14:textId="77777777" w:rsidR="00CC2EC3" w:rsidRDefault="00E469C7">
      <w:pPr>
        <w:tabs>
          <w:tab w:val="left" w:pos="3527"/>
        </w:tabs>
        <w:spacing w:line="20" w:lineRule="exact"/>
        <w:ind w:left="198"/>
        <w:rPr>
          <w:rFonts w:ascii="Times New Roman" w:eastAsia="Times New Roman" w:hAnsi="Times New Roman" w:cs="Times New Roman"/>
          <w:sz w:val="2"/>
          <w:szCs w:val="2"/>
        </w:rPr>
      </w:pPr>
      <w:r>
        <w:rPr>
          <w:rFonts w:ascii="Times New Roman"/>
          <w:noProof/>
          <w:sz w:val="2"/>
        </w:rPr>
        <w:lastRenderedPageBreak/>
        <mc:AlternateContent>
          <mc:Choice Requires="wpg">
            <w:drawing>
              <wp:inline distT="0" distB="0" distL="0" distR="0" wp14:anchorId="7F64120E" wp14:editId="3D15A875">
                <wp:extent cx="1891665" cy="6350"/>
                <wp:effectExtent l="9525" t="9525" r="3810" b="3175"/>
                <wp:docPr id="28"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91665" cy="6350"/>
                          <a:chOff x="0" y="0"/>
                          <a:chExt cx="2979" cy="10"/>
                        </a:xfrm>
                      </wpg:grpSpPr>
                      <wpg:grpSp>
                        <wpg:cNvPr id="29" name="Group 23"/>
                        <wpg:cNvGrpSpPr>
                          <a:grpSpLocks/>
                        </wpg:cNvGrpSpPr>
                        <wpg:grpSpPr bwMode="auto">
                          <a:xfrm>
                            <a:off x="5" y="5"/>
                            <a:ext cx="2969" cy="2"/>
                            <a:chOff x="5" y="5"/>
                            <a:chExt cx="2969" cy="2"/>
                          </a:xfrm>
                        </wpg:grpSpPr>
                        <wps:wsp>
                          <wps:cNvPr id="30" name="Freeform 24"/>
                          <wps:cNvSpPr>
                            <a:spLocks/>
                          </wps:cNvSpPr>
                          <wps:spPr bwMode="auto">
                            <a:xfrm>
                              <a:off x="5" y="5"/>
                              <a:ext cx="2969" cy="2"/>
                            </a:xfrm>
                            <a:custGeom>
                              <a:avLst/>
                              <a:gdLst>
                                <a:gd name="T0" fmla="+- 0 5 5"/>
                                <a:gd name="T1" fmla="*/ T0 w 2969"/>
                                <a:gd name="T2" fmla="+- 0 2974 5"/>
                                <a:gd name="T3" fmla="*/ T2 w 2969"/>
                              </a:gdLst>
                              <a:ahLst/>
                              <a:cxnLst>
                                <a:cxn ang="0">
                                  <a:pos x="T1" y="0"/>
                                </a:cxn>
                                <a:cxn ang="0">
                                  <a:pos x="T3" y="0"/>
                                </a:cxn>
                              </a:cxnLst>
                              <a:rect l="0" t="0" r="r" b="b"/>
                              <a:pathLst>
                                <a:path w="2969">
                                  <a:moveTo>
                                    <a:pt x="0" y="0"/>
                                  </a:moveTo>
                                  <a:lnTo>
                                    <a:pt x="2969"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4FF05628" id="Group 22" o:spid="_x0000_s1026" style="width:148.95pt;height:.5pt;mso-position-horizontal-relative:char;mso-position-vertical-relative:line" coordsize="297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">
                <v:group id="Group 23" o:spid="_x0000_s1027" style="position:absolute;left:5;top:5;width:2969;height:2" coordorigin="5,5" coordsize="29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reeform 24" o:spid="_x0000_s1028" style="position:absolute;left:5;top:5;width:2969;height:2;visibility:visible;mso-wrap-style:square;v-text-anchor:top" coordsize="29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" path="m,l2969,e" filled="f" strokeweight=".48pt">
                    <v:path arrowok="t" o:connecttype="custom" o:connectlocs="0,0;2969,0" o:connectangles="0,0"/>
                  </v:shape>
                </v:group>
                <w10:anchorlock/>
              </v:group>
            </w:pict>
          </mc:Fallback>
        </mc:AlternateContent>
      </w:r>
      <w:r w:rsidR="00AF730D">
        <w:rPr>
          <w:rFonts w:ascii="Times New Roman"/>
          <w:sz w:val="2"/>
        </w:rPr>
        <w:tab/>
      </w:r>
      <w:r>
        <w:rPr>
          <w:rFonts w:ascii="Times New Roman"/>
          <w:noProof/>
          <w:sz w:val="2"/>
        </w:rPr>
        <mc:AlternateContent>
          <mc:Choice Requires="wpg">
            <w:drawing>
              <wp:inline distT="0" distB="0" distL="0" distR="0" wp14:anchorId="02EC76A3" wp14:editId="448FEE6E">
                <wp:extent cx="2122170" cy="6350"/>
                <wp:effectExtent l="9525" t="9525" r="1905" b="3175"/>
                <wp:docPr id="25"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22170" cy="6350"/>
                          <a:chOff x="0" y="0"/>
                          <a:chExt cx="3342" cy="10"/>
                        </a:xfrm>
                      </wpg:grpSpPr>
                      <wpg:grpSp>
                        <wpg:cNvPr id="26" name="Group 20"/>
                        <wpg:cNvGrpSpPr>
                          <a:grpSpLocks/>
                        </wpg:cNvGrpSpPr>
                        <wpg:grpSpPr bwMode="auto">
                          <a:xfrm>
                            <a:off x="5" y="5"/>
                            <a:ext cx="3332" cy="2"/>
                            <a:chOff x="5" y="5"/>
                            <a:chExt cx="3332" cy="2"/>
                          </a:xfrm>
                        </wpg:grpSpPr>
                        <wps:wsp>
                          <wps:cNvPr id="27" name="Freeform 21"/>
                          <wps:cNvSpPr>
                            <a:spLocks/>
                          </wps:cNvSpPr>
                          <wps:spPr bwMode="auto">
                            <a:xfrm>
                              <a:off x="5" y="5"/>
                              <a:ext cx="3332" cy="2"/>
                            </a:xfrm>
                            <a:custGeom>
                              <a:avLst/>
                              <a:gdLst>
                                <a:gd name="T0" fmla="+- 0 5 5"/>
                                <a:gd name="T1" fmla="*/ T0 w 3332"/>
                                <a:gd name="T2" fmla="+- 0 3336 5"/>
                                <a:gd name="T3" fmla="*/ T2 w 3332"/>
                              </a:gdLst>
                              <a:ahLst/>
                              <a:cxnLst>
                                <a:cxn ang="0">
                                  <a:pos x="T1" y="0"/>
                                </a:cxn>
                                <a:cxn ang="0">
                                  <a:pos x="T3" y="0"/>
                                </a:cxn>
                              </a:cxnLst>
                              <a:rect l="0" t="0" r="r" b="b"/>
                              <a:pathLst>
                                <a:path w="3332">
                                  <a:moveTo>
                                    <a:pt x="0" y="0"/>
                                  </a:moveTo>
                                  <a:lnTo>
                                    <a:pt x="3331"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731E8CE3" id="Group 19" o:spid="_x0000_s1026" style="width:167.1pt;height:.5pt;mso-position-horizontal-relative:char;mso-position-vertical-relative:line" coordsize="334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">
                <v:group id="Group 20" o:spid="_x0000_s1027" style="position:absolute;left:5;top:5;width:3332;height:2" coordorigin="5,5" coordsize="33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Freeform 21" o:spid="_x0000_s1028" style="position:absolute;left:5;top:5;width:3332;height:2;visibility:visible;mso-wrap-style:square;v-text-anchor:top" coordsize="33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" path="m,l3331,e" filled="f" strokeweight=".48pt">
                    <v:path arrowok="t" o:connecttype="custom" o:connectlocs="0,0;3331,0" o:connectangles="0,0"/>
                  </v:shape>
                </v:group>
                <w10:anchorlock/>
              </v:group>
            </w:pict>
          </mc:Fallback>
        </mc:AlternateContent>
      </w:r>
    </w:p>
    <w:p w14:paraId="5C6FF89D" w14:textId="77777777" w:rsidR="00CC2EC3" w:rsidRDefault="00AF730D">
      <w:pPr>
        <w:tabs>
          <w:tab w:val="left" w:pos="3639"/>
        </w:tabs>
        <w:spacing w:before="14"/>
        <w:ind w:left="311" w:right="416"/>
        <w:rPr>
          <w:rFonts w:ascii="Times New Roman" w:eastAsia="Times New Roman" w:hAnsi="Times New Roman" w:cs="Times New Roman"/>
          <w:sz w:val="20"/>
          <w:szCs w:val="20"/>
        </w:rPr>
      </w:pPr>
      <w:r>
        <w:rPr>
          <w:rFonts w:ascii="Times New Roman"/>
          <w:spacing w:val="-1"/>
          <w:sz w:val="20"/>
        </w:rPr>
        <w:t>Date</w:t>
      </w:r>
      <w:r>
        <w:rPr>
          <w:rFonts w:ascii="Times New Roman"/>
          <w:spacing w:val="-1"/>
          <w:sz w:val="20"/>
        </w:rPr>
        <w:tab/>
      </w:r>
      <w:proofErr w:type="spellStart"/>
      <w:r>
        <w:rPr>
          <w:rFonts w:ascii="Times New Roman"/>
          <w:spacing w:val="-1"/>
          <w:sz w:val="20"/>
        </w:rPr>
        <w:t>Date</w:t>
      </w:r>
      <w:proofErr w:type="spellEnd"/>
    </w:p>
    <w:p w14:paraId="4EA17CEB" w14:textId="77777777" w:rsidR="00CC2EC3" w:rsidRDefault="00CC2EC3">
      <w:pPr>
        <w:rPr>
          <w:rFonts w:ascii="Times New Roman" w:eastAsia="Times New Roman" w:hAnsi="Times New Roman" w:cs="Times New Roman"/>
          <w:sz w:val="20"/>
          <w:szCs w:val="20"/>
        </w:rPr>
        <w:sectPr w:rsidR="00CC2EC3">
          <w:type w:val="continuous"/>
          <w:pgSz w:w="12240" w:h="15840"/>
          <w:pgMar w:top="260" w:right="320" w:bottom="780" w:left="320" w:header="720" w:footer="720" w:gutter="0"/>
          <w:cols w:space="720"/>
        </w:sectPr>
      </w:pPr>
    </w:p>
    <w:p w14:paraId="24423411" w14:textId="77777777" w:rsidR="00CC2EC3" w:rsidRDefault="00CC2EC3">
      <w:pPr>
        <w:rPr>
          <w:rFonts w:ascii="Times New Roman" w:eastAsia="Times New Roman" w:hAnsi="Times New Roman" w:cs="Times New Roman"/>
          <w:sz w:val="20"/>
          <w:szCs w:val="20"/>
        </w:rPr>
      </w:pPr>
    </w:p>
    <w:p w14:paraId="1AD42AD9" w14:textId="77777777" w:rsidR="00CC2EC3" w:rsidRDefault="00CC2EC3">
      <w:pPr>
        <w:rPr>
          <w:rFonts w:ascii="Times New Roman" w:eastAsia="Times New Roman" w:hAnsi="Times New Roman" w:cs="Times New Roman"/>
          <w:sz w:val="20"/>
          <w:szCs w:val="20"/>
        </w:rPr>
      </w:pPr>
    </w:p>
    <w:p w14:paraId="587C82EC" w14:textId="77777777" w:rsidR="00CC2EC3" w:rsidRDefault="00CC2EC3">
      <w:pPr>
        <w:rPr>
          <w:rFonts w:ascii="Times New Roman" w:eastAsia="Times New Roman" w:hAnsi="Times New Roman" w:cs="Times New Roman"/>
          <w:sz w:val="26"/>
          <w:szCs w:val="26"/>
        </w:rPr>
      </w:pPr>
    </w:p>
    <w:p w14:paraId="3BB78B80" w14:textId="77777777" w:rsidR="00CC2EC3" w:rsidRDefault="00AF730D">
      <w:pPr>
        <w:pStyle w:val="Heading1"/>
        <w:ind w:left="2911" w:right="2911"/>
        <w:jc w:val="center"/>
        <w:rPr>
          <w:b w:val="0"/>
          <w:bCs w:val="0"/>
        </w:rPr>
      </w:pPr>
      <w:r>
        <w:t>SUBCONSULTANT SERVICES PURCHASE</w:t>
      </w:r>
      <w:r>
        <w:rPr>
          <w:spacing w:val="-18"/>
        </w:rPr>
        <w:t xml:space="preserve"> </w:t>
      </w:r>
      <w:r>
        <w:t>ORDER</w:t>
      </w:r>
    </w:p>
    <w:p w14:paraId="0B6F7955" w14:textId="77777777" w:rsidR="00CC2EC3" w:rsidRDefault="00AF730D">
      <w:pPr>
        <w:spacing w:before="5"/>
        <w:ind w:left="2911" w:right="2913"/>
        <w:jc w:val="center"/>
        <w:rPr>
          <w:rFonts w:ascii="Times New Roman" w:eastAsia="Times New Roman" w:hAnsi="Times New Roman" w:cs="Times New Roman"/>
          <w:sz w:val="18"/>
          <w:szCs w:val="18"/>
        </w:rPr>
      </w:pPr>
      <w:r>
        <w:rPr>
          <w:rFonts w:ascii="Times New Roman"/>
          <w:b/>
          <w:sz w:val="18"/>
          <w:u w:val="thick" w:color="000000"/>
        </w:rPr>
        <w:t>STANDARD</w:t>
      </w:r>
      <w:r>
        <w:rPr>
          <w:rFonts w:ascii="Times New Roman"/>
          <w:b/>
          <w:spacing w:val="-6"/>
          <w:sz w:val="18"/>
          <w:u w:val="thick" w:color="000000"/>
        </w:rPr>
        <w:t xml:space="preserve"> </w:t>
      </w:r>
      <w:r>
        <w:rPr>
          <w:rFonts w:ascii="Times New Roman"/>
          <w:b/>
          <w:sz w:val="18"/>
          <w:u w:val="thick" w:color="000000"/>
        </w:rPr>
        <w:t>TERMS</w:t>
      </w:r>
      <w:r>
        <w:rPr>
          <w:rFonts w:ascii="Times New Roman"/>
          <w:b/>
          <w:spacing w:val="-5"/>
          <w:sz w:val="18"/>
          <w:u w:val="thick" w:color="000000"/>
        </w:rPr>
        <w:t xml:space="preserve"> </w:t>
      </w:r>
      <w:r>
        <w:rPr>
          <w:rFonts w:ascii="Times New Roman"/>
          <w:b/>
          <w:sz w:val="18"/>
          <w:u w:val="thick" w:color="000000"/>
        </w:rPr>
        <w:t>AND</w:t>
      </w:r>
      <w:r>
        <w:rPr>
          <w:rFonts w:ascii="Times New Roman"/>
          <w:b/>
          <w:spacing w:val="-6"/>
          <w:sz w:val="18"/>
          <w:u w:val="thick" w:color="000000"/>
        </w:rPr>
        <w:t xml:space="preserve"> </w:t>
      </w:r>
      <w:r>
        <w:rPr>
          <w:rFonts w:ascii="Times New Roman"/>
          <w:b/>
          <w:sz w:val="18"/>
          <w:u w:val="thick" w:color="000000"/>
        </w:rPr>
        <w:t>CONDITIONS</w:t>
      </w:r>
      <w:r>
        <w:rPr>
          <w:rFonts w:ascii="Times New Roman"/>
          <w:b/>
          <w:spacing w:val="-5"/>
          <w:sz w:val="18"/>
          <w:u w:val="thick" w:color="000000"/>
        </w:rPr>
        <w:t xml:space="preserve"> </w:t>
      </w:r>
      <w:r>
        <w:rPr>
          <w:rFonts w:ascii="Times New Roman"/>
          <w:b/>
          <w:sz w:val="18"/>
          <w:u w:val="thick" w:color="000000"/>
        </w:rPr>
        <w:t>FOR</w:t>
      </w:r>
      <w:r>
        <w:rPr>
          <w:rFonts w:ascii="Times New Roman"/>
          <w:b/>
          <w:spacing w:val="-6"/>
          <w:sz w:val="18"/>
          <w:u w:val="thick" w:color="000000"/>
        </w:rPr>
        <w:t xml:space="preserve"> </w:t>
      </w:r>
      <w:r>
        <w:rPr>
          <w:rFonts w:ascii="Times New Roman"/>
          <w:b/>
          <w:sz w:val="18"/>
          <w:u w:val="thick" w:color="000000"/>
        </w:rPr>
        <w:t>SERVICES</w:t>
      </w:r>
      <w:r>
        <w:rPr>
          <w:rFonts w:ascii="Times New Roman"/>
          <w:b/>
          <w:spacing w:val="-5"/>
          <w:sz w:val="18"/>
          <w:u w:val="thick" w:color="000000"/>
        </w:rPr>
        <w:t xml:space="preserve"> </w:t>
      </w:r>
      <w:r>
        <w:rPr>
          <w:rFonts w:ascii="Times New Roman"/>
          <w:b/>
          <w:sz w:val="18"/>
          <w:u w:val="thick" w:color="000000"/>
        </w:rPr>
        <w:t>(Project</w:t>
      </w:r>
      <w:r>
        <w:rPr>
          <w:rFonts w:ascii="Times New Roman"/>
          <w:b/>
          <w:spacing w:val="-6"/>
          <w:sz w:val="18"/>
          <w:u w:val="thick" w:color="000000"/>
        </w:rPr>
        <w:t xml:space="preserve"> </w:t>
      </w:r>
      <w:r>
        <w:rPr>
          <w:rFonts w:ascii="Times New Roman"/>
          <w:b/>
          <w:sz w:val="18"/>
          <w:u w:val="thick" w:color="000000"/>
        </w:rPr>
        <w:t>Related)</w:t>
      </w:r>
    </w:p>
    <w:p w14:paraId="4E8E5E76" w14:textId="77777777" w:rsidR="00CC2EC3" w:rsidRDefault="00CC2EC3">
      <w:pPr>
        <w:spacing w:before="2"/>
        <w:rPr>
          <w:rFonts w:ascii="Times New Roman" w:eastAsia="Times New Roman" w:hAnsi="Times New Roman" w:cs="Times New Roman"/>
          <w:b/>
          <w:bCs/>
          <w:sz w:val="25"/>
          <w:szCs w:val="25"/>
        </w:rPr>
      </w:pPr>
    </w:p>
    <w:p w14:paraId="46CAB1A1" w14:textId="77777777" w:rsidR="00CC2EC3" w:rsidRDefault="00AF730D">
      <w:pPr>
        <w:pStyle w:val="BodyText"/>
        <w:spacing w:before="101" w:line="180" w:lineRule="exact"/>
        <w:ind w:left="108" w:hanging="1"/>
      </w:pPr>
      <w:r>
        <w:t>GANNETT</w:t>
      </w:r>
      <w:r>
        <w:rPr>
          <w:spacing w:val="-12"/>
        </w:rPr>
        <w:t xml:space="preserve"> </w:t>
      </w:r>
      <w:r>
        <w:t>FLEMING,</w:t>
      </w:r>
      <w:r>
        <w:rPr>
          <w:spacing w:val="-15"/>
        </w:rPr>
        <w:t xml:space="preserve"> </w:t>
      </w:r>
      <w:r>
        <w:rPr>
          <w:spacing w:val="-3"/>
        </w:rPr>
        <w:t>INC.</w:t>
      </w:r>
      <w:r>
        <w:rPr>
          <w:spacing w:val="-15"/>
        </w:rPr>
        <w:t xml:space="preserve"> </w:t>
      </w:r>
      <w:r>
        <w:rPr>
          <w:spacing w:val="-3"/>
        </w:rPr>
        <w:t>(GF)</w:t>
      </w:r>
      <w:r>
        <w:rPr>
          <w:spacing w:val="-15"/>
        </w:rPr>
        <w:t xml:space="preserve"> </w:t>
      </w:r>
      <w:r>
        <w:t>EXPRESSLY</w:t>
      </w:r>
      <w:r>
        <w:rPr>
          <w:spacing w:val="-16"/>
        </w:rPr>
        <w:t xml:space="preserve"> </w:t>
      </w:r>
      <w:r>
        <w:rPr>
          <w:spacing w:val="-3"/>
        </w:rPr>
        <w:t>LIMITS</w:t>
      </w:r>
      <w:r>
        <w:rPr>
          <w:spacing w:val="-15"/>
        </w:rPr>
        <w:t xml:space="preserve"> </w:t>
      </w:r>
      <w:r>
        <w:rPr>
          <w:spacing w:val="-4"/>
        </w:rPr>
        <w:t>ACCEPTANCE</w:t>
      </w:r>
      <w:r>
        <w:rPr>
          <w:spacing w:val="-15"/>
        </w:rPr>
        <w:t xml:space="preserve"> </w:t>
      </w:r>
      <w:r>
        <w:rPr>
          <w:spacing w:val="-3"/>
        </w:rPr>
        <w:t>TO</w:t>
      </w:r>
      <w:r>
        <w:rPr>
          <w:spacing w:val="-16"/>
        </w:rPr>
        <w:t xml:space="preserve"> </w:t>
      </w:r>
      <w:r>
        <w:rPr>
          <w:spacing w:val="-3"/>
        </w:rPr>
        <w:t>THE</w:t>
      </w:r>
      <w:r>
        <w:rPr>
          <w:spacing w:val="-15"/>
        </w:rPr>
        <w:t xml:space="preserve"> </w:t>
      </w:r>
      <w:r>
        <w:rPr>
          <w:spacing w:val="-3"/>
        </w:rPr>
        <w:t>TERMS</w:t>
      </w:r>
      <w:r>
        <w:rPr>
          <w:spacing w:val="-15"/>
        </w:rPr>
        <w:t xml:space="preserve"> </w:t>
      </w:r>
      <w:r>
        <w:rPr>
          <w:spacing w:val="-4"/>
        </w:rPr>
        <w:t>STATED</w:t>
      </w:r>
      <w:r>
        <w:rPr>
          <w:spacing w:val="-16"/>
        </w:rPr>
        <w:t xml:space="preserve"> </w:t>
      </w:r>
      <w:r>
        <w:t>IN</w:t>
      </w:r>
      <w:r>
        <w:rPr>
          <w:spacing w:val="-16"/>
        </w:rPr>
        <w:t xml:space="preserve"> </w:t>
      </w:r>
      <w:r>
        <w:rPr>
          <w:spacing w:val="-3"/>
        </w:rPr>
        <w:t>THE</w:t>
      </w:r>
      <w:r>
        <w:rPr>
          <w:spacing w:val="-15"/>
        </w:rPr>
        <w:t xml:space="preserve"> </w:t>
      </w:r>
      <w:r>
        <w:rPr>
          <w:spacing w:val="-3"/>
        </w:rPr>
        <w:t>PURCHASE</w:t>
      </w:r>
      <w:r>
        <w:rPr>
          <w:spacing w:val="-15"/>
        </w:rPr>
        <w:t xml:space="preserve"> </w:t>
      </w:r>
      <w:r>
        <w:rPr>
          <w:spacing w:val="-3"/>
        </w:rPr>
        <w:t>ORDER,</w:t>
      </w:r>
      <w:r>
        <w:rPr>
          <w:spacing w:val="-15"/>
        </w:rPr>
        <w:t xml:space="preserve"> </w:t>
      </w:r>
      <w:r>
        <w:rPr>
          <w:spacing w:val="-3"/>
        </w:rPr>
        <w:t>THESE</w:t>
      </w:r>
      <w:r>
        <w:rPr>
          <w:spacing w:val="-15"/>
        </w:rPr>
        <w:t xml:space="preserve"> </w:t>
      </w:r>
      <w:r>
        <w:rPr>
          <w:spacing w:val="-4"/>
        </w:rPr>
        <w:t>STANDARD</w:t>
      </w:r>
      <w:r>
        <w:rPr>
          <w:spacing w:val="-16"/>
        </w:rPr>
        <w:t xml:space="preserve"> </w:t>
      </w:r>
      <w:r>
        <w:rPr>
          <w:spacing w:val="-3"/>
        </w:rPr>
        <w:t xml:space="preserve">TERMS </w:t>
      </w:r>
      <w:r>
        <w:t>AND</w:t>
      </w:r>
      <w:r>
        <w:rPr>
          <w:spacing w:val="-8"/>
        </w:rPr>
        <w:t xml:space="preserve"> </w:t>
      </w:r>
      <w:r>
        <w:t>CONDITIONS</w:t>
      </w:r>
      <w:r>
        <w:rPr>
          <w:spacing w:val="-7"/>
        </w:rPr>
        <w:t xml:space="preserve"> </w:t>
      </w:r>
      <w:r>
        <w:t>AND</w:t>
      </w:r>
      <w:r>
        <w:rPr>
          <w:spacing w:val="-8"/>
        </w:rPr>
        <w:t xml:space="preserve"> </w:t>
      </w:r>
      <w:r>
        <w:t>ANY</w:t>
      </w:r>
      <w:r>
        <w:rPr>
          <w:spacing w:val="-8"/>
        </w:rPr>
        <w:t xml:space="preserve"> </w:t>
      </w:r>
      <w:r>
        <w:t>OTHER</w:t>
      </w:r>
      <w:r>
        <w:rPr>
          <w:spacing w:val="-8"/>
        </w:rPr>
        <w:t xml:space="preserve"> </w:t>
      </w:r>
      <w:r>
        <w:t>ATTACHMENTS.</w:t>
      </w:r>
    </w:p>
    <w:p w14:paraId="690D4261" w14:textId="77777777" w:rsidR="00CC2EC3" w:rsidRDefault="00CC2EC3">
      <w:pPr>
        <w:spacing w:before="8"/>
        <w:rPr>
          <w:rFonts w:ascii="Times New Roman" w:eastAsia="Times New Roman" w:hAnsi="Times New Roman" w:cs="Times New Roman"/>
          <w:sz w:val="15"/>
          <w:szCs w:val="15"/>
        </w:rPr>
      </w:pPr>
    </w:p>
    <w:p w14:paraId="3CB87BB9" w14:textId="77777777" w:rsidR="00CC2EC3" w:rsidRDefault="00AF730D">
      <w:pPr>
        <w:pStyle w:val="ListParagraph"/>
        <w:numPr>
          <w:ilvl w:val="0"/>
          <w:numId w:val="4"/>
        </w:numPr>
        <w:tabs>
          <w:tab w:val="left" w:pos="430"/>
        </w:tabs>
        <w:spacing w:line="180" w:lineRule="exact"/>
        <w:ind w:right="246" w:firstLine="0"/>
        <w:jc w:val="both"/>
        <w:rPr>
          <w:rFonts w:ascii="Times New Roman" w:eastAsia="Times New Roman" w:hAnsi="Times New Roman" w:cs="Times New Roman"/>
          <w:sz w:val="18"/>
          <w:szCs w:val="18"/>
        </w:rPr>
      </w:pPr>
      <w:r>
        <w:rPr>
          <w:rFonts w:ascii="Times New Roman"/>
          <w:b/>
          <w:sz w:val="18"/>
        </w:rPr>
        <w:t>AGREEMENT</w:t>
      </w:r>
      <w:r>
        <w:rPr>
          <w:rFonts w:ascii="Times New Roman"/>
          <w:b/>
          <w:spacing w:val="-7"/>
          <w:sz w:val="18"/>
        </w:rPr>
        <w:t xml:space="preserve"> </w:t>
      </w:r>
      <w:r>
        <w:rPr>
          <w:rFonts w:ascii="Times New Roman"/>
          <w:b/>
          <w:sz w:val="18"/>
        </w:rPr>
        <w:t>DOCUMENTS</w:t>
      </w:r>
      <w:r>
        <w:rPr>
          <w:rFonts w:ascii="Times New Roman"/>
          <w:b/>
          <w:spacing w:val="-6"/>
          <w:sz w:val="18"/>
        </w:rPr>
        <w:t xml:space="preserve"> </w:t>
      </w:r>
      <w:r>
        <w:rPr>
          <w:rFonts w:ascii="Times New Roman"/>
          <w:sz w:val="18"/>
        </w:rPr>
        <w:t>This</w:t>
      </w:r>
      <w:r>
        <w:rPr>
          <w:rFonts w:ascii="Times New Roman"/>
          <w:spacing w:val="-7"/>
          <w:sz w:val="18"/>
        </w:rPr>
        <w:t xml:space="preserve"> </w:t>
      </w:r>
      <w:r>
        <w:rPr>
          <w:rFonts w:ascii="Times New Roman"/>
          <w:sz w:val="18"/>
        </w:rPr>
        <w:t>Purchase</w:t>
      </w:r>
      <w:r>
        <w:rPr>
          <w:rFonts w:ascii="Times New Roman"/>
          <w:spacing w:val="-7"/>
          <w:sz w:val="18"/>
        </w:rPr>
        <w:t xml:space="preserve"> </w:t>
      </w:r>
      <w:r>
        <w:rPr>
          <w:rFonts w:ascii="Times New Roman"/>
          <w:sz w:val="18"/>
        </w:rPr>
        <w:t>Order</w:t>
      </w:r>
      <w:r>
        <w:rPr>
          <w:rFonts w:ascii="Times New Roman"/>
          <w:spacing w:val="-7"/>
          <w:sz w:val="18"/>
        </w:rPr>
        <w:t xml:space="preserve"> </w:t>
      </w:r>
      <w:r>
        <w:rPr>
          <w:rFonts w:ascii="Times New Roman"/>
          <w:sz w:val="18"/>
        </w:rPr>
        <w:t>and</w:t>
      </w:r>
      <w:r>
        <w:rPr>
          <w:rFonts w:ascii="Times New Roman"/>
          <w:spacing w:val="-5"/>
          <w:sz w:val="18"/>
        </w:rPr>
        <w:t xml:space="preserve"> </w:t>
      </w:r>
      <w:r>
        <w:rPr>
          <w:rFonts w:ascii="Times New Roman"/>
          <w:sz w:val="18"/>
        </w:rPr>
        <w:t>any</w:t>
      </w:r>
      <w:r>
        <w:rPr>
          <w:rFonts w:ascii="Times New Roman"/>
          <w:spacing w:val="-10"/>
          <w:sz w:val="18"/>
        </w:rPr>
        <w:t xml:space="preserve"> </w:t>
      </w:r>
      <w:r>
        <w:rPr>
          <w:rFonts w:ascii="Times New Roman"/>
          <w:sz w:val="18"/>
        </w:rPr>
        <w:t>attachments</w:t>
      </w:r>
      <w:r>
        <w:rPr>
          <w:rFonts w:ascii="Times New Roman"/>
          <w:spacing w:val="-7"/>
          <w:sz w:val="18"/>
        </w:rPr>
        <w:t xml:space="preserve"> </w:t>
      </w:r>
      <w:r>
        <w:rPr>
          <w:rFonts w:ascii="Times New Roman"/>
          <w:sz w:val="18"/>
        </w:rPr>
        <w:t>are</w:t>
      </w:r>
      <w:r>
        <w:rPr>
          <w:rFonts w:ascii="Times New Roman"/>
          <w:spacing w:val="-7"/>
          <w:sz w:val="18"/>
        </w:rPr>
        <w:t xml:space="preserve"> </w:t>
      </w:r>
      <w:r>
        <w:rPr>
          <w:rFonts w:ascii="Times New Roman"/>
          <w:sz w:val="18"/>
        </w:rPr>
        <w:t>the</w:t>
      </w:r>
      <w:r>
        <w:rPr>
          <w:rFonts w:ascii="Times New Roman"/>
          <w:spacing w:val="-7"/>
          <w:sz w:val="18"/>
        </w:rPr>
        <w:t xml:space="preserve"> </w:t>
      </w:r>
      <w:r>
        <w:rPr>
          <w:rFonts w:ascii="Times New Roman"/>
          <w:sz w:val="18"/>
        </w:rPr>
        <w:t>complete</w:t>
      </w:r>
      <w:r>
        <w:rPr>
          <w:rFonts w:ascii="Times New Roman"/>
          <w:spacing w:val="-7"/>
          <w:sz w:val="18"/>
        </w:rPr>
        <w:t xml:space="preserve"> </w:t>
      </w:r>
      <w:r>
        <w:rPr>
          <w:rFonts w:ascii="Times New Roman"/>
          <w:sz w:val="18"/>
        </w:rPr>
        <w:t>agreement</w:t>
      </w:r>
      <w:r>
        <w:rPr>
          <w:rFonts w:ascii="Times New Roman"/>
          <w:spacing w:val="-6"/>
          <w:sz w:val="18"/>
        </w:rPr>
        <w:t xml:space="preserve"> </w:t>
      </w:r>
      <w:r>
        <w:rPr>
          <w:rFonts w:ascii="Times New Roman"/>
          <w:sz w:val="18"/>
        </w:rPr>
        <w:t>between</w:t>
      </w:r>
      <w:r>
        <w:rPr>
          <w:rFonts w:ascii="Times New Roman"/>
          <w:spacing w:val="-5"/>
          <w:sz w:val="18"/>
        </w:rPr>
        <w:t xml:space="preserve"> </w:t>
      </w:r>
      <w:r>
        <w:rPr>
          <w:rFonts w:ascii="Times New Roman"/>
          <w:sz w:val="18"/>
        </w:rPr>
        <w:t>GF</w:t>
      </w:r>
      <w:r>
        <w:rPr>
          <w:rFonts w:ascii="Times New Roman"/>
          <w:spacing w:val="-8"/>
          <w:sz w:val="18"/>
        </w:rPr>
        <w:t xml:space="preserve"> </w:t>
      </w:r>
      <w:r>
        <w:rPr>
          <w:rFonts w:ascii="Times New Roman"/>
          <w:sz w:val="18"/>
        </w:rPr>
        <w:t>and</w:t>
      </w:r>
      <w:r>
        <w:rPr>
          <w:rFonts w:ascii="Times New Roman"/>
          <w:spacing w:val="-8"/>
          <w:sz w:val="18"/>
        </w:rPr>
        <w:t xml:space="preserve"> </w:t>
      </w:r>
      <w:r>
        <w:rPr>
          <w:rFonts w:ascii="Times New Roman"/>
          <w:sz w:val="18"/>
        </w:rPr>
        <w:t>subconsultant.</w:t>
      </w:r>
      <w:r>
        <w:rPr>
          <w:rFonts w:ascii="Times New Roman"/>
          <w:spacing w:val="28"/>
          <w:sz w:val="18"/>
        </w:rPr>
        <w:t xml:space="preserve"> </w:t>
      </w:r>
      <w:r>
        <w:rPr>
          <w:rFonts w:ascii="Times New Roman"/>
          <w:sz w:val="18"/>
        </w:rPr>
        <w:t>No</w:t>
      </w:r>
      <w:r>
        <w:rPr>
          <w:rFonts w:ascii="Times New Roman"/>
          <w:spacing w:val="-8"/>
          <w:sz w:val="18"/>
        </w:rPr>
        <w:t xml:space="preserve"> </w:t>
      </w:r>
      <w:r>
        <w:rPr>
          <w:rFonts w:ascii="Times New Roman"/>
          <w:sz w:val="18"/>
        </w:rPr>
        <w:t>other</w:t>
      </w:r>
      <w:r>
        <w:rPr>
          <w:rFonts w:ascii="Times New Roman"/>
          <w:spacing w:val="-9"/>
          <w:sz w:val="18"/>
        </w:rPr>
        <w:t xml:space="preserve"> </w:t>
      </w:r>
      <w:r>
        <w:rPr>
          <w:rFonts w:ascii="Times New Roman"/>
          <w:sz w:val="18"/>
        </w:rPr>
        <w:t>document, including</w:t>
      </w:r>
      <w:r>
        <w:rPr>
          <w:rFonts w:ascii="Times New Roman"/>
          <w:spacing w:val="-13"/>
          <w:sz w:val="18"/>
        </w:rPr>
        <w:t xml:space="preserve"> </w:t>
      </w:r>
      <w:r>
        <w:rPr>
          <w:rFonts w:ascii="Times New Roman"/>
          <w:sz w:val="18"/>
        </w:rPr>
        <w:t>subconsultant's</w:t>
      </w:r>
      <w:r>
        <w:rPr>
          <w:rFonts w:ascii="Times New Roman"/>
          <w:spacing w:val="-12"/>
          <w:sz w:val="18"/>
        </w:rPr>
        <w:t xml:space="preserve"> </w:t>
      </w:r>
      <w:r>
        <w:rPr>
          <w:rFonts w:ascii="Times New Roman"/>
          <w:sz w:val="18"/>
        </w:rPr>
        <w:t>proposal,</w:t>
      </w:r>
      <w:r>
        <w:rPr>
          <w:rFonts w:ascii="Times New Roman"/>
          <w:spacing w:val="-11"/>
          <w:sz w:val="18"/>
        </w:rPr>
        <w:t xml:space="preserve"> </w:t>
      </w:r>
      <w:r>
        <w:rPr>
          <w:rFonts w:ascii="Times New Roman"/>
          <w:sz w:val="18"/>
        </w:rPr>
        <w:t>quotation</w:t>
      </w:r>
      <w:r>
        <w:rPr>
          <w:rFonts w:ascii="Times New Roman"/>
          <w:spacing w:val="-10"/>
          <w:sz w:val="18"/>
        </w:rPr>
        <w:t xml:space="preserve"> </w:t>
      </w:r>
      <w:r>
        <w:rPr>
          <w:rFonts w:ascii="Times New Roman"/>
          <w:sz w:val="18"/>
        </w:rPr>
        <w:t>or</w:t>
      </w:r>
      <w:r>
        <w:rPr>
          <w:rFonts w:ascii="Times New Roman"/>
          <w:spacing w:val="-11"/>
          <w:sz w:val="18"/>
        </w:rPr>
        <w:t xml:space="preserve"> </w:t>
      </w:r>
      <w:r>
        <w:rPr>
          <w:rFonts w:ascii="Times New Roman"/>
          <w:sz w:val="18"/>
        </w:rPr>
        <w:t>acknowledgment</w:t>
      </w:r>
      <w:r>
        <w:rPr>
          <w:rFonts w:ascii="Times New Roman"/>
          <w:spacing w:val="-11"/>
          <w:sz w:val="18"/>
        </w:rPr>
        <w:t xml:space="preserve"> </w:t>
      </w:r>
      <w:r>
        <w:rPr>
          <w:rFonts w:ascii="Times New Roman"/>
          <w:sz w:val="18"/>
        </w:rPr>
        <w:t>forms</w:t>
      </w:r>
      <w:r>
        <w:rPr>
          <w:rFonts w:ascii="Times New Roman"/>
          <w:spacing w:val="-12"/>
          <w:sz w:val="18"/>
        </w:rPr>
        <w:t xml:space="preserve"> </w:t>
      </w:r>
      <w:r>
        <w:rPr>
          <w:rFonts w:ascii="Times New Roman"/>
          <w:sz w:val="18"/>
        </w:rPr>
        <w:t>shall</w:t>
      </w:r>
      <w:r>
        <w:rPr>
          <w:rFonts w:ascii="Times New Roman"/>
          <w:spacing w:val="-11"/>
          <w:sz w:val="18"/>
        </w:rPr>
        <w:t xml:space="preserve"> </w:t>
      </w:r>
      <w:r>
        <w:rPr>
          <w:rFonts w:ascii="Times New Roman"/>
          <w:sz w:val="18"/>
        </w:rPr>
        <w:t>be</w:t>
      </w:r>
      <w:r>
        <w:rPr>
          <w:rFonts w:ascii="Times New Roman"/>
          <w:spacing w:val="-12"/>
          <w:sz w:val="18"/>
        </w:rPr>
        <w:t xml:space="preserve"> </w:t>
      </w:r>
      <w:r>
        <w:rPr>
          <w:rFonts w:ascii="Times New Roman"/>
          <w:sz w:val="18"/>
        </w:rPr>
        <w:t>part</w:t>
      </w:r>
      <w:r>
        <w:rPr>
          <w:rFonts w:ascii="Times New Roman"/>
          <w:spacing w:val="-11"/>
          <w:sz w:val="18"/>
        </w:rPr>
        <w:t xml:space="preserve"> </w:t>
      </w:r>
      <w:r>
        <w:rPr>
          <w:rFonts w:ascii="Times New Roman"/>
          <w:sz w:val="18"/>
        </w:rPr>
        <w:t>of</w:t>
      </w:r>
      <w:r>
        <w:rPr>
          <w:rFonts w:ascii="Times New Roman"/>
          <w:spacing w:val="-14"/>
          <w:sz w:val="18"/>
        </w:rPr>
        <w:t xml:space="preserve"> </w:t>
      </w:r>
      <w:r>
        <w:rPr>
          <w:rFonts w:ascii="Times New Roman"/>
          <w:sz w:val="18"/>
        </w:rPr>
        <w:t>this</w:t>
      </w:r>
      <w:r>
        <w:rPr>
          <w:rFonts w:ascii="Times New Roman"/>
          <w:spacing w:val="-12"/>
          <w:sz w:val="18"/>
        </w:rPr>
        <w:t xml:space="preserve"> </w:t>
      </w:r>
      <w:r>
        <w:rPr>
          <w:rFonts w:ascii="Times New Roman"/>
          <w:sz w:val="18"/>
        </w:rPr>
        <w:t>agreement,</w:t>
      </w:r>
      <w:r>
        <w:rPr>
          <w:rFonts w:ascii="Times New Roman"/>
          <w:spacing w:val="-11"/>
          <w:sz w:val="18"/>
        </w:rPr>
        <w:t xml:space="preserve"> </w:t>
      </w:r>
      <w:r>
        <w:rPr>
          <w:rFonts w:ascii="Times New Roman"/>
          <w:sz w:val="18"/>
        </w:rPr>
        <w:t>even</w:t>
      </w:r>
      <w:r>
        <w:rPr>
          <w:rFonts w:ascii="Times New Roman"/>
          <w:spacing w:val="-10"/>
          <w:sz w:val="18"/>
        </w:rPr>
        <w:t xml:space="preserve"> </w:t>
      </w:r>
      <w:r>
        <w:rPr>
          <w:rFonts w:ascii="Times New Roman"/>
          <w:sz w:val="18"/>
        </w:rPr>
        <w:t>if</w:t>
      </w:r>
      <w:r>
        <w:rPr>
          <w:rFonts w:ascii="Times New Roman"/>
          <w:spacing w:val="-14"/>
          <w:sz w:val="18"/>
        </w:rPr>
        <w:t xml:space="preserve"> </w:t>
      </w:r>
      <w:r>
        <w:rPr>
          <w:rFonts w:ascii="Times New Roman"/>
          <w:sz w:val="18"/>
        </w:rPr>
        <w:t>referred</w:t>
      </w:r>
      <w:r>
        <w:rPr>
          <w:rFonts w:ascii="Times New Roman"/>
          <w:spacing w:val="-10"/>
          <w:sz w:val="18"/>
        </w:rPr>
        <w:t xml:space="preserve"> </w:t>
      </w:r>
      <w:r>
        <w:rPr>
          <w:rFonts w:ascii="Times New Roman"/>
          <w:sz w:val="18"/>
        </w:rPr>
        <w:t>to,</w:t>
      </w:r>
      <w:r>
        <w:rPr>
          <w:rFonts w:ascii="Times New Roman"/>
          <w:spacing w:val="-11"/>
          <w:sz w:val="18"/>
        </w:rPr>
        <w:t xml:space="preserve"> </w:t>
      </w:r>
      <w:r>
        <w:rPr>
          <w:rFonts w:ascii="Times New Roman"/>
          <w:sz w:val="18"/>
        </w:rPr>
        <w:t>unless</w:t>
      </w:r>
      <w:r>
        <w:rPr>
          <w:rFonts w:ascii="Times New Roman"/>
          <w:spacing w:val="-12"/>
          <w:sz w:val="18"/>
        </w:rPr>
        <w:t xml:space="preserve"> </w:t>
      </w:r>
      <w:r>
        <w:rPr>
          <w:rFonts w:ascii="Times New Roman"/>
          <w:sz w:val="18"/>
        </w:rPr>
        <w:t>specifically</w:t>
      </w:r>
      <w:r>
        <w:rPr>
          <w:rFonts w:ascii="Times New Roman"/>
          <w:spacing w:val="-15"/>
          <w:sz w:val="18"/>
        </w:rPr>
        <w:t xml:space="preserve"> </w:t>
      </w:r>
      <w:r>
        <w:rPr>
          <w:rFonts w:ascii="Times New Roman"/>
          <w:sz w:val="18"/>
        </w:rPr>
        <w:t>agreed</w:t>
      </w:r>
      <w:r>
        <w:rPr>
          <w:rFonts w:ascii="Times New Roman"/>
          <w:spacing w:val="-10"/>
          <w:sz w:val="18"/>
        </w:rPr>
        <w:t xml:space="preserve"> </w:t>
      </w:r>
      <w:r>
        <w:rPr>
          <w:rFonts w:ascii="Times New Roman"/>
          <w:sz w:val="18"/>
        </w:rPr>
        <w:t>to</w:t>
      </w:r>
      <w:r>
        <w:rPr>
          <w:rFonts w:ascii="Times New Roman"/>
          <w:spacing w:val="-10"/>
          <w:sz w:val="18"/>
        </w:rPr>
        <w:t xml:space="preserve"> </w:t>
      </w:r>
      <w:r>
        <w:rPr>
          <w:rFonts w:ascii="Times New Roman"/>
          <w:sz w:val="18"/>
        </w:rPr>
        <w:t>by</w:t>
      </w:r>
      <w:r>
        <w:rPr>
          <w:rFonts w:ascii="Times New Roman"/>
          <w:spacing w:val="-15"/>
          <w:sz w:val="18"/>
        </w:rPr>
        <w:t xml:space="preserve"> </w:t>
      </w:r>
      <w:r>
        <w:rPr>
          <w:rFonts w:ascii="Times New Roman"/>
          <w:spacing w:val="-3"/>
          <w:sz w:val="18"/>
        </w:rPr>
        <w:t>GF</w:t>
      </w:r>
      <w:r>
        <w:rPr>
          <w:rFonts w:ascii="Times New Roman"/>
          <w:spacing w:val="-16"/>
          <w:sz w:val="18"/>
        </w:rPr>
        <w:t xml:space="preserve"> </w:t>
      </w:r>
      <w:r>
        <w:rPr>
          <w:rFonts w:ascii="Times New Roman"/>
          <w:sz w:val="18"/>
        </w:rPr>
        <w:t>in writing.</w:t>
      </w:r>
      <w:r>
        <w:rPr>
          <w:rFonts w:ascii="Times New Roman"/>
          <w:spacing w:val="25"/>
          <w:sz w:val="18"/>
        </w:rPr>
        <w:t xml:space="preserve"> </w:t>
      </w:r>
      <w:r>
        <w:rPr>
          <w:rFonts w:ascii="Times New Roman"/>
          <w:sz w:val="18"/>
        </w:rPr>
        <w:t>No</w:t>
      </w:r>
      <w:r>
        <w:rPr>
          <w:rFonts w:ascii="Times New Roman"/>
          <w:spacing w:val="-9"/>
          <w:sz w:val="18"/>
        </w:rPr>
        <w:t xml:space="preserve"> </w:t>
      </w:r>
      <w:r>
        <w:rPr>
          <w:rFonts w:ascii="Times New Roman"/>
          <w:sz w:val="18"/>
        </w:rPr>
        <w:t>right</w:t>
      </w:r>
      <w:r>
        <w:rPr>
          <w:rFonts w:ascii="Times New Roman"/>
          <w:spacing w:val="-10"/>
          <w:sz w:val="18"/>
        </w:rPr>
        <w:t xml:space="preserve"> </w:t>
      </w:r>
      <w:r>
        <w:rPr>
          <w:rFonts w:ascii="Times New Roman"/>
          <w:sz w:val="18"/>
        </w:rPr>
        <w:t>that</w:t>
      </w:r>
      <w:r>
        <w:rPr>
          <w:rFonts w:ascii="Times New Roman"/>
          <w:spacing w:val="-10"/>
          <w:sz w:val="18"/>
        </w:rPr>
        <w:t xml:space="preserve"> </w:t>
      </w:r>
      <w:r>
        <w:rPr>
          <w:rFonts w:ascii="Times New Roman"/>
          <w:sz w:val="18"/>
        </w:rPr>
        <w:t>GF</w:t>
      </w:r>
      <w:r>
        <w:rPr>
          <w:rFonts w:ascii="Times New Roman"/>
          <w:spacing w:val="-10"/>
          <w:sz w:val="18"/>
        </w:rPr>
        <w:t xml:space="preserve"> </w:t>
      </w:r>
      <w:r>
        <w:rPr>
          <w:rFonts w:ascii="Times New Roman"/>
          <w:sz w:val="18"/>
        </w:rPr>
        <w:t>has</w:t>
      </w:r>
      <w:r>
        <w:rPr>
          <w:rFonts w:ascii="Times New Roman"/>
          <w:spacing w:val="-11"/>
          <w:sz w:val="18"/>
        </w:rPr>
        <w:t xml:space="preserve"> </w:t>
      </w:r>
      <w:r>
        <w:rPr>
          <w:rFonts w:ascii="Times New Roman"/>
          <w:sz w:val="18"/>
        </w:rPr>
        <w:t>regarding</w:t>
      </w:r>
      <w:r>
        <w:rPr>
          <w:rFonts w:ascii="Times New Roman"/>
          <w:spacing w:val="-12"/>
          <w:sz w:val="18"/>
        </w:rPr>
        <w:t xml:space="preserve"> </w:t>
      </w:r>
      <w:r>
        <w:rPr>
          <w:rFonts w:ascii="Times New Roman"/>
          <w:sz w:val="18"/>
        </w:rPr>
        <w:t>this</w:t>
      </w:r>
      <w:r>
        <w:rPr>
          <w:rFonts w:ascii="Times New Roman"/>
          <w:spacing w:val="-11"/>
          <w:sz w:val="18"/>
        </w:rPr>
        <w:t xml:space="preserve"> </w:t>
      </w:r>
      <w:r>
        <w:rPr>
          <w:rFonts w:ascii="Times New Roman"/>
          <w:sz w:val="18"/>
        </w:rPr>
        <w:t>agreement</w:t>
      </w:r>
      <w:r>
        <w:rPr>
          <w:rFonts w:ascii="Times New Roman"/>
          <w:spacing w:val="-10"/>
          <w:sz w:val="18"/>
        </w:rPr>
        <w:t xml:space="preserve"> </w:t>
      </w:r>
      <w:r>
        <w:rPr>
          <w:rFonts w:ascii="Times New Roman"/>
          <w:sz w:val="18"/>
        </w:rPr>
        <w:t>may</w:t>
      </w:r>
      <w:r>
        <w:rPr>
          <w:rFonts w:ascii="Times New Roman"/>
          <w:spacing w:val="-14"/>
          <w:sz w:val="18"/>
        </w:rPr>
        <w:t xml:space="preserve"> </w:t>
      </w:r>
      <w:r>
        <w:rPr>
          <w:rFonts w:ascii="Times New Roman"/>
          <w:sz w:val="18"/>
        </w:rPr>
        <w:t>be</w:t>
      </w:r>
      <w:r>
        <w:rPr>
          <w:rFonts w:ascii="Times New Roman"/>
          <w:spacing w:val="-11"/>
          <w:sz w:val="18"/>
        </w:rPr>
        <w:t xml:space="preserve"> </w:t>
      </w:r>
      <w:r>
        <w:rPr>
          <w:rFonts w:ascii="Times New Roman"/>
          <w:sz w:val="18"/>
        </w:rPr>
        <w:t>waived</w:t>
      </w:r>
      <w:r>
        <w:rPr>
          <w:rFonts w:ascii="Times New Roman"/>
          <w:spacing w:val="-9"/>
          <w:sz w:val="18"/>
        </w:rPr>
        <w:t xml:space="preserve"> </w:t>
      </w:r>
      <w:r>
        <w:rPr>
          <w:rFonts w:ascii="Times New Roman"/>
          <w:sz w:val="18"/>
        </w:rPr>
        <w:t>or</w:t>
      </w:r>
      <w:r>
        <w:rPr>
          <w:rFonts w:ascii="Times New Roman"/>
          <w:spacing w:val="-10"/>
          <w:sz w:val="18"/>
        </w:rPr>
        <w:t xml:space="preserve"> </w:t>
      </w:r>
      <w:r>
        <w:rPr>
          <w:rFonts w:ascii="Times New Roman"/>
          <w:sz w:val="18"/>
        </w:rPr>
        <w:t>modified</w:t>
      </w:r>
      <w:r>
        <w:rPr>
          <w:rFonts w:ascii="Times New Roman"/>
          <w:spacing w:val="-9"/>
          <w:sz w:val="18"/>
        </w:rPr>
        <w:t xml:space="preserve"> </w:t>
      </w:r>
      <w:r>
        <w:rPr>
          <w:rFonts w:ascii="Times New Roman"/>
          <w:sz w:val="18"/>
        </w:rPr>
        <w:t>except</w:t>
      </w:r>
      <w:r>
        <w:rPr>
          <w:rFonts w:ascii="Times New Roman"/>
          <w:spacing w:val="-10"/>
          <w:sz w:val="18"/>
        </w:rPr>
        <w:t xml:space="preserve"> </w:t>
      </w:r>
      <w:r>
        <w:rPr>
          <w:rFonts w:ascii="Times New Roman"/>
          <w:sz w:val="18"/>
        </w:rPr>
        <w:t>by</w:t>
      </w:r>
      <w:r>
        <w:rPr>
          <w:rFonts w:ascii="Times New Roman"/>
          <w:spacing w:val="-14"/>
          <w:sz w:val="18"/>
        </w:rPr>
        <w:t xml:space="preserve"> </w:t>
      </w:r>
      <w:r>
        <w:rPr>
          <w:rFonts w:ascii="Times New Roman"/>
          <w:sz w:val="18"/>
        </w:rPr>
        <w:t>GF</w:t>
      </w:r>
      <w:r>
        <w:rPr>
          <w:rFonts w:ascii="Times New Roman"/>
          <w:spacing w:val="-12"/>
          <w:sz w:val="18"/>
        </w:rPr>
        <w:t xml:space="preserve"> </w:t>
      </w:r>
      <w:r>
        <w:rPr>
          <w:rFonts w:ascii="Times New Roman"/>
          <w:sz w:val="18"/>
        </w:rPr>
        <w:t>in</w:t>
      </w:r>
      <w:r>
        <w:rPr>
          <w:rFonts w:ascii="Times New Roman"/>
          <w:spacing w:val="-14"/>
          <w:sz w:val="18"/>
        </w:rPr>
        <w:t xml:space="preserve"> </w:t>
      </w:r>
      <w:r>
        <w:rPr>
          <w:rFonts w:ascii="Times New Roman"/>
          <w:spacing w:val="-3"/>
          <w:sz w:val="18"/>
        </w:rPr>
        <w:t>writing.</w:t>
      </w:r>
      <w:r>
        <w:rPr>
          <w:rFonts w:ascii="Times New Roman"/>
          <w:spacing w:val="18"/>
          <w:sz w:val="18"/>
        </w:rPr>
        <w:t xml:space="preserve"> </w:t>
      </w:r>
      <w:r>
        <w:rPr>
          <w:rFonts w:ascii="Times New Roman"/>
          <w:spacing w:val="-3"/>
          <w:sz w:val="18"/>
        </w:rPr>
        <w:t>Any</w:t>
      </w:r>
      <w:r>
        <w:rPr>
          <w:rFonts w:ascii="Times New Roman"/>
          <w:spacing w:val="-19"/>
          <w:sz w:val="18"/>
        </w:rPr>
        <w:t xml:space="preserve"> </w:t>
      </w:r>
      <w:r>
        <w:rPr>
          <w:rFonts w:ascii="Times New Roman"/>
          <w:spacing w:val="-3"/>
          <w:sz w:val="18"/>
        </w:rPr>
        <w:t>changes</w:t>
      </w:r>
      <w:r>
        <w:rPr>
          <w:rFonts w:ascii="Times New Roman"/>
          <w:spacing w:val="-16"/>
          <w:sz w:val="18"/>
        </w:rPr>
        <w:t xml:space="preserve"> </w:t>
      </w:r>
      <w:r>
        <w:rPr>
          <w:rFonts w:ascii="Times New Roman"/>
          <w:spacing w:val="-4"/>
          <w:sz w:val="18"/>
        </w:rPr>
        <w:t>affecting</w:t>
      </w:r>
      <w:r>
        <w:rPr>
          <w:rFonts w:ascii="Times New Roman"/>
          <w:spacing w:val="-16"/>
          <w:sz w:val="18"/>
        </w:rPr>
        <w:t xml:space="preserve"> </w:t>
      </w:r>
      <w:r>
        <w:rPr>
          <w:rFonts w:ascii="Times New Roman"/>
          <w:spacing w:val="-3"/>
          <w:sz w:val="18"/>
        </w:rPr>
        <w:t>price</w:t>
      </w:r>
      <w:r>
        <w:rPr>
          <w:rFonts w:ascii="Times New Roman"/>
          <w:spacing w:val="-16"/>
          <w:sz w:val="18"/>
        </w:rPr>
        <w:t xml:space="preserve"> </w:t>
      </w:r>
      <w:r>
        <w:rPr>
          <w:rFonts w:ascii="Times New Roman"/>
          <w:spacing w:val="-3"/>
          <w:sz w:val="18"/>
        </w:rPr>
        <w:t>and/or</w:t>
      </w:r>
      <w:r>
        <w:rPr>
          <w:rFonts w:ascii="Times New Roman"/>
          <w:spacing w:val="-15"/>
          <w:sz w:val="18"/>
        </w:rPr>
        <w:t xml:space="preserve"> </w:t>
      </w:r>
      <w:r>
        <w:rPr>
          <w:rFonts w:ascii="Times New Roman"/>
          <w:spacing w:val="-3"/>
          <w:sz w:val="18"/>
        </w:rPr>
        <w:t>delivery</w:t>
      </w:r>
      <w:r>
        <w:rPr>
          <w:rFonts w:ascii="Times New Roman"/>
          <w:spacing w:val="-19"/>
          <w:sz w:val="18"/>
        </w:rPr>
        <w:t xml:space="preserve"> </w:t>
      </w:r>
      <w:r>
        <w:rPr>
          <w:rFonts w:ascii="Times New Roman"/>
          <w:spacing w:val="-3"/>
          <w:sz w:val="18"/>
        </w:rPr>
        <w:t>shall</w:t>
      </w:r>
      <w:r>
        <w:rPr>
          <w:rFonts w:ascii="Times New Roman"/>
          <w:spacing w:val="-15"/>
          <w:sz w:val="18"/>
        </w:rPr>
        <w:t xml:space="preserve"> </w:t>
      </w:r>
      <w:r>
        <w:rPr>
          <w:rFonts w:ascii="Times New Roman"/>
          <w:spacing w:val="-3"/>
          <w:sz w:val="18"/>
        </w:rPr>
        <w:t xml:space="preserve">have </w:t>
      </w:r>
      <w:r>
        <w:rPr>
          <w:rFonts w:ascii="Times New Roman"/>
          <w:sz w:val="18"/>
        </w:rPr>
        <w:t>GF approval prior to implementation. Verbal agreements on such changes must be confirmed in writing to be</w:t>
      </w:r>
      <w:r>
        <w:rPr>
          <w:rFonts w:ascii="Times New Roman"/>
          <w:spacing w:val="7"/>
          <w:sz w:val="18"/>
        </w:rPr>
        <w:t xml:space="preserve"> </w:t>
      </w:r>
      <w:r>
        <w:rPr>
          <w:rFonts w:ascii="Times New Roman"/>
          <w:sz w:val="18"/>
        </w:rPr>
        <w:t>effective.</w:t>
      </w:r>
    </w:p>
    <w:p w14:paraId="0C6F450C" w14:textId="77777777" w:rsidR="00CC2EC3" w:rsidRDefault="00CC2EC3">
      <w:pPr>
        <w:spacing w:before="8"/>
        <w:rPr>
          <w:rFonts w:ascii="Times New Roman" w:eastAsia="Times New Roman" w:hAnsi="Times New Roman" w:cs="Times New Roman"/>
          <w:sz w:val="15"/>
          <w:szCs w:val="15"/>
        </w:rPr>
      </w:pPr>
    </w:p>
    <w:p w14:paraId="23B892DC" w14:textId="77777777" w:rsidR="00CC2EC3" w:rsidRDefault="00AF730D">
      <w:pPr>
        <w:pStyle w:val="ListParagraph"/>
        <w:numPr>
          <w:ilvl w:val="0"/>
          <w:numId w:val="4"/>
        </w:numPr>
        <w:tabs>
          <w:tab w:val="left" w:pos="426"/>
        </w:tabs>
        <w:spacing w:line="180" w:lineRule="exact"/>
        <w:ind w:right="241" w:firstLine="0"/>
        <w:jc w:val="both"/>
        <w:rPr>
          <w:rFonts w:ascii="Times New Roman" w:eastAsia="Times New Roman" w:hAnsi="Times New Roman" w:cs="Times New Roman"/>
          <w:sz w:val="18"/>
          <w:szCs w:val="18"/>
        </w:rPr>
      </w:pPr>
      <w:r>
        <w:rPr>
          <w:rFonts w:ascii="Times New Roman" w:eastAsia="Times New Roman" w:hAnsi="Times New Roman" w:cs="Times New Roman"/>
          <w:b/>
          <w:bCs/>
          <w:sz w:val="18"/>
          <w:szCs w:val="18"/>
        </w:rPr>
        <w:t>TERMS</w:t>
      </w:r>
      <w:r>
        <w:rPr>
          <w:rFonts w:ascii="Times New Roman" w:eastAsia="Times New Roman" w:hAnsi="Times New Roman" w:cs="Times New Roman"/>
          <w:b/>
          <w:bCs/>
          <w:spacing w:val="-9"/>
          <w:sz w:val="18"/>
          <w:szCs w:val="18"/>
        </w:rPr>
        <w:t xml:space="preserve"> </w:t>
      </w:r>
      <w:r>
        <w:rPr>
          <w:rFonts w:ascii="Times New Roman" w:eastAsia="Times New Roman" w:hAnsi="Times New Roman" w:cs="Times New Roman"/>
          <w:b/>
          <w:bCs/>
          <w:sz w:val="18"/>
          <w:szCs w:val="18"/>
        </w:rPr>
        <w:t>OF</w:t>
      </w:r>
      <w:r>
        <w:rPr>
          <w:rFonts w:ascii="Times New Roman" w:eastAsia="Times New Roman" w:hAnsi="Times New Roman" w:cs="Times New Roman"/>
          <w:b/>
          <w:bCs/>
          <w:spacing w:val="-9"/>
          <w:sz w:val="18"/>
          <w:szCs w:val="18"/>
        </w:rPr>
        <w:t xml:space="preserve"> </w:t>
      </w:r>
      <w:r>
        <w:rPr>
          <w:rFonts w:ascii="Times New Roman" w:eastAsia="Times New Roman" w:hAnsi="Times New Roman" w:cs="Times New Roman"/>
          <w:b/>
          <w:bCs/>
          <w:sz w:val="18"/>
          <w:szCs w:val="18"/>
        </w:rPr>
        <w:t>PAYMENT</w:t>
      </w:r>
      <w:r>
        <w:rPr>
          <w:rFonts w:ascii="Times New Roman" w:eastAsia="Times New Roman" w:hAnsi="Times New Roman" w:cs="Times New Roman"/>
          <w:b/>
          <w:bCs/>
          <w:spacing w:val="-9"/>
          <w:sz w:val="18"/>
          <w:szCs w:val="18"/>
        </w:rPr>
        <w:t xml:space="preserve"> </w:t>
      </w:r>
      <w:r>
        <w:rPr>
          <w:rFonts w:ascii="Times New Roman" w:eastAsia="Times New Roman" w:hAnsi="Times New Roman" w:cs="Times New Roman"/>
          <w:sz w:val="18"/>
          <w:szCs w:val="18"/>
        </w:rPr>
        <w:t>Subconsultant</w:t>
      </w:r>
      <w:r>
        <w:rPr>
          <w:rFonts w:ascii="Times New Roman" w:eastAsia="Times New Roman" w:hAnsi="Times New Roman" w:cs="Times New Roman"/>
          <w:spacing w:val="-9"/>
          <w:sz w:val="18"/>
          <w:szCs w:val="18"/>
        </w:rPr>
        <w:t xml:space="preserve"> </w:t>
      </w:r>
      <w:r>
        <w:rPr>
          <w:rFonts w:ascii="Times New Roman" w:eastAsia="Times New Roman" w:hAnsi="Times New Roman" w:cs="Times New Roman"/>
          <w:sz w:val="18"/>
          <w:szCs w:val="18"/>
        </w:rPr>
        <w:t>shall</w:t>
      </w:r>
      <w:r>
        <w:rPr>
          <w:rFonts w:ascii="Times New Roman" w:eastAsia="Times New Roman" w:hAnsi="Times New Roman" w:cs="Times New Roman"/>
          <w:spacing w:val="-9"/>
          <w:sz w:val="18"/>
          <w:szCs w:val="18"/>
        </w:rPr>
        <w:t xml:space="preserve"> </w:t>
      </w:r>
      <w:r>
        <w:rPr>
          <w:rFonts w:ascii="Times New Roman" w:eastAsia="Times New Roman" w:hAnsi="Times New Roman" w:cs="Times New Roman"/>
          <w:sz w:val="18"/>
          <w:szCs w:val="18"/>
        </w:rPr>
        <w:t>submit</w:t>
      </w:r>
      <w:r>
        <w:rPr>
          <w:rFonts w:ascii="Times New Roman" w:eastAsia="Times New Roman" w:hAnsi="Times New Roman" w:cs="Times New Roman"/>
          <w:spacing w:val="-9"/>
          <w:sz w:val="18"/>
          <w:szCs w:val="18"/>
        </w:rPr>
        <w:t xml:space="preserve"> </w:t>
      </w:r>
      <w:r>
        <w:rPr>
          <w:rFonts w:ascii="Times New Roman" w:eastAsia="Times New Roman" w:hAnsi="Times New Roman" w:cs="Times New Roman"/>
          <w:sz w:val="18"/>
          <w:szCs w:val="18"/>
        </w:rPr>
        <w:t>invoices</w:t>
      </w:r>
      <w:r>
        <w:rPr>
          <w:rFonts w:ascii="Times New Roman" w:eastAsia="Times New Roman" w:hAnsi="Times New Roman" w:cs="Times New Roman"/>
          <w:spacing w:val="-10"/>
          <w:sz w:val="18"/>
          <w:szCs w:val="18"/>
        </w:rPr>
        <w:t xml:space="preserve"> </w:t>
      </w:r>
      <w:r>
        <w:rPr>
          <w:rFonts w:ascii="Times New Roman" w:eastAsia="Times New Roman" w:hAnsi="Times New Roman" w:cs="Times New Roman"/>
          <w:sz w:val="18"/>
          <w:szCs w:val="18"/>
        </w:rPr>
        <w:t>monthly</w:t>
      </w:r>
      <w:r>
        <w:rPr>
          <w:rFonts w:ascii="Times New Roman" w:eastAsia="Times New Roman" w:hAnsi="Times New Roman" w:cs="Times New Roman"/>
          <w:spacing w:val="-13"/>
          <w:sz w:val="18"/>
          <w:szCs w:val="18"/>
        </w:rPr>
        <w:t xml:space="preserve"> </w:t>
      </w:r>
      <w:r>
        <w:rPr>
          <w:rFonts w:ascii="Times New Roman" w:eastAsia="Times New Roman" w:hAnsi="Times New Roman" w:cs="Times New Roman"/>
          <w:sz w:val="18"/>
          <w:szCs w:val="18"/>
        </w:rPr>
        <w:t>for</w:t>
      </w:r>
      <w:r>
        <w:rPr>
          <w:rFonts w:ascii="Times New Roman" w:eastAsia="Times New Roman" w:hAnsi="Times New Roman" w:cs="Times New Roman"/>
          <w:spacing w:val="-9"/>
          <w:sz w:val="18"/>
          <w:szCs w:val="18"/>
        </w:rPr>
        <w:t xml:space="preserve"> </w:t>
      </w:r>
      <w:r>
        <w:rPr>
          <w:rFonts w:ascii="Times New Roman" w:eastAsia="Times New Roman" w:hAnsi="Times New Roman" w:cs="Times New Roman"/>
          <w:sz w:val="18"/>
          <w:szCs w:val="18"/>
        </w:rPr>
        <w:t>work</w:t>
      </w:r>
      <w:r>
        <w:rPr>
          <w:rFonts w:ascii="Times New Roman" w:eastAsia="Times New Roman" w:hAnsi="Times New Roman" w:cs="Times New Roman"/>
          <w:spacing w:val="-11"/>
          <w:sz w:val="18"/>
          <w:szCs w:val="18"/>
        </w:rPr>
        <w:t xml:space="preserve"> </w:t>
      </w:r>
      <w:r>
        <w:rPr>
          <w:rFonts w:ascii="Times New Roman" w:eastAsia="Times New Roman" w:hAnsi="Times New Roman" w:cs="Times New Roman"/>
          <w:sz w:val="18"/>
          <w:szCs w:val="18"/>
        </w:rPr>
        <w:t>performed</w:t>
      </w:r>
      <w:r>
        <w:rPr>
          <w:rFonts w:ascii="Times New Roman" w:eastAsia="Times New Roman" w:hAnsi="Times New Roman" w:cs="Times New Roman"/>
          <w:spacing w:val="-8"/>
          <w:sz w:val="18"/>
          <w:szCs w:val="18"/>
        </w:rPr>
        <w:t xml:space="preserve"> </w:t>
      </w:r>
      <w:r>
        <w:rPr>
          <w:rFonts w:ascii="Times New Roman" w:eastAsia="Times New Roman" w:hAnsi="Times New Roman" w:cs="Times New Roman"/>
          <w:sz w:val="18"/>
          <w:szCs w:val="18"/>
        </w:rPr>
        <w:t>and</w:t>
      </w:r>
      <w:r>
        <w:rPr>
          <w:rFonts w:ascii="Times New Roman" w:eastAsia="Times New Roman" w:hAnsi="Times New Roman" w:cs="Times New Roman"/>
          <w:spacing w:val="-13"/>
          <w:sz w:val="18"/>
          <w:szCs w:val="18"/>
        </w:rPr>
        <w:t xml:space="preserve"> </w:t>
      </w:r>
      <w:r>
        <w:rPr>
          <w:rFonts w:ascii="Times New Roman" w:eastAsia="Times New Roman" w:hAnsi="Times New Roman" w:cs="Times New Roman"/>
          <w:spacing w:val="-3"/>
          <w:sz w:val="18"/>
          <w:szCs w:val="18"/>
        </w:rPr>
        <w:t>approved</w:t>
      </w:r>
      <w:r>
        <w:rPr>
          <w:rFonts w:ascii="Times New Roman" w:eastAsia="Times New Roman" w:hAnsi="Times New Roman" w:cs="Times New Roman"/>
          <w:spacing w:val="-13"/>
          <w:sz w:val="18"/>
          <w:szCs w:val="18"/>
        </w:rPr>
        <w:t xml:space="preserve"> </w:t>
      </w:r>
      <w:r>
        <w:rPr>
          <w:rFonts w:ascii="Times New Roman" w:eastAsia="Times New Roman" w:hAnsi="Times New Roman" w:cs="Times New Roman"/>
          <w:sz w:val="18"/>
          <w:szCs w:val="18"/>
        </w:rPr>
        <w:t>by</w:t>
      </w:r>
      <w:r>
        <w:rPr>
          <w:rFonts w:ascii="Times New Roman" w:eastAsia="Times New Roman" w:hAnsi="Times New Roman" w:cs="Times New Roman"/>
          <w:spacing w:val="-18"/>
          <w:sz w:val="18"/>
          <w:szCs w:val="18"/>
        </w:rPr>
        <w:t xml:space="preserve"> </w:t>
      </w:r>
      <w:r>
        <w:rPr>
          <w:rFonts w:ascii="Times New Roman" w:eastAsia="Times New Roman" w:hAnsi="Times New Roman" w:cs="Times New Roman"/>
          <w:spacing w:val="-3"/>
          <w:sz w:val="18"/>
          <w:szCs w:val="18"/>
        </w:rPr>
        <w:t>GF</w:t>
      </w:r>
      <w:r>
        <w:rPr>
          <w:rFonts w:ascii="Times New Roman" w:eastAsia="Times New Roman" w:hAnsi="Times New Roman" w:cs="Times New Roman"/>
          <w:spacing w:val="-14"/>
          <w:sz w:val="18"/>
          <w:szCs w:val="18"/>
        </w:rPr>
        <w:t xml:space="preserve"> </w:t>
      </w:r>
      <w:r>
        <w:rPr>
          <w:rFonts w:ascii="Times New Roman" w:eastAsia="Times New Roman" w:hAnsi="Times New Roman" w:cs="Times New Roman"/>
          <w:spacing w:val="-2"/>
          <w:sz w:val="18"/>
          <w:szCs w:val="18"/>
        </w:rPr>
        <w:t>and</w:t>
      </w:r>
      <w:r>
        <w:rPr>
          <w:rFonts w:ascii="Times New Roman" w:eastAsia="Times New Roman" w:hAnsi="Times New Roman" w:cs="Times New Roman"/>
          <w:spacing w:val="-14"/>
          <w:sz w:val="18"/>
          <w:szCs w:val="18"/>
        </w:rPr>
        <w:t xml:space="preserve"> </w:t>
      </w:r>
      <w:r>
        <w:rPr>
          <w:rFonts w:ascii="Times New Roman" w:eastAsia="Times New Roman" w:hAnsi="Times New Roman" w:cs="Times New Roman"/>
          <w:spacing w:val="-3"/>
          <w:sz w:val="18"/>
          <w:szCs w:val="18"/>
        </w:rPr>
        <w:t>Client.</w:t>
      </w:r>
      <w:r>
        <w:rPr>
          <w:rFonts w:ascii="Times New Roman" w:eastAsia="Times New Roman" w:hAnsi="Times New Roman" w:cs="Times New Roman"/>
          <w:spacing w:val="20"/>
          <w:sz w:val="18"/>
          <w:szCs w:val="18"/>
        </w:rPr>
        <w:t xml:space="preserve"> </w:t>
      </w:r>
      <w:r>
        <w:rPr>
          <w:rFonts w:ascii="Times New Roman" w:eastAsia="Times New Roman" w:hAnsi="Times New Roman" w:cs="Times New Roman"/>
          <w:spacing w:val="-3"/>
          <w:sz w:val="18"/>
          <w:szCs w:val="18"/>
        </w:rPr>
        <w:t>GF</w:t>
      </w:r>
      <w:r>
        <w:rPr>
          <w:rFonts w:ascii="Times New Roman" w:eastAsia="Times New Roman" w:hAnsi="Times New Roman" w:cs="Times New Roman"/>
          <w:spacing w:val="-14"/>
          <w:sz w:val="18"/>
          <w:szCs w:val="18"/>
        </w:rPr>
        <w:t xml:space="preserve"> </w:t>
      </w:r>
      <w:r>
        <w:rPr>
          <w:rFonts w:ascii="Times New Roman" w:eastAsia="Times New Roman" w:hAnsi="Times New Roman" w:cs="Times New Roman"/>
          <w:spacing w:val="-3"/>
          <w:sz w:val="18"/>
          <w:szCs w:val="18"/>
        </w:rPr>
        <w:t>will</w:t>
      </w:r>
      <w:r>
        <w:rPr>
          <w:rFonts w:ascii="Times New Roman" w:eastAsia="Times New Roman" w:hAnsi="Times New Roman" w:cs="Times New Roman"/>
          <w:spacing w:val="-14"/>
          <w:sz w:val="18"/>
          <w:szCs w:val="18"/>
        </w:rPr>
        <w:t xml:space="preserve"> </w:t>
      </w:r>
      <w:r>
        <w:rPr>
          <w:rFonts w:ascii="Times New Roman" w:eastAsia="Times New Roman" w:hAnsi="Times New Roman" w:cs="Times New Roman"/>
          <w:spacing w:val="-2"/>
          <w:sz w:val="18"/>
          <w:szCs w:val="18"/>
        </w:rPr>
        <w:t>pay</w:t>
      </w:r>
      <w:r>
        <w:rPr>
          <w:rFonts w:ascii="Times New Roman" w:eastAsia="Times New Roman" w:hAnsi="Times New Roman" w:cs="Times New Roman"/>
          <w:spacing w:val="-18"/>
          <w:sz w:val="18"/>
          <w:szCs w:val="18"/>
        </w:rPr>
        <w:t xml:space="preserve"> </w:t>
      </w:r>
      <w:r>
        <w:rPr>
          <w:rFonts w:ascii="Times New Roman" w:eastAsia="Times New Roman" w:hAnsi="Times New Roman" w:cs="Times New Roman"/>
          <w:spacing w:val="-3"/>
          <w:sz w:val="18"/>
          <w:szCs w:val="18"/>
        </w:rPr>
        <w:t>subconsultant</w:t>
      </w:r>
      <w:r>
        <w:rPr>
          <w:rFonts w:ascii="Times New Roman" w:eastAsia="Times New Roman" w:hAnsi="Times New Roman" w:cs="Times New Roman"/>
          <w:spacing w:val="-14"/>
          <w:sz w:val="18"/>
          <w:szCs w:val="18"/>
        </w:rPr>
        <w:t xml:space="preserve"> </w:t>
      </w:r>
      <w:r>
        <w:rPr>
          <w:rFonts w:ascii="Times New Roman" w:eastAsia="Times New Roman" w:hAnsi="Times New Roman" w:cs="Times New Roman"/>
          <w:spacing w:val="-3"/>
          <w:sz w:val="18"/>
          <w:szCs w:val="18"/>
        </w:rPr>
        <w:t>for</w:t>
      </w:r>
      <w:r>
        <w:rPr>
          <w:rFonts w:ascii="Times New Roman" w:eastAsia="Times New Roman" w:hAnsi="Times New Roman" w:cs="Times New Roman"/>
          <w:spacing w:val="-14"/>
          <w:sz w:val="18"/>
          <w:szCs w:val="18"/>
        </w:rPr>
        <w:t xml:space="preserve"> </w:t>
      </w:r>
      <w:r>
        <w:rPr>
          <w:rFonts w:ascii="Times New Roman" w:eastAsia="Times New Roman" w:hAnsi="Times New Roman" w:cs="Times New Roman"/>
          <w:spacing w:val="-3"/>
          <w:sz w:val="18"/>
          <w:szCs w:val="18"/>
        </w:rPr>
        <w:t xml:space="preserve">said </w:t>
      </w:r>
      <w:r>
        <w:rPr>
          <w:rFonts w:ascii="Times New Roman" w:eastAsia="Times New Roman" w:hAnsi="Times New Roman" w:cs="Times New Roman"/>
          <w:sz w:val="18"/>
          <w:szCs w:val="18"/>
        </w:rPr>
        <w:t>invoices</w:t>
      </w:r>
      <w:r>
        <w:rPr>
          <w:rFonts w:ascii="Times New Roman" w:eastAsia="Times New Roman" w:hAnsi="Times New Roman" w:cs="Times New Roman"/>
          <w:spacing w:val="-12"/>
          <w:sz w:val="18"/>
          <w:szCs w:val="18"/>
        </w:rPr>
        <w:t xml:space="preserve"> </w:t>
      </w:r>
      <w:r>
        <w:rPr>
          <w:rFonts w:ascii="Times New Roman" w:eastAsia="Times New Roman" w:hAnsi="Times New Roman" w:cs="Times New Roman"/>
          <w:sz w:val="18"/>
          <w:szCs w:val="18"/>
        </w:rPr>
        <w:t>within</w:t>
      </w:r>
      <w:r>
        <w:rPr>
          <w:rFonts w:ascii="Times New Roman" w:eastAsia="Times New Roman" w:hAnsi="Times New Roman" w:cs="Times New Roman"/>
          <w:spacing w:val="-11"/>
          <w:sz w:val="18"/>
          <w:szCs w:val="18"/>
        </w:rPr>
        <w:t xml:space="preserve"> </w:t>
      </w:r>
      <w:r>
        <w:rPr>
          <w:rFonts w:ascii="Times New Roman" w:eastAsia="Times New Roman" w:hAnsi="Times New Roman" w:cs="Times New Roman"/>
          <w:sz w:val="18"/>
          <w:szCs w:val="18"/>
        </w:rPr>
        <w:t>ten</w:t>
      </w:r>
      <w:r>
        <w:rPr>
          <w:rFonts w:ascii="Times New Roman" w:eastAsia="Times New Roman" w:hAnsi="Times New Roman" w:cs="Times New Roman"/>
          <w:spacing w:val="-11"/>
          <w:sz w:val="18"/>
          <w:szCs w:val="18"/>
        </w:rPr>
        <w:t xml:space="preserve"> </w:t>
      </w:r>
      <w:r>
        <w:rPr>
          <w:rFonts w:ascii="Times New Roman" w:eastAsia="Times New Roman" w:hAnsi="Times New Roman" w:cs="Times New Roman"/>
          <w:sz w:val="18"/>
          <w:szCs w:val="18"/>
        </w:rPr>
        <w:t>(10)</w:t>
      </w:r>
      <w:r>
        <w:rPr>
          <w:rFonts w:ascii="Times New Roman" w:eastAsia="Times New Roman" w:hAnsi="Times New Roman" w:cs="Times New Roman"/>
          <w:spacing w:val="-12"/>
          <w:sz w:val="18"/>
          <w:szCs w:val="18"/>
        </w:rPr>
        <w:t xml:space="preserve"> </w:t>
      </w:r>
      <w:r>
        <w:rPr>
          <w:rFonts w:ascii="Times New Roman" w:eastAsia="Times New Roman" w:hAnsi="Times New Roman" w:cs="Times New Roman"/>
          <w:sz w:val="18"/>
          <w:szCs w:val="18"/>
        </w:rPr>
        <w:t>business</w:t>
      </w:r>
      <w:r>
        <w:rPr>
          <w:rFonts w:ascii="Times New Roman" w:eastAsia="Times New Roman" w:hAnsi="Times New Roman" w:cs="Times New Roman"/>
          <w:spacing w:val="-12"/>
          <w:sz w:val="18"/>
          <w:szCs w:val="18"/>
        </w:rPr>
        <w:t xml:space="preserve"> </w:t>
      </w:r>
      <w:r>
        <w:rPr>
          <w:rFonts w:ascii="Times New Roman" w:eastAsia="Times New Roman" w:hAnsi="Times New Roman" w:cs="Times New Roman"/>
          <w:sz w:val="18"/>
          <w:szCs w:val="18"/>
        </w:rPr>
        <w:t>days</w:t>
      </w:r>
      <w:r>
        <w:rPr>
          <w:rFonts w:ascii="Times New Roman" w:eastAsia="Times New Roman" w:hAnsi="Times New Roman" w:cs="Times New Roman"/>
          <w:spacing w:val="-12"/>
          <w:sz w:val="18"/>
          <w:szCs w:val="18"/>
        </w:rPr>
        <w:t xml:space="preserve"> </w:t>
      </w:r>
      <w:r>
        <w:rPr>
          <w:rFonts w:ascii="Times New Roman" w:eastAsia="Times New Roman" w:hAnsi="Times New Roman" w:cs="Times New Roman"/>
          <w:sz w:val="18"/>
          <w:szCs w:val="18"/>
        </w:rPr>
        <w:t>after</w:t>
      </w:r>
      <w:r>
        <w:rPr>
          <w:rFonts w:ascii="Times New Roman" w:eastAsia="Times New Roman" w:hAnsi="Times New Roman" w:cs="Times New Roman"/>
          <w:spacing w:val="-12"/>
          <w:sz w:val="18"/>
          <w:szCs w:val="18"/>
        </w:rPr>
        <w:t xml:space="preserve"> </w:t>
      </w:r>
      <w:r>
        <w:rPr>
          <w:rFonts w:ascii="Times New Roman" w:eastAsia="Times New Roman" w:hAnsi="Times New Roman" w:cs="Times New Roman"/>
          <w:sz w:val="18"/>
          <w:szCs w:val="18"/>
        </w:rPr>
        <w:t>GF</w:t>
      </w:r>
      <w:r>
        <w:rPr>
          <w:rFonts w:ascii="Times New Roman" w:eastAsia="Times New Roman" w:hAnsi="Times New Roman" w:cs="Times New Roman"/>
          <w:spacing w:val="-12"/>
          <w:sz w:val="18"/>
          <w:szCs w:val="18"/>
        </w:rPr>
        <w:t xml:space="preserve"> </w:t>
      </w:r>
      <w:r>
        <w:rPr>
          <w:rFonts w:ascii="Times New Roman" w:eastAsia="Times New Roman" w:hAnsi="Times New Roman" w:cs="Times New Roman"/>
          <w:sz w:val="18"/>
          <w:szCs w:val="18"/>
        </w:rPr>
        <w:t>has</w:t>
      </w:r>
      <w:r>
        <w:rPr>
          <w:rFonts w:ascii="Times New Roman" w:eastAsia="Times New Roman" w:hAnsi="Times New Roman" w:cs="Times New Roman"/>
          <w:spacing w:val="-12"/>
          <w:sz w:val="18"/>
          <w:szCs w:val="18"/>
        </w:rPr>
        <w:t xml:space="preserve"> </w:t>
      </w:r>
      <w:r>
        <w:rPr>
          <w:rFonts w:ascii="Times New Roman" w:eastAsia="Times New Roman" w:hAnsi="Times New Roman" w:cs="Times New Roman"/>
          <w:sz w:val="18"/>
          <w:szCs w:val="18"/>
        </w:rPr>
        <w:t>received</w:t>
      </w:r>
      <w:r>
        <w:rPr>
          <w:rFonts w:ascii="Times New Roman" w:eastAsia="Times New Roman" w:hAnsi="Times New Roman" w:cs="Times New Roman"/>
          <w:spacing w:val="-11"/>
          <w:sz w:val="18"/>
          <w:szCs w:val="18"/>
        </w:rPr>
        <w:t xml:space="preserve"> </w:t>
      </w:r>
      <w:r>
        <w:rPr>
          <w:rFonts w:ascii="Times New Roman" w:eastAsia="Times New Roman" w:hAnsi="Times New Roman" w:cs="Times New Roman"/>
          <w:sz w:val="18"/>
          <w:szCs w:val="18"/>
        </w:rPr>
        <w:t>payment</w:t>
      </w:r>
      <w:r>
        <w:rPr>
          <w:rFonts w:ascii="Times New Roman" w:eastAsia="Times New Roman" w:hAnsi="Times New Roman" w:cs="Times New Roman"/>
          <w:spacing w:val="-12"/>
          <w:sz w:val="18"/>
          <w:szCs w:val="18"/>
        </w:rPr>
        <w:t xml:space="preserve"> </w:t>
      </w:r>
      <w:r>
        <w:rPr>
          <w:rFonts w:ascii="Times New Roman" w:eastAsia="Times New Roman" w:hAnsi="Times New Roman" w:cs="Times New Roman"/>
          <w:sz w:val="18"/>
          <w:szCs w:val="18"/>
        </w:rPr>
        <w:t>for</w:t>
      </w:r>
      <w:r>
        <w:rPr>
          <w:rFonts w:ascii="Times New Roman" w:eastAsia="Times New Roman" w:hAnsi="Times New Roman" w:cs="Times New Roman"/>
          <w:spacing w:val="-12"/>
          <w:sz w:val="18"/>
          <w:szCs w:val="18"/>
        </w:rPr>
        <w:t xml:space="preserve"> </w:t>
      </w:r>
      <w:r>
        <w:rPr>
          <w:rFonts w:ascii="Times New Roman" w:eastAsia="Times New Roman" w:hAnsi="Times New Roman" w:cs="Times New Roman"/>
          <w:sz w:val="18"/>
          <w:szCs w:val="18"/>
        </w:rPr>
        <w:t>subconsultant’s</w:t>
      </w:r>
      <w:r>
        <w:rPr>
          <w:rFonts w:ascii="Times New Roman" w:eastAsia="Times New Roman" w:hAnsi="Times New Roman" w:cs="Times New Roman"/>
          <w:spacing w:val="-12"/>
          <w:sz w:val="18"/>
          <w:szCs w:val="18"/>
        </w:rPr>
        <w:t xml:space="preserve"> </w:t>
      </w:r>
      <w:r>
        <w:rPr>
          <w:rFonts w:ascii="Times New Roman" w:eastAsia="Times New Roman" w:hAnsi="Times New Roman" w:cs="Times New Roman"/>
          <w:sz w:val="18"/>
          <w:szCs w:val="18"/>
        </w:rPr>
        <w:t>services</w:t>
      </w:r>
      <w:r>
        <w:rPr>
          <w:rFonts w:ascii="Times New Roman" w:eastAsia="Times New Roman" w:hAnsi="Times New Roman" w:cs="Times New Roman"/>
          <w:spacing w:val="-12"/>
          <w:sz w:val="18"/>
          <w:szCs w:val="18"/>
        </w:rPr>
        <w:t xml:space="preserve"> </w:t>
      </w:r>
      <w:r>
        <w:rPr>
          <w:rFonts w:ascii="Times New Roman" w:eastAsia="Times New Roman" w:hAnsi="Times New Roman" w:cs="Times New Roman"/>
          <w:sz w:val="18"/>
          <w:szCs w:val="18"/>
        </w:rPr>
        <w:t>from</w:t>
      </w:r>
      <w:r>
        <w:rPr>
          <w:rFonts w:ascii="Times New Roman" w:eastAsia="Times New Roman" w:hAnsi="Times New Roman" w:cs="Times New Roman"/>
          <w:spacing w:val="-15"/>
          <w:sz w:val="18"/>
          <w:szCs w:val="18"/>
        </w:rPr>
        <w:t xml:space="preserve"> </w:t>
      </w:r>
      <w:r>
        <w:rPr>
          <w:rFonts w:ascii="Times New Roman" w:eastAsia="Times New Roman" w:hAnsi="Times New Roman" w:cs="Times New Roman"/>
          <w:sz w:val="18"/>
          <w:szCs w:val="18"/>
        </w:rPr>
        <w:t>Client,</w:t>
      </w:r>
      <w:r>
        <w:rPr>
          <w:rFonts w:ascii="Times New Roman" w:eastAsia="Times New Roman" w:hAnsi="Times New Roman" w:cs="Times New Roman"/>
          <w:spacing w:val="-12"/>
          <w:sz w:val="18"/>
          <w:szCs w:val="18"/>
        </w:rPr>
        <w:t xml:space="preserve"> </w:t>
      </w:r>
      <w:r>
        <w:rPr>
          <w:rFonts w:ascii="Times New Roman" w:eastAsia="Times New Roman" w:hAnsi="Times New Roman" w:cs="Times New Roman"/>
          <w:sz w:val="18"/>
          <w:szCs w:val="18"/>
        </w:rPr>
        <w:t>which</w:t>
      </w:r>
      <w:r>
        <w:rPr>
          <w:rFonts w:ascii="Times New Roman" w:eastAsia="Times New Roman" w:hAnsi="Times New Roman" w:cs="Times New Roman"/>
          <w:spacing w:val="-11"/>
          <w:sz w:val="18"/>
          <w:szCs w:val="18"/>
        </w:rPr>
        <w:t xml:space="preserve"> </w:t>
      </w:r>
      <w:r>
        <w:rPr>
          <w:rFonts w:ascii="Times New Roman" w:eastAsia="Times New Roman" w:hAnsi="Times New Roman" w:cs="Times New Roman"/>
          <w:sz w:val="18"/>
          <w:szCs w:val="18"/>
        </w:rPr>
        <w:t>shall</w:t>
      </w:r>
      <w:r>
        <w:rPr>
          <w:rFonts w:ascii="Times New Roman" w:eastAsia="Times New Roman" w:hAnsi="Times New Roman" w:cs="Times New Roman"/>
          <w:spacing w:val="-12"/>
          <w:sz w:val="18"/>
          <w:szCs w:val="18"/>
        </w:rPr>
        <w:t xml:space="preserve"> </w:t>
      </w:r>
      <w:r>
        <w:rPr>
          <w:rFonts w:ascii="Times New Roman" w:eastAsia="Times New Roman" w:hAnsi="Times New Roman" w:cs="Times New Roman"/>
          <w:sz w:val="18"/>
          <w:szCs w:val="18"/>
        </w:rPr>
        <w:t>be</w:t>
      </w:r>
      <w:r>
        <w:rPr>
          <w:rFonts w:ascii="Times New Roman" w:eastAsia="Times New Roman" w:hAnsi="Times New Roman" w:cs="Times New Roman"/>
          <w:spacing w:val="-12"/>
          <w:sz w:val="18"/>
          <w:szCs w:val="18"/>
        </w:rPr>
        <w:t xml:space="preserve"> </w:t>
      </w:r>
      <w:r>
        <w:rPr>
          <w:rFonts w:ascii="Times New Roman" w:eastAsia="Times New Roman" w:hAnsi="Times New Roman" w:cs="Times New Roman"/>
          <w:sz w:val="18"/>
          <w:szCs w:val="18"/>
        </w:rPr>
        <w:t>considered</w:t>
      </w:r>
      <w:r>
        <w:rPr>
          <w:rFonts w:ascii="Times New Roman" w:eastAsia="Times New Roman" w:hAnsi="Times New Roman" w:cs="Times New Roman"/>
          <w:spacing w:val="-15"/>
          <w:sz w:val="18"/>
          <w:szCs w:val="18"/>
        </w:rPr>
        <w:t xml:space="preserve"> </w:t>
      </w:r>
      <w:r>
        <w:rPr>
          <w:rFonts w:ascii="Times New Roman" w:eastAsia="Times New Roman" w:hAnsi="Times New Roman" w:cs="Times New Roman"/>
          <w:sz w:val="18"/>
          <w:szCs w:val="18"/>
        </w:rPr>
        <w:t>a</w:t>
      </w:r>
      <w:r>
        <w:rPr>
          <w:rFonts w:ascii="Times New Roman" w:eastAsia="Times New Roman" w:hAnsi="Times New Roman" w:cs="Times New Roman"/>
          <w:spacing w:val="-17"/>
          <w:sz w:val="18"/>
          <w:szCs w:val="18"/>
        </w:rPr>
        <w:t xml:space="preserve"> </w:t>
      </w:r>
      <w:r>
        <w:rPr>
          <w:rFonts w:ascii="Times New Roman" w:eastAsia="Times New Roman" w:hAnsi="Times New Roman" w:cs="Times New Roman"/>
          <w:spacing w:val="-3"/>
          <w:sz w:val="18"/>
          <w:szCs w:val="18"/>
        </w:rPr>
        <w:t>condition</w:t>
      </w:r>
      <w:r>
        <w:rPr>
          <w:rFonts w:ascii="Times New Roman" w:eastAsia="Times New Roman" w:hAnsi="Times New Roman" w:cs="Times New Roman"/>
          <w:spacing w:val="-15"/>
          <w:sz w:val="18"/>
          <w:szCs w:val="18"/>
        </w:rPr>
        <w:t xml:space="preserve"> </w:t>
      </w:r>
      <w:r>
        <w:rPr>
          <w:rFonts w:ascii="Times New Roman" w:eastAsia="Times New Roman" w:hAnsi="Times New Roman" w:cs="Times New Roman"/>
          <w:spacing w:val="-3"/>
          <w:sz w:val="18"/>
          <w:szCs w:val="18"/>
        </w:rPr>
        <w:t>precedent</w:t>
      </w:r>
      <w:r>
        <w:rPr>
          <w:rFonts w:ascii="Times New Roman" w:eastAsia="Times New Roman" w:hAnsi="Times New Roman" w:cs="Times New Roman"/>
          <w:spacing w:val="-16"/>
          <w:sz w:val="18"/>
          <w:szCs w:val="18"/>
        </w:rPr>
        <w:t xml:space="preserve"> </w:t>
      </w:r>
      <w:r>
        <w:rPr>
          <w:rFonts w:ascii="Times New Roman" w:eastAsia="Times New Roman" w:hAnsi="Times New Roman" w:cs="Times New Roman"/>
          <w:sz w:val="18"/>
          <w:szCs w:val="18"/>
        </w:rPr>
        <w:t>to GF’s</w:t>
      </w:r>
      <w:r>
        <w:rPr>
          <w:rFonts w:ascii="Times New Roman" w:eastAsia="Times New Roman" w:hAnsi="Times New Roman" w:cs="Times New Roman"/>
          <w:spacing w:val="-2"/>
          <w:sz w:val="18"/>
          <w:szCs w:val="18"/>
        </w:rPr>
        <w:t xml:space="preserve"> </w:t>
      </w:r>
      <w:r>
        <w:rPr>
          <w:rFonts w:ascii="Times New Roman" w:eastAsia="Times New Roman" w:hAnsi="Times New Roman" w:cs="Times New Roman"/>
          <w:sz w:val="18"/>
          <w:szCs w:val="18"/>
        </w:rPr>
        <w:t>payment</w:t>
      </w:r>
      <w:r>
        <w:rPr>
          <w:rFonts w:ascii="Times New Roman" w:eastAsia="Times New Roman" w:hAnsi="Times New Roman" w:cs="Times New Roman"/>
          <w:spacing w:val="-2"/>
          <w:sz w:val="18"/>
          <w:szCs w:val="18"/>
        </w:rPr>
        <w:t xml:space="preserve"> </w:t>
      </w:r>
      <w:r>
        <w:rPr>
          <w:rFonts w:ascii="Times New Roman" w:eastAsia="Times New Roman" w:hAnsi="Times New Roman" w:cs="Times New Roman"/>
          <w:sz w:val="18"/>
          <w:szCs w:val="18"/>
        </w:rPr>
        <w:t>to</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subconsultant.</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GF</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is</w:t>
      </w:r>
      <w:r>
        <w:rPr>
          <w:rFonts w:ascii="Times New Roman" w:eastAsia="Times New Roman" w:hAnsi="Times New Roman" w:cs="Times New Roman"/>
          <w:spacing w:val="-2"/>
          <w:sz w:val="18"/>
          <w:szCs w:val="18"/>
        </w:rPr>
        <w:t xml:space="preserve"> </w:t>
      </w:r>
      <w:r>
        <w:rPr>
          <w:rFonts w:ascii="Times New Roman" w:eastAsia="Times New Roman" w:hAnsi="Times New Roman" w:cs="Times New Roman"/>
          <w:sz w:val="18"/>
          <w:szCs w:val="18"/>
        </w:rPr>
        <w:t>not</w:t>
      </w:r>
      <w:r>
        <w:rPr>
          <w:rFonts w:ascii="Times New Roman" w:eastAsia="Times New Roman" w:hAnsi="Times New Roman" w:cs="Times New Roman"/>
          <w:spacing w:val="-2"/>
          <w:sz w:val="18"/>
          <w:szCs w:val="18"/>
        </w:rPr>
        <w:t xml:space="preserve"> </w:t>
      </w:r>
      <w:r>
        <w:rPr>
          <w:rFonts w:ascii="Times New Roman" w:eastAsia="Times New Roman" w:hAnsi="Times New Roman" w:cs="Times New Roman"/>
          <w:sz w:val="18"/>
          <w:szCs w:val="18"/>
        </w:rPr>
        <w:t>responsible</w:t>
      </w:r>
      <w:r>
        <w:rPr>
          <w:rFonts w:ascii="Times New Roman" w:eastAsia="Times New Roman" w:hAnsi="Times New Roman" w:cs="Times New Roman"/>
          <w:spacing w:val="-3"/>
          <w:sz w:val="18"/>
          <w:szCs w:val="18"/>
        </w:rPr>
        <w:t xml:space="preserve"> </w:t>
      </w:r>
      <w:r>
        <w:rPr>
          <w:rFonts w:ascii="Times New Roman" w:eastAsia="Times New Roman" w:hAnsi="Times New Roman" w:cs="Times New Roman"/>
          <w:sz w:val="18"/>
          <w:szCs w:val="18"/>
        </w:rPr>
        <w:t>for</w:t>
      </w:r>
      <w:r>
        <w:rPr>
          <w:rFonts w:ascii="Times New Roman" w:eastAsia="Times New Roman" w:hAnsi="Times New Roman" w:cs="Times New Roman"/>
          <w:spacing w:val="-2"/>
          <w:sz w:val="18"/>
          <w:szCs w:val="18"/>
        </w:rPr>
        <w:t xml:space="preserve"> </w:t>
      </w:r>
      <w:r>
        <w:rPr>
          <w:rFonts w:ascii="Times New Roman" w:eastAsia="Times New Roman" w:hAnsi="Times New Roman" w:cs="Times New Roman"/>
          <w:sz w:val="18"/>
          <w:szCs w:val="18"/>
        </w:rPr>
        <w:t>payment</w:t>
      </w:r>
      <w:r>
        <w:rPr>
          <w:rFonts w:ascii="Times New Roman" w:eastAsia="Times New Roman" w:hAnsi="Times New Roman" w:cs="Times New Roman"/>
          <w:spacing w:val="-2"/>
          <w:sz w:val="18"/>
          <w:szCs w:val="18"/>
        </w:rPr>
        <w:t xml:space="preserve"> </w:t>
      </w:r>
      <w:r>
        <w:rPr>
          <w:rFonts w:ascii="Times New Roman" w:eastAsia="Times New Roman" w:hAnsi="Times New Roman" w:cs="Times New Roman"/>
          <w:sz w:val="18"/>
          <w:szCs w:val="18"/>
        </w:rPr>
        <w:t>for</w:t>
      </w:r>
      <w:r>
        <w:rPr>
          <w:rFonts w:ascii="Times New Roman" w:eastAsia="Times New Roman" w:hAnsi="Times New Roman" w:cs="Times New Roman"/>
          <w:spacing w:val="-2"/>
          <w:sz w:val="18"/>
          <w:szCs w:val="18"/>
        </w:rPr>
        <w:t xml:space="preserve"> </w:t>
      </w:r>
      <w:r>
        <w:rPr>
          <w:rFonts w:ascii="Times New Roman" w:eastAsia="Times New Roman" w:hAnsi="Times New Roman" w:cs="Times New Roman"/>
          <w:sz w:val="18"/>
          <w:szCs w:val="18"/>
        </w:rPr>
        <w:t>any</w:t>
      </w:r>
      <w:r>
        <w:rPr>
          <w:rFonts w:ascii="Times New Roman" w:eastAsia="Times New Roman" w:hAnsi="Times New Roman" w:cs="Times New Roman"/>
          <w:spacing w:val="-5"/>
          <w:sz w:val="18"/>
          <w:szCs w:val="18"/>
        </w:rPr>
        <w:t xml:space="preserve"> </w:t>
      </w:r>
      <w:r>
        <w:rPr>
          <w:rFonts w:ascii="Times New Roman" w:eastAsia="Times New Roman" w:hAnsi="Times New Roman" w:cs="Times New Roman"/>
          <w:sz w:val="18"/>
          <w:szCs w:val="18"/>
        </w:rPr>
        <w:t>out</w:t>
      </w:r>
      <w:r>
        <w:rPr>
          <w:rFonts w:ascii="Times New Roman" w:eastAsia="Times New Roman" w:hAnsi="Times New Roman" w:cs="Times New Roman"/>
          <w:spacing w:val="-4"/>
          <w:sz w:val="18"/>
          <w:szCs w:val="18"/>
        </w:rPr>
        <w:t xml:space="preserve"> </w:t>
      </w:r>
      <w:r>
        <w:rPr>
          <w:rFonts w:ascii="Times New Roman" w:eastAsia="Times New Roman" w:hAnsi="Times New Roman" w:cs="Times New Roman"/>
          <w:sz w:val="18"/>
          <w:szCs w:val="18"/>
        </w:rPr>
        <w:t>of</w:t>
      </w:r>
      <w:r>
        <w:rPr>
          <w:rFonts w:ascii="Times New Roman" w:eastAsia="Times New Roman" w:hAnsi="Times New Roman" w:cs="Times New Roman"/>
          <w:spacing w:val="-6"/>
          <w:sz w:val="18"/>
          <w:szCs w:val="18"/>
        </w:rPr>
        <w:t xml:space="preserve"> </w:t>
      </w:r>
      <w:r>
        <w:rPr>
          <w:rFonts w:ascii="Times New Roman" w:eastAsia="Times New Roman" w:hAnsi="Times New Roman" w:cs="Times New Roman"/>
          <w:sz w:val="18"/>
          <w:szCs w:val="18"/>
        </w:rPr>
        <w:t>scope</w:t>
      </w:r>
      <w:r>
        <w:rPr>
          <w:rFonts w:ascii="Times New Roman" w:eastAsia="Times New Roman" w:hAnsi="Times New Roman" w:cs="Times New Roman"/>
          <w:spacing w:val="-4"/>
          <w:sz w:val="18"/>
          <w:szCs w:val="18"/>
        </w:rPr>
        <w:t xml:space="preserve"> </w:t>
      </w:r>
      <w:r>
        <w:rPr>
          <w:rFonts w:ascii="Times New Roman" w:eastAsia="Times New Roman" w:hAnsi="Times New Roman" w:cs="Times New Roman"/>
          <w:sz w:val="18"/>
          <w:szCs w:val="18"/>
        </w:rPr>
        <w:t>services</w:t>
      </w:r>
      <w:r>
        <w:rPr>
          <w:rFonts w:ascii="Times New Roman" w:eastAsia="Times New Roman" w:hAnsi="Times New Roman" w:cs="Times New Roman"/>
          <w:spacing w:val="-4"/>
          <w:sz w:val="18"/>
          <w:szCs w:val="18"/>
        </w:rPr>
        <w:t xml:space="preserve"> </w:t>
      </w:r>
      <w:r>
        <w:rPr>
          <w:rFonts w:ascii="Times New Roman" w:eastAsia="Times New Roman" w:hAnsi="Times New Roman" w:cs="Times New Roman"/>
          <w:sz w:val="18"/>
          <w:szCs w:val="18"/>
        </w:rPr>
        <w:t>carried</w:t>
      </w:r>
      <w:r>
        <w:rPr>
          <w:rFonts w:ascii="Times New Roman" w:eastAsia="Times New Roman" w:hAnsi="Times New Roman" w:cs="Times New Roman"/>
          <w:spacing w:val="-3"/>
          <w:sz w:val="18"/>
          <w:szCs w:val="18"/>
        </w:rPr>
        <w:t xml:space="preserve"> </w:t>
      </w:r>
      <w:r>
        <w:rPr>
          <w:rFonts w:ascii="Times New Roman" w:eastAsia="Times New Roman" w:hAnsi="Times New Roman" w:cs="Times New Roman"/>
          <w:sz w:val="18"/>
          <w:szCs w:val="18"/>
        </w:rPr>
        <w:t>out,</w:t>
      </w:r>
      <w:r>
        <w:rPr>
          <w:rFonts w:ascii="Times New Roman" w:eastAsia="Times New Roman" w:hAnsi="Times New Roman" w:cs="Times New Roman"/>
          <w:spacing w:val="-4"/>
          <w:sz w:val="18"/>
          <w:szCs w:val="18"/>
        </w:rPr>
        <w:t xml:space="preserve"> </w:t>
      </w:r>
      <w:r>
        <w:rPr>
          <w:rFonts w:ascii="Times New Roman" w:eastAsia="Times New Roman" w:hAnsi="Times New Roman" w:cs="Times New Roman"/>
          <w:sz w:val="18"/>
          <w:szCs w:val="18"/>
        </w:rPr>
        <w:t>or</w:t>
      </w:r>
      <w:r>
        <w:rPr>
          <w:rFonts w:ascii="Times New Roman" w:eastAsia="Times New Roman" w:hAnsi="Times New Roman" w:cs="Times New Roman"/>
          <w:spacing w:val="-4"/>
          <w:sz w:val="18"/>
          <w:szCs w:val="18"/>
        </w:rPr>
        <w:t xml:space="preserve"> </w:t>
      </w:r>
      <w:r>
        <w:rPr>
          <w:rFonts w:ascii="Times New Roman" w:eastAsia="Times New Roman" w:hAnsi="Times New Roman" w:cs="Times New Roman"/>
          <w:sz w:val="18"/>
          <w:szCs w:val="18"/>
        </w:rPr>
        <w:t>expenses</w:t>
      </w:r>
      <w:r>
        <w:rPr>
          <w:rFonts w:ascii="Times New Roman" w:eastAsia="Times New Roman" w:hAnsi="Times New Roman" w:cs="Times New Roman"/>
          <w:spacing w:val="-4"/>
          <w:sz w:val="18"/>
          <w:szCs w:val="18"/>
        </w:rPr>
        <w:t xml:space="preserve"> </w:t>
      </w:r>
      <w:r>
        <w:rPr>
          <w:rFonts w:ascii="Times New Roman" w:eastAsia="Times New Roman" w:hAnsi="Times New Roman" w:cs="Times New Roman"/>
          <w:sz w:val="18"/>
          <w:szCs w:val="18"/>
        </w:rPr>
        <w:t>incurred,</w:t>
      </w:r>
      <w:r>
        <w:rPr>
          <w:rFonts w:ascii="Times New Roman" w:eastAsia="Times New Roman" w:hAnsi="Times New Roman" w:cs="Times New Roman"/>
          <w:spacing w:val="-4"/>
          <w:sz w:val="18"/>
          <w:szCs w:val="18"/>
        </w:rPr>
        <w:t xml:space="preserve"> </w:t>
      </w:r>
      <w:r>
        <w:rPr>
          <w:rFonts w:ascii="Times New Roman" w:eastAsia="Times New Roman" w:hAnsi="Times New Roman" w:cs="Times New Roman"/>
          <w:sz w:val="18"/>
          <w:szCs w:val="18"/>
        </w:rPr>
        <w:t>that</w:t>
      </w:r>
      <w:r>
        <w:rPr>
          <w:rFonts w:ascii="Times New Roman" w:eastAsia="Times New Roman" w:hAnsi="Times New Roman" w:cs="Times New Roman"/>
          <w:spacing w:val="-4"/>
          <w:sz w:val="18"/>
          <w:szCs w:val="18"/>
        </w:rPr>
        <w:t xml:space="preserve"> </w:t>
      </w:r>
      <w:r>
        <w:rPr>
          <w:rFonts w:ascii="Times New Roman" w:eastAsia="Times New Roman" w:hAnsi="Times New Roman" w:cs="Times New Roman"/>
          <w:sz w:val="18"/>
          <w:szCs w:val="18"/>
        </w:rPr>
        <w:t>are</w:t>
      </w:r>
      <w:r>
        <w:rPr>
          <w:rFonts w:ascii="Times New Roman" w:eastAsia="Times New Roman" w:hAnsi="Times New Roman" w:cs="Times New Roman"/>
          <w:spacing w:val="-4"/>
          <w:sz w:val="18"/>
          <w:szCs w:val="18"/>
        </w:rPr>
        <w:t xml:space="preserve"> </w:t>
      </w:r>
      <w:r>
        <w:rPr>
          <w:rFonts w:ascii="Times New Roman" w:eastAsia="Times New Roman" w:hAnsi="Times New Roman" w:cs="Times New Roman"/>
          <w:sz w:val="18"/>
          <w:szCs w:val="18"/>
        </w:rPr>
        <w:t>not</w:t>
      </w:r>
      <w:r>
        <w:rPr>
          <w:rFonts w:ascii="Times New Roman" w:eastAsia="Times New Roman" w:hAnsi="Times New Roman" w:cs="Times New Roman"/>
          <w:spacing w:val="-4"/>
          <w:sz w:val="18"/>
          <w:szCs w:val="18"/>
        </w:rPr>
        <w:t xml:space="preserve"> </w:t>
      </w:r>
      <w:r>
        <w:rPr>
          <w:rFonts w:ascii="Times New Roman" w:eastAsia="Times New Roman" w:hAnsi="Times New Roman" w:cs="Times New Roman"/>
          <w:sz w:val="18"/>
          <w:szCs w:val="18"/>
        </w:rPr>
        <w:t>pre-approved</w:t>
      </w:r>
      <w:r>
        <w:rPr>
          <w:rFonts w:ascii="Times New Roman" w:eastAsia="Times New Roman" w:hAnsi="Times New Roman" w:cs="Times New Roman"/>
          <w:spacing w:val="-3"/>
          <w:sz w:val="18"/>
          <w:szCs w:val="18"/>
        </w:rPr>
        <w:t xml:space="preserve"> </w:t>
      </w:r>
      <w:r>
        <w:rPr>
          <w:rFonts w:ascii="Times New Roman" w:eastAsia="Times New Roman" w:hAnsi="Times New Roman" w:cs="Times New Roman"/>
          <w:sz w:val="18"/>
          <w:szCs w:val="18"/>
        </w:rPr>
        <w:t>in writing.</w:t>
      </w:r>
      <w:r>
        <w:rPr>
          <w:rFonts w:ascii="Times New Roman" w:eastAsia="Times New Roman" w:hAnsi="Times New Roman" w:cs="Times New Roman"/>
          <w:spacing w:val="-4"/>
          <w:sz w:val="18"/>
          <w:szCs w:val="18"/>
        </w:rPr>
        <w:t xml:space="preserve"> </w:t>
      </w:r>
      <w:r>
        <w:rPr>
          <w:rFonts w:ascii="Times New Roman" w:eastAsia="Times New Roman" w:hAnsi="Times New Roman" w:cs="Times New Roman"/>
          <w:sz w:val="18"/>
          <w:szCs w:val="18"/>
        </w:rPr>
        <w:t>No</w:t>
      </w:r>
      <w:r>
        <w:rPr>
          <w:rFonts w:ascii="Times New Roman" w:eastAsia="Times New Roman" w:hAnsi="Times New Roman" w:cs="Times New Roman"/>
          <w:spacing w:val="-3"/>
          <w:sz w:val="18"/>
          <w:szCs w:val="18"/>
        </w:rPr>
        <w:t xml:space="preserve"> </w:t>
      </w:r>
      <w:r>
        <w:rPr>
          <w:rFonts w:ascii="Times New Roman" w:eastAsia="Times New Roman" w:hAnsi="Times New Roman" w:cs="Times New Roman"/>
          <w:sz w:val="18"/>
          <w:szCs w:val="18"/>
        </w:rPr>
        <w:t>invoice</w:t>
      </w:r>
      <w:r>
        <w:rPr>
          <w:rFonts w:ascii="Times New Roman" w:eastAsia="Times New Roman" w:hAnsi="Times New Roman" w:cs="Times New Roman"/>
          <w:spacing w:val="-5"/>
          <w:sz w:val="18"/>
          <w:szCs w:val="18"/>
        </w:rPr>
        <w:t xml:space="preserve"> </w:t>
      </w:r>
      <w:r>
        <w:rPr>
          <w:rFonts w:ascii="Times New Roman" w:eastAsia="Times New Roman" w:hAnsi="Times New Roman" w:cs="Times New Roman"/>
          <w:sz w:val="18"/>
          <w:szCs w:val="18"/>
        </w:rPr>
        <w:t>will</w:t>
      </w:r>
      <w:r>
        <w:rPr>
          <w:rFonts w:ascii="Times New Roman" w:eastAsia="Times New Roman" w:hAnsi="Times New Roman" w:cs="Times New Roman"/>
          <w:spacing w:val="-4"/>
          <w:sz w:val="18"/>
          <w:szCs w:val="18"/>
        </w:rPr>
        <w:t xml:space="preserve"> </w:t>
      </w:r>
      <w:r>
        <w:rPr>
          <w:rFonts w:ascii="Times New Roman" w:eastAsia="Times New Roman" w:hAnsi="Times New Roman" w:cs="Times New Roman"/>
          <w:sz w:val="18"/>
          <w:szCs w:val="18"/>
        </w:rPr>
        <w:t>be</w:t>
      </w:r>
      <w:r>
        <w:rPr>
          <w:rFonts w:ascii="Times New Roman" w:eastAsia="Times New Roman" w:hAnsi="Times New Roman" w:cs="Times New Roman"/>
          <w:spacing w:val="-5"/>
          <w:sz w:val="18"/>
          <w:szCs w:val="18"/>
        </w:rPr>
        <w:t xml:space="preserve"> </w:t>
      </w:r>
      <w:r>
        <w:rPr>
          <w:rFonts w:ascii="Times New Roman" w:eastAsia="Times New Roman" w:hAnsi="Times New Roman" w:cs="Times New Roman"/>
          <w:sz w:val="18"/>
          <w:szCs w:val="18"/>
        </w:rPr>
        <w:t>processed</w:t>
      </w:r>
      <w:r>
        <w:rPr>
          <w:rFonts w:ascii="Times New Roman" w:eastAsia="Times New Roman" w:hAnsi="Times New Roman" w:cs="Times New Roman"/>
          <w:spacing w:val="-3"/>
          <w:sz w:val="18"/>
          <w:szCs w:val="18"/>
        </w:rPr>
        <w:t xml:space="preserve"> </w:t>
      </w:r>
      <w:r>
        <w:rPr>
          <w:rFonts w:ascii="Times New Roman" w:eastAsia="Times New Roman" w:hAnsi="Times New Roman" w:cs="Times New Roman"/>
          <w:sz w:val="18"/>
          <w:szCs w:val="18"/>
        </w:rPr>
        <w:t>if</w:t>
      </w:r>
      <w:r>
        <w:rPr>
          <w:rFonts w:ascii="Times New Roman" w:eastAsia="Times New Roman" w:hAnsi="Times New Roman" w:cs="Times New Roman"/>
          <w:spacing w:val="-7"/>
          <w:sz w:val="18"/>
          <w:szCs w:val="18"/>
        </w:rPr>
        <w:t xml:space="preserve"> </w:t>
      </w:r>
      <w:r>
        <w:rPr>
          <w:rFonts w:ascii="Times New Roman" w:eastAsia="Times New Roman" w:hAnsi="Times New Roman" w:cs="Times New Roman"/>
          <w:sz w:val="18"/>
          <w:szCs w:val="18"/>
        </w:rPr>
        <w:t>not</w:t>
      </w:r>
      <w:r>
        <w:rPr>
          <w:rFonts w:ascii="Times New Roman" w:eastAsia="Times New Roman" w:hAnsi="Times New Roman" w:cs="Times New Roman"/>
          <w:spacing w:val="-4"/>
          <w:sz w:val="18"/>
          <w:szCs w:val="18"/>
        </w:rPr>
        <w:t xml:space="preserve"> </w:t>
      </w:r>
      <w:r>
        <w:rPr>
          <w:rFonts w:ascii="Times New Roman" w:eastAsia="Times New Roman" w:hAnsi="Times New Roman" w:cs="Times New Roman"/>
          <w:sz w:val="18"/>
          <w:szCs w:val="18"/>
        </w:rPr>
        <w:t>received</w:t>
      </w:r>
      <w:r>
        <w:rPr>
          <w:rFonts w:ascii="Times New Roman" w:eastAsia="Times New Roman" w:hAnsi="Times New Roman" w:cs="Times New Roman"/>
          <w:spacing w:val="-3"/>
          <w:sz w:val="18"/>
          <w:szCs w:val="18"/>
        </w:rPr>
        <w:t xml:space="preserve"> </w:t>
      </w:r>
      <w:r>
        <w:rPr>
          <w:rFonts w:ascii="Times New Roman" w:eastAsia="Times New Roman" w:hAnsi="Times New Roman" w:cs="Times New Roman"/>
          <w:sz w:val="18"/>
          <w:szCs w:val="18"/>
        </w:rPr>
        <w:t>within</w:t>
      </w:r>
      <w:r>
        <w:rPr>
          <w:rFonts w:ascii="Times New Roman" w:eastAsia="Times New Roman" w:hAnsi="Times New Roman" w:cs="Times New Roman"/>
          <w:spacing w:val="-3"/>
          <w:sz w:val="18"/>
          <w:szCs w:val="18"/>
        </w:rPr>
        <w:t xml:space="preserve"> </w:t>
      </w:r>
      <w:r>
        <w:rPr>
          <w:rFonts w:ascii="Times New Roman" w:eastAsia="Times New Roman" w:hAnsi="Times New Roman" w:cs="Times New Roman"/>
          <w:sz w:val="18"/>
          <w:szCs w:val="18"/>
        </w:rPr>
        <w:t>sixty</w:t>
      </w:r>
      <w:r>
        <w:rPr>
          <w:rFonts w:ascii="Times New Roman" w:eastAsia="Times New Roman" w:hAnsi="Times New Roman" w:cs="Times New Roman"/>
          <w:spacing w:val="-10"/>
          <w:sz w:val="18"/>
          <w:szCs w:val="18"/>
        </w:rPr>
        <w:t xml:space="preserve"> </w:t>
      </w:r>
      <w:r>
        <w:rPr>
          <w:rFonts w:ascii="Times New Roman" w:eastAsia="Times New Roman" w:hAnsi="Times New Roman" w:cs="Times New Roman"/>
          <w:sz w:val="18"/>
          <w:szCs w:val="18"/>
        </w:rPr>
        <w:t>(60)</w:t>
      </w:r>
      <w:r>
        <w:rPr>
          <w:rFonts w:ascii="Times New Roman" w:eastAsia="Times New Roman" w:hAnsi="Times New Roman" w:cs="Times New Roman"/>
          <w:spacing w:val="-7"/>
          <w:sz w:val="18"/>
          <w:szCs w:val="18"/>
        </w:rPr>
        <w:t xml:space="preserve"> </w:t>
      </w:r>
      <w:r>
        <w:rPr>
          <w:rFonts w:ascii="Times New Roman" w:eastAsia="Times New Roman" w:hAnsi="Times New Roman" w:cs="Times New Roman"/>
          <w:sz w:val="18"/>
          <w:szCs w:val="18"/>
        </w:rPr>
        <w:t>days</w:t>
      </w:r>
      <w:r>
        <w:rPr>
          <w:rFonts w:ascii="Times New Roman" w:eastAsia="Times New Roman" w:hAnsi="Times New Roman" w:cs="Times New Roman"/>
          <w:spacing w:val="-7"/>
          <w:sz w:val="18"/>
          <w:szCs w:val="18"/>
        </w:rPr>
        <w:t xml:space="preserve"> </w:t>
      </w:r>
      <w:r>
        <w:rPr>
          <w:rFonts w:ascii="Times New Roman" w:eastAsia="Times New Roman" w:hAnsi="Times New Roman" w:cs="Times New Roman"/>
          <w:sz w:val="18"/>
          <w:szCs w:val="18"/>
        </w:rPr>
        <w:t>of</w:t>
      </w:r>
      <w:r>
        <w:rPr>
          <w:rFonts w:ascii="Times New Roman" w:eastAsia="Times New Roman" w:hAnsi="Times New Roman" w:cs="Times New Roman"/>
          <w:spacing w:val="-9"/>
          <w:sz w:val="18"/>
          <w:szCs w:val="18"/>
        </w:rPr>
        <w:t xml:space="preserve"> </w:t>
      </w:r>
      <w:r>
        <w:rPr>
          <w:rFonts w:ascii="Times New Roman" w:eastAsia="Times New Roman" w:hAnsi="Times New Roman" w:cs="Times New Roman"/>
          <w:sz w:val="18"/>
          <w:szCs w:val="18"/>
        </w:rPr>
        <w:t>completion</w:t>
      </w:r>
      <w:r>
        <w:rPr>
          <w:rFonts w:ascii="Times New Roman" w:eastAsia="Times New Roman" w:hAnsi="Times New Roman" w:cs="Times New Roman"/>
          <w:spacing w:val="-5"/>
          <w:sz w:val="18"/>
          <w:szCs w:val="18"/>
        </w:rPr>
        <w:t xml:space="preserve"> </w:t>
      </w:r>
      <w:r>
        <w:rPr>
          <w:rFonts w:ascii="Times New Roman" w:eastAsia="Times New Roman" w:hAnsi="Times New Roman" w:cs="Times New Roman"/>
          <w:sz w:val="18"/>
          <w:szCs w:val="18"/>
        </w:rPr>
        <w:t>of</w:t>
      </w:r>
      <w:r>
        <w:rPr>
          <w:rFonts w:ascii="Times New Roman" w:eastAsia="Times New Roman" w:hAnsi="Times New Roman" w:cs="Times New Roman"/>
          <w:spacing w:val="-9"/>
          <w:sz w:val="18"/>
          <w:szCs w:val="18"/>
        </w:rPr>
        <w:t xml:space="preserve"> </w:t>
      </w:r>
      <w:r>
        <w:rPr>
          <w:rFonts w:ascii="Times New Roman" w:eastAsia="Times New Roman" w:hAnsi="Times New Roman" w:cs="Times New Roman"/>
          <w:sz w:val="18"/>
          <w:szCs w:val="18"/>
        </w:rPr>
        <w:t>work</w:t>
      </w:r>
      <w:r>
        <w:rPr>
          <w:rFonts w:ascii="Times New Roman" w:eastAsia="Times New Roman" w:hAnsi="Times New Roman" w:cs="Times New Roman"/>
          <w:spacing w:val="-8"/>
          <w:sz w:val="18"/>
          <w:szCs w:val="18"/>
        </w:rPr>
        <w:t xml:space="preserve"> </w:t>
      </w:r>
      <w:r>
        <w:rPr>
          <w:rFonts w:ascii="Times New Roman" w:eastAsia="Times New Roman" w:hAnsi="Times New Roman" w:cs="Times New Roman"/>
          <w:sz w:val="18"/>
          <w:szCs w:val="18"/>
        </w:rPr>
        <w:t>or</w:t>
      </w:r>
      <w:r>
        <w:rPr>
          <w:rFonts w:ascii="Times New Roman" w:eastAsia="Times New Roman" w:hAnsi="Times New Roman" w:cs="Times New Roman"/>
          <w:spacing w:val="-7"/>
          <w:sz w:val="18"/>
          <w:szCs w:val="18"/>
        </w:rPr>
        <w:t xml:space="preserve"> </w:t>
      </w:r>
      <w:r>
        <w:rPr>
          <w:rFonts w:ascii="Times New Roman" w:eastAsia="Times New Roman" w:hAnsi="Times New Roman" w:cs="Times New Roman"/>
          <w:sz w:val="18"/>
          <w:szCs w:val="18"/>
        </w:rPr>
        <w:t>delivery</w:t>
      </w:r>
      <w:r>
        <w:rPr>
          <w:rFonts w:ascii="Times New Roman" w:eastAsia="Times New Roman" w:hAnsi="Times New Roman" w:cs="Times New Roman"/>
          <w:spacing w:val="-10"/>
          <w:sz w:val="18"/>
          <w:szCs w:val="18"/>
        </w:rPr>
        <w:t xml:space="preserve"> </w:t>
      </w:r>
      <w:r>
        <w:rPr>
          <w:rFonts w:ascii="Times New Roman" w:eastAsia="Times New Roman" w:hAnsi="Times New Roman" w:cs="Times New Roman"/>
          <w:sz w:val="18"/>
          <w:szCs w:val="18"/>
        </w:rPr>
        <w:t>of</w:t>
      </w:r>
      <w:r>
        <w:rPr>
          <w:rFonts w:ascii="Times New Roman" w:eastAsia="Times New Roman" w:hAnsi="Times New Roman" w:cs="Times New Roman"/>
          <w:spacing w:val="-9"/>
          <w:sz w:val="18"/>
          <w:szCs w:val="18"/>
        </w:rPr>
        <w:t xml:space="preserve"> </w:t>
      </w:r>
      <w:r>
        <w:rPr>
          <w:rFonts w:ascii="Times New Roman" w:eastAsia="Times New Roman" w:hAnsi="Times New Roman" w:cs="Times New Roman"/>
          <w:sz w:val="18"/>
          <w:szCs w:val="18"/>
        </w:rPr>
        <w:t>material.</w:t>
      </w:r>
      <w:r>
        <w:rPr>
          <w:rFonts w:ascii="Times New Roman" w:eastAsia="Times New Roman" w:hAnsi="Times New Roman" w:cs="Times New Roman"/>
          <w:spacing w:val="-6"/>
          <w:sz w:val="18"/>
          <w:szCs w:val="18"/>
        </w:rPr>
        <w:t xml:space="preserve"> </w:t>
      </w:r>
      <w:r>
        <w:rPr>
          <w:rFonts w:ascii="Times New Roman" w:eastAsia="Times New Roman" w:hAnsi="Times New Roman" w:cs="Times New Roman"/>
          <w:sz w:val="18"/>
          <w:szCs w:val="18"/>
        </w:rPr>
        <w:t>Failure</w:t>
      </w:r>
      <w:r>
        <w:rPr>
          <w:rFonts w:ascii="Times New Roman" w:eastAsia="Times New Roman" w:hAnsi="Times New Roman" w:cs="Times New Roman"/>
          <w:spacing w:val="-7"/>
          <w:sz w:val="18"/>
          <w:szCs w:val="18"/>
        </w:rPr>
        <w:t xml:space="preserve"> </w:t>
      </w:r>
      <w:r>
        <w:rPr>
          <w:rFonts w:ascii="Times New Roman" w:eastAsia="Times New Roman" w:hAnsi="Times New Roman" w:cs="Times New Roman"/>
          <w:sz w:val="18"/>
          <w:szCs w:val="18"/>
        </w:rPr>
        <w:t>to</w:t>
      </w:r>
      <w:r>
        <w:rPr>
          <w:rFonts w:ascii="Times New Roman" w:eastAsia="Times New Roman" w:hAnsi="Times New Roman" w:cs="Times New Roman"/>
          <w:spacing w:val="-5"/>
          <w:sz w:val="18"/>
          <w:szCs w:val="18"/>
        </w:rPr>
        <w:t xml:space="preserve"> </w:t>
      </w:r>
      <w:r>
        <w:rPr>
          <w:rFonts w:ascii="Times New Roman" w:eastAsia="Times New Roman" w:hAnsi="Times New Roman" w:cs="Times New Roman"/>
          <w:sz w:val="18"/>
          <w:szCs w:val="18"/>
        </w:rPr>
        <w:t>purchase</w:t>
      </w:r>
      <w:r>
        <w:rPr>
          <w:rFonts w:ascii="Times New Roman" w:eastAsia="Times New Roman" w:hAnsi="Times New Roman" w:cs="Times New Roman"/>
          <w:spacing w:val="-7"/>
          <w:sz w:val="18"/>
          <w:szCs w:val="18"/>
        </w:rPr>
        <w:t xml:space="preserve"> </w:t>
      </w:r>
      <w:r>
        <w:rPr>
          <w:rFonts w:ascii="Times New Roman" w:eastAsia="Times New Roman" w:hAnsi="Times New Roman" w:cs="Times New Roman"/>
          <w:sz w:val="18"/>
          <w:szCs w:val="18"/>
        </w:rPr>
        <w:t>and</w:t>
      </w:r>
      <w:r>
        <w:rPr>
          <w:rFonts w:ascii="Times New Roman" w:eastAsia="Times New Roman" w:hAnsi="Times New Roman" w:cs="Times New Roman"/>
          <w:spacing w:val="-5"/>
          <w:sz w:val="18"/>
          <w:szCs w:val="18"/>
        </w:rPr>
        <w:t xml:space="preserve"> </w:t>
      </w:r>
      <w:r>
        <w:rPr>
          <w:rFonts w:ascii="Times New Roman" w:eastAsia="Times New Roman" w:hAnsi="Times New Roman" w:cs="Times New Roman"/>
          <w:sz w:val="18"/>
          <w:szCs w:val="18"/>
        </w:rPr>
        <w:t>maintain</w:t>
      </w:r>
      <w:r>
        <w:rPr>
          <w:rFonts w:ascii="Times New Roman" w:eastAsia="Times New Roman" w:hAnsi="Times New Roman" w:cs="Times New Roman"/>
          <w:spacing w:val="-5"/>
          <w:sz w:val="18"/>
          <w:szCs w:val="18"/>
        </w:rPr>
        <w:t xml:space="preserve"> </w:t>
      </w:r>
      <w:r>
        <w:rPr>
          <w:rFonts w:ascii="Times New Roman" w:eastAsia="Times New Roman" w:hAnsi="Times New Roman" w:cs="Times New Roman"/>
          <w:sz w:val="18"/>
          <w:szCs w:val="18"/>
        </w:rPr>
        <w:t>any required</w:t>
      </w:r>
      <w:r>
        <w:rPr>
          <w:rFonts w:ascii="Times New Roman" w:eastAsia="Times New Roman" w:hAnsi="Times New Roman" w:cs="Times New Roman"/>
          <w:spacing w:val="-10"/>
          <w:sz w:val="18"/>
          <w:szCs w:val="18"/>
        </w:rPr>
        <w:t xml:space="preserve"> </w:t>
      </w:r>
      <w:r>
        <w:rPr>
          <w:rFonts w:ascii="Times New Roman" w:eastAsia="Times New Roman" w:hAnsi="Times New Roman" w:cs="Times New Roman"/>
          <w:sz w:val="18"/>
          <w:szCs w:val="18"/>
        </w:rPr>
        <w:t>insurance</w:t>
      </w:r>
      <w:r>
        <w:rPr>
          <w:rFonts w:ascii="Times New Roman" w:eastAsia="Times New Roman" w:hAnsi="Times New Roman" w:cs="Times New Roman"/>
          <w:spacing w:val="-12"/>
          <w:sz w:val="18"/>
          <w:szCs w:val="18"/>
        </w:rPr>
        <w:t xml:space="preserve"> </w:t>
      </w:r>
      <w:r>
        <w:rPr>
          <w:rFonts w:ascii="Times New Roman" w:eastAsia="Times New Roman" w:hAnsi="Times New Roman" w:cs="Times New Roman"/>
          <w:sz w:val="18"/>
          <w:szCs w:val="18"/>
        </w:rPr>
        <w:t>may</w:t>
      </w:r>
      <w:r>
        <w:rPr>
          <w:rFonts w:ascii="Times New Roman" w:eastAsia="Times New Roman" w:hAnsi="Times New Roman" w:cs="Times New Roman"/>
          <w:spacing w:val="-15"/>
          <w:sz w:val="18"/>
          <w:szCs w:val="18"/>
        </w:rPr>
        <w:t xml:space="preserve"> </w:t>
      </w:r>
      <w:r>
        <w:rPr>
          <w:rFonts w:ascii="Times New Roman" w:eastAsia="Times New Roman" w:hAnsi="Times New Roman" w:cs="Times New Roman"/>
          <w:sz w:val="18"/>
          <w:szCs w:val="18"/>
        </w:rPr>
        <w:t>result</w:t>
      </w:r>
      <w:r>
        <w:rPr>
          <w:rFonts w:ascii="Times New Roman" w:eastAsia="Times New Roman" w:hAnsi="Times New Roman" w:cs="Times New Roman"/>
          <w:spacing w:val="-11"/>
          <w:sz w:val="18"/>
          <w:szCs w:val="18"/>
        </w:rPr>
        <w:t xml:space="preserve"> </w:t>
      </w:r>
      <w:r>
        <w:rPr>
          <w:rFonts w:ascii="Times New Roman" w:eastAsia="Times New Roman" w:hAnsi="Times New Roman" w:cs="Times New Roman"/>
          <w:sz w:val="18"/>
          <w:szCs w:val="18"/>
        </w:rPr>
        <w:t>in</w:t>
      </w:r>
      <w:r>
        <w:rPr>
          <w:rFonts w:ascii="Times New Roman" w:eastAsia="Times New Roman" w:hAnsi="Times New Roman" w:cs="Times New Roman"/>
          <w:spacing w:val="-10"/>
          <w:sz w:val="18"/>
          <w:szCs w:val="18"/>
        </w:rPr>
        <w:t xml:space="preserve"> </w:t>
      </w:r>
      <w:r>
        <w:rPr>
          <w:rFonts w:ascii="Times New Roman" w:eastAsia="Times New Roman" w:hAnsi="Times New Roman" w:cs="Times New Roman"/>
          <w:sz w:val="18"/>
          <w:szCs w:val="18"/>
        </w:rPr>
        <w:t>withholding</w:t>
      </w:r>
      <w:r>
        <w:rPr>
          <w:rFonts w:ascii="Times New Roman" w:eastAsia="Times New Roman" w:hAnsi="Times New Roman" w:cs="Times New Roman"/>
          <w:spacing w:val="-13"/>
          <w:sz w:val="18"/>
          <w:szCs w:val="18"/>
        </w:rPr>
        <w:t xml:space="preserve"> </w:t>
      </w:r>
      <w:r>
        <w:rPr>
          <w:rFonts w:ascii="Times New Roman" w:eastAsia="Times New Roman" w:hAnsi="Times New Roman" w:cs="Times New Roman"/>
          <w:sz w:val="18"/>
          <w:szCs w:val="18"/>
        </w:rPr>
        <w:t>payment</w:t>
      </w:r>
      <w:r>
        <w:rPr>
          <w:rFonts w:ascii="Times New Roman" w:eastAsia="Times New Roman" w:hAnsi="Times New Roman" w:cs="Times New Roman"/>
          <w:spacing w:val="-11"/>
          <w:sz w:val="18"/>
          <w:szCs w:val="18"/>
        </w:rPr>
        <w:t xml:space="preserve"> </w:t>
      </w:r>
      <w:r>
        <w:rPr>
          <w:rFonts w:ascii="Times New Roman" w:eastAsia="Times New Roman" w:hAnsi="Times New Roman" w:cs="Times New Roman"/>
          <w:sz w:val="18"/>
          <w:szCs w:val="18"/>
        </w:rPr>
        <w:t>and/or</w:t>
      </w:r>
      <w:r>
        <w:rPr>
          <w:rFonts w:ascii="Times New Roman" w:eastAsia="Times New Roman" w:hAnsi="Times New Roman" w:cs="Times New Roman"/>
          <w:spacing w:val="-11"/>
          <w:sz w:val="18"/>
          <w:szCs w:val="18"/>
        </w:rPr>
        <w:t xml:space="preserve"> </w:t>
      </w:r>
      <w:r>
        <w:rPr>
          <w:rFonts w:ascii="Times New Roman" w:eastAsia="Times New Roman" w:hAnsi="Times New Roman" w:cs="Times New Roman"/>
          <w:sz w:val="18"/>
          <w:szCs w:val="18"/>
        </w:rPr>
        <w:t>termination</w:t>
      </w:r>
      <w:r>
        <w:rPr>
          <w:rFonts w:ascii="Times New Roman" w:eastAsia="Times New Roman" w:hAnsi="Times New Roman" w:cs="Times New Roman"/>
          <w:spacing w:val="-10"/>
          <w:sz w:val="18"/>
          <w:szCs w:val="18"/>
        </w:rPr>
        <w:t xml:space="preserve"> </w:t>
      </w:r>
      <w:r>
        <w:rPr>
          <w:rFonts w:ascii="Times New Roman" w:eastAsia="Times New Roman" w:hAnsi="Times New Roman" w:cs="Times New Roman"/>
          <w:sz w:val="18"/>
          <w:szCs w:val="18"/>
        </w:rPr>
        <w:t>of</w:t>
      </w:r>
      <w:r>
        <w:rPr>
          <w:rFonts w:ascii="Times New Roman" w:eastAsia="Times New Roman" w:hAnsi="Times New Roman" w:cs="Times New Roman"/>
          <w:spacing w:val="-14"/>
          <w:sz w:val="18"/>
          <w:szCs w:val="18"/>
        </w:rPr>
        <w:t xml:space="preserve"> </w:t>
      </w:r>
      <w:r>
        <w:rPr>
          <w:rFonts w:ascii="Times New Roman" w:eastAsia="Times New Roman" w:hAnsi="Times New Roman" w:cs="Times New Roman"/>
          <w:sz w:val="18"/>
          <w:szCs w:val="18"/>
        </w:rPr>
        <w:t>this</w:t>
      </w:r>
      <w:r>
        <w:rPr>
          <w:rFonts w:ascii="Times New Roman" w:eastAsia="Times New Roman" w:hAnsi="Times New Roman" w:cs="Times New Roman"/>
          <w:spacing w:val="-12"/>
          <w:sz w:val="18"/>
          <w:szCs w:val="18"/>
        </w:rPr>
        <w:t xml:space="preserve"> </w:t>
      </w:r>
      <w:r>
        <w:rPr>
          <w:rFonts w:ascii="Times New Roman" w:eastAsia="Times New Roman" w:hAnsi="Times New Roman" w:cs="Times New Roman"/>
          <w:sz w:val="18"/>
          <w:szCs w:val="18"/>
        </w:rPr>
        <w:t>Order</w:t>
      </w:r>
      <w:r>
        <w:rPr>
          <w:rFonts w:ascii="Times New Roman" w:eastAsia="Times New Roman" w:hAnsi="Times New Roman" w:cs="Times New Roman"/>
          <w:spacing w:val="-12"/>
          <w:sz w:val="18"/>
          <w:szCs w:val="18"/>
        </w:rPr>
        <w:t xml:space="preserve"> </w:t>
      </w:r>
      <w:r>
        <w:rPr>
          <w:rFonts w:ascii="Times New Roman" w:eastAsia="Times New Roman" w:hAnsi="Times New Roman" w:cs="Times New Roman"/>
          <w:sz w:val="18"/>
          <w:szCs w:val="18"/>
        </w:rPr>
        <w:t>at</w:t>
      </w:r>
      <w:r>
        <w:rPr>
          <w:rFonts w:ascii="Times New Roman" w:eastAsia="Times New Roman" w:hAnsi="Times New Roman" w:cs="Times New Roman"/>
          <w:spacing w:val="-11"/>
          <w:sz w:val="18"/>
          <w:szCs w:val="18"/>
        </w:rPr>
        <w:t xml:space="preserve"> </w:t>
      </w:r>
      <w:r>
        <w:rPr>
          <w:rFonts w:ascii="Times New Roman" w:eastAsia="Times New Roman" w:hAnsi="Times New Roman" w:cs="Times New Roman"/>
          <w:sz w:val="18"/>
          <w:szCs w:val="18"/>
        </w:rPr>
        <w:t>GF’s</w:t>
      </w:r>
      <w:r>
        <w:rPr>
          <w:rFonts w:ascii="Times New Roman" w:eastAsia="Times New Roman" w:hAnsi="Times New Roman" w:cs="Times New Roman"/>
          <w:spacing w:val="-12"/>
          <w:sz w:val="18"/>
          <w:szCs w:val="18"/>
        </w:rPr>
        <w:t xml:space="preserve"> </w:t>
      </w:r>
      <w:r>
        <w:rPr>
          <w:rFonts w:ascii="Times New Roman" w:eastAsia="Times New Roman" w:hAnsi="Times New Roman" w:cs="Times New Roman"/>
          <w:sz w:val="18"/>
          <w:szCs w:val="18"/>
        </w:rPr>
        <w:t>option.</w:t>
      </w:r>
      <w:r>
        <w:rPr>
          <w:rFonts w:ascii="Times New Roman" w:eastAsia="Times New Roman" w:hAnsi="Times New Roman" w:cs="Times New Roman"/>
          <w:spacing w:val="-11"/>
          <w:sz w:val="18"/>
          <w:szCs w:val="18"/>
        </w:rPr>
        <w:t xml:space="preserve"> </w:t>
      </w:r>
      <w:r>
        <w:rPr>
          <w:rFonts w:ascii="Times New Roman" w:eastAsia="Times New Roman" w:hAnsi="Times New Roman" w:cs="Times New Roman"/>
          <w:sz w:val="18"/>
          <w:szCs w:val="18"/>
        </w:rPr>
        <w:t>Payment</w:t>
      </w:r>
      <w:r>
        <w:rPr>
          <w:rFonts w:ascii="Times New Roman" w:eastAsia="Times New Roman" w:hAnsi="Times New Roman" w:cs="Times New Roman"/>
          <w:spacing w:val="-11"/>
          <w:sz w:val="18"/>
          <w:szCs w:val="18"/>
        </w:rPr>
        <w:t xml:space="preserve"> </w:t>
      </w:r>
      <w:r>
        <w:rPr>
          <w:rFonts w:ascii="Times New Roman" w:eastAsia="Times New Roman" w:hAnsi="Times New Roman" w:cs="Times New Roman"/>
          <w:sz w:val="18"/>
          <w:szCs w:val="18"/>
        </w:rPr>
        <w:t>shall</w:t>
      </w:r>
      <w:r>
        <w:rPr>
          <w:rFonts w:ascii="Times New Roman" w:eastAsia="Times New Roman" w:hAnsi="Times New Roman" w:cs="Times New Roman"/>
          <w:spacing w:val="-11"/>
          <w:sz w:val="18"/>
          <w:szCs w:val="18"/>
        </w:rPr>
        <w:t xml:space="preserve"> </w:t>
      </w:r>
      <w:r>
        <w:rPr>
          <w:rFonts w:ascii="Times New Roman" w:eastAsia="Times New Roman" w:hAnsi="Times New Roman" w:cs="Times New Roman"/>
          <w:sz w:val="18"/>
          <w:szCs w:val="18"/>
        </w:rPr>
        <w:t>not</w:t>
      </w:r>
      <w:r>
        <w:rPr>
          <w:rFonts w:ascii="Times New Roman" w:eastAsia="Times New Roman" w:hAnsi="Times New Roman" w:cs="Times New Roman"/>
          <w:spacing w:val="-11"/>
          <w:sz w:val="18"/>
          <w:szCs w:val="18"/>
        </w:rPr>
        <w:t xml:space="preserve"> </w:t>
      </w:r>
      <w:r>
        <w:rPr>
          <w:rFonts w:ascii="Times New Roman" w:eastAsia="Times New Roman" w:hAnsi="Times New Roman" w:cs="Times New Roman"/>
          <w:sz w:val="18"/>
          <w:szCs w:val="18"/>
        </w:rPr>
        <w:t>constitute</w:t>
      </w:r>
      <w:r>
        <w:rPr>
          <w:rFonts w:ascii="Times New Roman" w:eastAsia="Times New Roman" w:hAnsi="Times New Roman" w:cs="Times New Roman"/>
          <w:spacing w:val="-12"/>
          <w:sz w:val="18"/>
          <w:szCs w:val="18"/>
        </w:rPr>
        <w:t xml:space="preserve"> </w:t>
      </w:r>
      <w:r>
        <w:rPr>
          <w:rFonts w:ascii="Times New Roman" w:eastAsia="Times New Roman" w:hAnsi="Times New Roman" w:cs="Times New Roman"/>
          <w:sz w:val="18"/>
          <w:szCs w:val="18"/>
        </w:rPr>
        <w:t>an</w:t>
      </w:r>
      <w:r>
        <w:rPr>
          <w:rFonts w:ascii="Times New Roman" w:eastAsia="Times New Roman" w:hAnsi="Times New Roman" w:cs="Times New Roman"/>
          <w:spacing w:val="-10"/>
          <w:sz w:val="18"/>
          <w:szCs w:val="18"/>
        </w:rPr>
        <w:t xml:space="preserve"> </w:t>
      </w:r>
      <w:r>
        <w:rPr>
          <w:rFonts w:ascii="Times New Roman" w:eastAsia="Times New Roman" w:hAnsi="Times New Roman" w:cs="Times New Roman"/>
          <w:sz w:val="18"/>
          <w:szCs w:val="18"/>
        </w:rPr>
        <w:t>acceptance</w:t>
      </w:r>
      <w:r>
        <w:rPr>
          <w:rFonts w:ascii="Times New Roman" w:eastAsia="Times New Roman" w:hAnsi="Times New Roman" w:cs="Times New Roman"/>
          <w:spacing w:val="-13"/>
          <w:sz w:val="18"/>
          <w:szCs w:val="18"/>
        </w:rPr>
        <w:t xml:space="preserve"> </w:t>
      </w:r>
      <w:r>
        <w:rPr>
          <w:rFonts w:ascii="Times New Roman" w:eastAsia="Times New Roman" w:hAnsi="Times New Roman" w:cs="Times New Roman"/>
          <w:sz w:val="18"/>
          <w:szCs w:val="18"/>
        </w:rPr>
        <w:t>of</w:t>
      </w:r>
      <w:r>
        <w:rPr>
          <w:rFonts w:ascii="Times New Roman" w:eastAsia="Times New Roman" w:hAnsi="Times New Roman" w:cs="Times New Roman"/>
          <w:spacing w:val="-14"/>
          <w:sz w:val="18"/>
          <w:szCs w:val="18"/>
        </w:rPr>
        <w:t xml:space="preserve"> </w:t>
      </w:r>
      <w:r>
        <w:rPr>
          <w:rFonts w:ascii="Times New Roman" w:eastAsia="Times New Roman" w:hAnsi="Times New Roman" w:cs="Times New Roman"/>
          <w:sz w:val="18"/>
          <w:szCs w:val="18"/>
        </w:rPr>
        <w:t>the</w:t>
      </w:r>
      <w:r>
        <w:rPr>
          <w:rFonts w:ascii="Times New Roman" w:eastAsia="Times New Roman" w:hAnsi="Times New Roman" w:cs="Times New Roman"/>
          <w:spacing w:val="-12"/>
          <w:sz w:val="18"/>
          <w:szCs w:val="18"/>
        </w:rPr>
        <w:t xml:space="preserve"> </w:t>
      </w:r>
      <w:r>
        <w:rPr>
          <w:rFonts w:ascii="Times New Roman" w:eastAsia="Times New Roman" w:hAnsi="Times New Roman" w:cs="Times New Roman"/>
          <w:sz w:val="18"/>
          <w:szCs w:val="18"/>
        </w:rPr>
        <w:t>services nor impair GF's right to any of its</w:t>
      </w:r>
      <w:r>
        <w:rPr>
          <w:rFonts w:ascii="Times New Roman" w:eastAsia="Times New Roman" w:hAnsi="Times New Roman" w:cs="Times New Roman"/>
          <w:spacing w:val="-19"/>
          <w:sz w:val="18"/>
          <w:szCs w:val="18"/>
        </w:rPr>
        <w:t xml:space="preserve"> </w:t>
      </w:r>
      <w:r>
        <w:rPr>
          <w:rFonts w:ascii="Times New Roman" w:eastAsia="Times New Roman" w:hAnsi="Times New Roman" w:cs="Times New Roman"/>
          <w:sz w:val="18"/>
          <w:szCs w:val="18"/>
        </w:rPr>
        <w:t>remedies.</w:t>
      </w:r>
    </w:p>
    <w:p w14:paraId="7AE6CFEB" w14:textId="77777777" w:rsidR="00CC2EC3" w:rsidRDefault="00CC2EC3">
      <w:pPr>
        <w:spacing w:before="8"/>
        <w:rPr>
          <w:rFonts w:ascii="Times New Roman" w:eastAsia="Times New Roman" w:hAnsi="Times New Roman" w:cs="Times New Roman"/>
          <w:sz w:val="15"/>
          <w:szCs w:val="15"/>
        </w:rPr>
      </w:pPr>
    </w:p>
    <w:p w14:paraId="03C36DF3" w14:textId="77777777" w:rsidR="00CC2EC3" w:rsidRDefault="00AF730D">
      <w:pPr>
        <w:pStyle w:val="ListParagraph"/>
        <w:numPr>
          <w:ilvl w:val="0"/>
          <w:numId w:val="4"/>
        </w:numPr>
        <w:tabs>
          <w:tab w:val="left" w:pos="426"/>
        </w:tabs>
        <w:spacing w:line="180" w:lineRule="exact"/>
        <w:ind w:right="246" w:firstLine="0"/>
        <w:jc w:val="both"/>
        <w:rPr>
          <w:rFonts w:ascii="Times New Roman" w:eastAsia="Times New Roman" w:hAnsi="Times New Roman" w:cs="Times New Roman"/>
          <w:sz w:val="18"/>
          <w:szCs w:val="18"/>
        </w:rPr>
      </w:pPr>
      <w:r>
        <w:rPr>
          <w:rFonts w:ascii="Times New Roman" w:eastAsia="Times New Roman" w:hAnsi="Times New Roman" w:cs="Times New Roman"/>
          <w:b/>
          <w:bCs/>
          <w:sz w:val="18"/>
          <w:szCs w:val="18"/>
        </w:rPr>
        <w:t>CANCELLATION</w:t>
      </w:r>
      <w:r>
        <w:rPr>
          <w:rFonts w:ascii="Times New Roman" w:eastAsia="Times New Roman" w:hAnsi="Times New Roman" w:cs="Times New Roman"/>
          <w:b/>
          <w:bCs/>
          <w:spacing w:val="-12"/>
          <w:sz w:val="18"/>
          <w:szCs w:val="18"/>
        </w:rPr>
        <w:t xml:space="preserve"> </w:t>
      </w:r>
      <w:r>
        <w:rPr>
          <w:rFonts w:ascii="Times New Roman" w:eastAsia="Times New Roman" w:hAnsi="Times New Roman" w:cs="Times New Roman"/>
          <w:b/>
          <w:bCs/>
          <w:sz w:val="18"/>
          <w:szCs w:val="18"/>
        </w:rPr>
        <w:t>AND</w:t>
      </w:r>
      <w:r>
        <w:rPr>
          <w:rFonts w:ascii="Times New Roman" w:eastAsia="Times New Roman" w:hAnsi="Times New Roman" w:cs="Times New Roman"/>
          <w:b/>
          <w:bCs/>
          <w:spacing w:val="-12"/>
          <w:sz w:val="18"/>
          <w:szCs w:val="18"/>
        </w:rPr>
        <w:t xml:space="preserve"> </w:t>
      </w:r>
      <w:r>
        <w:rPr>
          <w:rFonts w:ascii="Times New Roman" w:eastAsia="Times New Roman" w:hAnsi="Times New Roman" w:cs="Times New Roman"/>
          <w:b/>
          <w:bCs/>
          <w:sz w:val="18"/>
          <w:szCs w:val="18"/>
        </w:rPr>
        <w:t>TERMINATION</w:t>
      </w:r>
      <w:r>
        <w:rPr>
          <w:rFonts w:ascii="Times New Roman" w:eastAsia="Times New Roman" w:hAnsi="Times New Roman" w:cs="Times New Roman"/>
          <w:b/>
          <w:bCs/>
          <w:spacing w:val="12"/>
          <w:sz w:val="18"/>
          <w:szCs w:val="18"/>
        </w:rPr>
        <w:t xml:space="preserve"> </w:t>
      </w:r>
      <w:r>
        <w:rPr>
          <w:rFonts w:ascii="Times New Roman" w:eastAsia="Times New Roman" w:hAnsi="Times New Roman" w:cs="Times New Roman"/>
          <w:sz w:val="18"/>
          <w:szCs w:val="18"/>
        </w:rPr>
        <w:t>GF</w:t>
      </w:r>
      <w:r>
        <w:rPr>
          <w:rFonts w:ascii="Times New Roman" w:eastAsia="Times New Roman" w:hAnsi="Times New Roman" w:cs="Times New Roman"/>
          <w:spacing w:val="-11"/>
          <w:sz w:val="18"/>
          <w:szCs w:val="18"/>
        </w:rPr>
        <w:t xml:space="preserve"> </w:t>
      </w:r>
      <w:r>
        <w:rPr>
          <w:rFonts w:ascii="Times New Roman" w:eastAsia="Times New Roman" w:hAnsi="Times New Roman" w:cs="Times New Roman"/>
          <w:sz w:val="18"/>
          <w:szCs w:val="18"/>
        </w:rPr>
        <w:t>reserves</w:t>
      </w:r>
      <w:r>
        <w:rPr>
          <w:rFonts w:ascii="Times New Roman" w:eastAsia="Times New Roman" w:hAnsi="Times New Roman" w:cs="Times New Roman"/>
          <w:spacing w:val="-12"/>
          <w:sz w:val="18"/>
          <w:szCs w:val="18"/>
        </w:rPr>
        <w:t xml:space="preserve"> </w:t>
      </w:r>
      <w:r>
        <w:rPr>
          <w:rFonts w:ascii="Times New Roman" w:eastAsia="Times New Roman" w:hAnsi="Times New Roman" w:cs="Times New Roman"/>
          <w:sz w:val="18"/>
          <w:szCs w:val="18"/>
        </w:rPr>
        <w:t>the</w:t>
      </w:r>
      <w:r>
        <w:rPr>
          <w:rFonts w:ascii="Times New Roman" w:eastAsia="Times New Roman" w:hAnsi="Times New Roman" w:cs="Times New Roman"/>
          <w:spacing w:val="-12"/>
          <w:sz w:val="18"/>
          <w:szCs w:val="18"/>
        </w:rPr>
        <w:t xml:space="preserve"> </w:t>
      </w:r>
      <w:r>
        <w:rPr>
          <w:rFonts w:ascii="Times New Roman" w:eastAsia="Times New Roman" w:hAnsi="Times New Roman" w:cs="Times New Roman"/>
          <w:sz w:val="18"/>
          <w:szCs w:val="18"/>
        </w:rPr>
        <w:t>right,</w:t>
      </w:r>
      <w:r>
        <w:rPr>
          <w:rFonts w:ascii="Times New Roman" w:eastAsia="Times New Roman" w:hAnsi="Times New Roman" w:cs="Times New Roman"/>
          <w:spacing w:val="-11"/>
          <w:sz w:val="18"/>
          <w:szCs w:val="18"/>
        </w:rPr>
        <w:t xml:space="preserve"> </w:t>
      </w:r>
      <w:r>
        <w:rPr>
          <w:rFonts w:ascii="Times New Roman" w:eastAsia="Times New Roman" w:hAnsi="Times New Roman" w:cs="Times New Roman"/>
          <w:sz w:val="18"/>
          <w:szCs w:val="18"/>
        </w:rPr>
        <w:t>without</w:t>
      </w:r>
      <w:r>
        <w:rPr>
          <w:rFonts w:ascii="Times New Roman" w:eastAsia="Times New Roman" w:hAnsi="Times New Roman" w:cs="Times New Roman"/>
          <w:spacing w:val="-11"/>
          <w:sz w:val="18"/>
          <w:szCs w:val="18"/>
        </w:rPr>
        <w:t xml:space="preserve"> </w:t>
      </w:r>
      <w:r>
        <w:rPr>
          <w:rFonts w:ascii="Times New Roman" w:eastAsia="Times New Roman" w:hAnsi="Times New Roman" w:cs="Times New Roman"/>
          <w:sz w:val="18"/>
          <w:szCs w:val="18"/>
        </w:rPr>
        <w:t>liability</w:t>
      </w:r>
      <w:r>
        <w:rPr>
          <w:rFonts w:ascii="Times New Roman" w:eastAsia="Times New Roman" w:hAnsi="Times New Roman" w:cs="Times New Roman"/>
          <w:spacing w:val="-15"/>
          <w:sz w:val="18"/>
          <w:szCs w:val="18"/>
        </w:rPr>
        <w:t xml:space="preserve"> </w:t>
      </w:r>
      <w:r>
        <w:rPr>
          <w:rFonts w:ascii="Times New Roman" w:eastAsia="Times New Roman" w:hAnsi="Times New Roman" w:cs="Times New Roman"/>
          <w:sz w:val="18"/>
          <w:szCs w:val="18"/>
        </w:rPr>
        <w:t>to</w:t>
      </w:r>
      <w:r>
        <w:rPr>
          <w:rFonts w:ascii="Times New Roman" w:eastAsia="Times New Roman" w:hAnsi="Times New Roman" w:cs="Times New Roman"/>
          <w:spacing w:val="-10"/>
          <w:sz w:val="18"/>
          <w:szCs w:val="18"/>
        </w:rPr>
        <w:t xml:space="preserve"> </w:t>
      </w:r>
      <w:r>
        <w:rPr>
          <w:rFonts w:ascii="Times New Roman" w:eastAsia="Times New Roman" w:hAnsi="Times New Roman" w:cs="Times New Roman"/>
          <w:sz w:val="18"/>
          <w:szCs w:val="18"/>
        </w:rPr>
        <w:t>cancel</w:t>
      </w:r>
      <w:r>
        <w:rPr>
          <w:rFonts w:ascii="Times New Roman" w:eastAsia="Times New Roman" w:hAnsi="Times New Roman" w:cs="Times New Roman"/>
          <w:spacing w:val="-11"/>
          <w:sz w:val="18"/>
          <w:szCs w:val="18"/>
        </w:rPr>
        <w:t xml:space="preserve"> </w:t>
      </w:r>
      <w:r>
        <w:rPr>
          <w:rFonts w:ascii="Times New Roman" w:eastAsia="Times New Roman" w:hAnsi="Times New Roman" w:cs="Times New Roman"/>
          <w:sz w:val="18"/>
          <w:szCs w:val="18"/>
        </w:rPr>
        <w:t>this</w:t>
      </w:r>
      <w:r>
        <w:rPr>
          <w:rFonts w:ascii="Times New Roman" w:eastAsia="Times New Roman" w:hAnsi="Times New Roman" w:cs="Times New Roman"/>
          <w:spacing w:val="-17"/>
          <w:sz w:val="18"/>
          <w:szCs w:val="18"/>
        </w:rPr>
        <w:t xml:space="preserve"> </w:t>
      </w:r>
      <w:r>
        <w:rPr>
          <w:rFonts w:ascii="Times New Roman" w:eastAsia="Times New Roman" w:hAnsi="Times New Roman" w:cs="Times New Roman"/>
          <w:spacing w:val="-3"/>
          <w:sz w:val="18"/>
          <w:szCs w:val="18"/>
        </w:rPr>
        <w:t>Order</w:t>
      </w:r>
      <w:r>
        <w:rPr>
          <w:rFonts w:ascii="Times New Roman" w:eastAsia="Times New Roman" w:hAnsi="Times New Roman" w:cs="Times New Roman"/>
          <w:spacing w:val="-16"/>
          <w:sz w:val="18"/>
          <w:szCs w:val="18"/>
        </w:rPr>
        <w:t xml:space="preserve"> </w:t>
      </w:r>
      <w:r>
        <w:rPr>
          <w:rFonts w:ascii="Times New Roman" w:eastAsia="Times New Roman" w:hAnsi="Times New Roman" w:cs="Times New Roman"/>
          <w:sz w:val="18"/>
          <w:szCs w:val="18"/>
        </w:rPr>
        <w:t>as</w:t>
      </w:r>
      <w:r>
        <w:rPr>
          <w:rFonts w:ascii="Times New Roman" w:eastAsia="Times New Roman" w:hAnsi="Times New Roman" w:cs="Times New Roman"/>
          <w:spacing w:val="-17"/>
          <w:sz w:val="18"/>
          <w:szCs w:val="18"/>
        </w:rPr>
        <w:t xml:space="preserve"> </w:t>
      </w:r>
      <w:r>
        <w:rPr>
          <w:rFonts w:ascii="Times New Roman" w:eastAsia="Times New Roman" w:hAnsi="Times New Roman" w:cs="Times New Roman"/>
          <w:sz w:val="18"/>
          <w:szCs w:val="18"/>
        </w:rPr>
        <w:t>to</w:t>
      </w:r>
      <w:r>
        <w:rPr>
          <w:rFonts w:ascii="Times New Roman" w:eastAsia="Times New Roman" w:hAnsi="Times New Roman" w:cs="Times New Roman"/>
          <w:spacing w:val="-15"/>
          <w:sz w:val="18"/>
          <w:szCs w:val="18"/>
        </w:rPr>
        <w:t xml:space="preserve"> </w:t>
      </w:r>
      <w:r>
        <w:rPr>
          <w:rFonts w:ascii="Times New Roman" w:eastAsia="Times New Roman" w:hAnsi="Times New Roman" w:cs="Times New Roman"/>
          <w:spacing w:val="-2"/>
          <w:sz w:val="18"/>
          <w:szCs w:val="18"/>
        </w:rPr>
        <w:t>any</w:t>
      </w:r>
      <w:r>
        <w:rPr>
          <w:rFonts w:ascii="Times New Roman" w:eastAsia="Times New Roman" w:hAnsi="Times New Roman" w:cs="Times New Roman"/>
          <w:spacing w:val="-20"/>
          <w:sz w:val="18"/>
          <w:szCs w:val="18"/>
        </w:rPr>
        <w:t xml:space="preserve"> </w:t>
      </w:r>
      <w:r>
        <w:rPr>
          <w:rFonts w:ascii="Times New Roman" w:eastAsia="Times New Roman" w:hAnsi="Times New Roman" w:cs="Times New Roman"/>
          <w:spacing w:val="-4"/>
          <w:sz w:val="18"/>
          <w:szCs w:val="18"/>
        </w:rPr>
        <w:t>material</w:t>
      </w:r>
      <w:r>
        <w:rPr>
          <w:rFonts w:ascii="Times New Roman" w:eastAsia="Times New Roman" w:hAnsi="Times New Roman" w:cs="Times New Roman"/>
          <w:spacing w:val="-16"/>
          <w:sz w:val="18"/>
          <w:szCs w:val="18"/>
        </w:rPr>
        <w:t xml:space="preserve"> </w:t>
      </w:r>
      <w:r>
        <w:rPr>
          <w:rFonts w:ascii="Times New Roman" w:eastAsia="Times New Roman" w:hAnsi="Times New Roman" w:cs="Times New Roman"/>
          <w:sz w:val="18"/>
          <w:szCs w:val="18"/>
        </w:rPr>
        <w:t>or</w:t>
      </w:r>
      <w:r>
        <w:rPr>
          <w:rFonts w:ascii="Times New Roman" w:eastAsia="Times New Roman" w:hAnsi="Times New Roman" w:cs="Times New Roman"/>
          <w:spacing w:val="-16"/>
          <w:sz w:val="18"/>
          <w:szCs w:val="18"/>
        </w:rPr>
        <w:t xml:space="preserve"> </w:t>
      </w:r>
      <w:r>
        <w:rPr>
          <w:rFonts w:ascii="Times New Roman" w:eastAsia="Times New Roman" w:hAnsi="Times New Roman" w:cs="Times New Roman"/>
          <w:spacing w:val="-3"/>
          <w:sz w:val="18"/>
          <w:szCs w:val="18"/>
        </w:rPr>
        <w:t>services</w:t>
      </w:r>
      <w:r>
        <w:rPr>
          <w:rFonts w:ascii="Times New Roman" w:eastAsia="Times New Roman" w:hAnsi="Times New Roman" w:cs="Times New Roman"/>
          <w:spacing w:val="-17"/>
          <w:sz w:val="18"/>
          <w:szCs w:val="18"/>
        </w:rPr>
        <w:t xml:space="preserve"> </w:t>
      </w:r>
      <w:r>
        <w:rPr>
          <w:rFonts w:ascii="Times New Roman" w:eastAsia="Times New Roman" w:hAnsi="Times New Roman" w:cs="Times New Roman"/>
          <w:sz w:val="18"/>
          <w:szCs w:val="18"/>
        </w:rPr>
        <w:t>not</w:t>
      </w:r>
      <w:r>
        <w:rPr>
          <w:rFonts w:ascii="Times New Roman" w:eastAsia="Times New Roman" w:hAnsi="Times New Roman" w:cs="Times New Roman"/>
          <w:spacing w:val="-16"/>
          <w:sz w:val="18"/>
          <w:szCs w:val="18"/>
        </w:rPr>
        <w:t xml:space="preserve"> </w:t>
      </w:r>
      <w:r>
        <w:rPr>
          <w:rFonts w:ascii="Times New Roman" w:eastAsia="Times New Roman" w:hAnsi="Times New Roman" w:cs="Times New Roman"/>
          <w:spacing w:val="-3"/>
          <w:sz w:val="18"/>
          <w:szCs w:val="18"/>
        </w:rPr>
        <w:t>delivered</w:t>
      </w:r>
      <w:r>
        <w:rPr>
          <w:rFonts w:ascii="Times New Roman" w:eastAsia="Times New Roman" w:hAnsi="Times New Roman" w:cs="Times New Roman"/>
          <w:spacing w:val="-15"/>
          <w:sz w:val="18"/>
          <w:szCs w:val="18"/>
        </w:rPr>
        <w:t xml:space="preserve"> </w:t>
      </w:r>
      <w:r>
        <w:rPr>
          <w:rFonts w:ascii="Times New Roman" w:eastAsia="Times New Roman" w:hAnsi="Times New Roman" w:cs="Times New Roman"/>
          <w:sz w:val="18"/>
          <w:szCs w:val="18"/>
        </w:rPr>
        <w:t>by</w:t>
      </w:r>
      <w:r>
        <w:rPr>
          <w:rFonts w:ascii="Times New Roman" w:eastAsia="Times New Roman" w:hAnsi="Times New Roman" w:cs="Times New Roman"/>
          <w:spacing w:val="-20"/>
          <w:sz w:val="18"/>
          <w:szCs w:val="18"/>
        </w:rPr>
        <w:t xml:space="preserve"> </w:t>
      </w:r>
      <w:r>
        <w:rPr>
          <w:rFonts w:ascii="Times New Roman" w:eastAsia="Times New Roman" w:hAnsi="Times New Roman" w:cs="Times New Roman"/>
          <w:sz w:val="18"/>
          <w:szCs w:val="18"/>
        </w:rPr>
        <w:t>the</w:t>
      </w:r>
      <w:r>
        <w:rPr>
          <w:rFonts w:ascii="Times New Roman" w:eastAsia="Times New Roman" w:hAnsi="Times New Roman" w:cs="Times New Roman"/>
          <w:spacing w:val="-17"/>
          <w:sz w:val="18"/>
          <w:szCs w:val="18"/>
        </w:rPr>
        <w:t xml:space="preserve"> </w:t>
      </w:r>
      <w:r>
        <w:rPr>
          <w:rFonts w:ascii="Times New Roman" w:eastAsia="Times New Roman" w:hAnsi="Times New Roman" w:cs="Times New Roman"/>
          <w:spacing w:val="-3"/>
          <w:sz w:val="18"/>
          <w:szCs w:val="18"/>
        </w:rPr>
        <w:t xml:space="preserve">date </w:t>
      </w:r>
      <w:r>
        <w:rPr>
          <w:rFonts w:ascii="Times New Roman" w:eastAsia="Times New Roman" w:hAnsi="Times New Roman" w:cs="Times New Roman"/>
          <w:sz w:val="18"/>
          <w:szCs w:val="18"/>
        </w:rPr>
        <w:t>specified</w:t>
      </w:r>
      <w:r>
        <w:rPr>
          <w:rFonts w:ascii="Times New Roman" w:eastAsia="Times New Roman" w:hAnsi="Times New Roman" w:cs="Times New Roman"/>
          <w:spacing w:val="-9"/>
          <w:sz w:val="18"/>
          <w:szCs w:val="18"/>
        </w:rPr>
        <w:t xml:space="preserve"> </w:t>
      </w:r>
      <w:r>
        <w:rPr>
          <w:rFonts w:ascii="Times New Roman" w:eastAsia="Times New Roman" w:hAnsi="Times New Roman" w:cs="Times New Roman"/>
          <w:sz w:val="18"/>
          <w:szCs w:val="18"/>
        </w:rPr>
        <w:t>herein</w:t>
      </w:r>
      <w:r>
        <w:rPr>
          <w:rFonts w:ascii="Times New Roman" w:eastAsia="Times New Roman" w:hAnsi="Times New Roman" w:cs="Times New Roman"/>
          <w:spacing w:val="-9"/>
          <w:sz w:val="18"/>
          <w:szCs w:val="18"/>
        </w:rPr>
        <w:t xml:space="preserve"> </w:t>
      </w:r>
      <w:r>
        <w:rPr>
          <w:rFonts w:ascii="Times New Roman" w:eastAsia="Times New Roman" w:hAnsi="Times New Roman" w:cs="Times New Roman"/>
          <w:sz w:val="18"/>
          <w:szCs w:val="18"/>
        </w:rPr>
        <w:t>whether</w:t>
      </w:r>
      <w:r>
        <w:rPr>
          <w:rFonts w:ascii="Times New Roman" w:eastAsia="Times New Roman" w:hAnsi="Times New Roman" w:cs="Times New Roman"/>
          <w:spacing w:val="-10"/>
          <w:sz w:val="18"/>
          <w:szCs w:val="18"/>
        </w:rPr>
        <w:t xml:space="preserve"> </w:t>
      </w:r>
      <w:r>
        <w:rPr>
          <w:rFonts w:ascii="Times New Roman" w:eastAsia="Times New Roman" w:hAnsi="Times New Roman" w:cs="Times New Roman"/>
          <w:sz w:val="18"/>
          <w:szCs w:val="18"/>
        </w:rPr>
        <w:t>not</w:t>
      </w:r>
      <w:r>
        <w:rPr>
          <w:rFonts w:ascii="Times New Roman" w:eastAsia="Times New Roman" w:hAnsi="Times New Roman" w:cs="Times New Roman"/>
          <w:spacing w:val="-10"/>
          <w:sz w:val="18"/>
          <w:szCs w:val="18"/>
        </w:rPr>
        <w:t xml:space="preserve"> </w:t>
      </w:r>
      <w:r>
        <w:rPr>
          <w:rFonts w:ascii="Times New Roman" w:eastAsia="Times New Roman" w:hAnsi="Times New Roman" w:cs="Times New Roman"/>
          <w:sz w:val="18"/>
          <w:szCs w:val="18"/>
        </w:rPr>
        <w:t>yet</w:t>
      </w:r>
      <w:r>
        <w:rPr>
          <w:rFonts w:ascii="Times New Roman" w:eastAsia="Times New Roman" w:hAnsi="Times New Roman" w:cs="Times New Roman"/>
          <w:spacing w:val="-10"/>
          <w:sz w:val="18"/>
          <w:szCs w:val="18"/>
        </w:rPr>
        <w:t xml:space="preserve"> </w:t>
      </w:r>
      <w:r>
        <w:rPr>
          <w:rFonts w:ascii="Times New Roman" w:eastAsia="Times New Roman" w:hAnsi="Times New Roman" w:cs="Times New Roman"/>
          <w:sz w:val="18"/>
          <w:szCs w:val="18"/>
        </w:rPr>
        <w:t>shipped</w:t>
      </w:r>
      <w:r>
        <w:rPr>
          <w:rFonts w:ascii="Times New Roman" w:eastAsia="Times New Roman" w:hAnsi="Times New Roman" w:cs="Times New Roman"/>
          <w:spacing w:val="-9"/>
          <w:sz w:val="18"/>
          <w:szCs w:val="18"/>
        </w:rPr>
        <w:t xml:space="preserve"> </w:t>
      </w:r>
      <w:r>
        <w:rPr>
          <w:rFonts w:ascii="Times New Roman" w:eastAsia="Times New Roman" w:hAnsi="Times New Roman" w:cs="Times New Roman"/>
          <w:sz w:val="18"/>
          <w:szCs w:val="18"/>
        </w:rPr>
        <w:t>or</w:t>
      </w:r>
      <w:r>
        <w:rPr>
          <w:rFonts w:ascii="Times New Roman" w:eastAsia="Times New Roman" w:hAnsi="Times New Roman" w:cs="Times New Roman"/>
          <w:spacing w:val="-10"/>
          <w:sz w:val="18"/>
          <w:szCs w:val="18"/>
        </w:rPr>
        <w:t xml:space="preserve"> </w:t>
      </w:r>
      <w:r>
        <w:rPr>
          <w:rFonts w:ascii="Times New Roman" w:eastAsia="Times New Roman" w:hAnsi="Times New Roman" w:cs="Times New Roman"/>
          <w:sz w:val="18"/>
          <w:szCs w:val="18"/>
        </w:rPr>
        <w:t>tendered,</w:t>
      </w:r>
      <w:r>
        <w:rPr>
          <w:rFonts w:ascii="Times New Roman" w:eastAsia="Times New Roman" w:hAnsi="Times New Roman" w:cs="Times New Roman"/>
          <w:spacing w:val="-10"/>
          <w:sz w:val="18"/>
          <w:szCs w:val="18"/>
        </w:rPr>
        <w:t xml:space="preserve"> </w:t>
      </w:r>
      <w:r>
        <w:rPr>
          <w:rFonts w:ascii="Times New Roman" w:eastAsia="Times New Roman" w:hAnsi="Times New Roman" w:cs="Times New Roman"/>
          <w:sz w:val="18"/>
          <w:szCs w:val="18"/>
        </w:rPr>
        <w:t>and</w:t>
      </w:r>
      <w:r>
        <w:rPr>
          <w:rFonts w:ascii="Times New Roman" w:eastAsia="Times New Roman" w:hAnsi="Times New Roman" w:cs="Times New Roman"/>
          <w:spacing w:val="-9"/>
          <w:sz w:val="18"/>
          <w:szCs w:val="18"/>
        </w:rPr>
        <w:t xml:space="preserve"> </w:t>
      </w:r>
      <w:r>
        <w:rPr>
          <w:rFonts w:ascii="Times New Roman" w:eastAsia="Times New Roman" w:hAnsi="Times New Roman" w:cs="Times New Roman"/>
          <w:sz w:val="18"/>
          <w:szCs w:val="18"/>
        </w:rPr>
        <w:t>to</w:t>
      </w:r>
      <w:r>
        <w:rPr>
          <w:rFonts w:ascii="Times New Roman" w:eastAsia="Times New Roman" w:hAnsi="Times New Roman" w:cs="Times New Roman"/>
          <w:spacing w:val="-9"/>
          <w:sz w:val="18"/>
          <w:szCs w:val="18"/>
        </w:rPr>
        <w:t xml:space="preserve"> </w:t>
      </w:r>
      <w:r>
        <w:rPr>
          <w:rFonts w:ascii="Times New Roman" w:eastAsia="Times New Roman" w:hAnsi="Times New Roman" w:cs="Times New Roman"/>
          <w:sz w:val="18"/>
          <w:szCs w:val="18"/>
        </w:rPr>
        <w:t>purchase</w:t>
      </w:r>
      <w:r>
        <w:rPr>
          <w:rFonts w:ascii="Times New Roman" w:eastAsia="Times New Roman" w:hAnsi="Times New Roman" w:cs="Times New Roman"/>
          <w:spacing w:val="-11"/>
          <w:sz w:val="18"/>
          <w:szCs w:val="18"/>
        </w:rPr>
        <w:t xml:space="preserve"> </w:t>
      </w:r>
      <w:r>
        <w:rPr>
          <w:rFonts w:ascii="Times New Roman" w:eastAsia="Times New Roman" w:hAnsi="Times New Roman" w:cs="Times New Roman"/>
          <w:sz w:val="18"/>
          <w:szCs w:val="18"/>
        </w:rPr>
        <w:t>substitute</w:t>
      </w:r>
      <w:r>
        <w:rPr>
          <w:rFonts w:ascii="Times New Roman" w:eastAsia="Times New Roman" w:hAnsi="Times New Roman" w:cs="Times New Roman"/>
          <w:spacing w:val="-11"/>
          <w:sz w:val="18"/>
          <w:szCs w:val="18"/>
        </w:rPr>
        <w:t xml:space="preserve"> </w:t>
      </w:r>
      <w:r>
        <w:rPr>
          <w:rFonts w:ascii="Times New Roman" w:eastAsia="Times New Roman" w:hAnsi="Times New Roman" w:cs="Times New Roman"/>
          <w:sz w:val="18"/>
          <w:szCs w:val="18"/>
        </w:rPr>
        <w:t>material</w:t>
      </w:r>
      <w:r>
        <w:rPr>
          <w:rFonts w:ascii="Times New Roman" w:eastAsia="Times New Roman" w:hAnsi="Times New Roman" w:cs="Times New Roman"/>
          <w:spacing w:val="-10"/>
          <w:sz w:val="18"/>
          <w:szCs w:val="18"/>
        </w:rPr>
        <w:t xml:space="preserve"> </w:t>
      </w:r>
      <w:r>
        <w:rPr>
          <w:rFonts w:ascii="Times New Roman" w:eastAsia="Times New Roman" w:hAnsi="Times New Roman" w:cs="Times New Roman"/>
          <w:sz w:val="18"/>
          <w:szCs w:val="18"/>
        </w:rPr>
        <w:t>or</w:t>
      </w:r>
      <w:r>
        <w:rPr>
          <w:rFonts w:ascii="Times New Roman" w:eastAsia="Times New Roman" w:hAnsi="Times New Roman" w:cs="Times New Roman"/>
          <w:spacing w:val="-10"/>
          <w:sz w:val="18"/>
          <w:szCs w:val="18"/>
        </w:rPr>
        <w:t xml:space="preserve"> </w:t>
      </w:r>
      <w:r>
        <w:rPr>
          <w:rFonts w:ascii="Times New Roman" w:eastAsia="Times New Roman" w:hAnsi="Times New Roman" w:cs="Times New Roman"/>
          <w:sz w:val="18"/>
          <w:szCs w:val="18"/>
        </w:rPr>
        <w:t>services</w:t>
      </w:r>
      <w:r>
        <w:rPr>
          <w:rFonts w:ascii="Times New Roman" w:eastAsia="Times New Roman" w:hAnsi="Times New Roman" w:cs="Times New Roman"/>
          <w:spacing w:val="-16"/>
          <w:sz w:val="18"/>
          <w:szCs w:val="18"/>
        </w:rPr>
        <w:t xml:space="preserve"> </w:t>
      </w:r>
      <w:r>
        <w:rPr>
          <w:rFonts w:ascii="Times New Roman" w:eastAsia="Times New Roman" w:hAnsi="Times New Roman" w:cs="Times New Roman"/>
          <w:spacing w:val="-2"/>
          <w:sz w:val="18"/>
          <w:szCs w:val="18"/>
        </w:rPr>
        <w:t>and</w:t>
      </w:r>
      <w:r>
        <w:rPr>
          <w:rFonts w:ascii="Times New Roman" w:eastAsia="Times New Roman" w:hAnsi="Times New Roman" w:cs="Times New Roman"/>
          <w:spacing w:val="-14"/>
          <w:sz w:val="18"/>
          <w:szCs w:val="18"/>
        </w:rPr>
        <w:t xml:space="preserve"> </w:t>
      </w:r>
      <w:r>
        <w:rPr>
          <w:rFonts w:ascii="Times New Roman" w:eastAsia="Times New Roman" w:hAnsi="Times New Roman" w:cs="Times New Roman"/>
          <w:spacing w:val="-3"/>
          <w:sz w:val="18"/>
          <w:szCs w:val="18"/>
        </w:rPr>
        <w:t>charge</w:t>
      </w:r>
      <w:r>
        <w:rPr>
          <w:rFonts w:ascii="Times New Roman" w:eastAsia="Times New Roman" w:hAnsi="Times New Roman" w:cs="Times New Roman"/>
          <w:spacing w:val="-16"/>
          <w:sz w:val="18"/>
          <w:szCs w:val="18"/>
        </w:rPr>
        <w:t xml:space="preserve"> </w:t>
      </w:r>
      <w:r>
        <w:rPr>
          <w:rFonts w:ascii="Times New Roman" w:eastAsia="Times New Roman" w:hAnsi="Times New Roman" w:cs="Times New Roman"/>
          <w:spacing w:val="-3"/>
          <w:sz w:val="18"/>
          <w:szCs w:val="18"/>
        </w:rPr>
        <w:t>subconsultant</w:t>
      </w:r>
      <w:r>
        <w:rPr>
          <w:rFonts w:ascii="Times New Roman" w:eastAsia="Times New Roman" w:hAnsi="Times New Roman" w:cs="Times New Roman"/>
          <w:spacing w:val="-15"/>
          <w:sz w:val="18"/>
          <w:szCs w:val="18"/>
        </w:rPr>
        <w:t xml:space="preserve"> </w:t>
      </w:r>
      <w:r>
        <w:rPr>
          <w:rFonts w:ascii="Times New Roman" w:eastAsia="Times New Roman" w:hAnsi="Times New Roman" w:cs="Times New Roman"/>
          <w:spacing w:val="-3"/>
          <w:sz w:val="18"/>
          <w:szCs w:val="18"/>
        </w:rPr>
        <w:t>for</w:t>
      </w:r>
      <w:r>
        <w:rPr>
          <w:rFonts w:ascii="Times New Roman" w:eastAsia="Times New Roman" w:hAnsi="Times New Roman" w:cs="Times New Roman"/>
          <w:spacing w:val="-15"/>
          <w:sz w:val="18"/>
          <w:szCs w:val="18"/>
        </w:rPr>
        <w:t xml:space="preserve"> </w:t>
      </w:r>
      <w:r>
        <w:rPr>
          <w:rFonts w:ascii="Times New Roman" w:eastAsia="Times New Roman" w:hAnsi="Times New Roman" w:cs="Times New Roman"/>
          <w:spacing w:val="-2"/>
          <w:sz w:val="18"/>
          <w:szCs w:val="18"/>
        </w:rPr>
        <w:t>any</w:t>
      </w:r>
      <w:r>
        <w:rPr>
          <w:rFonts w:ascii="Times New Roman" w:eastAsia="Times New Roman" w:hAnsi="Times New Roman" w:cs="Times New Roman"/>
          <w:spacing w:val="-19"/>
          <w:sz w:val="18"/>
          <w:szCs w:val="18"/>
        </w:rPr>
        <w:t xml:space="preserve"> </w:t>
      </w:r>
      <w:r>
        <w:rPr>
          <w:rFonts w:ascii="Times New Roman" w:eastAsia="Times New Roman" w:hAnsi="Times New Roman" w:cs="Times New Roman"/>
          <w:sz w:val="18"/>
          <w:szCs w:val="18"/>
        </w:rPr>
        <w:t>loss</w:t>
      </w:r>
      <w:r>
        <w:rPr>
          <w:rFonts w:ascii="Times New Roman" w:eastAsia="Times New Roman" w:hAnsi="Times New Roman" w:cs="Times New Roman"/>
          <w:spacing w:val="-16"/>
          <w:sz w:val="18"/>
          <w:szCs w:val="18"/>
        </w:rPr>
        <w:t xml:space="preserve"> </w:t>
      </w:r>
      <w:r>
        <w:rPr>
          <w:rFonts w:ascii="Times New Roman" w:eastAsia="Times New Roman" w:hAnsi="Times New Roman" w:cs="Times New Roman"/>
          <w:spacing w:val="-3"/>
          <w:sz w:val="18"/>
          <w:szCs w:val="18"/>
        </w:rPr>
        <w:t>incurred.</w:t>
      </w:r>
      <w:r>
        <w:rPr>
          <w:rFonts w:ascii="Times New Roman" w:eastAsia="Times New Roman" w:hAnsi="Times New Roman" w:cs="Times New Roman"/>
          <w:spacing w:val="18"/>
          <w:sz w:val="18"/>
          <w:szCs w:val="18"/>
        </w:rPr>
        <w:t xml:space="preserve"> </w:t>
      </w:r>
      <w:r>
        <w:rPr>
          <w:rFonts w:ascii="Times New Roman" w:eastAsia="Times New Roman" w:hAnsi="Times New Roman" w:cs="Times New Roman"/>
          <w:sz w:val="18"/>
          <w:szCs w:val="18"/>
        </w:rPr>
        <w:t>In</w:t>
      </w:r>
      <w:r>
        <w:rPr>
          <w:rFonts w:ascii="Times New Roman" w:eastAsia="Times New Roman" w:hAnsi="Times New Roman" w:cs="Times New Roman"/>
          <w:spacing w:val="-14"/>
          <w:sz w:val="18"/>
          <w:szCs w:val="18"/>
        </w:rPr>
        <w:t xml:space="preserve"> </w:t>
      </w:r>
      <w:r>
        <w:rPr>
          <w:rFonts w:ascii="Times New Roman" w:eastAsia="Times New Roman" w:hAnsi="Times New Roman" w:cs="Times New Roman"/>
          <w:sz w:val="18"/>
          <w:szCs w:val="18"/>
        </w:rPr>
        <w:t>the</w:t>
      </w:r>
      <w:r>
        <w:rPr>
          <w:rFonts w:ascii="Times New Roman" w:eastAsia="Times New Roman" w:hAnsi="Times New Roman" w:cs="Times New Roman"/>
          <w:spacing w:val="-16"/>
          <w:sz w:val="18"/>
          <w:szCs w:val="18"/>
        </w:rPr>
        <w:t xml:space="preserve"> </w:t>
      </w:r>
      <w:r>
        <w:rPr>
          <w:rFonts w:ascii="Times New Roman" w:eastAsia="Times New Roman" w:hAnsi="Times New Roman" w:cs="Times New Roman"/>
          <w:spacing w:val="-3"/>
          <w:sz w:val="18"/>
          <w:szCs w:val="18"/>
        </w:rPr>
        <w:t>event</w:t>
      </w:r>
      <w:r>
        <w:rPr>
          <w:rFonts w:ascii="Times New Roman" w:eastAsia="Times New Roman" w:hAnsi="Times New Roman" w:cs="Times New Roman"/>
          <w:spacing w:val="-15"/>
          <w:sz w:val="18"/>
          <w:szCs w:val="18"/>
        </w:rPr>
        <w:t xml:space="preserve"> </w:t>
      </w:r>
      <w:r>
        <w:rPr>
          <w:rFonts w:ascii="Times New Roman" w:eastAsia="Times New Roman" w:hAnsi="Times New Roman" w:cs="Times New Roman"/>
          <w:sz w:val="18"/>
          <w:szCs w:val="18"/>
        </w:rPr>
        <w:t>of cancellation,</w:t>
      </w:r>
      <w:r>
        <w:rPr>
          <w:rFonts w:ascii="Times New Roman" w:eastAsia="Times New Roman" w:hAnsi="Times New Roman" w:cs="Times New Roman"/>
          <w:spacing w:val="-8"/>
          <w:sz w:val="18"/>
          <w:szCs w:val="18"/>
        </w:rPr>
        <w:t xml:space="preserve"> </w:t>
      </w:r>
      <w:r>
        <w:rPr>
          <w:rFonts w:ascii="Times New Roman" w:eastAsia="Times New Roman" w:hAnsi="Times New Roman" w:cs="Times New Roman"/>
          <w:sz w:val="18"/>
          <w:szCs w:val="18"/>
        </w:rPr>
        <w:t>termination</w:t>
      </w:r>
      <w:r>
        <w:rPr>
          <w:rFonts w:ascii="Times New Roman" w:eastAsia="Times New Roman" w:hAnsi="Times New Roman" w:cs="Times New Roman"/>
          <w:spacing w:val="-7"/>
          <w:sz w:val="18"/>
          <w:szCs w:val="18"/>
        </w:rPr>
        <w:t xml:space="preserve"> </w:t>
      </w:r>
      <w:r>
        <w:rPr>
          <w:rFonts w:ascii="Times New Roman" w:eastAsia="Times New Roman" w:hAnsi="Times New Roman" w:cs="Times New Roman"/>
          <w:sz w:val="18"/>
          <w:szCs w:val="18"/>
        </w:rPr>
        <w:t>or</w:t>
      </w:r>
      <w:r>
        <w:rPr>
          <w:rFonts w:ascii="Times New Roman" w:eastAsia="Times New Roman" w:hAnsi="Times New Roman" w:cs="Times New Roman"/>
          <w:spacing w:val="-8"/>
          <w:sz w:val="18"/>
          <w:szCs w:val="18"/>
        </w:rPr>
        <w:t xml:space="preserve"> </w:t>
      </w:r>
      <w:r>
        <w:rPr>
          <w:rFonts w:ascii="Times New Roman" w:eastAsia="Times New Roman" w:hAnsi="Times New Roman" w:cs="Times New Roman"/>
          <w:sz w:val="18"/>
          <w:szCs w:val="18"/>
        </w:rPr>
        <w:t>expiration</w:t>
      </w:r>
      <w:r>
        <w:rPr>
          <w:rFonts w:ascii="Times New Roman" w:eastAsia="Times New Roman" w:hAnsi="Times New Roman" w:cs="Times New Roman"/>
          <w:spacing w:val="-7"/>
          <w:sz w:val="18"/>
          <w:szCs w:val="18"/>
        </w:rPr>
        <w:t xml:space="preserve"> </w:t>
      </w:r>
      <w:r>
        <w:rPr>
          <w:rFonts w:ascii="Times New Roman" w:eastAsia="Times New Roman" w:hAnsi="Times New Roman" w:cs="Times New Roman"/>
          <w:sz w:val="18"/>
          <w:szCs w:val="18"/>
        </w:rPr>
        <w:t>of</w:t>
      </w:r>
      <w:r>
        <w:rPr>
          <w:rFonts w:ascii="Times New Roman" w:eastAsia="Times New Roman" w:hAnsi="Times New Roman" w:cs="Times New Roman"/>
          <w:spacing w:val="-11"/>
          <w:sz w:val="18"/>
          <w:szCs w:val="18"/>
        </w:rPr>
        <w:t xml:space="preserve"> </w:t>
      </w:r>
      <w:r>
        <w:rPr>
          <w:rFonts w:ascii="Times New Roman" w:eastAsia="Times New Roman" w:hAnsi="Times New Roman" w:cs="Times New Roman"/>
          <w:sz w:val="18"/>
          <w:szCs w:val="18"/>
        </w:rPr>
        <w:t>any</w:t>
      </w:r>
      <w:r>
        <w:rPr>
          <w:rFonts w:ascii="Times New Roman" w:eastAsia="Times New Roman" w:hAnsi="Times New Roman" w:cs="Times New Roman"/>
          <w:spacing w:val="-12"/>
          <w:sz w:val="18"/>
          <w:szCs w:val="18"/>
        </w:rPr>
        <w:t xml:space="preserve"> </w:t>
      </w:r>
      <w:r>
        <w:rPr>
          <w:rFonts w:ascii="Times New Roman" w:eastAsia="Times New Roman" w:hAnsi="Times New Roman" w:cs="Times New Roman"/>
          <w:sz w:val="18"/>
          <w:szCs w:val="18"/>
        </w:rPr>
        <w:t>Purchase</w:t>
      </w:r>
      <w:r>
        <w:rPr>
          <w:rFonts w:ascii="Times New Roman" w:eastAsia="Times New Roman" w:hAnsi="Times New Roman" w:cs="Times New Roman"/>
          <w:spacing w:val="-9"/>
          <w:sz w:val="18"/>
          <w:szCs w:val="18"/>
        </w:rPr>
        <w:t xml:space="preserve"> </w:t>
      </w:r>
      <w:r>
        <w:rPr>
          <w:rFonts w:ascii="Times New Roman" w:eastAsia="Times New Roman" w:hAnsi="Times New Roman" w:cs="Times New Roman"/>
          <w:sz w:val="18"/>
          <w:szCs w:val="18"/>
        </w:rPr>
        <w:t>Order,</w:t>
      </w:r>
      <w:r>
        <w:rPr>
          <w:rFonts w:ascii="Times New Roman" w:eastAsia="Times New Roman" w:hAnsi="Times New Roman" w:cs="Times New Roman"/>
          <w:spacing w:val="-8"/>
          <w:sz w:val="18"/>
          <w:szCs w:val="18"/>
        </w:rPr>
        <w:t xml:space="preserve"> </w:t>
      </w:r>
      <w:r>
        <w:rPr>
          <w:rFonts w:ascii="Times New Roman" w:eastAsia="Times New Roman" w:hAnsi="Times New Roman" w:cs="Times New Roman"/>
          <w:sz w:val="18"/>
          <w:szCs w:val="18"/>
        </w:rPr>
        <w:t>all</w:t>
      </w:r>
      <w:r>
        <w:rPr>
          <w:rFonts w:ascii="Times New Roman" w:eastAsia="Times New Roman" w:hAnsi="Times New Roman" w:cs="Times New Roman"/>
          <w:spacing w:val="-8"/>
          <w:sz w:val="18"/>
          <w:szCs w:val="18"/>
        </w:rPr>
        <w:t xml:space="preserve"> </w:t>
      </w:r>
      <w:r>
        <w:rPr>
          <w:rFonts w:ascii="Times New Roman" w:eastAsia="Times New Roman" w:hAnsi="Times New Roman" w:cs="Times New Roman"/>
          <w:sz w:val="18"/>
          <w:szCs w:val="18"/>
        </w:rPr>
        <w:t>work</w:t>
      </w:r>
      <w:r>
        <w:rPr>
          <w:rFonts w:ascii="Times New Roman" w:eastAsia="Times New Roman" w:hAnsi="Times New Roman" w:cs="Times New Roman"/>
          <w:spacing w:val="-10"/>
          <w:sz w:val="18"/>
          <w:szCs w:val="18"/>
        </w:rPr>
        <w:t xml:space="preserve"> </w:t>
      </w:r>
      <w:r>
        <w:rPr>
          <w:rFonts w:ascii="Times New Roman" w:eastAsia="Times New Roman" w:hAnsi="Times New Roman" w:cs="Times New Roman"/>
          <w:sz w:val="18"/>
          <w:szCs w:val="18"/>
        </w:rPr>
        <w:t>being</w:t>
      </w:r>
      <w:r>
        <w:rPr>
          <w:rFonts w:ascii="Times New Roman" w:eastAsia="Times New Roman" w:hAnsi="Times New Roman" w:cs="Times New Roman"/>
          <w:spacing w:val="-12"/>
          <w:sz w:val="18"/>
          <w:szCs w:val="18"/>
        </w:rPr>
        <w:t xml:space="preserve"> </w:t>
      </w:r>
      <w:r>
        <w:rPr>
          <w:rFonts w:ascii="Times New Roman" w:eastAsia="Times New Roman" w:hAnsi="Times New Roman" w:cs="Times New Roman"/>
          <w:spacing w:val="-4"/>
          <w:sz w:val="18"/>
          <w:szCs w:val="18"/>
        </w:rPr>
        <w:t>performed</w:t>
      </w:r>
      <w:r>
        <w:rPr>
          <w:rFonts w:ascii="Times New Roman" w:eastAsia="Times New Roman" w:hAnsi="Times New Roman" w:cs="Times New Roman"/>
          <w:spacing w:val="-12"/>
          <w:sz w:val="18"/>
          <w:szCs w:val="18"/>
        </w:rPr>
        <w:t xml:space="preserve"> </w:t>
      </w:r>
      <w:r>
        <w:rPr>
          <w:rFonts w:ascii="Times New Roman" w:eastAsia="Times New Roman" w:hAnsi="Times New Roman" w:cs="Times New Roman"/>
          <w:spacing w:val="-3"/>
          <w:sz w:val="18"/>
          <w:szCs w:val="18"/>
        </w:rPr>
        <w:t>thereunder</w:t>
      </w:r>
      <w:r>
        <w:rPr>
          <w:rFonts w:ascii="Times New Roman" w:eastAsia="Times New Roman" w:hAnsi="Times New Roman" w:cs="Times New Roman"/>
          <w:spacing w:val="-13"/>
          <w:sz w:val="18"/>
          <w:szCs w:val="18"/>
        </w:rPr>
        <w:t xml:space="preserve"> </w:t>
      </w:r>
      <w:r>
        <w:rPr>
          <w:rFonts w:ascii="Times New Roman" w:eastAsia="Times New Roman" w:hAnsi="Times New Roman" w:cs="Times New Roman"/>
          <w:sz w:val="18"/>
          <w:szCs w:val="18"/>
        </w:rPr>
        <w:t>in</w:t>
      </w:r>
      <w:r>
        <w:rPr>
          <w:rFonts w:ascii="Times New Roman" w:eastAsia="Times New Roman" w:hAnsi="Times New Roman" w:cs="Times New Roman"/>
          <w:spacing w:val="-12"/>
          <w:sz w:val="18"/>
          <w:szCs w:val="18"/>
        </w:rPr>
        <w:t xml:space="preserve"> </w:t>
      </w:r>
      <w:r>
        <w:rPr>
          <w:rFonts w:ascii="Times New Roman" w:eastAsia="Times New Roman" w:hAnsi="Times New Roman" w:cs="Times New Roman"/>
          <w:spacing w:val="-3"/>
          <w:sz w:val="18"/>
          <w:szCs w:val="18"/>
        </w:rPr>
        <w:t>subconsultant's</w:t>
      </w:r>
      <w:r>
        <w:rPr>
          <w:rFonts w:ascii="Times New Roman" w:eastAsia="Times New Roman" w:hAnsi="Times New Roman" w:cs="Times New Roman"/>
          <w:spacing w:val="-15"/>
          <w:sz w:val="18"/>
          <w:szCs w:val="18"/>
        </w:rPr>
        <w:t xml:space="preserve"> </w:t>
      </w:r>
      <w:r>
        <w:rPr>
          <w:rFonts w:ascii="Times New Roman" w:eastAsia="Times New Roman" w:hAnsi="Times New Roman" w:cs="Times New Roman"/>
          <w:spacing w:val="-3"/>
          <w:sz w:val="18"/>
          <w:szCs w:val="18"/>
        </w:rPr>
        <w:t>possession</w:t>
      </w:r>
      <w:r>
        <w:rPr>
          <w:rFonts w:ascii="Times New Roman" w:eastAsia="Times New Roman" w:hAnsi="Times New Roman" w:cs="Times New Roman"/>
          <w:spacing w:val="-12"/>
          <w:sz w:val="18"/>
          <w:szCs w:val="18"/>
        </w:rPr>
        <w:t xml:space="preserve"> </w:t>
      </w:r>
      <w:r>
        <w:rPr>
          <w:rFonts w:ascii="Times New Roman" w:eastAsia="Times New Roman" w:hAnsi="Times New Roman" w:cs="Times New Roman"/>
          <w:spacing w:val="-3"/>
          <w:sz w:val="18"/>
          <w:szCs w:val="18"/>
        </w:rPr>
        <w:t>shall</w:t>
      </w:r>
      <w:r>
        <w:rPr>
          <w:rFonts w:ascii="Times New Roman" w:eastAsia="Times New Roman" w:hAnsi="Times New Roman" w:cs="Times New Roman"/>
          <w:spacing w:val="-13"/>
          <w:sz w:val="18"/>
          <w:szCs w:val="18"/>
        </w:rPr>
        <w:t xml:space="preserve"> </w:t>
      </w:r>
      <w:r>
        <w:rPr>
          <w:rFonts w:ascii="Times New Roman" w:eastAsia="Times New Roman" w:hAnsi="Times New Roman" w:cs="Times New Roman"/>
          <w:sz w:val="18"/>
          <w:szCs w:val="18"/>
        </w:rPr>
        <w:t>be</w:t>
      </w:r>
      <w:r>
        <w:rPr>
          <w:rFonts w:ascii="Times New Roman" w:eastAsia="Times New Roman" w:hAnsi="Times New Roman" w:cs="Times New Roman"/>
          <w:spacing w:val="-15"/>
          <w:sz w:val="18"/>
          <w:szCs w:val="18"/>
        </w:rPr>
        <w:t xml:space="preserve"> </w:t>
      </w:r>
      <w:r>
        <w:rPr>
          <w:rFonts w:ascii="Times New Roman" w:eastAsia="Times New Roman" w:hAnsi="Times New Roman" w:cs="Times New Roman"/>
          <w:spacing w:val="-4"/>
          <w:sz w:val="18"/>
          <w:szCs w:val="18"/>
        </w:rPr>
        <w:t>forwarded</w:t>
      </w:r>
      <w:r>
        <w:rPr>
          <w:rFonts w:ascii="Times New Roman" w:eastAsia="Times New Roman" w:hAnsi="Times New Roman" w:cs="Times New Roman"/>
          <w:spacing w:val="-12"/>
          <w:sz w:val="18"/>
          <w:szCs w:val="18"/>
        </w:rPr>
        <w:t xml:space="preserve"> </w:t>
      </w:r>
      <w:r>
        <w:rPr>
          <w:rFonts w:ascii="Times New Roman" w:eastAsia="Times New Roman" w:hAnsi="Times New Roman" w:cs="Times New Roman"/>
          <w:sz w:val="18"/>
          <w:szCs w:val="18"/>
        </w:rPr>
        <w:t>to</w:t>
      </w:r>
      <w:r>
        <w:rPr>
          <w:rFonts w:ascii="Times New Roman" w:eastAsia="Times New Roman" w:hAnsi="Times New Roman" w:cs="Times New Roman"/>
          <w:spacing w:val="-12"/>
          <w:sz w:val="18"/>
          <w:szCs w:val="18"/>
        </w:rPr>
        <w:t xml:space="preserve"> </w:t>
      </w:r>
      <w:r>
        <w:rPr>
          <w:rFonts w:ascii="Times New Roman" w:eastAsia="Times New Roman" w:hAnsi="Times New Roman" w:cs="Times New Roman"/>
          <w:spacing w:val="-3"/>
          <w:sz w:val="18"/>
          <w:szCs w:val="18"/>
        </w:rPr>
        <w:t>GF,</w:t>
      </w:r>
      <w:r>
        <w:rPr>
          <w:rFonts w:ascii="Times New Roman" w:eastAsia="Times New Roman" w:hAnsi="Times New Roman" w:cs="Times New Roman"/>
          <w:spacing w:val="-13"/>
          <w:sz w:val="18"/>
          <w:szCs w:val="18"/>
        </w:rPr>
        <w:t xml:space="preserve"> </w:t>
      </w:r>
      <w:r>
        <w:rPr>
          <w:rFonts w:ascii="Times New Roman" w:eastAsia="Times New Roman" w:hAnsi="Times New Roman" w:cs="Times New Roman"/>
          <w:spacing w:val="-2"/>
          <w:sz w:val="18"/>
          <w:szCs w:val="18"/>
        </w:rPr>
        <w:t>and</w:t>
      </w:r>
      <w:r>
        <w:rPr>
          <w:rFonts w:ascii="Times New Roman" w:eastAsia="Times New Roman" w:hAnsi="Times New Roman" w:cs="Times New Roman"/>
          <w:spacing w:val="-12"/>
          <w:sz w:val="18"/>
          <w:szCs w:val="18"/>
        </w:rPr>
        <w:t xml:space="preserve"> </w:t>
      </w:r>
      <w:r>
        <w:rPr>
          <w:rFonts w:ascii="Times New Roman" w:eastAsia="Times New Roman" w:hAnsi="Times New Roman" w:cs="Times New Roman"/>
          <w:spacing w:val="-3"/>
          <w:sz w:val="18"/>
          <w:szCs w:val="18"/>
        </w:rPr>
        <w:t xml:space="preserve">GF </w:t>
      </w:r>
      <w:r>
        <w:rPr>
          <w:rFonts w:ascii="Times New Roman" w:eastAsia="Times New Roman" w:hAnsi="Times New Roman" w:cs="Times New Roman"/>
          <w:sz w:val="18"/>
          <w:szCs w:val="18"/>
        </w:rPr>
        <w:t>shall</w:t>
      </w:r>
      <w:r>
        <w:rPr>
          <w:rFonts w:ascii="Times New Roman" w:eastAsia="Times New Roman" w:hAnsi="Times New Roman" w:cs="Times New Roman"/>
          <w:spacing w:val="-12"/>
          <w:sz w:val="18"/>
          <w:szCs w:val="18"/>
        </w:rPr>
        <w:t xml:space="preserve"> </w:t>
      </w:r>
      <w:r>
        <w:rPr>
          <w:rFonts w:ascii="Times New Roman" w:eastAsia="Times New Roman" w:hAnsi="Times New Roman" w:cs="Times New Roman"/>
          <w:sz w:val="18"/>
          <w:szCs w:val="18"/>
        </w:rPr>
        <w:t>make</w:t>
      </w:r>
      <w:r>
        <w:rPr>
          <w:rFonts w:ascii="Times New Roman" w:eastAsia="Times New Roman" w:hAnsi="Times New Roman" w:cs="Times New Roman"/>
          <w:spacing w:val="-13"/>
          <w:sz w:val="18"/>
          <w:szCs w:val="18"/>
        </w:rPr>
        <w:t xml:space="preserve"> </w:t>
      </w:r>
      <w:r>
        <w:rPr>
          <w:rFonts w:ascii="Times New Roman" w:eastAsia="Times New Roman" w:hAnsi="Times New Roman" w:cs="Times New Roman"/>
          <w:sz w:val="18"/>
          <w:szCs w:val="18"/>
        </w:rPr>
        <w:t>payment</w:t>
      </w:r>
      <w:r>
        <w:rPr>
          <w:rFonts w:ascii="Times New Roman" w:eastAsia="Times New Roman" w:hAnsi="Times New Roman" w:cs="Times New Roman"/>
          <w:spacing w:val="-12"/>
          <w:sz w:val="18"/>
          <w:szCs w:val="18"/>
        </w:rPr>
        <w:t xml:space="preserve"> </w:t>
      </w:r>
      <w:r>
        <w:rPr>
          <w:rFonts w:ascii="Times New Roman" w:eastAsia="Times New Roman" w:hAnsi="Times New Roman" w:cs="Times New Roman"/>
          <w:sz w:val="18"/>
          <w:szCs w:val="18"/>
        </w:rPr>
        <w:t>at</w:t>
      </w:r>
      <w:r>
        <w:rPr>
          <w:rFonts w:ascii="Times New Roman" w:eastAsia="Times New Roman" w:hAnsi="Times New Roman" w:cs="Times New Roman"/>
          <w:spacing w:val="-12"/>
          <w:sz w:val="18"/>
          <w:szCs w:val="18"/>
        </w:rPr>
        <w:t xml:space="preserve"> </w:t>
      </w:r>
      <w:r>
        <w:rPr>
          <w:rFonts w:ascii="Times New Roman" w:eastAsia="Times New Roman" w:hAnsi="Times New Roman" w:cs="Times New Roman"/>
          <w:sz w:val="18"/>
          <w:szCs w:val="18"/>
        </w:rPr>
        <w:t>the</w:t>
      </w:r>
      <w:r>
        <w:rPr>
          <w:rFonts w:ascii="Times New Roman" w:eastAsia="Times New Roman" w:hAnsi="Times New Roman" w:cs="Times New Roman"/>
          <w:spacing w:val="-13"/>
          <w:sz w:val="18"/>
          <w:szCs w:val="18"/>
        </w:rPr>
        <w:t xml:space="preserve"> </w:t>
      </w:r>
      <w:r>
        <w:rPr>
          <w:rFonts w:ascii="Times New Roman" w:eastAsia="Times New Roman" w:hAnsi="Times New Roman" w:cs="Times New Roman"/>
          <w:sz w:val="18"/>
          <w:szCs w:val="18"/>
        </w:rPr>
        <w:t>specified</w:t>
      </w:r>
      <w:r>
        <w:rPr>
          <w:rFonts w:ascii="Times New Roman" w:eastAsia="Times New Roman" w:hAnsi="Times New Roman" w:cs="Times New Roman"/>
          <w:spacing w:val="-11"/>
          <w:sz w:val="18"/>
          <w:szCs w:val="18"/>
        </w:rPr>
        <w:t xml:space="preserve"> </w:t>
      </w:r>
      <w:r>
        <w:rPr>
          <w:rFonts w:ascii="Times New Roman" w:eastAsia="Times New Roman" w:hAnsi="Times New Roman" w:cs="Times New Roman"/>
          <w:sz w:val="18"/>
          <w:szCs w:val="18"/>
        </w:rPr>
        <w:t>rates</w:t>
      </w:r>
      <w:r>
        <w:rPr>
          <w:rFonts w:ascii="Times New Roman" w:eastAsia="Times New Roman" w:hAnsi="Times New Roman" w:cs="Times New Roman"/>
          <w:spacing w:val="-13"/>
          <w:sz w:val="18"/>
          <w:szCs w:val="18"/>
        </w:rPr>
        <w:t xml:space="preserve"> </w:t>
      </w:r>
      <w:r>
        <w:rPr>
          <w:rFonts w:ascii="Times New Roman" w:eastAsia="Times New Roman" w:hAnsi="Times New Roman" w:cs="Times New Roman"/>
          <w:sz w:val="18"/>
          <w:szCs w:val="18"/>
        </w:rPr>
        <w:t>for</w:t>
      </w:r>
      <w:r>
        <w:rPr>
          <w:rFonts w:ascii="Times New Roman" w:eastAsia="Times New Roman" w:hAnsi="Times New Roman" w:cs="Times New Roman"/>
          <w:spacing w:val="-12"/>
          <w:sz w:val="18"/>
          <w:szCs w:val="18"/>
        </w:rPr>
        <w:t xml:space="preserve"> </w:t>
      </w:r>
      <w:r>
        <w:rPr>
          <w:rFonts w:ascii="Times New Roman" w:eastAsia="Times New Roman" w:hAnsi="Times New Roman" w:cs="Times New Roman"/>
          <w:sz w:val="18"/>
          <w:szCs w:val="18"/>
        </w:rPr>
        <w:t>satisfactory</w:t>
      </w:r>
      <w:r>
        <w:rPr>
          <w:rFonts w:ascii="Times New Roman" w:eastAsia="Times New Roman" w:hAnsi="Times New Roman" w:cs="Times New Roman"/>
          <w:spacing w:val="-16"/>
          <w:sz w:val="18"/>
          <w:szCs w:val="18"/>
        </w:rPr>
        <w:t xml:space="preserve"> </w:t>
      </w:r>
      <w:r>
        <w:rPr>
          <w:rFonts w:ascii="Times New Roman" w:eastAsia="Times New Roman" w:hAnsi="Times New Roman" w:cs="Times New Roman"/>
          <w:sz w:val="18"/>
          <w:szCs w:val="18"/>
        </w:rPr>
        <w:t>work</w:t>
      </w:r>
      <w:r>
        <w:rPr>
          <w:rFonts w:ascii="Times New Roman" w:eastAsia="Times New Roman" w:hAnsi="Times New Roman" w:cs="Times New Roman"/>
          <w:spacing w:val="-14"/>
          <w:sz w:val="18"/>
          <w:szCs w:val="18"/>
        </w:rPr>
        <w:t xml:space="preserve"> </w:t>
      </w:r>
      <w:r>
        <w:rPr>
          <w:rFonts w:ascii="Times New Roman" w:eastAsia="Times New Roman" w:hAnsi="Times New Roman" w:cs="Times New Roman"/>
          <w:sz w:val="18"/>
          <w:szCs w:val="18"/>
        </w:rPr>
        <w:t>performed</w:t>
      </w:r>
      <w:r>
        <w:rPr>
          <w:rFonts w:ascii="Times New Roman" w:eastAsia="Times New Roman" w:hAnsi="Times New Roman" w:cs="Times New Roman"/>
          <w:spacing w:val="-11"/>
          <w:sz w:val="18"/>
          <w:szCs w:val="18"/>
        </w:rPr>
        <w:t xml:space="preserve"> </w:t>
      </w:r>
      <w:r>
        <w:rPr>
          <w:rFonts w:ascii="Times New Roman" w:eastAsia="Times New Roman" w:hAnsi="Times New Roman" w:cs="Times New Roman"/>
          <w:sz w:val="18"/>
          <w:szCs w:val="18"/>
        </w:rPr>
        <w:t>to</w:t>
      </w:r>
      <w:r>
        <w:rPr>
          <w:rFonts w:ascii="Times New Roman" w:eastAsia="Times New Roman" w:hAnsi="Times New Roman" w:cs="Times New Roman"/>
          <w:spacing w:val="-11"/>
          <w:sz w:val="18"/>
          <w:szCs w:val="18"/>
        </w:rPr>
        <w:t xml:space="preserve"> </w:t>
      </w:r>
      <w:r>
        <w:rPr>
          <w:rFonts w:ascii="Times New Roman" w:eastAsia="Times New Roman" w:hAnsi="Times New Roman" w:cs="Times New Roman"/>
          <w:sz w:val="18"/>
          <w:szCs w:val="18"/>
        </w:rPr>
        <w:t>the</w:t>
      </w:r>
      <w:r>
        <w:rPr>
          <w:rFonts w:ascii="Times New Roman" w:eastAsia="Times New Roman" w:hAnsi="Times New Roman" w:cs="Times New Roman"/>
          <w:spacing w:val="-13"/>
          <w:sz w:val="18"/>
          <w:szCs w:val="18"/>
        </w:rPr>
        <w:t xml:space="preserve"> </w:t>
      </w:r>
      <w:r>
        <w:rPr>
          <w:rFonts w:ascii="Times New Roman" w:eastAsia="Times New Roman" w:hAnsi="Times New Roman" w:cs="Times New Roman"/>
          <w:sz w:val="18"/>
          <w:szCs w:val="18"/>
        </w:rPr>
        <w:t>effective</w:t>
      </w:r>
      <w:r>
        <w:rPr>
          <w:rFonts w:ascii="Times New Roman" w:eastAsia="Times New Roman" w:hAnsi="Times New Roman" w:cs="Times New Roman"/>
          <w:spacing w:val="-13"/>
          <w:sz w:val="18"/>
          <w:szCs w:val="18"/>
        </w:rPr>
        <w:t xml:space="preserve"> </w:t>
      </w:r>
      <w:r>
        <w:rPr>
          <w:rFonts w:ascii="Times New Roman" w:eastAsia="Times New Roman" w:hAnsi="Times New Roman" w:cs="Times New Roman"/>
          <w:sz w:val="18"/>
          <w:szCs w:val="18"/>
        </w:rPr>
        <w:t>date</w:t>
      </w:r>
      <w:r>
        <w:rPr>
          <w:rFonts w:ascii="Times New Roman" w:eastAsia="Times New Roman" w:hAnsi="Times New Roman" w:cs="Times New Roman"/>
          <w:spacing w:val="-13"/>
          <w:sz w:val="18"/>
          <w:szCs w:val="18"/>
        </w:rPr>
        <w:t xml:space="preserve"> </w:t>
      </w:r>
      <w:r>
        <w:rPr>
          <w:rFonts w:ascii="Times New Roman" w:eastAsia="Times New Roman" w:hAnsi="Times New Roman" w:cs="Times New Roman"/>
          <w:sz w:val="18"/>
          <w:szCs w:val="18"/>
        </w:rPr>
        <w:t>of</w:t>
      </w:r>
      <w:r>
        <w:rPr>
          <w:rFonts w:ascii="Times New Roman" w:eastAsia="Times New Roman" w:hAnsi="Times New Roman" w:cs="Times New Roman"/>
          <w:spacing w:val="-15"/>
          <w:sz w:val="18"/>
          <w:szCs w:val="18"/>
        </w:rPr>
        <w:t xml:space="preserve"> </w:t>
      </w:r>
      <w:r>
        <w:rPr>
          <w:rFonts w:ascii="Times New Roman" w:eastAsia="Times New Roman" w:hAnsi="Times New Roman" w:cs="Times New Roman"/>
          <w:sz w:val="18"/>
          <w:szCs w:val="18"/>
        </w:rPr>
        <w:t>the</w:t>
      </w:r>
      <w:r>
        <w:rPr>
          <w:rFonts w:ascii="Times New Roman" w:eastAsia="Times New Roman" w:hAnsi="Times New Roman" w:cs="Times New Roman"/>
          <w:spacing w:val="-13"/>
          <w:sz w:val="18"/>
          <w:szCs w:val="18"/>
        </w:rPr>
        <w:t xml:space="preserve"> </w:t>
      </w:r>
      <w:r>
        <w:rPr>
          <w:rFonts w:ascii="Times New Roman" w:eastAsia="Times New Roman" w:hAnsi="Times New Roman" w:cs="Times New Roman"/>
          <w:sz w:val="18"/>
          <w:szCs w:val="18"/>
        </w:rPr>
        <w:t>cancellation,</w:t>
      </w:r>
      <w:r>
        <w:rPr>
          <w:rFonts w:ascii="Times New Roman" w:eastAsia="Times New Roman" w:hAnsi="Times New Roman" w:cs="Times New Roman"/>
          <w:spacing w:val="-12"/>
          <w:sz w:val="18"/>
          <w:szCs w:val="18"/>
        </w:rPr>
        <w:t xml:space="preserve"> </w:t>
      </w:r>
      <w:r>
        <w:rPr>
          <w:rFonts w:ascii="Times New Roman" w:eastAsia="Times New Roman" w:hAnsi="Times New Roman" w:cs="Times New Roman"/>
          <w:sz w:val="18"/>
          <w:szCs w:val="18"/>
        </w:rPr>
        <w:t>termination</w:t>
      </w:r>
      <w:r>
        <w:rPr>
          <w:rFonts w:ascii="Times New Roman" w:eastAsia="Times New Roman" w:hAnsi="Times New Roman" w:cs="Times New Roman"/>
          <w:spacing w:val="-16"/>
          <w:sz w:val="18"/>
          <w:szCs w:val="18"/>
        </w:rPr>
        <w:t xml:space="preserve"> </w:t>
      </w:r>
      <w:r>
        <w:rPr>
          <w:rFonts w:ascii="Times New Roman" w:eastAsia="Times New Roman" w:hAnsi="Times New Roman" w:cs="Times New Roman"/>
          <w:sz w:val="18"/>
          <w:szCs w:val="18"/>
        </w:rPr>
        <w:t>or</w:t>
      </w:r>
      <w:r>
        <w:rPr>
          <w:rFonts w:ascii="Times New Roman" w:eastAsia="Times New Roman" w:hAnsi="Times New Roman" w:cs="Times New Roman"/>
          <w:spacing w:val="-17"/>
          <w:sz w:val="18"/>
          <w:szCs w:val="18"/>
        </w:rPr>
        <w:t xml:space="preserve"> </w:t>
      </w:r>
      <w:r>
        <w:rPr>
          <w:rFonts w:ascii="Times New Roman" w:eastAsia="Times New Roman" w:hAnsi="Times New Roman" w:cs="Times New Roman"/>
          <w:spacing w:val="-3"/>
          <w:sz w:val="18"/>
          <w:szCs w:val="18"/>
        </w:rPr>
        <w:t>expiration.</w:t>
      </w:r>
      <w:r>
        <w:rPr>
          <w:rFonts w:ascii="Times New Roman" w:eastAsia="Times New Roman" w:hAnsi="Times New Roman" w:cs="Times New Roman"/>
          <w:spacing w:val="14"/>
          <w:sz w:val="18"/>
          <w:szCs w:val="18"/>
        </w:rPr>
        <w:t xml:space="preserve"> </w:t>
      </w:r>
      <w:r>
        <w:rPr>
          <w:rFonts w:ascii="Times New Roman" w:eastAsia="Times New Roman" w:hAnsi="Times New Roman" w:cs="Times New Roman"/>
          <w:sz w:val="18"/>
          <w:szCs w:val="18"/>
        </w:rPr>
        <w:t>Such</w:t>
      </w:r>
      <w:r>
        <w:rPr>
          <w:rFonts w:ascii="Times New Roman" w:eastAsia="Times New Roman" w:hAnsi="Times New Roman" w:cs="Times New Roman"/>
          <w:spacing w:val="-16"/>
          <w:sz w:val="18"/>
          <w:szCs w:val="18"/>
        </w:rPr>
        <w:t xml:space="preserve"> </w:t>
      </w:r>
      <w:r>
        <w:rPr>
          <w:rFonts w:ascii="Times New Roman" w:eastAsia="Times New Roman" w:hAnsi="Times New Roman" w:cs="Times New Roman"/>
          <w:spacing w:val="-4"/>
          <w:sz w:val="18"/>
          <w:szCs w:val="18"/>
        </w:rPr>
        <w:t>payment,</w:t>
      </w:r>
      <w:r>
        <w:rPr>
          <w:rFonts w:ascii="Times New Roman" w:eastAsia="Times New Roman" w:hAnsi="Times New Roman" w:cs="Times New Roman"/>
          <w:spacing w:val="-17"/>
          <w:sz w:val="18"/>
          <w:szCs w:val="18"/>
        </w:rPr>
        <w:t xml:space="preserve"> </w:t>
      </w:r>
      <w:r>
        <w:rPr>
          <w:rFonts w:ascii="Times New Roman" w:eastAsia="Times New Roman" w:hAnsi="Times New Roman" w:cs="Times New Roman"/>
          <w:sz w:val="18"/>
          <w:szCs w:val="18"/>
        </w:rPr>
        <w:t>if</w:t>
      </w:r>
      <w:r>
        <w:rPr>
          <w:rFonts w:ascii="Times New Roman" w:eastAsia="Times New Roman" w:hAnsi="Times New Roman" w:cs="Times New Roman"/>
          <w:spacing w:val="-20"/>
          <w:sz w:val="18"/>
          <w:szCs w:val="18"/>
        </w:rPr>
        <w:t xml:space="preserve"> </w:t>
      </w:r>
      <w:r>
        <w:rPr>
          <w:rFonts w:ascii="Times New Roman" w:eastAsia="Times New Roman" w:hAnsi="Times New Roman" w:cs="Times New Roman"/>
          <w:spacing w:val="-3"/>
          <w:sz w:val="18"/>
          <w:szCs w:val="18"/>
        </w:rPr>
        <w:t xml:space="preserve">any, </w:t>
      </w:r>
      <w:r>
        <w:rPr>
          <w:rFonts w:ascii="Times New Roman" w:eastAsia="Times New Roman" w:hAnsi="Times New Roman" w:cs="Times New Roman"/>
          <w:sz w:val="18"/>
          <w:szCs w:val="18"/>
        </w:rPr>
        <w:t>shall</w:t>
      </w:r>
      <w:r>
        <w:rPr>
          <w:rFonts w:ascii="Times New Roman" w:eastAsia="Times New Roman" w:hAnsi="Times New Roman" w:cs="Times New Roman"/>
          <w:spacing w:val="-5"/>
          <w:sz w:val="18"/>
          <w:szCs w:val="18"/>
        </w:rPr>
        <w:t xml:space="preserve"> </w:t>
      </w:r>
      <w:r>
        <w:rPr>
          <w:rFonts w:ascii="Times New Roman" w:eastAsia="Times New Roman" w:hAnsi="Times New Roman" w:cs="Times New Roman"/>
          <w:sz w:val="18"/>
          <w:szCs w:val="18"/>
        </w:rPr>
        <w:t>not</w:t>
      </w:r>
      <w:r>
        <w:rPr>
          <w:rFonts w:ascii="Times New Roman" w:eastAsia="Times New Roman" w:hAnsi="Times New Roman" w:cs="Times New Roman"/>
          <w:spacing w:val="-5"/>
          <w:sz w:val="18"/>
          <w:szCs w:val="18"/>
        </w:rPr>
        <w:t xml:space="preserve"> </w:t>
      </w:r>
      <w:r>
        <w:rPr>
          <w:rFonts w:ascii="Times New Roman" w:eastAsia="Times New Roman" w:hAnsi="Times New Roman" w:cs="Times New Roman"/>
          <w:sz w:val="18"/>
          <w:szCs w:val="18"/>
        </w:rPr>
        <w:t>exceed</w:t>
      </w:r>
      <w:r>
        <w:rPr>
          <w:rFonts w:ascii="Times New Roman" w:eastAsia="Times New Roman" w:hAnsi="Times New Roman" w:cs="Times New Roman"/>
          <w:spacing w:val="-4"/>
          <w:sz w:val="18"/>
          <w:szCs w:val="18"/>
        </w:rPr>
        <w:t xml:space="preserve"> </w:t>
      </w:r>
      <w:r>
        <w:rPr>
          <w:rFonts w:ascii="Times New Roman" w:eastAsia="Times New Roman" w:hAnsi="Times New Roman" w:cs="Times New Roman"/>
          <w:sz w:val="18"/>
          <w:szCs w:val="18"/>
        </w:rPr>
        <w:t>the</w:t>
      </w:r>
      <w:r>
        <w:rPr>
          <w:rFonts w:ascii="Times New Roman" w:eastAsia="Times New Roman" w:hAnsi="Times New Roman" w:cs="Times New Roman"/>
          <w:spacing w:val="-6"/>
          <w:sz w:val="18"/>
          <w:szCs w:val="18"/>
        </w:rPr>
        <w:t xml:space="preserve"> </w:t>
      </w:r>
      <w:r>
        <w:rPr>
          <w:rFonts w:ascii="Times New Roman" w:eastAsia="Times New Roman" w:hAnsi="Times New Roman" w:cs="Times New Roman"/>
          <w:sz w:val="18"/>
          <w:szCs w:val="18"/>
        </w:rPr>
        <w:t>amount</w:t>
      </w:r>
      <w:r>
        <w:rPr>
          <w:rFonts w:ascii="Times New Roman" w:eastAsia="Times New Roman" w:hAnsi="Times New Roman" w:cs="Times New Roman"/>
          <w:spacing w:val="-5"/>
          <w:sz w:val="18"/>
          <w:szCs w:val="18"/>
        </w:rPr>
        <w:t xml:space="preserve"> </w:t>
      </w:r>
      <w:r>
        <w:rPr>
          <w:rFonts w:ascii="Times New Roman" w:eastAsia="Times New Roman" w:hAnsi="Times New Roman" w:cs="Times New Roman"/>
          <w:sz w:val="18"/>
          <w:szCs w:val="18"/>
        </w:rPr>
        <w:t>due</w:t>
      </w:r>
      <w:r>
        <w:rPr>
          <w:rFonts w:ascii="Times New Roman" w:eastAsia="Times New Roman" w:hAnsi="Times New Roman" w:cs="Times New Roman"/>
          <w:spacing w:val="-6"/>
          <w:sz w:val="18"/>
          <w:szCs w:val="18"/>
        </w:rPr>
        <w:t xml:space="preserve"> </w:t>
      </w:r>
      <w:r>
        <w:rPr>
          <w:rFonts w:ascii="Times New Roman" w:eastAsia="Times New Roman" w:hAnsi="Times New Roman" w:cs="Times New Roman"/>
          <w:sz w:val="18"/>
          <w:szCs w:val="18"/>
        </w:rPr>
        <w:t>under</w:t>
      </w:r>
      <w:r>
        <w:rPr>
          <w:rFonts w:ascii="Times New Roman" w:eastAsia="Times New Roman" w:hAnsi="Times New Roman" w:cs="Times New Roman"/>
          <w:spacing w:val="-6"/>
          <w:sz w:val="18"/>
          <w:szCs w:val="18"/>
        </w:rPr>
        <w:t xml:space="preserve"> </w:t>
      </w:r>
      <w:r>
        <w:rPr>
          <w:rFonts w:ascii="Times New Roman" w:eastAsia="Times New Roman" w:hAnsi="Times New Roman" w:cs="Times New Roman"/>
          <w:sz w:val="18"/>
          <w:szCs w:val="18"/>
        </w:rPr>
        <w:t>such</w:t>
      </w:r>
      <w:r>
        <w:rPr>
          <w:rFonts w:ascii="Times New Roman" w:eastAsia="Times New Roman" w:hAnsi="Times New Roman" w:cs="Times New Roman"/>
          <w:spacing w:val="-4"/>
          <w:sz w:val="18"/>
          <w:szCs w:val="18"/>
        </w:rPr>
        <w:t xml:space="preserve"> </w:t>
      </w:r>
      <w:r>
        <w:rPr>
          <w:rFonts w:ascii="Times New Roman" w:eastAsia="Times New Roman" w:hAnsi="Times New Roman" w:cs="Times New Roman"/>
          <w:sz w:val="18"/>
          <w:szCs w:val="18"/>
        </w:rPr>
        <w:t>Purchase</w:t>
      </w:r>
      <w:r>
        <w:rPr>
          <w:rFonts w:ascii="Times New Roman" w:eastAsia="Times New Roman" w:hAnsi="Times New Roman" w:cs="Times New Roman"/>
          <w:spacing w:val="-6"/>
          <w:sz w:val="18"/>
          <w:szCs w:val="18"/>
        </w:rPr>
        <w:t xml:space="preserve"> </w:t>
      </w:r>
      <w:r>
        <w:rPr>
          <w:rFonts w:ascii="Times New Roman" w:eastAsia="Times New Roman" w:hAnsi="Times New Roman" w:cs="Times New Roman"/>
          <w:sz w:val="18"/>
          <w:szCs w:val="18"/>
        </w:rPr>
        <w:t>Order</w:t>
      </w:r>
      <w:r>
        <w:rPr>
          <w:rFonts w:ascii="Times New Roman" w:eastAsia="Times New Roman" w:hAnsi="Times New Roman" w:cs="Times New Roman"/>
          <w:spacing w:val="-9"/>
          <w:sz w:val="18"/>
          <w:szCs w:val="18"/>
        </w:rPr>
        <w:t xml:space="preserve"> </w:t>
      </w:r>
      <w:r>
        <w:rPr>
          <w:rFonts w:ascii="Times New Roman" w:eastAsia="Times New Roman" w:hAnsi="Times New Roman" w:cs="Times New Roman"/>
          <w:sz w:val="18"/>
          <w:szCs w:val="18"/>
        </w:rPr>
        <w:t>as</w:t>
      </w:r>
      <w:r>
        <w:rPr>
          <w:rFonts w:ascii="Times New Roman" w:eastAsia="Times New Roman" w:hAnsi="Times New Roman" w:cs="Times New Roman"/>
          <w:spacing w:val="-9"/>
          <w:sz w:val="18"/>
          <w:szCs w:val="18"/>
        </w:rPr>
        <w:t xml:space="preserve"> </w:t>
      </w:r>
      <w:r>
        <w:rPr>
          <w:rFonts w:ascii="Times New Roman" w:eastAsia="Times New Roman" w:hAnsi="Times New Roman" w:cs="Times New Roman"/>
          <w:sz w:val="18"/>
          <w:szCs w:val="18"/>
        </w:rPr>
        <w:t>reduced</w:t>
      </w:r>
      <w:r>
        <w:rPr>
          <w:rFonts w:ascii="Times New Roman" w:eastAsia="Times New Roman" w:hAnsi="Times New Roman" w:cs="Times New Roman"/>
          <w:spacing w:val="-7"/>
          <w:sz w:val="18"/>
          <w:szCs w:val="18"/>
        </w:rPr>
        <w:t xml:space="preserve"> </w:t>
      </w:r>
      <w:r>
        <w:rPr>
          <w:rFonts w:ascii="Times New Roman" w:eastAsia="Times New Roman" w:hAnsi="Times New Roman" w:cs="Times New Roman"/>
          <w:sz w:val="18"/>
          <w:szCs w:val="18"/>
        </w:rPr>
        <w:t>by</w:t>
      </w:r>
      <w:r>
        <w:rPr>
          <w:rFonts w:ascii="Times New Roman" w:eastAsia="Times New Roman" w:hAnsi="Times New Roman" w:cs="Times New Roman"/>
          <w:spacing w:val="-12"/>
          <w:sz w:val="18"/>
          <w:szCs w:val="18"/>
        </w:rPr>
        <w:t xml:space="preserve"> </w:t>
      </w:r>
      <w:r>
        <w:rPr>
          <w:rFonts w:ascii="Times New Roman" w:eastAsia="Times New Roman" w:hAnsi="Times New Roman" w:cs="Times New Roman"/>
          <w:sz w:val="18"/>
          <w:szCs w:val="18"/>
        </w:rPr>
        <w:t>any</w:t>
      </w:r>
      <w:r>
        <w:rPr>
          <w:rFonts w:ascii="Times New Roman" w:eastAsia="Times New Roman" w:hAnsi="Times New Roman" w:cs="Times New Roman"/>
          <w:spacing w:val="-12"/>
          <w:sz w:val="18"/>
          <w:szCs w:val="18"/>
        </w:rPr>
        <w:t xml:space="preserve"> </w:t>
      </w:r>
      <w:r>
        <w:rPr>
          <w:rFonts w:ascii="Times New Roman" w:eastAsia="Times New Roman" w:hAnsi="Times New Roman" w:cs="Times New Roman"/>
          <w:sz w:val="18"/>
          <w:szCs w:val="18"/>
        </w:rPr>
        <w:t>expenses</w:t>
      </w:r>
      <w:r>
        <w:rPr>
          <w:rFonts w:ascii="Times New Roman" w:eastAsia="Times New Roman" w:hAnsi="Times New Roman" w:cs="Times New Roman"/>
          <w:spacing w:val="-9"/>
          <w:sz w:val="18"/>
          <w:szCs w:val="18"/>
        </w:rPr>
        <w:t xml:space="preserve"> </w:t>
      </w:r>
      <w:r>
        <w:rPr>
          <w:rFonts w:ascii="Times New Roman" w:eastAsia="Times New Roman" w:hAnsi="Times New Roman" w:cs="Times New Roman"/>
          <w:sz w:val="18"/>
          <w:szCs w:val="18"/>
        </w:rPr>
        <w:t>or</w:t>
      </w:r>
      <w:r>
        <w:rPr>
          <w:rFonts w:ascii="Times New Roman" w:eastAsia="Times New Roman" w:hAnsi="Times New Roman" w:cs="Times New Roman"/>
          <w:spacing w:val="-8"/>
          <w:sz w:val="18"/>
          <w:szCs w:val="18"/>
        </w:rPr>
        <w:t xml:space="preserve"> </w:t>
      </w:r>
      <w:r>
        <w:rPr>
          <w:rFonts w:ascii="Times New Roman" w:eastAsia="Times New Roman" w:hAnsi="Times New Roman" w:cs="Times New Roman"/>
          <w:sz w:val="18"/>
          <w:szCs w:val="18"/>
        </w:rPr>
        <w:t>payments</w:t>
      </w:r>
      <w:r>
        <w:rPr>
          <w:rFonts w:ascii="Times New Roman" w:eastAsia="Times New Roman" w:hAnsi="Times New Roman" w:cs="Times New Roman"/>
          <w:spacing w:val="-9"/>
          <w:sz w:val="18"/>
          <w:szCs w:val="18"/>
        </w:rPr>
        <w:t xml:space="preserve"> </w:t>
      </w:r>
      <w:r>
        <w:rPr>
          <w:rFonts w:ascii="Times New Roman" w:eastAsia="Times New Roman" w:hAnsi="Times New Roman" w:cs="Times New Roman"/>
          <w:sz w:val="18"/>
          <w:szCs w:val="18"/>
        </w:rPr>
        <w:t>made</w:t>
      </w:r>
      <w:r>
        <w:rPr>
          <w:rFonts w:ascii="Times New Roman" w:eastAsia="Times New Roman" w:hAnsi="Times New Roman" w:cs="Times New Roman"/>
          <w:spacing w:val="-9"/>
          <w:sz w:val="18"/>
          <w:szCs w:val="18"/>
        </w:rPr>
        <w:t xml:space="preserve"> </w:t>
      </w:r>
      <w:r>
        <w:rPr>
          <w:rFonts w:ascii="Times New Roman" w:eastAsia="Times New Roman" w:hAnsi="Times New Roman" w:cs="Times New Roman"/>
          <w:sz w:val="18"/>
          <w:szCs w:val="18"/>
        </w:rPr>
        <w:t>by</w:t>
      </w:r>
      <w:r>
        <w:rPr>
          <w:rFonts w:ascii="Times New Roman" w:eastAsia="Times New Roman" w:hAnsi="Times New Roman" w:cs="Times New Roman"/>
          <w:spacing w:val="-12"/>
          <w:sz w:val="18"/>
          <w:szCs w:val="18"/>
        </w:rPr>
        <w:t xml:space="preserve"> </w:t>
      </w:r>
      <w:r>
        <w:rPr>
          <w:rFonts w:ascii="Times New Roman" w:eastAsia="Times New Roman" w:hAnsi="Times New Roman" w:cs="Times New Roman"/>
          <w:sz w:val="18"/>
          <w:szCs w:val="18"/>
        </w:rPr>
        <w:t>GF</w:t>
      </w:r>
      <w:r>
        <w:rPr>
          <w:rFonts w:ascii="Times New Roman" w:eastAsia="Times New Roman" w:hAnsi="Times New Roman" w:cs="Times New Roman"/>
          <w:spacing w:val="-7"/>
          <w:sz w:val="18"/>
          <w:szCs w:val="18"/>
        </w:rPr>
        <w:t xml:space="preserve"> </w:t>
      </w:r>
      <w:r>
        <w:rPr>
          <w:rFonts w:ascii="Times New Roman" w:eastAsia="Times New Roman" w:hAnsi="Times New Roman" w:cs="Times New Roman"/>
          <w:sz w:val="18"/>
          <w:szCs w:val="18"/>
        </w:rPr>
        <w:t>due</w:t>
      </w:r>
      <w:r>
        <w:rPr>
          <w:rFonts w:ascii="Times New Roman" w:eastAsia="Times New Roman" w:hAnsi="Times New Roman" w:cs="Times New Roman"/>
          <w:spacing w:val="-9"/>
          <w:sz w:val="18"/>
          <w:szCs w:val="18"/>
        </w:rPr>
        <w:t xml:space="preserve"> </w:t>
      </w:r>
      <w:r>
        <w:rPr>
          <w:rFonts w:ascii="Times New Roman" w:eastAsia="Times New Roman" w:hAnsi="Times New Roman" w:cs="Times New Roman"/>
          <w:sz w:val="18"/>
          <w:szCs w:val="18"/>
        </w:rPr>
        <w:t>to</w:t>
      </w:r>
      <w:r>
        <w:rPr>
          <w:rFonts w:ascii="Times New Roman" w:eastAsia="Times New Roman" w:hAnsi="Times New Roman" w:cs="Times New Roman"/>
          <w:spacing w:val="-7"/>
          <w:sz w:val="18"/>
          <w:szCs w:val="18"/>
        </w:rPr>
        <w:t xml:space="preserve"> </w:t>
      </w:r>
      <w:r>
        <w:rPr>
          <w:rFonts w:ascii="Times New Roman" w:eastAsia="Times New Roman" w:hAnsi="Times New Roman" w:cs="Times New Roman"/>
          <w:sz w:val="18"/>
          <w:szCs w:val="18"/>
        </w:rPr>
        <w:t>subconsultant’s</w:t>
      </w:r>
      <w:r>
        <w:rPr>
          <w:rFonts w:ascii="Times New Roman" w:eastAsia="Times New Roman" w:hAnsi="Times New Roman" w:cs="Times New Roman"/>
          <w:spacing w:val="-9"/>
          <w:sz w:val="18"/>
          <w:szCs w:val="18"/>
        </w:rPr>
        <w:t xml:space="preserve"> </w:t>
      </w:r>
      <w:r>
        <w:rPr>
          <w:rFonts w:ascii="Times New Roman" w:eastAsia="Times New Roman" w:hAnsi="Times New Roman" w:cs="Times New Roman"/>
          <w:sz w:val="18"/>
          <w:szCs w:val="18"/>
        </w:rPr>
        <w:t>fault.</w:t>
      </w:r>
      <w:r>
        <w:rPr>
          <w:rFonts w:ascii="Times New Roman" w:eastAsia="Times New Roman" w:hAnsi="Times New Roman" w:cs="Times New Roman"/>
          <w:spacing w:val="30"/>
          <w:sz w:val="18"/>
          <w:szCs w:val="18"/>
        </w:rPr>
        <w:t xml:space="preserve"> </w:t>
      </w:r>
      <w:r>
        <w:rPr>
          <w:rFonts w:ascii="Times New Roman" w:eastAsia="Times New Roman" w:hAnsi="Times New Roman" w:cs="Times New Roman"/>
          <w:sz w:val="18"/>
          <w:szCs w:val="18"/>
        </w:rPr>
        <w:t>If</w:t>
      </w:r>
      <w:r>
        <w:rPr>
          <w:rFonts w:ascii="Times New Roman" w:eastAsia="Times New Roman" w:hAnsi="Times New Roman" w:cs="Times New Roman"/>
          <w:spacing w:val="-10"/>
          <w:sz w:val="18"/>
          <w:szCs w:val="18"/>
        </w:rPr>
        <w:t xml:space="preserve"> </w:t>
      </w:r>
      <w:r>
        <w:rPr>
          <w:rFonts w:ascii="Times New Roman" w:eastAsia="Times New Roman" w:hAnsi="Times New Roman" w:cs="Times New Roman"/>
          <w:sz w:val="18"/>
          <w:szCs w:val="18"/>
        </w:rPr>
        <w:t>subconsultant fails</w:t>
      </w:r>
      <w:r>
        <w:rPr>
          <w:rFonts w:ascii="Times New Roman" w:eastAsia="Times New Roman" w:hAnsi="Times New Roman" w:cs="Times New Roman"/>
          <w:spacing w:val="-12"/>
          <w:sz w:val="18"/>
          <w:szCs w:val="18"/>
        </w:rPr>
        <w:t xml:space="preserve"> </w:t>
      </w:r>
      <w:r>
        <w:rPr>
          <w:rFonts w:ascii="Times New Roman" w:eastAsia="Times New Roman" w:hAnsi="Times New Roman" w:cs="Times New Roman"/>
          <w:sz w:val="18"/>
          <w:szCs w:val="18"/>
        </w:rPr>
        <w:t>to</w:t>
      </w:r>
      <w:r>
        <w:rPr>
          <w:rFonts w:ascii="Times New Roman" w:eastAsia="Times New Roman" w:hAnsi="Times New Roman" w:cs="Times New Roman"/>
          <w:spacing w:val="-10"/>
          <w:sz w:val="18"/>
          <w:szCs w:val="18"/>
        </w:rPr>
        <w:t xml:space="preserve"> </w:t>
      </w:r>
      <w:r>
        <w:rPr>
          <w:rFonts w:ascii="Times New Roman" w:eastAsia="Times New Roman" w:hAnsi="Times New Roman" w:cs="Times New Roman"/>
          <w:sz w:val="18"/>
          <w:szCs w:val="18"/>
        </w:rPr>
        <w:t>perform</w:t>
      </w:r>
      <w:r>
        <w:rPr>
          <w:rFonts w:ascii="Times New Roman" w:eastAsia="Times New Roman" w:hAnsi="Times New Roman" w:cs="Times New Roman"/>
          <w:spacing w:val="-15"/>
          <w:sz w:val="18"/>
          <w:szCs w:val="18"/>
        </w:rPr>
        <w:t xml:space="preserve"> </w:t>
      </w:r>
      <w:r>
        <w:rPr>
          <w:rFonts w:ascii="Times New Roman" w:eastAsia="Times New Roman" w:hAnsi="Times New Roman" w:cs="Times New Roman"/>
          <w:sz w:val="18"/>
          <w:szCs w:val="18"/>
        </w:rPr>
        <w:t>on</w:t>
      </w:r>
      <w:r>
        <w:rPr>
          <w:rFonts w:ascii="Times New Roman" w:eastAsia="Times New Roman" w:hAnsi="Times New Roman" w:cs="Times New Roman"/>
          <w:spacing w:val="-10"/>
          <w:sz w:val="18"/>
          <w:szCs w:val="18"/>
        </w:rPr>
        <w:t xml:space="preserve"> </w:t>
      </w:r>
      <w:r>
        <w:rPr>
          <w:rFonts w:ascii="Times New Roman" w:eastAsia="Times New Roman" w:hAnsi="Times New Roman" w:cs="Times New Roman"/>
          <w:sz w:val="18"/>
          <w:szCs w:val="18"/>
        </w:rPr>
        <w:t>time</w:t>
      </w:r>
      <w:r>
        <w:rPr>
          <w:rFonts w:ascii="Times New Roman" w:eastAsia="Times New Roman" w:hAnsi="Times New Roman" w:cs="Times New Roman"/>
          <w:spacing w:val="-12"/>
          <w:sz w:val="18"/>
          <w:szCs w:val="18"/>
        </w:rPr>
        <w:t xml:space="preserve"> </w:t>
      </w:r>
      <w:r>
        <w:rPr>
          <w:rFonts w:ascii="Times New Roman" w:eastAsia="Times New Roman" w:hAnsi="Times New Roman" w:cs="Times New Roman"/>
          <w:sz w:val="18"/>
          <w:szCs w:val="18"/>
        </w:rPr>
        <w:t>or</w:t>
      </w:r>
      <w:r>
        <w:rPr>
          <w:rFonts w:ascii="Times New Roman" w:eastAsia="Times New Roman" w:hAnsi="Times New Roman" w:cs="Times New Roman"/>
          <w:spacing w:val="-11"/>
          <w:sz w:val="18"/>
          <w:szCs w:val="18"/>
        </w:rPr>
        <w:t xml:space="preserve"> </w:t>
      </w:r>
      <w:r>
        <w:rPr>
          <w:rFonts w:ascii="Times New Roman" w:eastAsia="Times New Roman" w:hAnsi="Times New Roman" w:cs="Times New Roman"/>
          <w:sz w:val="18"/>
          <w:szCs w:val="18"/>
        </w:rPr>
        <w:t>otherwise</w:t>
      </w:r>
      <w:r>
        <w:rPr>
          <w:rFonts w:ascii="Times New Roman" w:eastAsia="Times New Roman" w:hAnsi="Times New Roman" w:cs="Times New Roman"/>
          <w:spacing w:val="-12"/>
          <w:sz w:val="18"/>
          <w:szCs w:val="18"/>
        </w:rPr>
        <w:t xml:space="preserve"> </w:t>
      </w:r>
      <w:r>
        <w:rPr>
          <w:rFonts w:ascii="Times New Roman" w:eastAsia="Times New Roman" w:hAnsi="Times New Roman" w:cs="Times New Roman"/>
          <w:sz w:val="18"/>
          <w:szCs w:val="18"/>
        </w:rPr>
        <w:t>fails</w:t>
      </w:r>
      <w:r>
        <w:rPr>
          <w:rFonts w:ascii="Times New Roman" w:eastAsia="Times New Roman" w:hAnsi="Times New Roman" w:cs="Times New Roman"/>
          <w:spacing w:val="-12"/>
          <w:sz w:val="18"/>
          <w:szCs w:val="18"/>
        </w:rPr>
        <w:t xml:space="preserve"> </w:t>
      </w:r>
      <w:r>
        <w:rPr>
          <w:rFonts w:ascii="Times New Roman" w:eastAsia="Times New Roman" w:hAnsi="Times New Roman" w:cs="Times New Roman"/>
          <w:sz w:val="18"/>
          <w:szCs w:val="18"/>
        </w:rPr>
        <w:t>to</w:t>
      </w:r>
      <w:r>
        <w:rPr>
          <w:rFonts w:ascii="Times New Roman" w:eastAsia="Times New Roman" w:hAnsi="Times New Roman" w:cs="Times New Roman"/>
          <w:spacing w:val="-10"/>
          <w:sz w:val="18"/>
          <w:szCs w:val="18"/>
        </w:rPr>
        <w:t xml:space="preserve"> </w:t>
      </w:r>
      <w:r>
        <w:rPr>
          <w:rFonts w:ascii="Times New Roman" w:eastAsia="Times New Roman" w:hAnsi="Times New Roman" w:cs="Times New Roman"/>
          <w:sz w:val="18"/>
          <w:szCs w:val="18"/>
        </w:rPr>
        <w:t>comply</w:t>
      </w:r>
      <w:r>
        <w:rPr>
          <w:rFonts w:ascii="Times New Roman" w:eastAsia="Times New Roman" w:hAnsi="Times New Roman" w:cs="Times New Roman"/>
          <w:spacing w:val="-15"/>
          <w:sz w:val="18"/>
          <w:szCs w:val="18"/>
        </w:rPr>
        <w:t xml:space="preserve"> </w:t>
      </w:r>
      <w:r>
        <w:rPr>
          <w:rFonts w:ascii="Times New Roman" w:eastAsia="Times New Roman" w:hAnsi="Times New Roman" w:cs="Times New Roman"/>
          <w:sz w:val="18"/>
          <w:szCs w:val="18"/>
        </w:rPr>
        <w:t>with</w:t>
      </w:r>
      <w:r>
        <w:rPr>
          <w:rFonts w:ascii="Times New Roman" w:eastAsia="Times New Roman" w:hAnsi="Times New Roman" w:cs="Times New Roman"/>
          <w:spacing w:val="-10"/>
          <w:sz w:val="18"/>
          <w:szCs w:val="18"/>
        </w:rPr>
        <w:t xml:space="preserve"> </w:t>
      </w:r>
      <w:r>
        <w:rPr>
          <w:rFonts w:ascii="Times New Roman" w:eastAsia="Times New Roman" w:hAnsi="Times New Roman" w:cs="Times New Roman"/>
          <w:sz w:val="18"/>
          <w:szCs w:val="18"/>
        </w:rPr>
        <w:t>this</w:t>
      </w:r>
      <w:r>
        <w:rPr>
          <w:rFonts w:ascii="Times New Roman" w:eastAsia="Times New Roman" w:hAnsi="Times New Roman" w:cs="Times New Roman"/>
          <w:spacing w:val="-12"/>
          <w:sz w:val="18"/>
          <w:szCs w:val="18"/>
        </w:rPr>
        <w:t xml:space="preserve"> </w:t>
      </w:r>
      <w:r>
        <w:rPr>
          <w:rFonts w:ascii="Times New Roman" w:eastAsia="Times New Roman" w:hAnsi="Times New Roman" w:cs="Times New Roman"/>
          <w:sz w:val="18"/>
          <w:szCs w:val="18"/>
        </w:rPr>
        <w:t>Order,</w:t>
      </w:r>
      <w:r>
        <w:rPr>
          <w:rFonts w:ascii="Times New Roman" w:eastAsia="Times New Roman" w:hAnsi="Times New Roman" w:cs="Times New Roman"/>
          <w:spacing w:val="-11"/>
          <w:sz w:val="18"/>
          <w:szCs w:val="18"/>
        </w:rPr>
        <w:t xml:space="preserve"> </w:t>
      </w:r>
      <w:r>
        <w:rPr>
          <w:rFonts w:ascii="Times New Roman" w:eastAsia="Times New Roman" w:hAnsi="Times New Roman" w:cs="Times New Roman"/>
          <w:sz w:val="18"/>
          <w:szCs w:val="18"/>
        </w:rPr>
        <w:t>GF</w:t>
      </w:r>
      <w:r>
        <w:rPr>
          <w:rFonts w:ascii="Times New Roman" w:eastAsia="Times New Roman" w:hAnsi="Times New Roman" w:cs="Times New Roman"/>
          <w:spacing w:val="-11"/>
          <w:sz w:val="18"/>
          <w:szCs w:val="18"/>
        </w:rPr>
        <w:t xml:space="preserve"> </w:t>
      </w:r>
      <w:r>
        <w:rPr>
          <w:rFonts w:ascii="Times New Roman" w:eastAsia="Times New Roman" w:hAnsi="Times New Roman" w:cs="Times New Roman"/>
          <w:sz w:val="18"/>
          <w:szCs w:val="18"/>
        </w:rPr>
        <w:t>may</w:t>
      </w:r>
      <w:r>
        <w:rPr>
          <w:rFonts w:ascii="Times New Roman" w:eastAsia="Times New Roman" w:hAnsi="Times New Roman" w:cs="Times New Roman"/>
          <w:spacing w:val="-15"/>
          <w:sz w:val="18"/>
          <w:szCs w:val="18"/>
        </w:rPr>
        <w:t xml:space="preserve"> </w:t>
      </w:r>
      <w:r>
        <w:rPr>
          <w:rFonts w:ascii="Times New Roman" w:eastAsia="Times New Roman" w:hAnsi="Times New Roman" w:cs="Times New Roman"/>
          <w:sz w:val="18"/>
          <w:szCs w:val="18"/>
        </w:rPr>
        <w:t>purchase</w:t>
      </w:r>
      <w:r>
        <w:rPr>
          <w:rFonts w:ascii="Times New Roman" w:eastAsia="Times New Roman" w:hAnsi="Times New Roman" w:cs="Times New Roman"/>
          <w:spacing w:val="-12"/>
          <w:sz w:val="18"/>
          <w:szCs w:val="18"/>
        </w:rPr>
        <w:t xml:space="preserve"> </w:t>
      </w:r>
      <w:r>
        <w:rPr>
          <w:rFonts w:ascii="Times New Roman" w:eastAsia="Times New Roman" w:hAnsi="Times New Roman" w:cs="Times New Roman"/>
          <w:sz w:val="18"/>
          <w:szCs w:val="18"/>
        </w:rPr>
        <w:t>elsewhere</w:t>
      </w:r>
      <w:r>
        <w:rPr>
          <w:rFonts w:ascii="Times New Roman" w:eastAsia="Times New Roman" w:hAnsi="Times New Roman" w:cs="Times New Roman"/>
          <w:spacing w:val="-12"/>
          <w:sz w:val="18"/>
          <w:szCs w:val="18"/>
        </w:rPr>
        <w:t xml:space="preserve"> </w:t>
      </w:r>
      <w:r>
        <w:rPr>
          <w:rFonts w:ascii="Times New Roman" w:eastAsia="Times New Roman" w:hAnsi="Times New Roman" w:cs="Times New Roman"/>
          <w:sz w:val="18"/>
          <w:szCs w:val="18"/>
        </w:rPr>
        <w:t>and</w:t>
      </w:r>
      <w:r>
        <w:rPr>
          <w:rFonts w:ascii="Times New Roman" w:eastAsia="Times New Roman" w:hAnsi="Times New Roman" w:cs="Times New Roman"/>
          <w:spacing w:val="-10"/>
          <w:sz w:val="18"/>
          <w:szCs w:val="18"/>
        </w:rPr>
        <w:t xml:space="preserve"> </w:t>
      </w:r>
      <w:r>
        <w:rPr>
          <w:rFonts w:ascii="Times New Roman" w:eastAsia="Times New Roman" w:hAnsi="Times New Roman" w:cs="Times New Roman"/>
          <w:spacing w:val="-3"/>
          <w:sz w:val="18"/>
          <w:szCs w:val="18"/>
        </w:rPr>
        <w:t>may,</w:t>
      </w:r>
      <w:r>
        <w:rPr>
          <w:rFonts w:ascii="Times New Roman" w:eastAsia="Times New Roman" w:hAnsi="Times New Roman" w:cs="Times New Roman"/>
          <w:spacing w:val="-11"/>
          <w:sz w:val="18"/>
          <w:szCs w:val="18"/>
        </w:rPr>
        <w:t xml:space="preserve"> </w:t>
      </w:r>
      <w:r>
        <w:rPr>
          <w:rFonts w:ascii="Times New Roman" w:eastAsia="Times New Roman" w:hAnsi="Times New Roman" w:cs="Times New Roman"/>
          <w:sz w:val="18"/>
          <w:szCs w:val="18"/>
        </w:rPr>
        <w:t>unless</w:t>
      </w:r>
      <w:r>
        <w:rPr>
          <w:rFonts w:ascii="Times New Roman" w:eastAsia="Times New Roman" w:hAnsi="Times New Roman" w:cs="Times New Roman"/>
          <w:spacing w:val="-12"/>
          <w:sz w:val="18"/>
          <w:szCs w:val="18"/>
        </w:rPr>
        <w:t xml:space="preserve"> </w:t>
      </w:r>
      <w:r>
        <w:rPr>
          <w:rFonts w:ascii="Times New Roman" w:eastAsia="Times New Roman" w:hAnsi="Times New Roman" w:cs="Times New Roman"/>
          <w:sz w:val="18"/>
          <w:szCs w:val="18"/>
        </w:rPr>
        <w:t>subconsultant's</w:t>
      </w:r>
      <w:r>
        <w:rPr>
          <w:rFonts w:ascii="Times New Roman" w:eastAsia="Times New Roman" w:hAnsi="Times New Roman" w:cs="Times New Roman"/>
          <w:spacing w:val="-12"/>
          <w:sz w:val="18"/>
          <w:szCs w:val="18"/>
        </w:rPr>
        <w:t xml:space="preserve"> </w:t>
      </w:r>
      <w:r>
        <w:rPr>
          <w:rFonts w:ascii="Times New Roman" w:eastAsia="Times New Roman" w:hAnsi="Times New Roman" w:cs="Times New Roman"/>
          <w:sz w:val="18"/>
          <w:szCs w:val="18"/>
        </w:rPr>
        <w:t>delay</w:t>
      </w:r>
      <w:r>
        <w:rPr>
          <w:rFonts w:ascii="Times New Roman" w:eastAsia="Times New Roman" w:hAnsi="Times New Roman" w:cs="Times New Roman"/>
          <w:spacing w:val="-15"/>
          <w:sz w:val="18"/>
          <w:szCs w:val="18"/>
        </w:rPr>
        <w:t xml:space="preserve"> </w:t>
      </w:r>
      <w:r>
        <w:rPr>
          <w:rFonts w:ascii="Times New Roman" w:eastAsia="Times New Roman" w:hAnsi="Times New Roman" w:cs="Times New Roman"/>
          <w:sz w:val="18"/>
          <w:szCs w:val="18"/>
        </w:rPr>
        <w:t>was</w:t>
      </w:r>
      <w:r>
        <w:rPr>
          <w:rFonts w:ascii="Times New Roman" w:eastAsia="Times New Roman" w:hAnsi="Times New Roman" w:cs="Times New Roman"/>
          <w:spacing w:val="-12"/>
          <w:sz w:val="18"/>
          <w:szCs w:val="18"/>
        </w:rPr>
        <w:t xml:space="preserve"> </w:t>
      </w:r>
      <w:r>
        <w:rPr>
          <w:rFonts w:ascii="Times New Roman" w:eastAsia="Times New Roman" w:hAnsi="Times New Roman" w:cs="Times New Roman"/>
          <w:sz w:val="18"/>
          <w:szCs w:val="18"/>
        </w:rPr>
        <w:t>due</w:t>
      </w:r>
      <w:r>
        <w:rPr>
          <w:rFonts w:ascii="Times New Roman" w:eastAsia="Times New Roman" w:hAnsi="Times New Roman" w:cs="Times New Roman"/>
          <w:spacing w:val="-12"/>
          <w:sz w:val="18"/>
          <w:szCs w:val="18"/>
        </w:rPr>
        <w:t xml:space="preserve"> </w:t>
      </w:r>
      <w:r>
        <w:rPr>
          <w:rFonts w:ascii="Times New Roman" w:eastAsia="Times New Roman" w:hAnsi="Times New Roman" w:cs="Times New Roman"/>
          <w:sz w:val="18"/>
          <w:szCs w:val="18"/>
        </w:rPr>
        <w:t>to</w:t>
      </w:r>
      <w:r>
        <w:rPr>
          <w:rFonts w:ascii="Times New Roman" w:eastAsia="Times New Roman" w:hAnsi="Times New Roman" w:cs="Times New Roman"/>
          <w:spacing w:val="-15"/>
          <w:sz w:val="18"/>
          <w:szCs w:val="18"/>
        </w:rPr>
        <w:t xml:space="preserve"> </w:t>
      </w:r>
      <w:r>
        <w:rPr>
          <w:rFonts w:ascii="Times New Roman" w:eastAsia="Times New Roman" w:hAnsi="Times New Roman" w:cs="Times New Roman"/>
          <w:spacing w:val="-3"/>
          <w:sz w:val="18"/>
          <w:szCs w:val="18"/>
        </w:rPr>
        <w:t xml:space="preserve">unforeseeable </w:t>
      </w:r>
      <w:r>
        <w:rPr>
          <w:rFonts w:ascii="Times New Roman" w:eastAsia="Times New Roman" w:hAnsi="Times New Roman" w:cs="Times New Roman"/>
          <w:sz w:val="18"/>
          <w:szCs w:val="18"/>
        </w:rPr>
        <w:t>causes beyond its control and without its fault or negligence, charge subconsultant with all losses</w:t>
      </w:r>
      <w:r>
        <w:rPr>
          <w:rFonts w:ascii="Times New Roman" w:eastAsia="Times New Roman" w:hAnsi="Times New Roman" w:cs="Times New Roman"/>
          <w:spacing w:val="-13"/>
          <w:sz w:val="18"/>
          <w:szCs w:val="18"/>
        </w:rPr>
        <w:t xml:space="preserve"> </w:t>
      </w:r>
      <w:r>
        <w:rPr>
          <w:rFonts w:ascii="Times New Roman" w:eastAsia="Times New Roman" w:hAnsi="Times New Roman" w:cs="Times New Roman"/>
          <w:sz w:val="18"/>
          <w:szCs w:val="18"/>
        </w:rPr>
        <w:t>incurred.</w:t>
      </w:r>
    </w:p>
    <w:p w14:paraId="7B5DB540" w14:textId="77777777" w:rsidR="00CC2EC3" w:rsidRDefault="00CC2EC3">
      <w:pPr>
        <w:spacing w:before="8"/>
        <w:rPr>
          <w:rFonts w:ascii="Times New Roman" w:eastAsia="Times New Roman" w:hAnsi="Times New Roman" w:cs="Times New Roman"/>
          <w:sz w:val="15"/>
          <w:szCs w:val="15"/>
        </w:rPr>
      </w:pPr>
    </w:p>
    <w:p w14:paraId="54FF5E5F" w14:textId="77777777" w:rsidR="00CC2EC3" w:rsidRDefault="00AF730D">
      <w:pPr>
        <w:pStyle w:val="ListParagraph"/>
        <w:numPr>
          <w:ilvl w:val="0"/>
          <w:numId w:val="4"/>
        </w:numPr>
        <w:tabs>
          <w:tab w:val="left" w:pos="427"/>
        </w:tabs>
        <w:spacing w:line="180" w:lineRule="exact"/>
        <w:ind w:left="253" w:right="248" w:firstLine="0"/>
        <w:jc w:val="both"/>
        <w:rPr>
          <w:rFonts w:ascii="Times New Roman" w:eastAsia="Times New Roman" w:hAnsi="Times New Roman" w:cs="Times New Roman"/>
          <w:sz w:val="18"/>
          <w:szCs w:val="18"/>
        </w:rPr>
      </w:pPr>
      <w:r>
        <w:rPr>
          <w:rFonts w:ascii="Times New Roman"/>
          <w:b/>
          <w:sz w:val="18"/>
        </w:rPr>
        <w:t>SUBCONTRACTING</w:t>
      </w:r>
      <w:r>
        <w:rPr>
          <w:rFonts w:ascii="Times New Roman"/>
          <w:b/>
          <w:spacing w:val="-10"/>
          <w:sz w:val="18"/>
        </w:rPr>
        <w:t xml:space="preserve"> </w:t>
      </w:r>
      <w:r>
        <w:rPr>
          <w:rFonts w:ascii="Times New Roman"/>
          <w:sz w:val="18"/>
        </w:rPr>
        <w:t>Subconsultant</w:t>
      </w:r>
      <w:r>
        <w:rPr>
          <w:rFonts w:ascii="Times New Roman"/>
          <w:spacing w:val="-9"/>
          <w:sz w:val="18"/>
        </w:rPr>
        <w:t xml:space="preserve"> </w:t>
      </w:r>
      <w:r>
        <w:rPr>
          <w:rFonts w:ascii="Times New Roman"/>
          <w:sz w:val="18"/>
        </w:rPr>
        <w:t>shall</w:t>
      </w:r>
      <w:r>
        <w:rPr>
          <w:rFonts w:ascii="Times New Roman"/>
          <w:spacing w:val="-9"/>
          <w:sz w:val="18"/>
        </w:rPr>
        <w:t xml:space="preserve"> </w:t>
      </w:r>
      <w:r>
        <w:rPr>
          <w:rFonts w:ascii="Times New Roman"/>
          <w:sz w:val="18"/>
        </w:rPr>
        <w:t>not</w:t>
      </w:r>
      <w:r>
        <w:rPr>
          <w:rFonts w:ascii="Times New Roman"/>
          <w:spacing w:val="-9"/>
          <w:sz w:val="18"/>
        </w:rPr>
        <w:t xml:space="preserve"> </w:t>
      </w:r>
      <w:r>
        <w:rPr>
          <w:rFonts w:ascii="Times New Roman"/>
          <w:sz w:val="18"/>
        </w:rPr>
        <w:t>subcontract</w:t>
      </w:r>
      <w:r>
        <w:rPr>
          <w:rFonts w:ascii="Times New Roman"/>
          <w:spacing w:val="-9"/>
          <w:sz w:val="18"/>
        </w:rPr>
        <w:t xml:space="preserve"> </w:t>
      </w:r>
      <w:r>
        <w:rPr>
          <w:rFonts w:ascii="Times New Roman"/>
          <w:sz w:val="18"/>
        </w:rPr>
        <w:t>the</w:t>
      </w:r>
      <w:r>
        <w:rPr>
          <w:rFonts w:ascii="Times New Roman"/>
          <w:spacing w:val="-10"/>
          <w:sz w:val="18"/>
        </w:rPr>
        <w:t xml:space="preserve"> </w:t>
      </w:r>
      <w:r>
        <w:rPr>
          <w:rFonts w:ascii="Times New Roman"/>
          <w:sz w:val="18"/>
        </w:rPr>
        <w:t>work</w:t>
      </w:r>
      <w:r>
        <w:rPr>
          <w:rFonts w:ascii="Times New Roman"/>
          <w:spacing w:val="-11"/>
          <w:sz w:val="18"/>
        </w:rPr>
        <w:t xml:space="preserve"> </w:t>
      </w:r>
      <w:r>
        <w:rPr>
          <w:rFonts w:ascii="Times New Roman"/>
          <w:sz w:val="18"/>
        </w:rPr>
        <w:t>to</w:t>
      </w:r>
      <w:r>
        <w:rPr>
          <w:rFonts w:ascii="Times New Roman"/>
          <w:spacing w:val="-8"/>
          <w:sz w:val="18"/>
        </w:rPr>
        <w:t xml:space="preserve"> </w:t>
      </w:r>
      <w:r>
        <w:rPr>
          <w:rFonts w:ascii="Times New Roman"/>
          <w:sz w:val="18"/>
        </w:rPr>
        <w:t>be</w:t>
      </w:r>
      <w:r>
        <w:rPr>
          <w:rFonts w:ascii="Times New Roman"/>
          <w:spacing w:val="-10"/>
          <w:sz w:val="18"/>
        </w:rPr>
        <w:t xml:space="preserve"> </w:t>
      </w:r>
      <w:r>
        <w:rPr>
          <w:rFonts w:ascii="Times New Roman"/>
          <w:sz w:val="18"/>
        </w:rPr>
        <w:t>performed</w:t>
      </w:r>
      <w:r>
        <w:rPr>
          <w:rFonts w:ascii="Times New Roman"/>
          <w:spacing w:val="-8"/>
          <w:sz w:val="18"/>
        </w:rPr>
        <w:t xml:space="preserve"> </w:t>
      </w:r>
      <w:r>
        <w:rPr>
          <w:rFonts w:ascii="Times New Roman"/>
          <w:sz w:val="18"/>
        </w:rPr>
        <w:t>under</w:t>
      </w:r>
      <w:r>
        <w:rPr>
          <w:rFonts w:ascii="Times New Roman"/>
          <w:spacing w:val="-9"/>
          <w:sz w:val="18"/>
        </w:rPr>
        <w:t xml:space="preserve"> </w:t>
      </w:r>
      <w:r>
        <w:rPr>
          <w:rFonts w:ascii="Times New Roman"/>
          <w:sz w:val="18"/>
        </w:rPr>
        <w:t>this</w:t>
      </w:r>
      <w:r>
        <w:rPr>
          <w:rFonts w:ascii="Times New Roman"/>
          <w:spacing w:val="-10"/>
          <w:sz w:val="18"/>
        </w:rPr>
        <w:t xml:space="preserve"> </w:t>
      </w:r>
      <w:r>
        <w:rPr>
          <w:rFonts w:ascii="Times New Roman"/>
          <w:spacing w:val="-3"/>
          <w:sz w:val="18"/>
        </w:rPr>
        <w:t>Order</w:t>
      </w:r>
      <w:r>
        <w:rPr>
          <w:rFonts w:ascii="Times New Roman"/>
          <w:spacing w:val="-15"/>
          <w:sz w:val="18"/>
        </w:rPr>
        <w:t xml:space="preserve"> </w:t>
      </w:r>
      <w:r>
        <w:rPr>
          <w:rFonts w:ascii="Times New Roman"/>
          <w:spacing w:val="-3"/>
          <w:sz w:val="18"/>
        </w:rPr>
        <w:t>without</w:t>
      </w:r>
      <w:r>
        <w:rPr>
          <w:rFonts w:ascii="Times New Roman"/>
          <w:spacing w:val="-14"/>
          <w:sz w:val="18"/>
        </w:rPr>
        <w:t xml:space="preserve"> </w:t>
      </w:r>
      <w:r>
        <w:rPr>
          <w:rFonts w:ascii="Times New Roman"/>
          <w:spacing w:val="-3"/>
          <w:sz w:val="18"/>
        </w:rPr>
        <w:t>GF's</w:t>
      </w:r>
      <w:r>
        <w:rPr>
          <w:rFonts w:ascii="Times New Roman"/>
          <w:spacing w:val="-15"/>
          <w:sz w:val="18"/>
        </w:rPr>
        <w:t xml:space="preserve"> </w:t>
      </w:r>
      <w:r>
        <w:rPr>
          <w:rFonts w:ascii="Times New Roman"/>
          <w:spacing w:val="-3"/>
          <w:sz w:val="18"/>
        </w:rPr>
        <w:t>consent</w:t>
      </w:r>
      <w:r>
        <w:rPr>
          <w:rFonts w:ascii="Times New Roman"/>
          <w:spacing w:val="-14"/>
          <w:sz w:val="18"/>
        </w:rPr>
        <w:t xml:space="preserve"> </w:t>
      </w:r>
      <w:r>
        <w:rPr>
          <w:rFonts w:ascii="Times New Roman"/>
          <w:sz w:val="18"/>
        </w:rPr>
        <w:t>in</w:t>
      </w:r>
      <w:r>
        <w:rPr>
          <w:rFonts w:ascii="Times New Roman"/>
          <w:spacing w:val="-13"/>
          <w:sz w:val="18"/>
        </w:rPr>
        <w:t xml:space="preserve"> </w:t>
      </w:r>
      <w:r>
        <w:rPr>
          <w:rFonts w:ascii="Times New Roman"/>
          <w:spacing w:val="-3"/>
          <w:sz w:val="18"/>
        </w:rPr>
        <w:t>writing.</w:t>
      </w:r>
      <w:r>
        <w:rPr>
          <w:rFonts w:ascii="Times New Roman"/>
          <w:spacing w:val="-14"/>
          <w:sz w:val="18"/>
        </w:rPr>
        <w:t xml:space="preserve"> </w:t>
      </w:r>
      <w:r>
        <w:rPr>
          <w:rFonts w:ascii="Times New Roman"/>
          <w:spacing w:val="-3"/>
          <w:sz w:val="18"/>
        </w:rPr>
        <w:t>Subconsultant</w:t>
      </w:r>
      <w:r>
        <w:rPr>
          <w:rFonts w:ascii="Times New Roman"/>
          <w:spacing w:val="-14"/>
          <w:sz w:val="18"/>
        </w:rPr>
        <w:t xml:space="preserve"> </w:t>
      </w:r>
      <w:r>
        <w:rPr>
          <w:rFonts w:ascii="Times New Roman"/>
          <w:spacing w:val="-3"/>
          <w:sz w:val="18"/>
        </w:rPr>
        <w:t>shall</w:t>
      </w:r>
      <w:r>
        <w:rPr>
          <w:rFonts w:ascii="Times New Roman"/>
          <w:spacing w:val="-14"/>
          <w:sz w:val="18"/>
        </w:rPr>
        <w:t xml:space="preserve"> </w:t>
      </w:r>
      <w:r>
        <w:rPr>
          <w:rFonts w:ascii="Times New Roman"/>
          <w:spacing w:val="-2"/>
          <w:sz w:val="18"/>
        </w:rPr>
        <w:t xml:space="preserve">not </w:t>
      </w:r>
      <w:r>
        <w:rPr>
          <w:rFonts w:ascii="Times New Roman"/>
          <w:sz w:val="18"/>
        </w:rPr>
        <w:t>assign</w:t>
      </w:r>
      <w:r>
        <w:rPr>
          <w:rFonts w:ascii="Times New Roman"/>
          <w:spacing w:val="-9"/>
          <w:sz w:val="18"/>
        </w:rPr>
        <w:t xml:space="preserve"> </w:t>
      </w:r>
      <w:r>
        <w:rPr>
          <w:rFonts w:ascii="Times New Roman"/>
          <w:sz w:val="18"/>
        </w:rPr>
        <w:t>any</w:t>
      </w:r>
      <w:r>
        <w:rPr>
          <w:rFonts w:ascii="Times New Roman"/>
          <w:spacing w:val="-14"/>
          <w:sz w:val="18"/>
        </w:rPr>
        <w:t xml:space="preserve"> </w:t>
      </w:r>
      <w:r>
        <w:rPr>
          <w:rFonts w:ascii="Times New Roman"/>
          <w:sz w:val="18"/>
        </w:rPr>
        <w:t>rights</w:t>
      </w:r>
      <w:r>
        <w:rPr>
          <w:rFonts w:ascii="Times New Roman"/>
          <w:spacing w:val="-11"/>
          <w:sz w:val="18"/>
        </w:rPr>
        <w:t xml:space="preserve"> </w:t>
      </w:r>
      <w:r>
        <w:rPr>
          <w:rFonts w:ascii="Times New Roman"/>
          <w:sz w:val="18"/>
        </w:rPr>
        <w:t>or</w:t>
      </w:r>
      <w:r>
        <w:rPr>
          <w:rFonts w:ascii="Times New Roman"/>
          <w:spacing w:val="-10"/>
          <w:sz w:val="18"/>
        </w:rPr>
        <w:t xml:space="preserve"> </w:t>
      </w:r>
      <w:r>
        <w:rPr>
          <w:rFonts w:ascii="Times New Roman"/>
          <w:sz w:val="18"/>
        </w:rPr>
        <w:t>monies</w:t>
      </w:r>
      <w:r>
        <w:rPr>
          <w:rFonts w:ascii="Times New Roman"/>
          <w:spacing w:val="-11"/>
          <w:sz w:val="18"/>
        </w:rPr>
        <w:t xml:space="preserve"> </w:t>
      </w:r>
      <w:r>
        <w:rPr>
          <w:rFonts w:ascii="Times New Roman"/>
          <w:sz w:val="18"/>
        </w:rPr>
        <w:t>due</w:t>
      </w:r>
      <w:r>
        <w:rPr>
          <w:rFonts w:ascii="Times New Roman"/>
          <w:spacing w:val="-11"/>
          <w:sz w:val="18"/>
        </w:rPr>
        <w:t xml:space="preserve"> </w:t>
      </w:r>
      <w:r>
        <w:rPr>
          <w:rFonts w:ascii="Times New Roman"/>
          <w:sz w:val="18"/>
        </w:rPr>
        <w:t>or</w:t>
      </w:r>
      <w:r>
        <w:rPr>
          <w:rFonts w:ascii="Times New Roman"/>
          <w:spacing w:val="-10"/>
          <w:sz w:val="18"/>
        </w:rPr>
        <w:t xml:space="preserve"> </w:t>
      </w:r>
      <w:r>
        <w:rPr>
          <w:rFonts w:ascii="Times New Roman"/>
          <w:sz w:val="18"/>
        </w:rPr>
        <w:t>to</w:t>
      </w:r>
      <w:r>
        <w:rPr>
          <w:rFonts w:ascii="Times New Roman"/>
          <w:spacing w:val="-9"/>
          <w:sz w:val="18"/>
        </w:rPr>
        <w:t xml:space="preserve"> </w:t>
      </w:r>
      <w:r>
        <w:rPr>
          <w:rFonts w:ascii="Times New Roman"/>
          <w:sz w:val="18"/>
        </w:rPr>
        <w:t>become</w:t>
      </w:r>
      <w:r>
        <w:rPr>
          <w:rFonts w:ascii="Times New Roman"/>
          <w:spacing w:val="-11"/>
          <w:sz w:val="18"/>
        </w:rPr>
        <w:t xml:space="preserve"> </w:t>
      </w:r>
      <w:r>
        <w:rPr>
          <w:rFonts w:ascii="Times New Roman"/>
          <w:sz w:val="18"/>
        </w:rPr>
        <w:t>due</w:t>
      </w:r>
      <w:r>
        <w:rPr>
          <w:rFonts w:ascii="Times New Roman"/>
          <w:spacing w:val="-11"/>
          <w:sz w:val="18"/>
        </w:rPr>
        <w:t xml:space="preserve"> </w:t>
      </w:r>
      <w:r>
        <w:rPr>
          <w:rFonts w:ascii="Times New Roman"/>
          <w:sz w:val="18"/>
        </w:rPr>
        <w:t>under</w:t>
      </w:r>
      <w:r>
        <w:rPr>
          <w:rFonts w:ascii="Times New Roman"/>
          <w:spacing w:val="-10"/>
          <w:sz w:val="18"/>
        </w:rPr>
        <w:t xml:space="preserve"> </w:t>
      </w:r>
      <w:r>
        <w:rPr>
          <w:rFonts w:ascii="Times New Roman"/>
          <w:sz w:val="18"/>
        </w:rPr>
        <w:t>this</w:t>
      </w:r>
      <w:r>
        <w:rPr>
          <w:rFonts w:ascii="Times New Roman"/>
          <w:spacing w:val="-11"/>
          <w:sz w:val="18"/>
        </w:rPr>
        <w:t xml:space="preserve"> </w:t>
      </w:r>
      <w:r>
        <w:rPr>
          <w:rFonts w:ascii="Times New Roman"/>
          <w:sz w:val="18"/>
        </w:rPr>
        <w:t>Order</w:t>
      </w:r>
      <w:r>
        <w:rPr>
          <w:rFonts w:ascii="Times New Roman"/>
          <w:spacing w:val="-10"/>
          <w:sz w:val="18"/>
        </w:rPr>
        <w:t xml:space="preserve"> </w:t>
      </w:r>
      <w:r>
        <w:rPr>
          <w:rFonts w:ascii="Times New Roman"/>
          <w:sz w:val="18"/>
        </w:rPr>
        <w:t>nor</w:t>
      </w:r>
      <w:r>
        <w:rPr>
          <w:rFonts w:ascii="Times New Roman"/>
          <w:spacing w:val="-10"/>
          <w:sz w:val="18"/>
        </w:rPr>
        <w:t xml:space="preserve"> </w:t>
      </w:r>
      <w:r>
        <w:rPr>
          <w:rFonts w:ascii="Times New Roman"/>
          <w:sz w:val="18"/>
        </w:rPr>
        <w:t>delegate</w:t>
      </w:r>
      <w:r>
        <w:rPr>
          <w:rFonts w:ascii="Times New Roman"/>
          <w:spacing w:val="-11"/>
          <w:sz w:val="18"/>
        </w:rPr>
        <w:t xml:space="preserve"> </w:t>
      </w:r>
      <w:r>
        <w:rPr>
          <w:rFonts w:ascii="Times New Roman"/>
          <w:sz w:val="18"/>
        </w:rPr>
        <w:t>or</w:t>
      </w:r>
      <w:r>
        <w:rPr>
          <w:rFonts w:ascii="Times New Roman"/>
          <w:spacing w:val="-10"/>
          <w:sz w:val="18"/>
        </w:rPr>
        <w:t xml:space="preserve"> </w:t>
      </w:r>
      <w:r>
        <w:rPr>
          <w:rFonts w:ascii="Times New Roman"/>
          <w:sz w:val="18"/>
        </w:rPr>
        <w:t>subcontract</w:t>
      </w:r>
      <w:r>
        <w:rPr>
          <w:rFonts w:ascii="Times New Roman"/>
          <w:spacing w:val="-10"/>
          <w:sz w:val="18"/>
        </w:rPr>
        <w:t xml:space="preserve"> </w:t>
      </w:r>
      <w:r>
        <w:rPr>
          <w:rFonts w:ascii="Times New Roman"/>
          <w:sz w:val="18"/>
        </w:rPr>
        <w:t>any</w:t>
      </w:r>
      <w:r>
        <w:rPr>
          <w:rFonts w:ascii="Times New Roman"/>
          <w:spacing w:val="-14"/>
          <w:sz w:val="18"/>
        </w:rPr>
        <w:t xml:space="preserve"> </w:t>
      </w:r>
      <w:r>
        <w:rPr>
          <w:rFonts w:ascii="Times New Roman"/>
          <w:sz w:val="18"/>
        </w:rPr>
        <w:t>obligations</w:t>
      </w:r>
      <w:r>
        <w:rPr>
          <w:rFonts w:ascii="Times New Roman"/>
          <w:spacing w:val="-13"/>
          <w:sz w:val="18"/>
        </w:rPr>
        <w:t xml:space="preserve"> </w:t>
      </w:r>
      <w:r>
        <w:rPr>
          <w:rFonts w:ascii="Times New Roman"/>
          <w:sz w:val="18"/>
        </w:rPr>
        <w:t>or</w:t>
      </w:r>
      <w:r>
        <w:rPr>
          <w:rFonts w:ascii="Times New Roman"/>
          <w:spacing w:val="-15"/>
          <w:sz w:val="18"/>
        </w:rPr>
        <w:t xml:space="preserve"> </w:t>
      </w:r>
      <w:r>
        <w:rPr>
          <w:rFonts w:ascii="Times New Roman"/>
          <w:spacing w:val="-3"/>
          <w:sz w:val="18"/>
        </w:rPr>
        <w:t>work</w:t>
      </w:r>
      <w:r>
        <w:rPr>
          <w:rFonts w:ascii="Times New Roman"/>
          <w:spacing w:val="-16"/>
          <w:sz w:val="18"/>
        </w:rPr>
        <w:t xml:space="preserve"> </w:t>
      </w:r>
      <w:r>
        <w:rPr>
          <w:rFonts w:ascii="Times New Roman"/>
          <w:spacing w:val="-3"/>
          <w:sz w:val="18"/>
        </w:rPr>
        <w:t>hereunder</w:t>
      </w:r>
      <w:r>
        <w:rPr>
          <w:rFonts w:ascii="Times New Roman"/>
          <w:spacing w:val="-17"/>
          <w:sz w:val="18"/>
        </w:rPr>
        <w:t xml:space="preserve"> </w:t>
      </w:r>
      <w:r>
        <w:rPr>
          <w:rFonts w:ascii="Times New Roman"/>
          <w:spacing w:val="-3"/>
          <w:sz w:val="18"/>
        </w:rPr>
        <w:t>without</w:t>
      </w:r>
      <w:r>
        <w:rPr>
          <w:rFonts w:ascii="Times New Roman"/>
          <w:spacing w:val="-15"/>
          <w:sz w:val="18"/>
        </w:rPr>
        <w:t xml:space="preserve"> </w:t>
      </w:r>
      <w:r>
        <w:rPr>
          <w:rFonts w:ascii="Times New Roman"/>
          <w:sz w:val="18"/>
        </w:rPr>
        <w:t>the</w:t>
      </w:r>
      <w:r>
        <w:rPr>
          <w:rFonts w:ascii="Times New Roman"/>
          <w:spacing w:val="-16"/>
          <w:sz w:val="18"/>
        </w:rPr>
        <w:t xml:space="preserve"> </w:t>
      </w:r>
      <w:r>
        <w:rPr>
          <w:rFonts w:ascii="Times New Roman"/>
          <w:sz w:val="18"/>
        </w:rPr>
        <w:t>prior</w:t>
      </w:r>
      <w:r>
        <w:rPr>
          <w:rFonts w:ascii="Times New Roman"/>
          <w:spacing w:val="-15"/>
          <w:sz w:val="18"/>
        </w:rPr>
        <w:t xml:space="preserve"> </w:t>
      </w:r>
      <w:r>
        <w:rPr>
          <w:rFonts w:ascii="Times New Roman"/>
          <w:spacing w:val="-3"/>
          <w:sz w:val="18"/>
        </w:rPr>
        <w:t>written</w:t>
      </w:r>
      <w:r>
        <w:rPr>
          <w:rFonts w:ascii="Times New Roman"/>
          <w:spacing w:val="-14"/>
          <w:sz w:val="18"/>
        </w:rPr>
        <w:t xml:space="preserve"> </w:t>
      </w:r>
      <w:r>
        <w:rPr>
          <w:rFonts w:ascii="Times New Roman"/>
          <w:spacing w:val="-3"/>
          <w:sz w:val="18"/>
        </w:rPr>
        <w:t xml:space="preserve">consent </w:t>
      </w:r>
      <w:r>
        <w:rPr>
          <w:rFonts w:ascii="Times New Roman"/>
          <w:sz w:val="18"/>
        </w:rPr>
        <w:t>of GF. All communications with Client shall be through GF, unless GF specifically authorizes such</w:t>
      </w:r>
      <w:r>
        <w:rPr>
          <w:rFonts w:ascii="Times New Roman"/>
          <w:spacing w:val="-29"/>
          <w:sz w:val="18"/>
        </w:rPr>
        <w:t xml:space="preserve"> </w:t>
      </w:r>
      <w:r>
        <w:rPr>
          <w:rFonts w:ascii="Times New Roman"/>
          <w:sz w:val="18"/>
        </w:rPr>
        <w:t>contact.</w:t>
      </w:r>
    </w:p>
    <w:p w14:paraId="63D441BE" w14:textId="77777777" w:rsidR="00CC2EC3" w:rsidRDefault="00CC2EC3">
      <w:pPr>
        <w:spacing w:before="8"/>
        <w:rPr>
          <w:rFonts w:ascii="Times New Roman" w:eastAsia="Times New Roman" w:hAnsi="Times New Roman" w:cs="Times New Roman"/>
          <w:sz w:val="15"/>
          <w:szCs w:val="15"/>
        </w:rPr>
      </w:pPr>
    </w:p>
    <w:p w14:paraId="60EB110E" w14:textId="77777777" w:rsidR="00CC2EC3" w:rsidRDefault="00AF730D">
      <w:pPr>
        <w:pStyle w:val="ListParagraph"/>
        <w:numPr>
          <w:ilvl w:val="0"/>
          <w:numId w:val="4"/>
        </w:numPr>
        <w:tabs>
          <w:tab w:val="left" w:pos="427"/>
        </w:tabs>
        <w:spacing w:line="180" w:lineRule="exact"/>
        <w:ind w:left="251" w:right="244" w:firstLine="2"/>
        <w:jc w:val="both"/>
        <w:rPr>
          <w:rFonts w:ascii="Times New Roman" w:eastAsia="Times New Roman" w:hAnsi="Times New Roman" w:cs="Times New Roman"/>
          <w:sz w:val="18"/>
          <w:szCs w:val="18"/>
        </w:rPr>
      </w:pPr>
      <w:r>
        <w:rPr>
          <w:rFonts w:ascii="Times New Roman" w:eastAsia="Times New Roman" w:hAnsi="Times New Roman" w:cs="Times New Roman"/>
          <w:b/>
          <w:bCs/>
          <w:sz w:val="18"/>
          <w:szCs w:val="18"/>
        </w:rPr>
        <w:t>PERFORMANCE</w:t>
      </w:r>
      <w:r>
        <w:rPr>
          <w:rFonts w:ascii="Times New Roman" w:eastAsia="Times New Roman" w:hAnsi="Times New Roman" w:cs="Times New Roman"/>
          <w:b/>
          <w:bCs/>
          <w:spacing w:val="27"/>
          <w:sz w:val="18"/>
          <w:szCs w:val="18"/>
        </w:rPr>
        <w:t xml:space="preserve"> </w:t>
      </w:r>
      <w:r>
        <w:rPr>
          <w:rFonts w:ascii="Times New Roman" w:eastAsia="Times New Roman" w:hAnsi="Times New Roman" w:cs="Times New Roman"/>
          <w:sz w:val="18"/>
          <w:szCs w:val="18"/>
        </w:rPr>
        <w:t>Subconsultant</w:t>
      </w:r>
      <w:r>
        <w:rPr>
          <w:rFonts w:ascii="Times New Roman" w:eastAsia="Times New Roman" w:hAnsi="Times New Roman" w:cs="Times New Roman"/>
          <w:spacing w:val="-9"/>
          <w:sz w:val="18"/>
          <w:szCs w:val="18"/>
        </w:rPr>
        <w:t xml:space="preserve"> </w:t>
      </w:r>
      <w:r>
        <w:rPr>
          <w:rFonts w:ascii="Times New Roman" w:eastAsia="Times New Roman" w:hAnsi="Times New Roman" w:cs="Times New Roman"/>
          <w:sz w:val="18"/>
          <w:szCs w:val="18"/>
        </w:rPr>
        <w:t>shall</w:t>
      </w:r>
      <w:r>
        <w:rPr>
          <w:rFonts w:ascii="Times New Roman" w:eastAsia="Times New Roman" w:hAnsi="Times New Roman" w:cs="Times New Roman"/>
          <w:spacing w:val="-9"/>
          <w:sz w:val="18"/>
          <w:szCs w:val="18"/>
        </w:rPr>
        <w:t xml:space="preserve"> </w:t>
      </w:r>
      <w:r>
        <w:rPr>
          <w:rFonts w:ascii="Times New Roman" w:eastAsia="Times New Roman" w:hAnsi="Times New Roman" w:cs="Times New Roman"/>
          <w:sz w:val="18"/>
          <w:szCs w:val="18"/>
        </w:rPr>
        <w:t>be</w:t>
      </w:r>
      <w:r>
        <w:rPr>
          <w:rFonts w:ascii="Times New Roman" w:eastAsia="Times New Roman" w:hAnsi="Times New Roman" w:cs="Times New Roman"/>
          <w:spacing w:val="-10"/>
          <w:sz w:val="18"/>
          <w:szCs w:val="18"/>
        </w:rPr>
        <w:t xml:space="preserve"> </w:t>
      </w:r>
      <w:r>
        <w:rPr>
          <w:rFonts w:ascii="Times New Roman" w:eastAsia="Times New Roman" w:hAnsi="Times New Roman" w:cs="Times New Roman"/>
          <w:sz w:val="18"/>
          <w:szCs w:val="18"/>
        </w:rPr>
        <w:t>solely</w:t>
      </w:r>
      <w:r>
        <w:rPr>
          <w:rFonts w:ascii="Times New Roman" w:eastAsia="Times New Roman" w:hAnsi="Times New Roman" w:cs="Times New Roman"/>
          <w:spacing w:val="-13"/>
          <w:sz w:val="18"/>
          <w:szCs w:val="18"/>
        </w:rPr>
        <w:t xml:space="preserve"> </w:t>
      </w:r>
      <w:r>
        <w:rPr>
          <w:rFonts w:ascii="Times New Roman" w:eastAsia="Times New Roman" w:hAnsi="Times New Roman" w:cs="Times New Roman"/>
          <w:sz w:val="18"/>
          <w:szCs w:val="18"/>
        </w:rPr>
        <w:t>responsible</w:t>
      </w:r>
      <w:r>
        <w:rPr>
          <w:rFonts w:ascii="Times New Roman" w:eastAsia="Times New Roman" w:hAnsi="Times New Roman" w:cs="Times New Roman"/>
          <w:spacing w:val="-10"/>
          <w:sz w:val="18"/>
          <w:szCs w:val="18"/>
        </w:rPr>
        <w:t xml:space="preserve"> </w:t>
      </w:r>
      <w:r>
        <w:rPr>
          <w:rFonts w:ascii="Times New Roman" w:eastAsia="Times New Roman" w:hAnsi="Times New Roman" w:cs="Times New Roman"/>
          <w:sz w:val="18"/>
          <w:szCs w:val="18"/>
        </w:rPr>
        <w:t>for</w:t>
      </w:r>
      <w:r>
        <w:rPr>
          <w:rFonts w:ascii="Times New Roman" w:eastAsia="Times New Roman" w:hAnsi="Times New Roman" w:cs="Times New Roman"/>
          <w:spacing w:val="-9"/>
          <w:sz w:val="18"/>
          <w:szCs w:val="18"/>
        </w:rPr>
        <w:t xml:space="preserve"> </w:t>
      </w:r>
      <w:r>
        <w:rPr>
          <w:rFonts w:ascii="Times New Roman" w:eastAsia="Times New Roman" w:hAnsi="Times New Roman" w:cs="Times New Roman"/>
          <w:sz w:val="18"/>
          <w:szCs w:val="18"/>
        </w:rPr>
        <w:t>the</w:t>
      </w:r>
      <w:r>
        <w:rPr>
          <w:rFonts w:ascii="Times New Roman" w:eastAsia="Times New Roman" w:hAnsi="Times New Roman" w:cs="Times New Roman"/>
          <w:spacing w:val="-10"/>
          <w:sz w:val="18"/>
          <w:szCs w:val="18"/>
        </w:rPr>
        <w:t xml:space="preserve"> </w:t>
      </w:r>
      <w:r>
        <w:rPr>
          <w:rFonts w:ascii="Times New Roman" w:eastAsia="Times New Roman" w:hAnsi="Times New Roman" w:cs="Times New Roman"/>
          <w:sz w:val="18"/>
          <w:szCs w:val="18"/>
        </w:rPr>
        <w:t>professional</w:t>
      </w:r>
      <w:r>
        <w:rPr>
          <w:rFonts w:ascii="Times New Roman" w:eastAsia="Times New Roman" w:hAnsi="Times New Roman" w:cs="Times New Roman"/>
          <w:spacing w:val="-9"/>
          <w:sz w:val="18"/>
          <w:szCs w:val="18"/>
        </w:rPr>
        <w:t xml:space="preserve"> </w:t>
      </w:r>
      <w:r>
        <w:rPr>
          <w:rFonts w:ascii="Times New Roman" w:eastAsia="Times New Roman" w:hAnsi="Times New Roman" w:cs="Times New Roman"/>
          <w:sz w:val="18"/>
          <w:szCs w:val="18"/>
        </w:rPr>
        <w:t>quality,</w:t>
      </w:r>
      <w:r>
        <w:rPr>
          <w:rFonts w:ascii="Times New Roman" w:eastAsia="Times New Roman" w:hAnsi="Times New Roman" w:cs="Times New Roman"/>
          <w:spacing w:val="-9"/>
          <w:sz w:val="18"/>
          <w:szCs w:val="18"/>
        </w:rPr>
        <w:t xml:space="preserve"> </w:t>
      </w:r>
      <w:r>
        <w:rPr>
          <w:rFonts w:ascii="Times New Roman" w:eastAsia="Times New Roman" w:hAnsi="Times New Roman" w:cs="Times New Roman"/>
          <w:sz w:val="18"/>
          <w:szCs w:val="18"/>
        </w:rPr>
        <w:t>timely</w:t>
      </w:r>
      <w:r>
        <w:rPr>
          <w:rFonts w:ascii="Times New Roman" w:eastAsia="Times New Roman" w:hAnsi="Times New Roman" w:cs="Times New Roman"/>
          <w:spacing w:val="-13"/>
          <w:sz w:val="18"/>
          <w:szCs w:val="18"/>
        </w:rPr>
        <w:t xml:space="preserve"> </w:t>
      </w:r>
      <w:r>
        <w:rPr>
          <w:rFonts w:ascii="Times New Roman" w:eastAsia="Times New Roman" w:hAnsi="Times New Roman" w:cs="Times New Roman"/>
          <w:spacing w:val="-3"/>
          <w:sz w:val="18"/>
          <w:szCs w:val="18"/>
        </w:rPr>
        <w:t>performance,</w:t>
      </w:r>
      <w:r>
        <w:rPr>
          <w:rFonts w:ascii="Times New Roman" w:eastAsia="Times New Roman" w:hAnsi="Times New Roman" w:cs="Times New Roman"/>
          <w:spacing w:val="-14"/>
          <w:sz w:val="18"/>
          <w:szCs w:val="18"/>
        </w:rPr>
        <w:t xml:space="preserve"> </w:t>
      </w:r>
      <w:r>
        <w:rPr>
          <w:rFonts w:ascii="Times New Roman" w:eastAsia="Times New Roman" w:hAnsi="Times New Roman" w:cs="Times New Roman"/>
          <w:spacing w:val="-3"/>
          <w:sz w:val="18"/>
          <w:szCs w:val="18"/>
        </w:rPr>
        <w:t>technical</w:t>
      </w:r>
      <w:r>
        <w:rPr>
          <w:rFonts w:ascii="Times New Roman" w:eastAsia="Times New Roman" w:hAnsi="Times New Roman" w:cs="Times New Roman"/>
          <w:spacing w:val="-14"/>
          <w:sz w:val="18"/>
          <w:szCs w:val="18"/>
        </w:rPr>
        <w:t xml:space="preserve"> </w:t>
      </w:r>
      <w:r>
        <w:rPr>
          <w:rFonts w:ascii="Times New Roman" w:eastAsia="Times New Roman" w:hAnsi="Times New Roman" w:cs="Times New Roman"/>
          <w:spacing w:val="-4"/>
          <w:sz w:val="18"/>
          <w:szCs w:val="18"/>
        </w:rPr>
        <w:t>accuracy,</w:t>
      </w:r>
      <w:r>
        <w:rPr>
          <w:rFonts w:ascii="Times New Roman" w:eastAsia="Times New Roman" w:hAnsi="Times New Roman" w:cs="Times New Roman"/>
          <w:spacing w:val="-14"/>
          <w:sz w:val="18"/>
          <w:szCs w:val="18"/>
        </w:rPr>
        <w:t xml:space="preserve"> </w:t>
      </w:r>
      <w:r>
        <w:rPr>
          <w:rFonts w:ascii="Times New Roman" w:eastAsia="Times New Roman" w:hAnsi="Times New Roman" w:cs="Times New Roman"/>
          <w:spacing w:val="-4"/>
          <w:sz w:val="18"/>
          <w:szCs w:val="18"/>
        </w:rPr>
        <w:t>completeness,</w:t>
      </w:r>
      <w:r>
        <w:rPr>
          <w:rFonts w:ascii="Times New Roman" w:eastAsia="Times New Roman" w:hAnsi="Times New Roman" w:cs="Times New Roman"/>
          <w:spacing w:val="-15"/>
          <w:sz w:val="18"/>
          <w:szCs w:val="18"/>
        </w:rPr>
        <w:t xml:space="preserve"> </w:t>
      </w:r>
      <w:r>
        <w:rPr>
          <w:rFonts w:ascii="Times New Roman" w:eastAsia="Times New Roman" w:hAnsi="Times New Roman" w:cs="Times New Roman"/>
          <w:spacing w:val="-3"/>
          <w:sz w:val="18"/>
          <w:szCs w:val="18"/>
        </w:rPr>
        <w:t xml:space="preserve">compatibility </w:t>
      </w:r>
      <w:r>
        <w:rPr>
          <w:rFonts w:ascii="Times New Roman" w:eastAsia="Times New Roman" w:hAnsi="Times New Roman" w:cs="Times New Roman"/>
          <w:sz w:val="18"/>
          <w:szCs w:val="18"/>
        </w:rPr>
        <w:t>with, and coordination of, all designs, drawings, specifications, calculations, data, reports or other work to be provided by subconsultant hereunder, and shall, without</w:t>
      </w:r>
      <w:r>
        <w:rPr>
          <w:rFonts w:ascii="Times New Roman" w:eastAsia="Times New Roman" w:hAnsi="Times New Roman" w:cs="Times New Roman"/>
          <w:spacing w:val="-10"/>
          <w:sz w:val="18"/>
          <w:szCs w:val="18"/>
        </w:rPr>
        <w:t xml:space="preserve"> </w:t>
      </w:r>
      <w:r>
        <w:rPr>
          <w:rFonts w:ascii="Times New Roman" w:eastAsia="Times New Roman" w:hAnsi="Times New Roman" w:cs="Times New Roman"/>
          <w:sz w:val="18"/>
          <w:szCs w:val="18"/>
        </w:rPr>
        <w:t>any</w:t>
      </w:r>
      <w:r>
        <w:rPr>
          <w:rFonts w:ascii="Times New Roman" w:eastAsia="Times New Roman" w:hAnsi="Times New Roman" w:cs="Times New Roman"/>
          <w:spacing w:val="-14"/>
          <w:sz w:val="18"/>
          <w:szCs w:val="18"/>
        </w:rPr>
        <w:t xml:space="preserve"> </w:t>
      </w:r>
      <w:r>
        <w:rPr>
          <w:rFonts w:ascii="Times New Roman" w:eastAsia="Times New Roman" w:hAnsi="Times New Roman" w:cs="Times New Roman"/>
          <w:sz w:val="18"/>
          <w:szCs w:val="18"/>
        </w:rPr>
        <w:t>additional</w:t>
      </w:r>
      <w:r>
        <w:rPr>
          <w:rFonts w:ascii="Times New Roman" w:eastAsia="Times New Roman" w:hAnsi="Times New Roman" w:cs="Times New Roman"/>
          <w:spacing w:val="-10"/>
          <w:sz w:val="18"/>
          <w:szCs w:val="18"/>
        </w:rPr>
        <w:t xml:space="preserve"> </w:t>
      </w:r>
      <w:r>
        <w:rPr>
          <w:rFonts w:ascii="Times New Roman" w:eastAsia="Times New Roman" w:hAnsi="Times New Roman" w:cs="Times New Roman"/>
          <w:sz w:val="18"/>
          <w:szCs w:val="18"/>
        </w:rPr>
        <w:t>compensation,</w:t>
      </w:r>
      <w:r>
        <w:rPr>
          <w:rFonts w:ascii="Times New Roman" w:eastAsia="Times New Roman" w:hAnsi="Times New Roman" w:cs="Times New Roman"/>
          <w:spacing w:val="-10"/>
          <w:sz w:val="18"/>
          <w:szCs w:val="18"/>
        </w:rPr>
        <w:t xml:space="preserve"> </w:t>
      </w:r>
      <w:r>
        <w:rPr>
          <w:rFonts w:ascii="Times New Roman" w:eastAsia="Times New Roman" w:hAnsi="Times New Roman" w:cs="Times New Roman"/>
          <w:sz w:val="18"/>
          <w:szCs w:val="18"/>
        </w:rPr>
        <w:t>correct</w:t>
      </w:r>
      <w:r>
        <w:rPr>
          <w:rFonts w:ascii="Times New Roman" w:eastAsia="Times New Roman" w:hAnsi="Times New Roman" w:cs="Times New Roman"/>
          <w:spacing w:val="-10"/>
          <w:sz w:val="18"/>
          <w:szCs w:val="18"/>
        </w:rPr>
        <w:t xml:space="preserve"> </w:t>
      </w:r>
      <w:r>
        <w:rPr>
          <w:rFonts w:ascii="Times New Roman" w:eastAsia="Times New Roman" w:hAnsi="Times New Roman" w:cs="Times New Roman"/>
          <w:sz w:val="18"/>
          <w:szCs w:val="18"/>
        </w:rPr>
        <w:t>or</w:t>
      </w:r>
      <w:r>
        <w:rPr>
          <w:rFonts w:ascii="Times New Roman" w:eastAsia="Times New Roman" w:hAnsi="Times New Roman" w:cs="Times New Roman"/>
          <w:spacing w:val="-10"/>
          <w:sz w:val="18"/>
          <w:szCs w:val="18"/>
        </w:rPr>
        <w:t xml:space="preserve"> </w:t>
      </w:r>
      <w:r>
        <w:rPr>
          <w:rFonts w:ascii="Times New Roman" w:eastAsia="Times New Roman" w:hAnsi="Times New Roman" w:cs="Times New Roman"/>
          <w:sz w:val="18"/>
          <w:szCs w:val="18"/>
        </w:rPr>
        <w:t>revise</w:t>
      </w:r>
      <w:r>
        <w:rPr>
          <w:rFonts w:ascii="Times New Roman" w:eastAsia="Times New Roman" w:hAnsi="Times New Roman" w:cs="Times New Roman"/>
          <w:spacing w:val="-11"/>
          <w:sz w:val="18"/>
          <w:szCs w:val="18"/>
        </w:rPr>
        <w:t xml:space="preserve"> </w:t>
      </w:r>
      <w:r>
        <w:rPr>
          <w:rFonts w:ascii="Times New Roman" w:eastAsia="Times New Roman" w:hAnsi="Times New Roman" w:cs="Times New Roman"/>
          <w:sz w:val="18"/>
          <w:szCs w:val="18"/>
        </w:rPr>
        <w:t>any</w:t>
      </w:r>
      <w:r>
        <w:rPr>
          <w:rFonts w:ascii="Times New Roman" w:eastAsia="Times New Roman" w:hAnsi="Times New Roman" w:cs="Times New Roman"/>
          <w:spacing w:val="-14"/>
          <w:sz w:val="18"/>
          <w:szCs w:val="18"/>
        </w:rPr>
        <w:t xml:space="preserve"> </w:t>
      </w:r>
      <w:r>
        <w:rPr>
          <w:rFonts w:ascii="Times New Roman" w:eastAsia="Times New Roman" w:hAnsi="Times New Roman" w:cs="Times New Roman"/>
          <w:sz w:val="18"/>
          <w:szCs w:val="18"/>
        </w:rPr>
        <w:t>errors</w:t>
      </w:r>
      <w:r>
        <w:rPr>
          <w:rFonts w:ascii="Times New Roman" w:eastAsia="Times New Roman" w:hAnsi="Times New Roman" w:cs="Times New Roman"/>
          <w:spacing w:val="-11"/>
          <w:sz w:val="18"/>
          <w:szCs w:val="18"/>
        </w:rPr>
        <w:t xml:space="preserve"> </w:t>
      </w:r>
      <w:r>
        <w:rPr>
          <w:rFonts w:ascii="Times New Roman" w:eastAsia="Times New Roman" w:hAnsi="Times New Roman" w:cs="Times New Roman"/>
          <w:sz w:val="18"/>
          <w:szCs w:val="18"/>
        </w:rPr>
        <w:t>or</w:t>
      </w:r>
      <w:r>
        <w:rPr>
          <w:rFonts w:ascii="Times New Roman" w:eastAsia="Times New Roman" w:hAnsi="Times New Roman" w:cs="Times New Roman"/>
          <w:spacing w:val="-10"/>
          <w:sz w:val="18"/>
          <w:szCs w:val="18"/>
        </w:rPr>
        <w:t xml:space="preserve"> </w:t>
      </w:r>
      <w:r>
        <w:rPr>
          <w:rFonts w:ascii="Times New Roman" w:eastAsia="Times New Roman" w:hAnsi="Times New Roman" w:cs="Times New Roman"/>
          <w:sz w:val="18"/>
          <w:szCs w:val="18"/>
        </w:rPr>
        <w:t>deficiencies</w:t>
      </w:r>
      <w:r>
        <w:rPr>
          <w:rFonts w:ascii="Times New Roman" w:eastAsia="Times New Roman" w:hAnsi="Times New Roman" w:cs="Times New Roman"/>
          <w:spacing w:val="-11"/>
          <w:sz w:val="18"/>
          <w:szCs w:val="18"/>
        </w:rPr>
        <w:t xml:space="preserve"> </w:t>
      </w:r>
      <w:r>
        <w:rPr>
          <w:rFonts w:ascii="Times New Roman" w:eastAsia="Times New Roman" w:hAnsi="Times New Roman" w:cs="Times New Roman"/>
          <w:sz w:val="18"/>
          <w:szCs w:val="18"/>
        </w:rPr>
        <w:t>which</w:t>
      </w:r>
      <w:r>
        <w:rPr>
          <w:rFonts w:ascii="Times New Roman" w:eastAsia="Times New Roman" w:hAnsi="Times New Roman" w:cs="Times New Roman"/>
          <w:spacing w:val="-9"/>
          <w:sz w:val="18"/>
          <w:szCs w:val="18"/>
        </w:rPr>
        <w:t xml:space="preserve"> </w:t>
      </w:r>
      <w:r>
        <w:rPr>
          <w:rFonts w:ascii="Times New Roman" w:eastAsia="Times New Roman" w:hAnsi="Times New Roman" w:cs="Times New Roman"/>
          <w:sz w:val="18"/>
          <w:szCs w:val="18"/>
        </w:rPr>
        <w:t>result</w:t>
      </w:r>
      <w:r>
        <w:rPr>
          <w:rFonts w:ascii="Times New Roman" w:eastAsia="Times New Roman" w:hAnsi="Times New Roman" w:cs="Times New Roman"/>
          <w:spacing w:val="-10"/>
          <w:sz w:val="18"/>
          <w:szCs w:val="18"/>
        </w:rPr>
        <w:t xml:space="preserve"> </w:t>
      </w:r>
      <w:r>
        <w:rPr>
          <w:rFonts w:ascii="Times New Roman" w:eastAsia="Times New Roman" w:hAnsi="Times New Roman" w:cs="Times New Roman"/>
          <w:sz w:val="18"/>
          <w:szCs w:val="18"/>
        </w:rPr>
        <w:t>from</w:t>
      </w:r>
      <w:r>
        <w:rPr>
          <w:rFonts w:ascii="Times New Roman" w:eastAsia="Times New Roman" w:hAnsi="Times New Roman" w:cs="Times New Roman"/>
          <w:spacing w:val="-14"/>
          <w:sz w:val="18"/>
          <w:szCs w:val="18"/>
        </w:rPr>
        <w:t xml:space="preserve"> </w:t>
      </w:r>
      <w:r>
        <w:rPr>
          <w:rFonts w:ascii="Times New Roman" w:eastAsia="Times New Roman" w:hAnsi="Times New Roman" w:cs="Times New Roman"/>
          <w:sz w:val="18"/>
          <w:szCs w:val="18"/>
        </w:rPr>
        <w:t>the</w:t>
      </w:r>
      <w:r>
        <w:rPr>
          <w:rFonts w:ascii="Times New Roman" w:eastAsia="Times New Roman" w:hAnsi="Times New Roman" w:cs="Times New Roman"/>
          <w:spacing w:val="-14"/>
          <w:sz w:val="18"/>
          <w:szCs w:val="18"/>
        </w:rPr>
        <w:t xml:space="preserve"> </w:t>
      </w:r>
      <w:r>
        <w:rPr>
          <w:rFonts w:ascii="Times New Roman" w:eastAsia="Times New Roman" w:hAnsi="Times New Roman" w:cs="Times New Roman"/>
          <w:spacing w:val="-3"/>
          <w:sz w:val="18"/>
          <w:szCs w:val="18"/>
        </w:rPr>
        <w:t>subconsultant’s</w:t>
      </w:r>
      <w:r>
        <w:rPr>
          <w:rFonts w:ascii="Times New Roman" w:eastAsia="Times New Roman" w:hAnsi="Times New Roman" w:cs="Times New Roman"/>
          <w:spacing w:val="-16"/>
          <w:sz w:val="18"/>
          <w:szCs w:val="18"/>
        </w:rPr>
        <w:t xml:space="preserve"> </w:t>
      </w:r>
      <w:r>
        <w:rPr>
          <w:rFonts w:ascii="Times New Roman" w:eastAsia="Times New Roman" w:hAnsi="Times New Roman" w:cs="Times New Roman"/>
          <w:spacing w:val="-3"/>
          <w:sz w:val="18"/>
          <w:szCs w:val="18"/>
        </w:rPr>
        <w:t>services</w:t>
      </w:r>
      <w:r>
        <w:rPr>
          <w:rFonts w:ascii="Times New Roman" w:eastAsia="Times New Roman" w:hAnsi="Times New Roman" w:cs="Times New Roman"/>
          <w:spacing w:val="-16"/>
          <w:sz w:val="18"/>
          <w:szCs w:val="18"/>
        </w:rPr>
        <w:t xml:space="preserve"> </w:t>
      </w:r>
      <w:r>
        <w:rPr>
          <w:rFonts w:ascii="Times New Roman" w:eastAsia="Times New Roman" w:hAnsi="Times New Roman" w:cs="Times New Roman"/>
          <w:spacing w:val="-3"/>
          <w:sz w:val="18"/>
          <w:szCs w:val="18"/>
        </w:rPr>
        <w:t>promptly</w:t>
      </w:r>
      <w:r>
        <w:rPr>
          <w:rFonts w:ascii="Times New Roman" w:eastAsia="Times New Roman" w:hAnsi="Times New Roman" w:cs="Times New Roman"/>
          <w:spacing w:val="-19"/>
          <w:sz w:val="18"/>
          <w:szCs w:val="18"/>
        </w:rPr>
        <w:t xml:space="preserve"> </w:t>
      </w:r>
      <w:r>
        <w:rPr>
          <w:rFonts w:ascii="Times New Roman" w:eastAsia="Times New Roman" w:hAnsi="Times New Roman" w:cs="Times New Roman"/>
          <w:sz w:val="18"/>
          <w:szCs w:val="18"/>
        </w:rPr>
        <w:t>upon</w:t>
      </w:r>
      <w:r>
        <w:rPr>
          <w:rFonts w:ascii="Times New Roman" w:eastAsia="Times New Roman" w:hAnsi="Times New Roman" w:cs="Times New Roman"/>
          <w:spacing w:val="-14"/>
          <w:sz w:val="18"/>
          <w:szCs w:val="18"/>
        </w:rPr>
        <w:t xml:space="preserve"> </w:t>
      </w:r>
      <w:r>
        <w:rPr>
          <w:rFonts w:ascii="Times New Roman" w:eastAsia="Times New Roman" w:hAnsi="Times New Roman" w:cs="Times New Roman"/>
          <w:spacing w:val="-3"/>
          <w:sz w:val="18"/>
          <w:szCs w:val="18"/>
        </w:rPr>
        <w:t>notice</w:t>
      </w:r>
      <w:r>
        <w:rPr>
          <w:rFonts w:ascii="Times New Roman" w:eastAsia="Times New Roman" w:hAnsi="Times New Roman" w:cs="Times New Roman"/>
          <w:spacing w:val="-16"/>
          <w:sz w:val="18"/>
          <w:szCs w:val="18"/>
        </w:rPr>
        <w:t xml:space="preserve"> </w:t>
      </w:r>
      <w:r>
        <w:rPr>
          <w:rFonts w:ascii="Times New Roman" w:eastAsia="Times New Roman" w:hAnsi="Times New Roman" w:cs="Times New Roman"/>
          <w:sz w:val="18"/>
          <w:szCs w:val="18"/>
        </w:rPr>
        <w:t>or</w:t>
      </w:r>
      <w:r>
        <w:rPr>
          <w:rFonts w:ascii="Times New Roman" w:eastAsia="Times New Roman" w:hAnsi="Times New Roman" w:cs="Times New Roman"/>
          <w:spacing w:val="-15"/>
          <w:sz w:val="18"/>
          <w:szCs w:val="18"/>
        </w:rPr>
        <w:t xml:space="preserve"> </w:t>
      </w:r>
      <w:r>
        <w:rPr>
          <w:rFonts w:ascii="Times New Roman" w:eastAsia="Times New Roman" w:hAnsi="Times New Roman" w:cs="Times New Roman"/>
          <w:spacing w:val="-3"/>
          <w:sz w:val="18"/>
          <w:szCs w:val="18"/>
        </w:rPr>
        <w:t xml:space="preserve">discovery </w:t>
      </w:r>
      <w:r>
        <w:rPr>
          <w:rFonts w:ascii="Times New Roman" w:eastAsia="Times New Roman" w:hAnsi="Times New Roman" w:cs="Times New Roman"/>
          <w:sz w:val="18"/>
          <w:szCs w:val="18"/>
        </w:rPr>
        <w:t>thereof.</w:t>
      </w:r>
      <w:r>
        <w:rPr>
          <w:rFonts w:ascii="Times New Roman" w:eastAsia="Times New Roman" w:hAnsi="Times New Roman" w:cs="Times New Roman"/>
          <w:spacing w:val="-4"/>
          <w:sz w:val="18"/>
          <w:szCs w:val="18"/>
        </w:rPr>
        <w:t xml:space="preserve"> </w:t>
      </w:r>
      <w:r>
        <w:rPr>
          <w:rFonts w:ascii="Times New Roman" w:eastAsia="Times New Roman" w:hAnsi="Times New Roman" w:cs="Times New Roman"/>
          <w:sz w:val="18"/>
          <w:szCs w:val="18"/>
        </w:rPr>
        <w:t>Neither</w:t>
      </w:r>
      <w:r>
        <w:rPr>
          <w:rFonts w:ascii="Times New Roman" w:eastAsia="Times New Roman" w:hAnsi="Times New Roman" w:cs="Times New Roman"/>
          <w:spacing w:val="-4"/>
          <w:sz w:val="18"/>
          <w:szCs w:val="18"/>
        </w:rPr>
        <w:t xml:space="preserve"> </w:t>
      </w:r>
      <w:r>
        <w:rPr>
          <w:rFonts w:ascii="Times New Roman" w:eastAsia="Times New Roman" w:hAnsi="Times New Roman" w:cs="Times New Roman"/>
          <w:sz w:val="18"/>
          <w:szCs w:val="18"/>
        </w:rPr>
        <w:t>review,</w:t>
      </w:r>
      <w:r>
        <w:rPr>
          <w:rFonts w:ascii="Times New Roman" w:eastAsia="Times New Roman" w:hAnsi="Times New Roman" w:cs="Times New Roman"/>
          <w:spacing w:val="-4"/>
          <w:sz w:val="18"/>
          <w:szCs w:val="18"/>
        </w:rPr>
        <w:t xml:space="preserve"> </w:t>
      </w:r>
      <w:r>
        <w:rPr>
          <w:rFonts w:ascii="Times New Roman" w:eastAsia="Times New Roman" w:hAnsi="Times New Roman" w:cs="Times New Roman"/>
          <w:sz w:val="18"/>
          <w:szCs w:val="18"/>
        </w:rPr>
        <w:t>approval</w:t>
      </w:r>
      <w:r>
        <w:rPr>
          <w:rFonts w:ascii="Times New Roman" w:eastAsia="Times New Roman" w:hAnsi="Times New Roman" w:cs="Times New Roman"/>
          <w:spacing w:val="-4"/>
          <w:sz w:val="18"/>
          <w:szCs w:val="18"/>
        </w:rPr>
        <w:t xml:space="preserve"> </w:t>
      </w:r>
      <w:r>
        <w:rPr>
          <w:rFonts w:ascii="Times New Roman" w:eastAsia="Times New Roman" w:hAnsi="Times New Roman" w:cs="Times New Roman"/>
          <w:sz w:val="18"/>
          <w:szCs w:val="18"/>
        </w:rPr>
        <w:t>or</w:t>
      </w:r>
      <w:r>
        <w:rPr>
          <w:rFonts w:ascii="Times New Roman" w:eastAsia="Times New Roman" w:hAnsi="Times New Roman" w:cs="Times New Roman"/>
          <w:spacing w:val="-4"/>
          <w:sz w:val="18"/>
          <w:szCs w:val="18"/>
        </w:rPr>
        <w:t xml:space="preserve"> </w:t>
      </w:r>
      <w:r>
        <w:rPr>
          <w:rFonts w:ascii="Times New Roman" w:eastAsia="Times New Roman" w:hAnsi="Times New Roman" w:cs="Times New Roman"/>
          <w:sz w:val="18"/>
          <w:szCs w:val="18"/>
        </w:rPr>
        <w:t>acceptance,</w:t>
      </w:r>
      <w:r>
        <w:rPr>
          <w:rFonts w:ascii="Times New Roman" w:eastAsia="Times New Roman" w:hAnsi="Times New Roman" w:cs="Times New Roman"/>
          <w:spacing w:val="-4"/>
          <w:sz w:val="18"/>
          <w:szCs w:val="18"/>
        </w:rPr>
        <w:t xml:space="preserve"> </w:t>
      </w:r>
      <w:r>
        <w:rPr>
          <w:rFonts w:ascii="Times New Roman" w:eastAsia="Times New Roman" w:hAnsi="Times New Roman" w:cs="Times New Roman"/>
          <w:sz w:val="18"/>
          <w:szCs w:val="18"/>
        </w:rPr>
        <w:t>nor</w:t>
      </w:r>
      <w:r>
        <w:rPr>
          <w:rFonts w:ascii="Times New Roman" w:eastAsia="Times New Roman" w:hAnsi="Times New Roman" w:cs="Times New Roman"/>
          <w:spacing w:val="-4"/>
          <w:sz w:val="18"/>
          <w:szCs w:val="18"/>
        </w:rPr>
        <w:t xml:space="preserve"> </w:t>
      </w:r>
      <w:r>
        <w:rPr>
          <w:rFonts w:ascii="Times New Roman" w:eastAsia="Times New Roman" w:hAnsi="Times New Roman" w:cs="Times New Roman"/>
          <w:sz w:val="18"/>
          <w:szCs w:val="18"/>
        </w:rPr>
        <w:t>payment</w:t>
      </w:r>
      <w:r>
        <w:rPr>
          <w:rFonts w:ascii="Times New Roman" w:eastAsia="Times New Roman" w:hAnsi="Times New Roman" w:cs="Times New Roman"/>
          <w:spacing w:val="-4"/>
          <w:sz w:val="18"/>
          <w:szCs w:val="18"/>
        </w:rPr>
        <w:t xml:space="preserve"> </w:t>
      </w:r>
      <w:r>
        <w:rPr>
          <w:rFonts w:ascii="Times New Roman" w:eastAsia="Times New Roman" w:hAnsi="Times New Roman" w:cs="Times New Roman"/>
          <w:sz w:val="18"/>
          <w:szCs w:val="18"/>
        </w:rPr>
        <w:t>for,</w:t>
      </w:r>
      <w:r>
        <w:rPr>
          <w:rFonts w:ascii="Times New Roman" w:eastAsia="Times New Roman" w:hAnsi="Times New Roman" w:cs="Times New Roman"/>
          <w:spacing w:val="-6"/>
          <w:sz w:val="18"/>
          <w:szCs w:val="18"/>
        </w:rPr>
        <w:t xml:space="preserve"> </w:t>
      </w:r>
      <w:r>
        <w:rPr>
          <w:rFonts w:ascii="Times New Roman" w:eastAsia="Times New Roman" w:hAnsi="Times New Roman" w:cs="Times New Roman"/>
          <w:sz w:val="18"/>
          <w:szCs w:val="18"/>
        </w:rPr>
        <w:t>any</w:t>
      </w:r>
      <w:r>
        <w:rPr>
          <w:rFonts w:ascii="Times New Roman" w:eastAsia="Times New Roman" w:hAnsi="Times New Roman" w:cs="Times New Roman"/>
          <w:spacing w:val="-10"/>
          <w:sz w:val="18"/>
          <w:szCs w:val="18"/>
        </w:rPr>
        <w:t xml:space="preserve"> </w:t>
      </w:r>
      <w:r>
        <w:rPr>
          <w:rFonts w:ascii="Times New Roman" w:eastAsia="Times New Roman" w:hAnsi="Times New Roman" w:cs="Times New Roman"/>
          <w:sz w:val="18"/>
          <w:szCs w:val="18"/>
        </w:rPr>
        <w:t>of</w:t>
      </w:r>
      <w:r>
        <w:rPr>
          <w:rFonts w:ascii="Times New Roman" w:eastAsia="Times New Roman" w:hAnsi="Times New Roman" w:cs="Times New Roman"/>
          <w:spacing w:val="-9"/>
          <w:sz w:val="18"/>
          <w:szCs w:val="18"/>
        </w:rPr>
        <w:t xml:space="preserve"> </w:t>
      </w:r>
      <w:r>
        <w:rPr>
          <w:rFonts w:ascii="Times New Roman" w:eastAsia="Times New Roman" w:hAnsi="Times New Roman" w:cs="Times New Roman"/>
          <w:sz w:val="18"/>
          <w:szCs w:val="18"/>
        </w:rPr>
        <w:t>the</w:t>
      </w:r>
      <w:r>
        <w:rPr>
          <w:rFonts w:ascii="Times New Roman" w:eastAsia="Times New Roman" w:hAnsi="Times New Roman" w:cs="Times New Roman"/>
          <w:spacing w:val="-7"/>
          <w:sz w:val="18"/>
          <w:szCs w:val="18"/>
        </w:rPr>
        <w:t xml:space="preserve"> </w:t>
      </w:r>
      <w:r>
        <w:rPr>
          <w:rFonts w:ascii="Times New Roman" w:eastAsia="Times New Roman" w:hAnsi="Times New Roman" w:cs="Times New Roman"/>
          <w:sz w:val="18"/>
          <w:szCs w:val="18"/>
        </w:rPr>
        <w:t>services</w:t>
      </w:r>
      <w:r>
        <w:rPr>
          <w:rFonts w:ascii="Times New Roman" w:eastAsia="Times New Roman" w:hAnsi="Times New Roman" w:cs="Times New Roman"/>
          <w:spacing w:val="-7"/>
          <w:sz w:val="18"/>
          <w:szCs w:val="18"/>
        </w:rPr>
        <w:t xml:space="preserve"> </w:t>
      </w:r>
      <w:r>
        <w:rPr>
          <w:rFonts w:ascii="Times New Roman" w:eastAsia="Times New Roman" w:hAnsi="Times New Roman" w:cs="Times New Roman"/>
          <w:sz w:val="18"/>
          <w:szCs w:val="18"/>
        </w:rPr>
        <w:t>provided</w:t>
      </w:r>
      <w:r>
        <w:rPr>
          <w:rFonts w:ascii="Times New Roman" w:eastAsia="Times New Roman" w:hAnsi="Times New Roman" w:cs="Times New Roman"/>
          <w:spacing w:val="-5"/>
          <w:sz w:val="18"/>
          <w:szCs w:val="18"/>
        </w:rPr>
        <w:t xml:space="preserve"> </w:t>
      </w:r>
      <w:r>
        <w:rPr>
          <w:rFonts w:ascii="Times New Roman" w:eastAsia="Times New Roman" w:hAnsi="Times New Roman" w:cs="Times New Roman"/>
          <w:sz w:val="18"/>
          <w:szCs w:val="18"/>
        </w:rPr>
        <w:t>hereunder</w:t>
      </w:r>
      <w:r>
        <w:rPr>
          <w:rFonts w:ascii="Times New Roman" w:eastAsia="Times New Roman" w:hAnsi="Times New Roman" w:cs="Times New Roman"/>
          <w:spacing w:val="-7"/>
          <w:sz w:val="18"/>
          <w:szCs w:val="18"/>
        </w:rPr>
        <w:t xml:space="preserve"> </w:t>
      </w:r>
      <w:r>
        <w:rPr>
          <w:rFonts w:ascii="Times New Roman" w:eastAsia="Times New Roman" w:hAnsi="Times New Roman" w:cs="Times New Roman"/>
          <w:sz w:val="18"/>
          <w:szCs w:val="18"/>
        </w:rPr>
        <w:t>shall</w:t>
      </w:r>
      <w:r>
        <w:rPr>
          <w:rFonts w:ascii="Times New Roman" w:eastAsia="Times New Roman" w:hAnsi="Times New Roman" w:cs="Times New Roman"/>
          <w:spacing w:val="-6"/>
          <w:sz w:val="18"/>
          <w:szCs w:val="18"/>
        </w:rPr>
        <w:t xml:space="preserve"> </w:t>
      </w:r>
      <w:r>
        <w:rPr>
          <w:rFonts w:ascii="Times New Roman" w:eastAsia="Times New Roman" w:hAnsi="Times New Roman" w:cs="Times New Roman"/>
          <w:sz w:val="18"/>
          <w:szCs w:val="18"/>
        </w:rPr>
        <w:t>be</w:t>
      </w:r>
      <w:r>
        <w:rPr>
          <w:rFonts w:ascii="Times New Roman" w:eastAsia="Times New Roman" w:hAnsi="Times New Roman" w:cs="Times New Roman"/>
          <w:spacing w:val="-7"/>
          <w:sz w:val="18"/>
          <w:szCs w:val="18"/>
        </w:rPr>
        <w:t xml:space="preserve"> </w:t>
      </w:r>
      <w:r>
        <w:rPr>
          <w:rFonts w:ascii="Times New Roman" w:eastAsia="Times New Roman" w:hAnsi="Times New Roman" w:cs="Times New Roman"/>
          <w:sz w:val="18"/>
          <w:szCs w:val="18"/>
        </w:rPr>
        <w:t>construed</w:t>
      </w:r>
      <w:r>
        <w:rPr>
          <w:rFonts w:ascii="Times New Roman" w:eastAsia="Times New Roman" w:hAnsi="Times New Roman" w:cs="Times New Roman"/>
          <w:spacing w:val="-5"/>
          <w:sz w:val="18"/>
          <w:szCs w:val="18"/>
        </w:rPr>
        <w:t xml:space="preserve"> </w:t>
      </w:r>
      <w:r>
        <w:rPr>
          <w:rFonts w:ascii="Times New Roman" w:eastAsia="Times New Roman" w:hAnsi="Times New Roman" w:cs="Times New Roman"/>
          <w:sz w:val="18"/>
          <w:szCs w:val="18"/>
        </w:rPr>
        <w:t>as</w:t>
      </w:r>
      <w:r>
        <w:rPr>
          <w:rFonts w:ascii="Times New Roman" w:eastAsia="Times New Roman" w:hAnsi="Times New Roman" w:cs="Times New Roman"/>
          <w:spacing w:val="-7"/>
          <w:sz w:val="18"/>
          <w:szCs w:val="18"/>
        </w:rPr>
        <w:t xml:space="preserve"> </w:t>
      </w:r>
      <w:r>
        <w:rPr>
          <w:rFonts w:ascii="Times New Roman" w:eastAsia="Times New Roman" w:hAnsi="Times New Roman" w:cs="Times New Roman"/>
          <w:sz w:val="18"/>
          <w:szCs w:val="18"/>
        </w:rPr>
        <w:t>a</w:t>
      </w:r>
      <w:r>
        <w:rPr>
          <w:rFonts w:ascii="Times New Roman" w:eastAsia="Times New Roman" w:hAnsi="Times New Roman" w:cs="Times New Roman"/>
          <w:spacing w:val="-7"/>
          <w:sz w:val="18"/>
          <w:szCs w:val="18"/>
        </w:rPr>
        <w:t xml:space="preserve"> </w:t>
      </w:r>
      <w:r>
        <w:rPr>
          <w:rFonts w:ascii="Times New Roman" w:eastAsia="Times New Roman" w:hAnsi="Times New Roman" w:cs="Times New Roman"/>
          <w:sz w:val="18"/>
          <w:szCs w:val="18"/>
        </w:rPr>
        <w:t>waiver</w:t>
      </w:r>
      <w:r>
        <w:rPr>
          <w:rFonts w:ascii="Times New Roman" w:eastAsia="Times New Roman" w:hAnsi="Times New Roman" w:cs="Times New Roman"/>
          <w:spacing w:val="-7"/>
          <w:sz w:val="18"/>
          <w:szCs w:val="18"/>
        </w:rPr>
        <w:t xml:space="preserve"> </w:t>
      </w:r>
      <w:r>
        <w:rPr>
          <w:rFonts w:ascii="Times New Roman" w:eastAsia="Times New Roman" w:hAnsi="Times New Roman" w:cs="Times New Roman"/>
          <w:sz w:val="18"/>
          <w:szCs w:val="18"/>
        </w:rPr>
        <w:t>of</w:t>
      </w:r>
      <w:r>
        <w:rPr>
          <w:rFonts w:ascii="Times New Roman" w:eastAsia="Times New Roman" w:hAnsi="Times New Roman" w:cs="Times New Roman"/>
          <w:spacing w:val="-9"/>
          <w:sz w:val="18"/>
          <w:szCs w:val="18"/>
        </w:rPr>
        <w:t xml:space="preserve"> </w:t>
      </w:r>
      <w:r>
        <w:rPr>
          <w:rFonts w:ascii="Times New Roman" w:eastAsia="Times New Roman" w:hAnsi="Times New Roman" w:cs="Times New Roman"/>
          <w:sz w:val="18"/>
          <w:szCs w:val="18"/>
        </w:rPr>
        <w:t>any</w:t>
      </w:r>
      <w:r>
        <w:rPr>
          <w:rFonts w:ascii="Times New Roman" w:eastAsia="Times New Roman" w:hAnsi="Times New Roman" w:cs="Times New Roman"/>
          <w:spacing w:val="-11"/>
          <w:sz w:val="18"/>
          <w:szCs w:val="18"/>
        </w:rPr>
        <w:t xml:space="preserve"> </w:t>
      </w:r>
      <w:r>
        <w:rPr>
          <w:rFonts w:ascii="Times New Roman" w:eastAsia="Times New Roman" w:hAnsi="Times New Roman" w:cs="Times New Roman"/>
          <w:sz w:val="18"/>
          <w:szCs w:val="18"/>
        </w:rPr>
        <w:t>rights</w:t>
      </w:r>
      <w:r>
        <w:rPr>
          <w:rFonts w:ascii="Times New Roman" w:eastAsia="Times New Roman" w:hAnsi="Times New Roman" w:cs="Times New Roman"/>
          <w:spacing w:val="-7"/>
          <w:sz w:val="18"/>
          <w:szCs w:val="18"/>
        </w:rPr>
        <w:t xml:space="preserve"> </w:t>
      </w:r>
      <w:r>
        <w:rPr>
          <w:rFonts w:ascii="Times New Roman" w:eastAsia="Times New Roman" w:hAnsi="Times New Roman" w:cs="Times New Roman"/>
          <w:sz w:val="18"/>
          <w:szCs w:val="18"/>
        </w:rPr>
        <w:t>under</w:t>
      </w:r>
      <w:r>
        <w:rPr>
          <w:rFonts w:ascii="Times New Roman" w:eastAsia="Times New Roman" w:hAnsi="Times New Roman" w:cs="Times New Roman"/>
          <w:spacing w:val="-7"/>
          <w:sz w:val="18"/>
          <w:szCs w:val="18"/>
        </w:rPr>
        <w:t xml:space="preserve"> </w:t>
      </w:r>
      <w:r>
        <w:rPr>
          <w:rFonts w:ascii="Times New Roman" w:eastAsia="Times New Roman" w:hAnsi="Times New Roman" w:cs="Times New Roman"/>
          <w:sz w:val="18"/>
          <w:szCs w:val="18"/>
        </w:rPr>
        <w:t>this Purchase</w:t>
      </w:r>
      <w:r>
        <w:rPr>
          <w:rFonts w:ascii="Times New Roman" w:eastAsia="Times New Roman" w:hAnsi="Times New Roman" w:cs="Times New Roman"/>
          <w:spacing w:val="-11"/>
          <w:sz w:val="18"/>
          <w:szCs w:val="18"/>
        </w:rPr>
        <w:t xml:space="preserve"> </w:t>
      </w:r>
      <w:r>
        <w:rPr>
          <w:rFonts w:ascii="Times New Roman" w:eastAsia="Times New Roman" w:hAnsi="Times New Roman" w:cs="Times New Roman"/>
          <w:sz w:val="18"/>
          <w:szCs w:val="18"/>
        </w:rPr>
        <w:t>Order</w:t>
      </w:r>
      <w:r>
        <w:rPr>
          <w:rFonts w:ascii="Times New Roman" w:eastAsia="Times New Roman" w:hAnsi="Times New Roman" w:cs="Times New Roman"/>
          <w:spacing w:val="-10"/>
          <w:sz w:val="18"/>
          <w:szCs w:val="18"/>
        </w:rPr>
        <w:t xml:space="preserve"> </w:t>
      </w:r>
      <w:r>
        <w:rPr>
          <w:rFonts w:ascii="Times New Roman" w:eastAsia="Times New Roman" w:hAnsi="Times New Roman" w:cs="Times New Roman"/>
          <w:sz w:val="18"/>
          <w:szCs w:val="18"/>
        </w:rPr>
        <w:t>by</w:t>
      </w:r>
      <w:r>
        <w:rPr>
          <w:rFonts w:ascii="Times New Roman" w:eastAsia="Times New Roman" w:hAnsi="Times New Roman" w:cs="Times New Roman"/>
          <w:spacing w:val="-14"/>
          <w:sz w:val="18"/>
          <w:szCs w:val="18"/>
        </w:rPr>
        <w:t xml:space="preserve"> </w:t>
      </w:r>
      <w:r>
        <w:rPr>
          <w:rFonts w:ascii="Times New Roman" w:eastAsia="Times New Roman" w:hAnsi="Times New Roman" w:cs="Times New Roman"/>
          <w:sz w:val="18"/>
          <w:szCs w:val="18"/>
        </w:rPr>
        <w:t>GF</w:t>
      </w:r>
      <w:r>
        <w:rPr>
          <w:rFonts w:ascii="Times New Roman" w:eastAsia="Times New Roman" w:hAnsi="Times New Roman" w:cs="Times New Roman"/>
          <w:spacing w:val="-10"/>
          <w:sz w:val="18"/>
          <w:szCs w:val="18"/>
        </w:rPr>
        <w:t xml:space="preserve"> </w:t>
      </w:r>
      <w:r>
        <w:rPr>
          <w:rFonts w:ascii="Times New Roman" w:eastAsia="Times New Roman" w:hAnsi="Times New Roman" w:cs="Times New Roman"/>
          <w:sz w:val="18"/>
          <w:szCs w:val="18"/>
        </w:rPr>
        <w:t>or</w:t>
      </w:r>
      <w:r>
        <w:rPr>
          <w:rFonts w:ascii="Times New Roman" w:eastAsia="Times New Roman" w:hAnsi="Times New Roman" w:cs="Times New Roman"/>
          <w:spacing w:val="-10"/>
          <w:sz w:val="18"/>
          <w:szCs w:val="18"/>
        </w:rPr>
        <w:t xml:space="preserve"> </w:t>
      </w:r>
      <w:r>
        <w:rPr>
          <w:rFonts w:ascii="Times New Roman" w:eastAsia="Times New Roman" w:hAnsi="Times New Roman" w:cs="Times New Roman"/>
          <w:sz w:val="18"/>
          <w:szCs w:val="18"/>
        </w:rPr>
        <w:t>of</w:t>
      </w:r>
      <w:r>
        <w:rPr>
          <w:rFonts w:ascii="Times New Roman" w:eastAsia="Times New Roman" w:hAnsi="Times New Roman" w:cs="Times New Roman"/>
          <w:spacing w:val="-13"/>
          <w:sz w:val="18"/>
          <w:szCs w:val="18"/>
        </w:rPr>
        <w:t xml:space="preserve"> </w:t>
      </w:r>
      <w:r>
        <w:rPr>
          <w:rFonts w:ascii="Times New Roman" w:eastAsia="Times New Roman" w:hAnsi="Times New Roman" w:cs="Times New Roman"/>
          <w:sz w:val="18"/>
          <w:szCs w:val="18"/>
        </w:rPr>
        <w:t>any</w:t>
      </w:r>
      <w:r>
        <w:rPr>
          <w:rFonts w:ascii="Times New Roman" w:eastAsia="Times New Roman" w:hAnsi="Times New Roman" w:cs="Times New Roman"/>
          <w:spacing w:val="-14"/>
          <w:sz w:val="18"/>
          <w:szCs w:val="18"/>
        </w:rPr>
        <w:t xml:space="preserve"> </w:t>
      </w:r>
      <w:r>
        <w:rPr>
          <w:rFonts w:ascii="Times New Roman" w:eastAsia="Times New Roman" w:hAnsi="Times New Roman" w:cs="Times New Roman"/>
          <w:sz w:val="18"/>
          <w:szCs w:val="18"/>
        </w:rPr>
        <w:t>cause</w:t>
      </w:r>
      <w:r>
        <w:rPr>
          <w:rFonts w:ascii="Times New Roman" w:eastAsia="Times New Roman" w:hAnsi="Times New Roman" w:cs="Times New Roman"/>
          <w:spacing w:val="-11"/>
          <w:sz w:val="18"/>
          <w:szCs w:val="18"/>
        </w:rPr>
        <w:t xml:space="preserve"> </w:t>
      </w:r>
      <w:r>
        <w:rPr>
          <w:rFonts w:ascii="Times New Roman" w:eastAsia="Times New Roman" w:hAnsi="Times New Roman" w:cs="Times New Roman"/>
          <w:sz w:val="18"/>
          <w:szCs w:val="18"/>
        </w:rPr>
        <w:t>of</w:t>
      </w:r>
      <w:r>
        <w:rPr>
          <w:rFonts w:ascii="Times New Roman" w:eastAsia="Times New Roman" w:hAnsi="Times New Roman" w:cs="Times New Roman"/>
          <w:spacing w:val="-13"/>
          <w:sz w:val="18"/>
          <w:szCs w:val="18"/>
        </w:rPr>
        <w:t xml:space="preserve"> </w:t>
      </w:r>
      <w:r>
        <w:rPr>
          <w:rFonts w:ascii="Times New Roman" w:eastAsia="Times New Roman" w:hAnsi="Times New Roman" w:cs="Times New Roman"/>
          <w:sz w:val="18"/>
          <w:szCs w:val="18"/>
        </w:rPr>
        <w:t>action</w:t>
      </w:r>
      <w:r>
        <w:rPr>
          <w:rFonts w:ascii="Times New Roman" w:eastAsia="Times New Roman" w:hAnsi="Times New Roman" w:cs="Times New Roman"/>
          <w:spacing w:val="-9"/>
          <w:sz w:val="18"/>
          <w:szCs w:val="18"/>
        </w:rPr>
        <w:t xml:space="preserve"> </w:t>
      </w:r>
      <w:r>
        <w:rPr>
          <w:rFonts w:ascii="Times New Roman" w:eastAsia="Times New Roman" w:hAnsi="Times New Roman" w:cs="Times New Roman"/>
          <w:sz w:val="18"/>
          <w:szCs w:val="18"/>
        </w:rPr>
        <w:t>arising</w:t>
      </w:r>
      <w:r>
        <w:rPr>
          <w:rFonts w:ascii="Times New Roman" w:eastAsia="Times New Roman" w:hAnsi="Times New Roman" w:cs="Times New Roman"/>
          <w:spacing w:val="-12"/>
          <w:sz w:val="18"/>
          <w:szCs w:val="18"/>
        </w:rPr>
        <w:t xml:space="preserve"> </w:t>
      </w:r>
      <w:r>
        <w:rPr>
          <w:rFonts w:ascii="Times New Roman" w:eastAsia="Times New Roman" w:hAnsi="Times New Roman" w:cs="Times New Roman"/>
          <w:sz w:val="18"/>
          <w:szCs w:val="18"/>
        </w:rPr>
        <w:t>out</w:t>
      </w:r>
      <w:r>
        <w:rPr>
          <w:rFonts w:ascii="Times New Roman" w:eastAsia="Times New Roman" w:hAnsi="Times New Roman" w:cs="Times New Roman"/>
          <w:spacing w:val="-10"/>
          <w:sz w:val="18"/>
          <w:szCs w:val="18"/>
        </w:rPr>
        <w:t xml:space="preserve"> </w:t>
      </w:r>
      <w:r>
        <w:rPr>
          <w:rFonts w:ascii="Times New Roman" w:eastAsia="Times New Roman" w:hAnsi="Times New Roman" w:cs="Times New Roman"/>
          <w:sz w:val="18"/>
          <w:szCs w:val="18"/>
        </w:rPr>
        <w:t>of</w:t>
      </w:r>
      <w:r>
        <w:rPr>
          <w:rFonts w:ascii="Times New Roman" w:eastAsia="Times New Roman" w:hAnsi="Times New Roman" w:cs="Times New Roman"/>
          <w:spacing w:val="-13"/>
          <w:sz w:val="18"/>
          <w:szCs w:val="18"/>
        </w:rPr>
        <w:t xml:space="preserve"> </w:t>
      </w:r>
      <w:r>
        <w:rPr>
          <w:rFonts w:ascii="Times New Roman" w:eastAsia="Times New Roman" w:hAnsi="Times New Roman" w:cs="Times New Roman"/>
          <w:sz w:val="18"/>
          <w:szCs w:val="18"/>
        </w:rPr>
        <w:t>the</w:t>
      </w:r>
      <w:r>
        <w:rPr>
          <w:rFonts w:ascii="Times New Roman" w:eastAsia="Times New Roman" w:hAnsi="Times New Roman" w:cs="Times New Roman"/>
          <w:spacing w:val="-11"/>
          <w:sz w:val="18"/>
          <w:szCs w:val="18"/>
        </w:rPr>
        <w:t xml:space="preserve"> </w:t>
      </w:r>
      <w:r>
        <w:rPr>
          <w:rFonts w:ascii="Times New Roman" w:eastAsia="Times New Roman" w:hAnsi="Times New Roman" w:cs="Times New Roman"/>
          <w:sz w:val="18"/>
          <w:szCs w:val="18"/>
        </w:rPr>
        <w:t>performance</w:t>
      </w:r>
      <w:r>
        <w:rPr>
          <w:rFonts w:ascii="Times New Roman" w:eastAsia="Times New Roman" w:hAnsi="Times New Roman" w:cs="Times New Roman"/>
          <w:spacing w:val="-11"/>
          <w:sz w:val="18"/>
          <w:szCs w:val="18"/>
        </w:rPr>
        <w:t xml:space="preserve"> </w:t>
      </w:r>
      <w:r>
        <w:rPr>
          <w:rFonts w:ascii="Times New Roman" w:eastAsia="Times New Roman" w:hAnsi="Times New Roman" w:cs="Times New Roman"/>
          <w:sz w:val="18"/>
          <w:szCs w:val="18"/>
        </w:rPr>
        <w:t>of</w:t>
      </w:r>
      <w:r>
        <w:rPr>
          <w:rFonts w:ascii="Times New Roman" w:eastAsia="Times New Roman" w:hAnsi="Times New Roman" w:cs="Times New Roman"/>
          <w:spacing w:val="-13"/>
          <w:sz w:val="18"/>
          <w:szCs w:val="18"/>
        </w:rPr>
        <w:t xml:space="preserve"> </w:t>
      </w:r>
      <w:r>
        <w:rPr>
          <w:rFonts w:ascii="Times New Roman" w:eastAsia="Times New Roman" w:hAnsi="Times New Roman" w:cs="Times New Roman"/>
          <w:sz w:val="18"/>
          <w:szCs w:val="18"/>
        </w:rPr>
        <w:t>this</w:t>
      </w:r>
      <w:r>
        <w:rPr>
          <w:rFonts w:ascii="Times New Roman" w:eastAsia="Times New Roman" w:hAnsi="Times New Roman" w:cs="Times New Roman"/>
          <w:spacing w:val="-11"/>
          <w:sz w:val="18"/>
          <w:szCs w:val="18"/>
        </w:rPr>
        <w:t xml:space="preserve"> </w:t>
      </w:r>
      <w:r>
        <w:rPr>
          <w:rFonts w:ascii="Times New Roman" w:eastAsia="Times New Roman" w:hAnsi="Times New Roman" w:cs="Times New Roman"/>
          <w:sz w:val="18"/>
          <w:szCs w:val="18"/>
        </w:rPr>
        <w:t>Order,</w:t>
      </w:r>
      <w:r>
        <w:rPr>
          <w:rFonts w:ascii="Times New Roman" w:eastAsia="Times New Roman" w:hAnsi="Times New Roman" w:cs="Times New Roman"/>
          <w:spacing w:val="-10"/>
          <w:sz w:val="18"/>
          <w:szCs w:val="18"/>
        </w:rPr>
        <w:t xml:space="preserve"> </w:t>
      </w:r>
      <w:r>
        <w:rPr>
          <w:rFonts w:ascii="Times New Roman" w:eastAsia="Times New Roman" w:hAnsi="Times New Roman" w:cs="Times New Roman"/>
          <w:sz w:val="18"/>
          <w:szCs w:val="18"/>
        </w:rPr>
        <w:t>and</w:t>
      </w:r>
      <w:r>
        <w:rPr>
          <w:rFonts w:ascii="Times New Roman" w:eastAsia="Times New Roman" w:hAnsi="Times New Roman" w:cs="Times New Roman"/>
          <w:spacing w:val="-9"/>
          <w:sz w:val="18"/>
          <w:szCs w:val="18"/>
        </w:rPr>
        <w:t xml:space="preserve"> </w:t>
      </w:r>
      <w:r>
        <w:rPr>
          <w:rFonts w:ascii="Times New Roman" w:eastAsia="Times New Roman" w:hAnsi="Times New Roman" w:cs="Times New Roman"/>
          <w:sz w:val="18"/>
          <w:szCs w:val="18"/>
        </w:rPr>
        <w:t>subconsultant</w:t>
      </w:r>
      <w:r>
        <w:rPr>
          <w:rFonts w:ascii="Times New Roman" w:eastAsia="Times New Roman" w:hAnsi="Times New Roman" w:cs="Times New Roman"/>
          <w:spacing w:val="-10"/>
          <w:sz w:val="18"/>
          <w:szCs w:val="18"/>
        </w:rPr>
        <w:t xml:space="preserve"> </w:t>
      </w:r>
      <w:r>
        <w:rPr>
          <w:rFonts w:ascii="Times New Roman" w:eastAsia="Times New Roman" w:hAnsi="Times New Roman" w:cs="Times New Roman"/>
          <w:sz w:val="18"/>
          <w:szCs w:val="18"/>
        </w:rPr>
        <w:t>shall</w:t>
      </w:r>
      <w:r>
        <w:rPr>
          <w:rFonts w:ascii="Times New Roman" w:eastAsia="Times New Roman" w:hAnsi="Times New Roman" w:cs="Times New Roman"/>
          <w:spacing w:val="-10"/>
          <w:sz w:val="18"/>
          <w:szCs w:val="18"/>
        </w:rPr>
        <w:t xml:space="preserve"> </w:t>
      </w:r>
      <w:r>
        <w:rPr>
          <w:rFonts w:ascii="Times New Roman" w:eastAsia="Times New Roman" w:hAnsi="Times New Roman" w:cs="Times New Roman"/>
          <w:sz w:val="18"/>
          <w:szCs w:val="18"/>
        </w:rPr>
        <w:t>be</w:t>
      </w:r>
      <w:r>
        <w:rPr>
          <w:rFonts w:ascii="Times New Roman" w:eastAsia="Times New Roman" w:hAnsi="Times New Roman" w:cs="Times New Roman"/>
          <w:spacing w:val="-11"/>
          <w:sz w:val="18"/>
          <w:szCs w:val="18"/>
        </w:rPr>
        <w:t xml:space="preserve"> </w:t>
      </w:r>
      <w:r>
        <w:rPr>
          <w:rFonts w:ascii="Times New Roman" w:eastAsia="Times New Roman" w:hAnsi="Times New Roman" w:cs="Times New Roman"/>
          <w:sz w:val="18"/>
          <w:szCs w:val="18"/>
        </w:rPr>
        <w:t>liable</w:t>
      </w:r>
      <w:r>
        <w:rPr>
          <w:rFonts w:ascii="Times New Roman" w:eastAsia="Times New Roman" w:hAnsi="Times New Roman" w:cs="Times New Roman"/>
          <w:spacing w:val="-11"/>
          <w:sz w:val="18"/>
          <w:szCs w:val="18"/>
        </w:rPr>
        <w:t xml:space="preserve"> </w:t>
      </w:r>
      <w:r>
        <w:rPr>
          <w:rFonts w:ascii="Times New Roman" w:eastAsia="Times New Roman" w:hAnsi="Times New Roman" w:cs="Times New Roman"/>
          <w:sz w:val="18"/>
          <w:szCs w:val="18"/>
        </w:rPr>
        <w:t>for</w:t>
      </w:r>
      <w:r>
        <w:rPr>
          <w:rFonts w:ascii="Times New Roman" w:eastAsia="Times New Roman" w:hAnsi="Times New Roman" w:cs="Times New Roman"/>
          <w:spacing w:val="-10"/>
          <w:sz w:val="18"/>
          <w:szCs w:val="18"/>
        </w:rPr>
        <w:t xml:space="preserve"> </w:t>
      </w:r>
      <w:r>
        <w:rPr>
          <w:rFonts w:ascii="Times New Roman" w:eastAsia="Times New Roman" w:hAnsi="Times New Roman" w:cs="Times New Roman"/>
          <w:sz w:val="18"/>
          <w:szCs w:val="18"/>
        </w:rPr>
        <w:t>all</w:t>
      </w:r>
      <w:r>
        <w:rPr>
          <w:rFonts w:ascii="Times New Roman" w:eastAsia="Times New Roman" w:hAnsi="Times New Roman" w:cs="Times New Roman"/>
          <w:spacing w:val="-10"/>
          <w:sz w:val="18"/>
          <w:szCs w:val="18"/>
        </w:rPr>
        <w:t xml:space="preserve"> </w:t>
      </w:r>
      <w:r>
        <w:rPr>
          <w:rFonts w:ascii="Times New Roman" w:eastAsia="Times New Roman" w:hAnsi="Times New Roman" w:cs="Times New Roman"/>
          <w:sz w:val="18"/>
          <w:szCs w:val="18"/>
        </w:rPr>
        <w:t>damages</w:t>
      </w:r>
      <w:r>
        <w:rPr>
          <w:rFonts w:ascii="Times New Roman" w:eastAsia="Times New Roman" w:hAnsi="Times New Roman" w:cs="Times New Roman"/>
          <w:spacing w:val="-16"/>
          <w:sz w:val="18"/>
          <w:szCs w:val="18"/>
        </w:rPr>
        <w:t xml:space="preserve"> </w:t>
      </w:r>
      <w:r>
        <w:rPr>
          <w:rFonts w:ascii="Times New Roman" w:eastAsia="Times New Roman" w:hAnsi="Times New Roman" w:cs="Times New Roman"/>
          <w:spacing w:val="-3"/>
          <w:sz w:val="18"/>
          <w:szCs w:val="18"/>
        </w:rPr>
        <w:t>caused</w:t>
      </w:r>
      <w:r>
        <w:rPr>
          <w:rFonts w:ascii="Times New Roman" w:eastAsia="Times New Roman" w:hAnsi="Times New Roman" w:cs="Times New Roman"/>
          <w:spacing w:val="-14"/>
          <w:sz w:val="18"/>
          <w:szCs w:val="18"/>
        </w:rPr>
        <w:t xml:space="preserve"> </w:t>
      </w:r>
      <w:r>
        <w:rPr>
          <w:rFonts w:ascii="Times New Roman" w:eastAsia="Times New Roman" w:hAnsi="Times New Roman" w:cs="Times New Roman"/>
          <w:sz w:val="18"/>
          <w:szCs w:val="18"/>
        </w:rPr>
        <w:t>by</w:t>
      </w:r>
      <w:r>
        <w:rPr>
          <w:rFonts w:ascii="Times New Roman" w:eastAsia="Times New Roman" w:hAnsi="Times New Roman" w:cs="Times New Roman"/>
          <w:spacing w:val="-19"/>
          <w:sz w:val="18"/>
          <w:szCs w:val="18"/>
        </w:rPr>
        <w:t xml:space="preserve"> </w:t>
      </w:r>
      <w:r>
        <w:rPr>
          <w:rFonts w:ascii="Times New Roman" w:eastAsia="Times New Roman" w:hAnsi="Times New Roman" w:cs="Times New Roman"/>
          <w:sz w:val="18"/>
          <w:szCs w:val="18"/>
        </w:rPr>
        <w:t>or</w:t>
      </w:r>
      <w:r>
        <w:rPr>
          <w:rFonts w:ascii="Times New Roman" w:eastAsia="Times New Roman" w:hAnsi="Times New Roman" w:cs="Times New Roman"/>
          <w:spacing w:val="-15"/>
          <w:sz w:val="18"/>
          <w:szCs w:val="18"/>
        </w:rPr>
        <w:t xml:space="preserve"> </w:t>
      </w:r>
      <w:r>
        <w:rPr>
          <w:rFonts w:ascii="Times New Roman" w:eastAsia="Times New Roman" w:hAnsi="Times New Roman" w:cs="Times New Roman"/>
          <w:spacing w:val="-3"/>
          <w:sz w:val="18"/>
          <w:szCs w:val="18"/>
        </w:rPr>
        <w:t xml:space="preserve">arising </w:t>
      </w:r>
      <w:r>
        <w:rPr>
          <w:rFonts w:ascii="Times New Roman" w:eastAsia="Times New Roman" w:hAnsi="Times New Roman" w:cs="Times New Roman"/>
          <w:sz w:val="18"/>
          <w:szCs w:val="18"/>
        </w:rPr>
        <w:t>out</w:t>
      </w:r>
      <w:r>
        <w:rPr>
          <w:rFonts w:ascii="Times New Roman" w:eastAsia="Times New Roman" w:hAnsi="Times New Roman" w:cs="Times New Roman"/>
          <w:spacing w:val="-10"/>
          <w:sz w:val="18"/>
          <w:szCs w:val="18"/>
        </w:rPr>
        <w:t xml:space="preserve"> </w:t>
      </w:r>
      <w:r>
        <w:rPr>
          <w:rFonts w:ascii="Times New Roman" w:eastAsia="Times New Roman" w:hAnsi="Times New Roman" w:cs="Times New Roman"/>
          <w:sz w:val="18"/>
          <w:szCs w:val="18"/>
        </w:rPr>
        <w:t>of</w:t>
      </w:r>
      <w:r>
        <w:rPr>
          <w:rFonts w:ascii="Times New Roman" w:eastAsia="Times New Roman" w:hAnsi="Times New Roman" w:cs="Times New Roman"/>
          <w:spacing w:val="-13"/>
          <w:sz w:val="18"/>
          <w:szCs w:val="18"/>
        </w:rPr>
        <w:t xml:space="preserve"> </w:t>
      </w:r>
      <w:r>
        <w:rPr>
          <w:rFonts w:ascii="Times New Roman" w:eastAsia="Times New Roman" w:hAnsi="Times New Roman" w:cs="Times New Roman"/>
          <w:sz w:val="18"/>
          <w:szCs w:val="18"/>
        </w:rPr>
        <w:t>subconsultant’s</w:t>
      </w:r>
      <w:r>
        <w:rPr>
          <w:rFonts w:ascii="Times New Roman" w:eastAsia="Times New Roman" w:hAnsi="Times New Roman" w:cs="Times New Roman"/>
          <w:spacing w:val="-11"/>
          <w:sz w:val="18"/>
          <w:szCs w:val="18"/>
        </w:rPr>
        <w:t xml:space="preserve"> </w:t>
      </w:r>
      <w:r>
        <w:rPr>
          <w:rFonts w:ascii="Times New Roman" w:eastAsia="Times New Roman" w:hAnsi="Times New Roman" w:cs="Times New Roman"/>
          <w:sz w:val="18"/>
          <w:szCs w:val="18"/>
        </w:rPr>
        <w:t>performance</w:t>
      </w:r>
      <w:r>
        <w:rPr>
          <w:rFonts w:ascii="Times New Roman" w:eastAsia="Times New Roman" w:hAnsi="Times New Roman" w:cs="Times New Roman"/>
          <w:spacing w:val="-11"/>
          <w:sz w:val="18"/>
          <w:szCs w:val="18"/>
        </w:rPr>
        <w:t xml:space="preserve"> </w:t>
      </w:r>
      <w:r>
        <w:rPr>
          <w:rFonts w:ascii="Times New Roman" w:eastAsia="Times New Roman" w:hAnsi="Times New Roman" w:cs="Times New Roman"/>
          <w:sz w:val="18"/>
          <w:szCs w:val="18"/>
        </w:rPr>
        <w:t>of</w:t>
      </w:r>
      <w:r>
        <w:rPr>
          <w:rFonts w:ascii="Times New Roman" w:eastAsia="Times New Roman" w:hAnsi="Times New Roman" w:cs="Times New Roman"/>
          <w:spacing w:val="-13"/>
          <w:sz w:val="18"/>
          <w:szCs w:val="18"/>
        </w:rPr>
        <w:t xml:space="preserve"> </w:t>
      </w:r>
      <w:r>
        <w:rPr>
          <w:rFonts w:ascii="Times New Roman" w:eastAsia="Times New Roman" w:hAnsi="Times New Roman" w:cs="Times New Roman"/>
          <w:sz w:val="18"/>
          <w:szCs w:val="18"/>
        </w:rPr>
        <w:t>the</w:t>
      </w:r>
      <w:r>
        <w:rPr>
          <w:rFonts w:ascii="Times New Roman" w:eastAsia="Times New Roman" w:hAnsi="Times New Roman" w:cs="Times New Roman"/>
          <w:spacing w:val="-11"/>
          <w:sz w:val="18"/>
          <w:szCs w:val="18"/>
        </w:rPr>
        <w:t xml:space="preserve"> </w:t>
      </w:r>
      <w:r>
        <w:rPr>
          <w:rFonts w:ascii="Times New Roman" w:eastAsia="Times New Roman" w:hAnsi="Times New Roman" w:cs="Times New Roman"/>
          <w:sz w:val="18"/>
          <w:szCs w:val="18"/>
        </w:rPr>
        <w:t>work</w:t>
      </w:r>
      <w:r>
        <w:rPr>
          <w:rFonts w:ascii="Times New Roman" w:eastAsia="Times New Roman" w:hAnsi="Times New Roman" w:cs="Times New Roman"/>
          <w:spacing w:val="-12"/>
          <w:sz w:val="18"/>
          <w:szCs w:val="18"/>
        </w:rPr>
        <w:t xml:space="preserve"> </w:t>
      </w:r>
      <w:r>
        <w:rPr>
          <w:rFonts w:ascii="Times New Roman" w:eastAsia="Times New Roman" w:hAnsi="Times New Roman" w:cs="Times New Roman"/>
          <w:sz w:val="18"/>
          <w:szCs w:val="18"/>
        </w:rPr>
        <w:t>provided</w:t>
      </w:r>
      <w:r>
        <w:rPr>
          <w:rFonts w:ascii="Times New Roman" w:eastAsia="Times New Roman" w:hAnsi="Times New Roman" w:cs="Times New Roman"/>
          <w:spacing w:val="-9"/>
          <w:sz w:val="18"/>
          <w:szCs w:val="18"/>
        </w:rPr>
        <w:t xml:space="preserve"> </w:t>
      </w:r>
      <w:r>
        <w:rPr>
          <w:rFonts w:ascii="Times New Roman" w:eastAsia="Times New Roman" w:hAnsi="Times New Roman" w:cs="Times New Roman"/>
          <w:sz w:val="18"/>
          <w:szCs w:val="18"/>
        </w:rPr>
        <w:t>or</w:t>
      </w:r>
      <w:r>
        <w:rPr>
          <w:rFonts w:ascii="Times New Roman" w:eastAsia="Times New Roman" w:hAnsi="Times New Roman" w:cs="Times New Roman"/>
          <w:spacing w:val="-10"/>
          <w:sz w:val="18"/>
          <w:szCs w:val="18"/>
        </w:rPr>
        <w:t xml:space="preserve"> </w:t>
      </w:r>
      <w:r>
        <w:rPr>
          <w:rFonts w:ascii="Times New Roman" w:eastAsia="Times New Roman" w:hAnsi="Times New Roman" w:cs="Times New Roman"/>
          <w:sz w:val="18"/>
          <w:szCs w:val="18"/>
        </w:rPr>
        <w:t>required</w:t>
      </w:r>
      <w:r>
        <w:rPr>
          <w:rFonts w:ascii="Times New Roman" w:eastAsia="Times New Roman" w:hAnsi="Times New Roman" w:cs="Times New Roman"/>
          <w:spacing w:val="-9"/>
          <w:sz w:val="18"/>
          <w:szCs w:val="18"/>
        </w:rPr>
        <w:t xml:space="preserve"> </w:t>
      </w:r>
      <w:r>
        <w:rPr>
          <w:rFonts w:ascii="Times New Roman" w:eastAsia="Times New Roman" w:hAnsi="Times New Roman" w:cs="Times New Roman"/>
          <w:sz w:val="18"/>
          <w:szCs w:val="18"/>
        </w:rPr>
        <w:t>hereunder.</w:t>
      </w:r>
      <w:r>
        <w:rPr>
          <w:rFonts w:ascii="Times New Roman" w:eastAsia="Times New Roman" w:hAnsi="Times New Roman" w:cs="Times New Roman"/>
          <w:spacing w:val="-11"/>
          <w:sz w:val="18"/>
          <w:szCs w:val="18"/>
        </w:rPr>
        <w:t xml:space="preserve"> </w:t>
      </w:r>
      <w:r>
        <w:rPr>
          <w:rFonts w:ascii="Times New Roman" w:eastAsia="Times New Roman" w:hAnsi="Times New Roman" w:cs="Times New Roman"/>
          <w:sz w:val="18"/>
          <w:szCs w:val="18"/>
        </w:rPr>
        <w:t>Subconsultant</w:t>
      </w:r>
      <w:r>
        <w:rPr>
          <w:rFonts w:ascii="Times New Roman" w:eastAsia="Times New Roman" w:hAnsi="Times New Roman" w:cs="Times New Roman"/>
          <w:spacing w:val="-10"/>
          <w:sz w:val="18"/>
          <w:szCs w:val="18"/>
        </w:rPr>
        <w:t xml:space="preserve"> </w:t>
      </w:r>
      <w:r>
        <w:rPr>
          <w:rFonts w:ascii="Times New Roman" w:eastAsia="Times New Roman" w:hAnsi="Times New Roman" w:cs="Times New Roman"/>
          <w:sz w:val="18"/>
          <w:szCs w:val="18"/>
        </w:rPr>
        <w:t>shall</w:t>
      </w:r>
      <w:r>
        <w:rPr>
          <w:rFonts w:ascii="Times New Roman" w:eastAsia="Times New Roman" w:hAnsi="Times New Roman" w:cs="Times New Roman"/>
          <w:spacing w:val="-10"/>
          <w:sz w:val="18"/>
          <w:szCs w:val="18"/>
        </w:rPr>
        <w:t xml:space="preserve"> </w:t>
      </w:r>
      <w:r>
        <w:rPr>
          <w:rFonts w:ascii="Times New Roman" w:eastAsia="Times New Roman" w:hAnsi="Times New Roman" w:cs="Times New Roman"/>
          <w:sz w:val="18"/>
          <w:szCs w:val="18"/>
        </w:rPr>
        <w:t>also</w:t>
      </w:r>
      <w:r>
        <w:rPr>
          <w:rFonts w:ascii="Times New Roman" w:eastAsia="Times New Roman" w:hAnsi="Times New Roman" w:cs="Times New Roman"/>
          <w:spacing w:val="-9"/>
          <w:sz w:val="18"/>
          <w:szCs w:val="18"/>
        </w:rPr>
        <w:t xml:space="preserve"> </w:t>
      </w:r>
      <w:r>
        <w:rPr>
          <w:rFonts w:ascii="Times New Roman" w:eastAsia="Times New Roman" w:hAnsi="Times New Roman" w:cs="Times New Roman"/>
          <w:sz w:val="18"/>
          <w:szCs w:val="18"/>
        </w:rPr>
        <w:t>have</w:t>
      </w:r>
      <w:r>
        <w:rPr>
          <w:rFonts w:ascii="Times New Roman" w:eastAsia="Times New Roman" w:hAnsi="Times New Roman" w:cs="Times New Roman"/>
          <w:spacing w:val="-11"/>
          <w:sz w:val="18"/>
          <w:szCs w:val="18"/>
        </w:rPr>
        <w:t xml:space="preserve"> </w:t>
      </w:r>
      <w:r>
        <w:rPr>
          <w:rFonts w:ascii="Times New Roman" w:eastAsia="Times New Roman" w:hAnsi="Times New Roman" w:cs="Times New Roman"/>
          <w:sz w:val="18"/>
          <w:szCs w:val="18"/>
        </w:rPr>
        <w:t>a</w:t>
      </w:r>
      <w:r>
        <w:rPr>
          <w:rFonts w:ascii="Times New Roman" w:eastAsia="Times New Roman" w:hAnsi="Times New Roman" w:cs="Times New Roman"/>
          <w:spacing w:val="-11"/>
          <w:sz w:val="18"/>
          <w:szCs w:val="18"/>
        </w:rPr>
        <w:t xml:space="preserve"> </w:t>
      </w:r>
      <w:r>
        <w:rPr>
          <w:rFonts w:ascii="Times New Roman" w:eastAsia="Times New Roman" w:hAnsi="Times New Roman" w:cs="Times New Roman"/>
          <w:sz w:val="18"/>
          <w:szCs w:val="18"/>
        </w:rPr>
        <w:t>documented</w:t>
      </w:r>
      <w:r>
        <w:rPr>
          <w:rFonts w:ascii="Times New Roman" w:eastAsia="Times New Roman" w:hAnsi="Times New Roman" w:cs="Times New Roman"/>
          <w:spacing w:val="-9"/>
          <w:sz w:val="18"/>
          <w:szCs w:val="18"/>
        </w:rPr>
        <w:t xml:space="preserve"> </w:t>
      </w:r>
      <w:r>
        <w:rPr>
          <w:rFonts w:ascii="Times New Roman" w:eastAsia="Times New Roman" w:hAnsi="Times New Roman" w:cs="Times New Roman"/>
          <w:sz w:val="18"/>
          <w:szCs w:val="18"/>
        </w:rPr>
        <w:t>Quality</w:t>
      </w:r>
      <w:r>
        <w:rPr>
          <w:rFonts w:ascii="Times New Roman" w:eastAsia="Times New Roman" w:hAnsi="Times New Roman" w:cs="Times New Roman"/>
          <w:spacing w:val="-14"/>
          <w:sz w:val="18"/>
          <w:szCs w:val="18"/>
        </w:rPr>
        <w:t xml:space="preserve"> </w:t>
      </w:r>
      <w:r>
        <w:rPr>
          <w:rFonts w:ascii="Times New Roman" w:eastAsia="Times New Roman" w:hAnsi="Times New Roman" w:cs="Times New Roman"/>
          <w:sz w:val="18"/>
          <w:szCs w:val="18"/>
        </w:rPr>
        <w:t>Assurance/Quality</w:t>
      </w:r>
      <w:r>
        <w:rPr>
          <w:rFonts w:ascii="Times New Roman" w:eastAsia="Times New Roman" w:hAnsi="Times New Roman" w:cs="Times New Roman"/>
          <w:spacing w:val="-14"/>
          <w:sz w:val="18"/>
          <w:szCs w:val="18"/>
        </w:rPr>
        <w:t xml:space="preserve"> </w:t>
      </w:r>
      <w:r>
        <w:rPr>
          <w:rFonts w:ascii="Times New Roman" w:eastAsia="Times New Roman" w:hAnsi="Times New Roman" w:cs="Times New Roman"/>
          <w:sz w:val="18"/>
          <w:szCs w:val="18"/>
        </w:rPr>
        <w:t>Control (QA/QC)</w:t>
      </w:r>
      <w:r>
        <w:rPr>
          <w:rFonts w:ascii="Times New Roman" w:eastAsia="Times New Roman" w:hAnsi="Times New Roman" w:cs="Times New Roman"/>
          <w:spacing w:val="-10"/>
          <w:sz w:val="18"/>
          <w:szCs w:val="18"/>
        </w:rPr>
        <w:t xml:space="preserve"> </w:t>
      </w:r>
      <w:r>
        <w:rPr>
          <w:rFonts w:ascii="Times New Roman" w:eastAsia="Times New Roman" w:hAnsi="Times New Roman" w:cs="Times New Roman"/>
          <w:sz w:val="18"/>
          <w:szCs w:val="18"/>
        </w:rPr>
        <w:t>process</w:t>
      </w:r>
      <w:r>
        <w:rPr>
          <w:rFonts w:ascii="Times New Roman" w:eastAsia="Times New Roman" w:hAnsi="Times New Roman" w:cs="Times New Roman"/>
          <w:spacing w:val="-11"/>
          <w:sz w:val="18"/>
          <w:szCs w:val="18"/>
        </w:rPr>
        <w:t xml:space="preserve"> </w:t>
      </w:r>
      <w:r>
        <w:rPr>
          <w:rFonts w:ascii="Times New Roman" w:eastAsia="Times New Roman" w:hAnsi="Times New Roman" w:cs="Times New Roman"/>
          <w:sz w:val="18"/>
          <w:szCs w:val="18"/>
        </w:rPr>
        <w:t>that</w:t>
      </w:r>
      <w:r>
        <w:rPr>
          <w:rFonts w:ascii="Times New Roman" w:eastAsia="Times New Roman" w:hAnsi="Times New Roman" w:cs="Times New Roman"/>
          <w:spacing w:val="-10"/>
          <w:sz w:val="18"/>
          <w:szCs w:val="18"/>
        </w:rPr>
        <w:t xml:space="preserve"> </w:t>
      </w:r>
      <w:r>
        <w:rPr>
          <w:rFonts w:ascii="Times New Roman" w:eastAsia="Times New Roman" w:hAnsi="Times New Roman" w:cs="Times New Roman"/>
          <w:sz w:val="18"/>
          <w:szCs w:val="18"/>
        </w:rPr>
        <w:t>provides</w:t>
      </w:r>
      <w:r>
        <w:rPr>
          <w:rFonts w:ascii="Times New Roman" w:eastAsia="Times New Roman" w:hAnsi="Times New Roman" w:cs="Times New Roman"/>
          <w:spacing w:val="-11"/>
          <w:sz w:val="18"/>
          <w:szCs w:val="18"/>
        </w:rPr>
        <w:t xml:space="preserve"> </w:t>
      </w:r>
      <w:r>
        <w:rPr>
          <w:rFonts w:ascii="Times New Roman" w:eastAsia="Times New Roman" w:hAnsi="Times New Roman" w:cs="Times New Roman"/>
          <w:sz w:val="18"/>
          <w:szCs w:val="18"/>
        </w:rPr>
        <w:t>for</w:t>
      </w:r>
      <w:r>
        <w:rPr>
          <w:rFonts w:ascii="Times New Roman" w:eastAsia="Times New Roman" w:hAnsi="Times New Roman" w:cs="Times New Roman"/>
          <w:spacing w:val="-11"/>
          <w:sz w:val="18"/>
          <w:szCs w:val="18"/>
        </w:rPr>
        <w:t xml:space="preserve"> </w:t>
      </w:r>
      <w:r>
        <w:rPr>
          <w:rFonts w:ascii="Times New Roman" w:eastAsia="Times New Roman" w:hAnsi="Times New Roman" w:cs="Times New Roman"/>
          <w:sz w:val="18"/>
          <w:szCs w:val="18"/>
        </w:rPr>
        <w:t>checking</w:t>
      </w:r>
      <w:r>
        <w:rPr>
          <w:rFonts w:ascii="Times New Roman" w:eastAsia="Times New Roman" w:hAnsi="Times New Roman" w:cs="Times New Roman"/>
          <w:spacing w:val="-12"/>
          <w:sz w:val="18"/>
          <w:szCs w:val="18"/>
        </w:rPr>
        <w:t xml:space="preserve"> </w:t>
      </w:r>
      <w:r>
        <w:rPr>
          <w:rFonts w:ascii="Times New Roman" w:eastAsia="Times New Roman" w:hAnsi="Times New Roman" w:cs="Times New Roman"/>
          <w:sz w:val="18"/>
          <w:szCs w:val="18"/>
        </w:rPr>
        <w:t>and</w:t>
      </w:r>
      <w:r>
        <w:rPr>
          <w:rFonts w:ascii="Times New Roman" w:eastAsia="Times New Roman" w:hAnsi="Times New Roman" w:cs="Times New Roman"/>
          <w:spacing w:val="-9"/>
          <w:sz w:val="18"/>
          <w:szCs w:val="18"/>
        </w:rPr>
        <w:t xml:space="preserve"> </w:t>
      </w:r>
      <w:r>
        <w:rPr>
          <w:rFonts w:ascii="Times New Roman" w:eastAsia="Times New Roman" w:hAnsi="Times New Roman" w:cs="Times New Roman"/>
          <w:sz w:val="18"/>
          <w:szCs w:val="18"/>
        </w:rPr>
        <w:t>reviewing</w:t>
      </w:r>
      <w:r>
        <w:rPr>
          <w:rFonts w:ascii="Times New Roman" w:eastAsia="Times New Roman" w:hAnsi="Times New Roman" w:cs="Times New Roman"/>
          <w:spacing w:val="-12"/>
          <w:sz w:val="18"/>
          <w:szCs w:val="18"/>
        </w:rPr>
        <w:t xml:space="preserve"> </w:t>
      </w:r>
      <w:r>
        <w:rPr>
          <w:rFonts w:ascii="Times New Roman" w:eastAsia="Times New Roman" w:hAnsi="Times New Roman" w:cs="Times New Roman"/>
          <w:sz w:val="18"/>
          <w:szCs w:val="18"/>
        </w:rPr>
        <w:t>work</w:t>
      </w:r>
      <w:r>
        <w:rPr>
          <w:rFonts w:ascii="Times New Roman" w:eastAsia="Times New Roman" w:hAnsi="Times New Roman" w:cs="Times New Roman"/>
          <w:spacing w:val="-12"/>
          <w:sz w:val="18"/>
          <w:szCs w:val="18"/>
        </w:rPr>
        <w:t xml:space="preserve"> </w:t>
      </w:r>
      <w:r>
        <w:rPr>
          <w:rFonts w:ascii="Times New Roman" w:eastAsia="Times New Roman" w:hAnsi="Times New Roman" w:cs="Times New Roman"/>
          <w:sz w:val="18"/>
          <w:szCs w:val="18"/>
        </w:rPr>
        <w:t>for</w:t>
      </w:r>
      <w:r>
        <w:rPr>
          <w:rFonts w:ascii="Times New Roman" w:eastAsia="Times New Roman" w:hAnsi="Times New Roman" w:cs="Times New Roman"/>
          <w:spacing w:val="-10"/>
          <w:sz w:val="18"/>
          <w:szCs w:val="18"/>
        </w:rPr>
        <w:t xml:space="preserve"> </w:t>
      </w:r>
      <w:r>
        <w:rPr>
          <w:rFonts w:ascii="Times New Roman" w:eastAsia="Times New Roman" w:hAnsi="Times New Roman" w:cs="Times New Roman"/>
          <w:sz w:val="18"/>
          <w:szCs w:val="18"/>
        </w:rPr>
        <w:t>accuracy</w:t>
      </w:r>
      <w:r>
        <w:rPr>
          <w:rFonts w:ascii="Times New Roman" w:eastAsia="Times New Roman" w:hAnsi="Times New Roman" w:cs="Times New Roman"/>
          <w:spacing w:val="-14"/>
          <w:sz w:val="18"/>
          <w:szCs w:val="18"/>
        </w:rPr>
        <w:t xml:space="preserve"> </w:t>
      </w:r>
      <w:r>
        <w:rPr>
          <w:rFonts w:ascii="Times New Roman" w:eastAsia="Times New Roman" w:hAnsi="Times New Roman" w:cs="Times New Roman"/>
          <w:sz w:val="18"/>
          <w:szCs w:val="18"/>
        </w:rPr>
        <w:t>and</w:t>
      </w:r>
      <w:r>
        <w:rPr>
          <w:rFonts w:ascii="Times New Roman" w:eastAsia="Times New Roman" w:hAnsi="Times New Roman" w:cs="Times New Roman"/>
          <w:spacing w:val="-9"/>
          <w:sz w:val="18"/>
          <w:szCs w:val="18"/>
        </w:rPr>
        <w:t xml:space="preserve"> </w:t>
      </w:r>
      <w:r>
        <w:rPr>
          <w:rFonts w:ascii="Times New Roman" w:eastAsia="Times New Roman" w:hAnsi="Times New Roman" w:cs="Times New Roman"/>
          <w:sz w:val="18"/>
          <w:szCs w:val="18"/>
        </w:rPr>
        <w:t>correctness.</w:t>
      </w:r>
      <w:r>
        <w:rPr>
          <w:rFonts w:ascii="Times New Roman" w:eastAsia="Times New Roman" w:hAnsi="Times New Roman" w:cs="Times New Roman"/>
          <w:spacing w:val="25"/>
          <w:sz w:val="18"/>
          <w:szCs w:val="18"/>
        </w:rPr>
        <w:t xml:space="preserve"> </w:t>
      </w:r>
      <w:r>
        <w:rPr>
          <w:rFonts w:ascii="Times New Roman" w:eastAsia="Times New Roman" w:hAnsi="Times New Roman" w:cs="Times New Roman"/>
          <w:sz w:val="18"/>
          <w:szCs w:val="18"/>
        </w:rPr>
        <w:t>Prior</w:t>
      </w:r>
      <w:r>
        <w:rPr>
          <w:rFonts w:ascii="Times New Roman" w:eastAsia="Times New Roman" w:hAnsi="Times New Roman" w:cs="Times New Roman"/>
          <w:spacing w:val="-10"/>
          <w:sz w:val="18"/>
          <w:szCs w:val="18"/>
        </w:rPr>
        <w:t xml:space="preserve"> </w:t>
      </w:r>
      <w:r>
        <w:rPr>
          <w:rFonts w:ascii="Times New Roman" w:eastAsia="Times New Roman" w:hAnsi="Times New Roman" w:cs="Times New Roman"/>
          <w:sz w:val="18"/>
          <w:szCs w:val="18"/>
        </w:rPr>
        <w:t>to</w:t>
      </w:r>
      <w:r>
        <w:rPr>
          <w:rFonts w:ascii="Times New Roman" w:eastAsia="Times New Roman" w:hAnsi="Times New Roman" w:cs="Times New Roman"/>
          <w:spacing w:val="-9"/>
          <w:sz w:val="18"/>
          <w:szCs w:val="18"/>
        </w:rPr>
        <w:t xml:space="preserve"> </w:t>
      </w:r>
      <w:r>
        <w:rPr>
          <w:rFonts w:ascii="Times New Roman" w:eastAsia="Times New Roman" w:hAnsi="Times New Roman" w:cs="Times New Roman"/>
          <w:sz w:val="18"/>
          <w:szCs w:val="18"/>
        </w:rPr>
        <w:t>submission</w:t>
      </w:r>
      <w:r>
        <w:rPr>
          <w:rFonts w:ascii="Times New Roman" w:eastAsia="Times New Roman" w:hAnsi="Times New Roman" w:cs="Times New Roman"/>
          <w:spacing w:val="-9"/>
          <w:sz w:val="18"/>
          <w:szCs w:val="18"/>
        </w:rPr>
        <w:t xml:space="preserve"> </w:t>
      </w:r>
      <w:r>
        <w:rPr>
          <w:rFonts w:ascii="Times New Roman" w:eastAsia="Times New Roman" w:hAnsi="Times New Roman" w:cs="Times New Roman"/>
          <w:sz w:val="18"/>
          <w:szCs w:val="18"/>
        </w:rPr>
        <w:t>of</w:t>
      </w:r>
      <w:r>
        <w:rPr>
          <w:rFonts w:ascii="Times New Roman" w:eastAsia="Times New Roman" w:hAnsi="Times New Roman" w:cs="Times New Roman"/>
          <w:spacing w:val="-13"/>
          <w:sz w:val="18"/>
          <w:szCs w:val="18"/>
        </w:rPr>
        <w:t xml:space="preserve"> </w:t>
      </w:r>
      <w:r>
        <w:rPr>
          <w:rFonts w:ascii="Times New Roman" w:eastAsia="Times New Roman" w:hAnsi="Times New Roman" w:cs="Times New Roman"/>
          <w:sz w:val="18"/>
          <w:szCs w:val="18"/>
        </w:rPr>
        <w:t>final</w:t>
      </w:r>
      <w:r>
        <w:rPr>
          <w:rFonts w:ascii="Times New Roman" w:eastAsia="Times New Roman" w:hAnsi="Times New Roman" w:cs="Times New Roman"/>
          <w:spacing w:val="-10"/>
          <w:sz w:val="18"/>
          <w:szCs w:val="18"/>
        </w:rPr>
        <w:t xml:space="preserve"> </w:t>
      </w:r>
      <w:r>
        <w:rPr>
          <w:rFonts w:ascii="Times New Roman" w:eastAsia="Times New Roman" w:hAnsi="Times New Roman" w:cs="Times New Roman"/>
          <w:sz w:val="18"/>
          <w:szCs w:val="18"/>
        </w:rPr>
        <w:t>documents,</w:t>
      </w:r>
      <w:r>
        <w:rPr>
          <w:rFonts w:ascii="Times New Roman" w:eastAsia="Times New Roman" w:hAnsi="Times New Roman" w:cs="Times New Roman"/>
          <w:spacing w:val="-10"/>
          <w:sz w:val="18"/>
          <w:szCs w:val="18"/>
        </w:rPr>
        <w:t xml:space="preserve"> </w:t>
      </w:r>
      <w:r>
        <w:rPr>
          <w:rFonts w:ascii="Times New Roman" w:eastAsia="Times New Roman" w:hAnsi="Times New Roman" w:cs="Times New Roman"/>
          <w:spacing w:val="-3"/>
          <w:sz w:val="18"/>
          <w:szCs w:val="18"/>
        </w:rPr>
        <w:t>subconsultant</w:t>
      </w:r>
      <w:r>
        <w:rPr>
          <w:rFonts w:ascii="Times New Roman" w:eastAsia="Times New Roman" w:hAnsi="Times New Roman" w:cs="Times New Roman"/>
          <w:spacing w:val="-15"/>
          <w:sz w:val="18"/>
          <w:szCs w:val="18"/>
        </w:rPr>
        <w:t xml:space="preserve"> </w:t>
      </w:r>
      <w:r>
        <w:rPr>
          <w:rFonts w:ascii="Times New Roman" w:eastAsia="Times New Roman" w:hAnsi="Times New Roman" w:cs="Times New Roman"/>
          <w:spacing w:val="-3"/>
          <w:sz w:val="18"/>
          <w:szCs w:val="18"/>
        </w:rPr>
        <w:t>shall</w:t>
      </w:r>
      <w:r>
        <w:rPr>
          <w:rFonts w:ascii="Times New Roman" w:eastAsia="Times New Roman" w:hAnsi="Times New Roman" w:cs="Times New Roman"/>
          <w:spacing w:val="-15"/>
          <w:sz w:val="18"/>
          <w:szCs w:val="18"/>
        </w:rPr>
        <w:t xml:space="preserve"> </w:t>
      </w:r>
      <w:r>
        <w:rPr>
          <w:rFonts w:ascii="Times New Roman" w:eastAsia="Times New Roman" w:hAnsi="Times New Roman" w:cs="Times New Roman"/>
          <w:spacing w:val="-4"/>
          <w:sz w:val="18"/>
          <w:szCs w:val="18"/>
        </w:rPr>
        <w:t xml:space="preserve">check </w:t>
      </w:r>
      <w:r>
        <w:rPr>
          <w:rFonts w:ascii="Times New Roman" w:eastAsia="Times New Roman" w:hAnsi="Times New Roman" w:cs="Times New Roman"/>
          <w:sz w:val="18"/>
          <w:szCs w:val="18"/>
        </w:rPr>
        <w:t>and</w:t>
      </w:r>
      <w:r>
        <w:rPr>
          <w:rFonts w:ascii="Times New Roman" w:eastAsia="Times New Roman" w:hAnsi="Times New Roman" w:cs="Times New Roman"/>
          <w:spacing w:val="-3"/>
          <w:sz w:val="18"/>
          <w:szCs w:val="18"/>
        </w:rPr>
        <w:t xml:space="preserve"> </w:t>
      </w:r>
      <w:r>
        <w:rPr>
          <w:rFonts w:ascii="Times New Roman" w:eastAsia="Times New Roman" w:hAnsi="Times New Roman" w:cs="Times New Roman"/>
          <w:sz w:val="18"/>
          <w:szCs w:val="18"/>
        </w:rPr>
        <w:t>review</w:t>
      </w:r>
      <w:r>
        <w:rPr>
          <w:rFonts w:ascii="Times New Roman" w:eastAsia="Times New Roman" w:hAnsi="Times New Roman" w:cs="Times New Roman"/>
          <w:spacing w:val="-7"/>
          <w:sz w:val="18"/>
          <w:szCs w:val="18"/>
        </w:rPr>
        <w:t xml:space="preserve"> </w:t>
      </w:r>
      <w:r>
        <w:rPr>
          <w:rFonts w:ascii="Times New Roman" w:eastAsia="Times New Roman" w:hAnsi="Times New Roman" w:cs="Times New Roman"/>
          <w:sz w:val="18"/>
          <w:szCs w:val="18"/>
        </w:rPr>
        <w:t>subconsultants</w:t>
      </w:r>
      <w:r>
        <w:rPr>
          <w:rFonts w:ascii="Times New Roman" w:eastAsia="Times New Roman" w:hAnsi="Times New Roman" w:cs="Times New Roman"/>
          <w:spacing w:val="-5"/>
          <w:sz w:val="18"/>
          <w:szCs w:val="18"/>
        </w:rPr>
        <w:t xml:space="preserve"> </w:t>
      </w:r>
      <w:r>
        <w:rPr>
          <w:rFonts w:ascii="Times New Roman" w:eastAsia="Times New Roman" w:hAnsi="Times New Roman" w:cs="Times New Roman"/>
          <w:sz w:val="18"/>
          <w:szCs w:val="18"/>
        </w:rPr>
        <w:t>work</w:t>
      </w:r>
      <w:r>
        <w:rPr>
          <w:rFonts w:ascii="Times New Roman" w:eastAsia="Times New Roman" w:hAnsi="Times New Roman" w:cs="Times New Roman"/>
          <w:spacing w:val="-5"/>
          <w:sz w:val="18"/>
          <w:szCs w:val="18"/>
        </w:rPr>
        <w:t xml:space="preserve"> </w:t>
      </w:r>
      <w:r>
        <w:rPr>
          <w:rFonts w:ascii="Times New Roman" w:eastAsia="Times New Roman" w:hAnsi="Times New Roman" w:cs="Times New Roman"/>
          <w:sz w:val="18"/>
          <w:szCs w:val="18"/>
        </w:rPr>
        <w:t>for</w:t>
      </w:r>
      <w:r>
        <w:rPr>
          <w:rFonts w:ascii="Times New Roman" w:eastAsia="Times New Roman" w:hAnsi="Times New Roman" w:cs="Times New Roman"/>
          <w:spacing w:val="-7"/>
          <w:sz w:val="18"/>
          <w:szCs w:val="18"/>
        </w:rPr>
        <w:t xml:space="preserve"> </w:t>
      </w:r>
      <w:r>
        <w:rPr>
          <w:rFonts w:ascii="Times New Roman" w:eastAsia="Times New Roman" w:hAnsi="Times New Roman" w:cs="Times New Roman"/>
          <w:sz w:val="18"/>
          <w:szCs w:val="18"/>
        </w:rPr>
        <w:t>accuracy</w:t>
      </w:r>
      <w:r>
        <w:rPr>
          <w:rFonts w:ascii="Times New Roman" w:eastAsia="Times New Roman" w:hAnsi="Times New Roman" w:cs="Times New Roman"/>
          <w:spacing w:val="-10"/>
          <w:sz w:val="18"/>
          <w:szCs w:val="18"/>
        </w:rPr>
        <w:t xml:space="preserve"> </w:t>
      </w:r>
      <w:r>
        <w:rPr>
          <w:rFonts w:ascii="Times New Roman" w:eastAsia="Times New Roman" w:hAnsi="Times New Roman" w:cs="Times New Roman"/>
          <w:sz w:val="18"/>
          <w:szCs w:val="18"/>
        </w:rPr>
        <w:t>and</w:t>
      </w:r>
      <w:r>
        <w:rPr>
          <w:rFonts w:ascii="Times New Roman" w:eastAsia="Times New Roman" w:hAnsi="Times New Roman" w:cs="Times New Roman"/>
          <w:spacing w:val="-5"/>
          <w:sz w:val="18"/>
          <w:szCs w:val="18"/>
        </w:rPr>
        <w:t xml:space="preserve"> </w:t>
      </w:r>
      <w:r>
        <w:rPr>
          <w:rFonts w:ascii="Times New Roman" w:eastAsia="Times New Roman" w:hAnsi="Times New Roman" w:cs="Times New Roman"/>
          <w:sz w:val="18"/>
          <w:szCs w:val="18"/>
        </w:rPr>
        <w:t>correctness</w:t>
      </w:r>
      <w:r>
        <w:rPr>
          <w:rFonts w:ascii="Times New Roman" w:eastAsia="Times New Roman" w:hAnsi="Times New Roman" w:cs="Times New Roman"/>
          <w:spacing w:val="-7"/>
          <w:sz w:val="18"/>
          <w:szCs w:val="18"/>
        </w:rPr>
        <w:t xml:space="preserve"> </w:t>
      </w:r>
      <w:r>
        <w:rPr>
          <w:rFonts w:ascii="Times New Roman" w:eastAsia="Times New Roman" w:hAnsi="Times New Roman" w:cs="Times New Roman"/>
          <w:sz w:val="18"/>
          <w:szCs w:val="18"/>
        </w:rPr>
        <w:t>according</w:t>
      </w:r>
      <w:r>
        <w:rPr>
          <w:rFonts w:ascii="Times New Roman" w:eastAsia="Times New Roman" w:hAnsi="Times New Roman" w:cs="Times New Roman"/>
          <w:spacing w:val="-8"/>
          <w:sz w:val="18"/>
          <w:szCs w:val="18"/>
        </w:rPr>
        <w:t xml:space="preserve"> </w:t>
      </w:r>
      <w:r>
        <w:rPr>
          <w:rFonts w:ascii="Times New Roman" w:eastAsia="Times New Roman" w:hAnsi="Times New Roman" w:cs="Times New Roman"/>
          <w:sz w:val="18"/>
          <w:szCs w:val="18"/>
        </w:rPr>
        <w:t>to</w:t>
      </w:r>
      <w:r>
        <w:rPr>
          <w:rFonts w:ascii="Times New Roman" w:eastAsia="Times New Roman" w:hAnsi="Times New Roman" w:cs="Times New Roman"/>
          <w:spacing w:val="-5"/>
          <w:sz w:val="18"/>
          <w:szCs w:val="18"/>
        </w:rPr>
        <w:t xml:space="preserve"> </w:t>
      </w:r>
      <w:r>
        <w:rPr>
          <w:rFonts w:ascii="Times New Roman" w:eastAsia="Times New Roman" w:hAnsi="Times New Roman" w:cs="Times New Roman"/>
          <w:sz w:val="18"/>
          <w:szCs w:val="18"/>
        </w:rPr>
        <w:t>the</w:t>
      </w:r>
      <w:r>
        <w:rPr>
          <w:rFonts w:ascii="Times New Roman" w:eastAsia="Times New Roman" w:hAnsi="Times New Roman" w:cs="Times New Roman"/>
          <w:spacing w:val="-7"/>
          <w:sz w:val="18"/>
          <w:szCs w:val="18"/>
        </w:rPr>
        <w:t xml:space="preserve"> </w:t>
      </w:r>
      <w:r>
        <w:rPr>
          <w:rFonts w:ascii="Times New Roman" w:eastAsia="Times New Roman" w:hAnsi="Times New Roman" w:cs="Times New Roman"/>
          <w:sz w:val="18"/>
          <w:szCs w:val="18"/>
        </w:rPr>
        <w:t>QA/QC</w:t>
      </w:r>
      <w:r>
        <w:rPr>
          <w:rFonts w:ascii="Times New Roman" w:eastAsia="Times New Roman" w:hAnsi="Times New Roman" w:cs="Times New Roman"/>
          <w:spacing w:val="-7"/>
          <w:sz w:val="18"/>
          <w:szCs w:val="18"/>
        </w:rPr>
        <w:t xml:space="preserve"> </w:t>
      </w:r>
      <w:r>
        <w:rPr>
          <w:rFonts w:ascii="Times New Roman" w:eastAsia="Times New Roman" w:hAnsi="Times New Roman" w:cs="Times New Roman"/>
          <w:sz w:val="18"/>
          <w:szCs w:val="18"/>
        </w:rPr>
        <w:t>process,</w:t>
      </w:r>
      <w:r>
        <w:rPr>
          <w:rFonts w:ascii="Times New Roman" w:eastAsia="Times New Roman" w:hAnsi="Times New Roman" w:cs="Times New Roman"/>
          <w:spacing w:val="-6"/>
          <w:sz w:val="18"/>
          <w:szCs w:val="18"/>
        </w:rPr>
        <w:t xml:space="preserve"> </w:t>
      </w:r>
      <w:r>
        <w:rPr>
          <w:rFonts w:ascii="Times New Roman" w:eastAsia="Times New Roman" w:hAnsi="Times New Roman" w:cs="Times New Roman"/>
          <w:sz w:val="18"/>
          <w:szCs w:val="18"/>
        </w:rPr>
        <w:t>maintain</w:t>
      </w:r>
      <w:r>
        <w:rPr>
          <w:rFonts w:ascii="Times New Roman" w:eastAsia="Times New Roman" w:hAnsi="Times New Roman" w:cs="Times New Roman"/>
          <w:spacing w:val="-5"/>
          <w:sz w:val="18"/>
          <w:szCs w:val="18"/>
        </w:rPr>
        <w:t xml:space="preserve"> </w:t>
      </w:r>
      <w:r>
        <w:rPr>
          <w:rFonts w:ascii="Times New Roman" w:eastAsia="Times New Roman" w:hAnsi="Times New Roman" w:cs="Times New Roman"/>
          <w:sz w:val="18"/>
          <w:szCs w:val="18"/>
        </w:rPr>
        <w:t>written</w:t>
      </w:r>
      <w:r>
        <w:rPr>
          <w:rFonts w:ascii="Times New Roman" w:eastAsia="Times New Roman" w:hAnsi="Times New Roman" w:cs="Times New Roman"/>
          <w:spacing w:val="-5"/>
          <w:sz w:val="18"/>
          <w:szCs w:val="18"/>
        </w:rPr>
        <w:t xml:space="preserve"> </w:t>
      </w:r>
      <w:r>
        <w:rPr>
          <w:rFonts w:ascii="Times New Roman" w:eastAsia="Times New Roman" w:hAnsi="Times New Roman" w:cs="Times New Roman"/>
          <w:sz w:val="18"/>
          <w:szCs w:val="18"/>
        </w:rPr>
        <w:t>records</w:t>
      </w:r>
      <w:r>
        <w:rPr>
          <w:rFonts w:ascii="Times New Roman" w:eastAsia="Times New Roman" w:hAnsi="Times New Roman" w:cs="Times New Roman"/>
          <w:spacing w:val="-7"/>
          <w:sz w:val="18"/>
          <w:szCs w:val="18"/>
        </w:rPr>
        <w:t xml:space="preserve"> </w:t>
      </w:r>
      <w:r>
        <w:rPr>
          <w:rFonts w:ascii="Times New Roman" w:eastAsia="Times New Roman" w:hAnsi="Times New Roman" w:cs="Times New Roman"/>
          <w:sz w:val="18"/>
          <w:szCs w:val="18"/>
        </w:rPr>
        <w:t>of</w:t>
      </w:r>
      <w:r>
        <w:rPr>
          <w:rFonts w:ascii="Times New Roman" w:eastAsia="Times New Roman" w:hAnsi="Times New Roman" w:cs="Times New Roman"/>
          <w:spacing w:val="-9"/>
          <w:sz w:val="18"/>
          <w:szCs w:val="18"/>
        </w:rPr>
        <w:t xml:space="preserve"> </w:t>
      </w:r>
      <w:r>
        <w:rPr>
          <w:rFonts w:ascii="Times New Roman" w:eastAsia="Times New Roman" w:hAnsi="Times New Roman" w:cs="Times New Roman"/>
          <w:sz w:val="18"/>
          <w:szCs w:val="18"/>
        </w:rPr>
        <w:t>these</w:t>
      </w:r>
      <w:r>
        <w:rPr>
          <w:rFonts w:ascii="Times New Roman" w:eastAsia="Times New Roman" w:hAnsi="Times New Roman" w:cs="Times New Roman"/>
          <w:spacing w:val="-7"/>
          <w:sz w:val="18"/>
          <w:szCs w:val="18"/>
        </w:rPr>
        <w:t xml:space="preserve"> </w:t>
      </w:r>
      <w:r>
        <w:rPr>
          <w:rFonts w:ascii="Times New Roman" w:eastAsia="Times New Roman" w:hAnsi="Times New Roman" w:cs="Times New Roman"/>
          <w:sz w:val="18"/>
          <w:szCs w:val="18"/>
        </w:rPr>
        <w:t>checks</w:t>
      </w:r>
      <w:r>
        <w:rPr>
          <w:rFonts w:ascii="Times New Roman" w:eastAsia="Times New Roman" w:hAnsi="Times New Roman" w:cs="Times New Roman"/>
          <w:spacing w:val="-8"/>
          <w:sz w:val="18"/>
          <w:szCs w:val="18"/>
        </w:rPr>
        <w:t xml:space="preserve"> </w:t>
      </w:r>
      <w:r>
        <w:rPr>
          <w:rFonts w:ascii="Times New Roman" w:eastAsia="Times New Roman" w:hAnsi="Times New Roman" w:cs="Times New Roman"/>
          <w:sz w:val="18"/>
          <w:szCs w:val="18"/>
        </w:rPr>
        <w:t>and</w:t>
      </w:r>
      <w:r>
        <w:rPr>
          <w:rFonts w:ascii="Times New Roman" w:eastAsia="Times New Roman" w:hAnsi="Times New Roman" w:cs="Times New Roman"/>
          <w:spacing w:val="-5"/>
          <w:sz w:val="18"/>
          <w:szCs w:val="18"/>
        </w:rPr>
        <w:t xml:space="preserve"> </w:t>
      </w:r>
      <w:r>
        <w:rPr>
          <w:rFonts w:ascii="Times New Roman" w:eastAsia="Times New Roman" w:hAnsi="Times New Roman" w:cs="Times New Roman"/>
          <w:sz w:val="18"/>
          <w:szCs w:val="18"/>
        </w:rPr>
        <w:t>reviews</w:t>
      </w:r>
      <w:r>
        <w:rPr>
          <w:rFonts w:ascii="Times New Roman" w:eastAsia="Times New Roman" w:hAnsi="Times New Roman" w:cs="Times New Roman"/>
          <w:spacing w:val="-7"/>
          <w:sz w:val="18"/>
          <w:szCs w:val="18"/>
        </w:rPr>
        <w:t xml:space="preserve"> </w:t>
      </w:r>
      <w:r>
        <w:rPr>
          <w:rFonts w:ascii="Times New Roman" w:eastAsia="Times New Roman" w:hAnsi="Times New Roman" w:cs="Times New Roman"/>
          <w:sz w:val="18"/>
          <w:szCs w:val="18"/>
        </w:rPr>
        <w:t>and,</w:t>
      </w:r>
      <w:r>
        <w:rPr>
          <w:rFonts w:ascii="Times New Roman" w:eastAsia="Times New Roman" w:hAnsi="Times New Roman" w:cs="Times New Roman"/>
          <w:spacing w:val="-6"/>
          <w:sz w:val="18"/>
          <w:szCs w:val="18"/>
        </w:rPr>
        <w:t xml:space="preserve"> </w:t>
      </w:r>
      <w:r>
        <w:rPr>
          <w:rFonts w:ascii="Times New Roman" w:eastAsia="Times New Roman" w:hAnsi="Times New Roman" w:cs="Times New Roman"/>
          <w:sz w:val="18"/>
          <w:szCs w:val="18"/>
        </w:rPr>
        <w:t xml:space="preserve">upon request by GF, shall supply copies of the subconsultants QA/QC process documentation. </w:t>
      </w:r>
      <w:r>
        <w:rPr>
          <w:rFonts w:ascii="Times New Roman" w:eastAsia="Times New Roman" w:hAnsi="Times New Roman" w:cs="Times New Roman"/>
          <w:b/>
          <w:bCs/>
          <w:sz w:val="18"/>
          <w:szCs w:val="18"/>
        </w:rPr>
        <w:t xml:space="preserve">Note: All deliverables </w:t>
      </w:r>
      <w:r>
        <w:rPr>
          <w:rFonts w:ascii="Times New Roman" w:eastAsia="Times New Roman" w:hAnsi="Times New Roman" w:cs="Times New Roman"/>
          <w:b/>
          <w:bCs/>
          <w:spacing w:val="-3"/>
          <w:sz w:val="18"/>
          <w:szCs w:val="18"/>
        </w:rPr>
        <w:t xml:space="preserve">must </w:t>
      </w:r>
      <w:r>
        <w:rPr>
          <w:rFonts w:ascii="Times New Roman" w:eastAsia="Times New Roman" w:hAnsi="Times New Roman" w:cs="Times New Roman"/>
          <w:b/>
          <w:bCs/>
          <w:sz w:val="18"/>
          <w:szCs w:val="18"/>
        </w:rPr>
        <w:t>be created utilizing software product(s)/version(s)</w:t>
      </w:r>
      <w:r>
        <w:rPr>
          <w:rFonts w:ascii="Times New Roman" w:eastAsia="Times New Roman" w:hAnsi="Times New Roman" w:cs="Times New Roman"/>
          <w:b/>
          <w:bCs/>
          <w:spacing w:val="-13"/>
          <w:sz w:val="18"/>
          <w:szCs w:val="18"/>
        </w:rPr>
        <w:t xml:space="preserve"> </w:t>
      </w:r>
      <w:r>
        <w:rPr>
          <w:rFonts w:ascii="Times New Roman" w:eastAsia="Times New Roman" w:hAnsi="Times New Roman" w:cs="Times New Roman"/>
          <w:b/>
          <w:bCs/>
          <w:sz w:val="18"/>
          <w:szCs w:val="18"/>
        </w:rPr>
        <w:t>whose</w:t>
      </w:r>
      <w:r>
        <w:rPr>
          <w:rFonts w:ascii="Times New Roman" w:eastAsia="Times New Roman" w:hAnsi="Times New Roman" w:cs="Times New Roman"/>
          <w:b/>
          <w:bCs/>
          <w:spacing w:val="-14"/>
          <w:sz w:val="18"/>
          <w:szCs w:val="18"/>
        </w:rPr>
        <w:t xml:space="preserve"> </w:t>
      </w:r>
      <w:r>
        <w:rPr>
          <w:rFonts w:ascii="Times New Roman" w:eastAsia="Times New Roman" w:hAnsi="Times New Roman" w:cs="Times New Roman"/>
          <w:b/>
          <w:bCs/>
          <w:sz w:val="18"/>
          <w:szCs w:val="18"/>
        </w:rPr>
        <w:t>native</w:t>
      </w:r>
      <w:r>
        <w:rPr>
          <w:rFonts w:ascii="Times New Roman" w:eastAsia="Times New Roman" w:hAnsi="Times New Roman" w:cs="Times New Roman"/>
          <w:b/>
          <w:bCs/>
          <w:spacing w:val="-14"/>
          <w:sz w:val="18"/>
          <w:szCs w:val="18"/>
        </w:rPr>
        <w:t xml:space="preserve"> </w:t>
      </w:r>
      <w:r>
        <w:rPr>
          <w:rFonts w:ascii="Times New Roman" w:eastAsia="Times New Roman" w:hAnsi="Times New Roman" w:cs="Times New Roman"/>
          <w:b/>
          <w:bCs/>
          <w:sz w:val="18"/>
          <w:szCs w:val="18"/>
        </w:rPr>
        <w:t>file</w:t>
      </w:r>
      <w:r>
        <w:rPr>
          <w:rFonts w:ascii="Times New Roman" w:eastAsia="Times New Roman" w:hAnsi="Times New Roman" w:cs="Times New Roman"/>
          <w:b/>
          <w:bCs/>
          <w:spacing w:val="-14"/>
          <w:sz w:val="18"/>
          <w:szCs w:val="18"/>
        </w:rPr>
        <w:t xml:space="preserve"> </w:t>
      </w:r>
      <w:r>
        <w:rPr>
          <w:rFonts w:ascii="Times New Roman" w:eastAsia="Times New Roman" w:hAnsi="Times New Roman" w:cs="Times New Roman"/>
          <w:b/>
          <w:bCs/>
          <w:sz w:val="18"/>
          <w:szCs w:val="18"/>
        </w:rPr>
        <w:t>format(s)</w:t>
      </w:r>
      <w:r>
        <w:rPr>
          <w:rFonts w:ascii="Times New Roman" w:eastAsia="Times New Roman" w:hAnsi="Times New Roman" w:cs="Times New Roman"/>
          <w:b/>
          <w:bCs/>
          <w:spacing w:val="-13"/>
          <w:sz w:val="18"/>
          <w:szCs w:val="18"/>
        </w:rPr>
        <w:t xml:space="preserve"> </w:t>
      </w:r>
      <w:r>
        <w:rPr>
          <w:rFonts w:ascii="Times New Roman" w:eastAsia="Times New Roman" w:hAnsi="Times New Roman" w:cs="Times New Roman"/>
          <w:b/>
          <w:bCs/>
          <w:sz w:val="18"/>
          <w:szCs w:val="18"/>
        </w:rPr>
        <w:t>match</w:t>
      </w:r>
      <w:r>
        <w:rPr>
          <w:rFonts w:ascii="Times New Roman" w:eastAsia="Times New Roman" w:hAnsi="Times New Roman" w:cs="Times New Roman"/>
          <w:b/>
          <w:bCs/>
          <w:spacing w:val="-15"/>
          <w:sz w:val="18"/>
          <w:szCs w:val="18"/>
        </w:rPr>
        <w:t xml:space="preserve"> </w:t>
      </w:r>
      <w:r>
        <w:rPr>
          <w:rFonts w:ascii="Times New Roman" w:eastAsia="Times New Roman" w:hAnsi="Times New Roman" w:cs="Times New Roman"/>
          <w:b/>
          <w:bCs/>
          <w:sz w:val="18"/>
          <w:szCs w:val="18"/>
        </w:rPr>
        <w:t>that</w:t>
      </w:r>
      <w:r>
        <w:rPr>
          <w:rFonts w:ascii="Times New Roman" w:eastAsia="Times New Roman" w:hAnsi="Times New Roman" w:cs="Times New Roman"/>
          <w:b/>
          <w:bCs/>
          <w:spacing w:val="-13"/>
          <w:sz w:val="18"/>
          <w:szCs w:val="18"/>
        </w:rPr>
        <w:t xml:space="preserve"> </w:t>
      </w:r>
      <w:r>
        <w:rPr>
          <w:rFonts w:ascii="Times New Roman" w:eastAsia="Times New Roman" w:hAnsi="Times New Roman" w:cs="Times New Roman"/>
          <w:b/>
          <w:bCs/>
          <w:sz w:val="18"/>
          <w:szCs w:val="18"/>
        </w:rPr>
        <w:t>specified</w:t>
      </w:r>
      <w:r>
        <w:rPr>
          <w:rFonts w:ascii="Times New Roman" w:eastAsia="Times New Roman" w:hAnsi="Times New Roman" w:cs="Times New Roman"/>
          <w:b/>
          <w:bCs/>
          <w:spacing w:val="-15"/>
          <w:sz w:val="18"/>
          <w:szCs w:val="18"/>
        </w:rPr>
        <w:t xml:space="preserve"> </w:t>
      </w:r>
      <w:r>
        <w:rPr>
          <w:rFonts w:ascii="Times New Roman" w:eastAsia="Times New Roman" w:hAnsi="Times New Roman" w:cs="Times New Roman"/>
          <w:b/>
          <w:bCs/>
          <w:sz w:val="18"/>
          <w:szCs w:val="18"/>
        </w:rPr>
        <w:t>by</w:t>
      </w:r>
      <w:r>
        <w:rPr>
          <w:rFonts w:ascii="Times New Roman" w:eastAsia="Times New Roman" w:hAnsi="Times New Roman" w:cs="Times New Roman"/>
          <w:b/>
          <w:bCs/>
          <w:spacing w:val="-12"/>
          <w:sz w:val="18"/>
          <w:szCs w:val="18"/>
        </w:rPr>
        <w:t xml:space="preserve"> </w:t>
      </w:r>
      <w:r>
        <w:rPr>
          <w:rFonts w:ascii="Times New Roman" w:eastAsia="Times New Roman" w:hAnsi="Times New Roman" w:cs="Times New Roman"/>
          <w:b/>
          <w:bCs/>
          <w:sz w:val="18"/>
          <w:szCs w:val="18"/>
        </w:rPr>
        <w:t>Consultant.</w:t>
      </w:r>
      <w:r>
        <w:rPr>
          <w:rFonts w:ascii="Times New Roman" w:eastAsia="Times New Roman" w:hAnsi="Times New Roman" w:cs="Times New Roman"/>
          <w:b/>
          <w:bCs/>
          <w:spacing w:val="19"/>
          <w:sz w:val="18"/>
          <w:szCs w:val="18"/>
        </w:rPr>
        <w:t xml:space="preserve"> </w:t>
      </w:r>
      <w:r>
        <w:rPr>
          <w:rFonts w:ascii="Times New Roman" w:eastAsia="Times New Roman" w:hAnsi="Times New Roman" w:cs="Times New Roman"/>
          <w:b/>
          <w:bCs/>
          <w:sz w:val="18"/>
          <w:szCs w:val="18"/>
        </w:rPr>
        <w:t>Translation</w:t>
      </w:r>
      <w:r>
        <w:rPr>
          <w:rFonts w:ascii="Times New Roman" w:eastAsia="Times New Roman" w:hAnsi="Times New Roman" w:cs="Times New Roman"/>
          <w:b/>
          <w:bCs/>
          <w:spacing w:val="-19"/>
          <w:sz w:val="18"/>
          <w:szCs w:val="18"/>
        </w:rPr>
        <w:t xml:space="preserve"> </w:t>
      </w:r>
      <w:r>
        <w:rPr>
          <w:rFonts w:ascii="Times New Roman" w:eastAsia="Times New Roman" w:hAnsi="Times New Roman" w:cs="Times New Roman"/>
          <w:b/>
          <w:bCs/>
          <w:sz w:val="18"/>
          <w:szCs w:val="18"/>
        </w:rPr>
        <w:t>of</w:t>
      </w:r>
      <w:r>
        <w:rPr>
          <w:rFonts w:ascii="Times New Roman" w:eastAsia="Times New Roman" w:hAnsi="Times New Roman" w:cs="Times New Roman"/>
          <w:b/>
          <w:bCs/>
          <w:spacing w:val="-18"/>
          <w:sz w:val="18"/>
          <w:szCs w:val="18"/>
        </w:rPr>
        <w:t xml:space="preserve"> </w:t>
      </w:r>
      <w:r>
        <w:rPr>
          <w:rFonts w:ascii="Times New Roman" w:eastAsia="Times New Roman" w:hAnsi="Times New Roman" w:cs="Times New Roman"/>
          <w:b/>
          <w:bCs/>
          <w:spacing w:val="-3"/>
          <w:sz w:val="18"/>
          <w:szCs w:val="18"/>
        </w:rPr>
        <w:t>files</w:t>
      </w:r>
      <w:r>
        <w:rPr>
          <w:rFonts w:ascii="Times New Roman" w:eastAsia="Times New Roman" w:hAnsi="Times New Roman" w:cs="Times New Roman"/>
          <w:b/>
          <w:bCs/>
          <w:spacing w:val="-19"/>
          <w:sz w:val="18"/>
          <w:szCs w:val="18"/>
        </w:rPr>
        <w:t xml:space="preserve"> </w:t>
      </w:r>
      <w:r>
        <w:rPr>
          <w:rFonts w:ascii="Times New Roman" w:eastAsia="Times New Roman" w:hAnsi="Times New Roman" w:cs="Times New Roman"/>
          <w:b/>
          <w:bCs/>
          <w:spacing w:val="-3"/>
          <w:sz w:val="18"/>
          <w:szCs w:val="18"/>
        </w:rPr>
        <w:t>between</w:t>
      </w:r>
      <w:r>
        <w:rPr>
          <w:rFonts w:ascii="Times New Roman" w:eastAsia="Times New Roman" w:hAnsi="Times New Roman" w:cs="Times New Roman"/>
          <w:b/>
          <w:bCs/>
          <w:spacing w:val="-19"/>
          <w:sz w:val="18"/>
          <w:szCs w:val="18"/>
        </w:rPr>
        <w:t xml:space="preserve"> </w:t>
      </w:r>
      <w:r>
        <w:rPr>
          <w:rFonts w:ascii="Times New Roman" w:eastAsia="Times New Roman" w:hAnsi="Times New Roman" w:cs="Times New Roman"/>
          <w:b/>
          <w:bCs/>
          <w:spacing w:val="-4"/>
          <w:sz w:val="18"/>
          <w:szCs w:val="18"/>
        </w:rPr>
        <w:t>formats/versions</w:t>
      </w:r>
      <w:r>
        <w:rPr>
          <w:rFonts w:ascii="Times New Roman" w:eastAsia="Times New Roman" w:hAnsi="Times New Roman" w:cs="Times New Roman"/>
          <w:b/>
          <w:bCs/>
          <w:spacing w:val="-19"/>
          <w:sz w:val="18"/>
          <w:szCs w:val="18"/>
        </w:rPr>
        <w:t xml:space="preserve"> </w:t>
      </w:r>
      <w:r>
        <w:rPr>
          <w:rFonts w:ascii="Times New Roman" w:eastAsia="Times New Roman" w:hAnsi="Times New Roman" w:cs="Times New Roman"/>
          <w:b/>
          <w:bCs/>
          <w:sz w:val="18"/>
          <w:szCs w:val="18"/>
        </w:rPr>
        <w:t>is</w:t>
      </w:r>
      <w:r>
        <w:rPr>
          <w:rFonts w:ascii="Times New Roman" w:eastAsia="Times New Roman" w:hAnsi="Times New Roman" w:cs="Times New Roman"/>
          <w:b/>
          <w:bCs/>
          <w:spacing w:val="-19"/>
          <w:sz w:val="18"/>
          <w:szCs w:val="18"/>
        </w:rPr>
        <w:t xml:space="preserve"> </w:t>
      </w:r>
      <w:r>
        <w:rPr>
          <w:rFonts w:ascii="Times New Roman" w:eastAsia="Times New Roman" w:hAnsi="Times New Roman" w:cs="Times New Roman"/>
          <w:b/>
          <w:bCs/>
          <w:spacing w:val="-3"/>
          <w:sz w:val="18"/>
          <w:szCs w:val="18"/>
        </w:rPr>
        <w:t>not</w:t>
      </w:r>
      <w:r>
        <w:rPr>
          <w:rFonts w:ascii="Times New Roman" w:eastAsia="Times New Roman" w:hAnsi="Times New Roman" w:cs="Times New Roman"/>
          <w:b/>
          <w:bCs/>
          <w:spacing w:val="-18"/>
          <w:sz w:val="18"/>
          <w:szCs w:val="18"/>
        </w:rPr>
        <w:t xml:space="preserve"> </w:t>
      </w:r>
      <w:r>
        <w:rPr>
          <w:rFonts w:ascii="Times New Roman" w:eastAsia="Times New Roman" w:hAnsi="Times New Roman" w:cs="Times New Roman"/>
          <w:b/>
          <w:bCs/>
          <w:spacing w:val="-4"/>
          <w:sz w:val="18"/>
          <w:szCs w:val="18"/>
        </w:rPr>
        <w:t>permitted.</w:t>
      </w:r>
      <w:r>
        <w:rPr>
          <w:rFonts w:ascii="Times New Roman" w:eastAsia="Times New Roman" w:hAnsi="Times New Roman" w:cs="Times New Roman"/>
          <w:b/>
          <w:bCs/>
          <w:spacing w:val="13"/>
          <w:sz w:val="18"/>
          <w:szCs w:val="18"/>
        </w:rPr>
        <w:t xml:space="preserve"> </w:t>
      </w:r>
      <w:r>
        <w:rPr>
          <w:rFonts w:ascii="Times New Roman" w:eastAsia="Times New Roman" w:hAnsi="Times New Roman" w:cs="Times New Roman"/>
          <w:b/>
          <w:bCs/>
          <w:sz w:val="18"/>
          <w:szCs w:val="18"/>
        </w:rPr>
        <w:t>If</w:t>
      </w:r>
      <w:r>
        <w:rPr>
          <w:rFonts w:ascii="Times New Roman" w:eastAsia="Times New Roman" w:hAnsi="Times New Roman" w:cs="Times New Roman"/>
          <w:b/>
          <w:bCs/>
          <w:spacing w:val="-18"/>
          <w:sz w:val="18"/>
          <w:szCs w:val="18"/>
        </w:rPr>
        <w:t xml:space="preserve"> </w:t>
      </w:r>
      <w:r>
        <w:rPr>
          <w:rFonts w:ascii="Times New Roman" w:eastAsia="Times New Roman" w:hAnsi="Times New Roman" w:cs="Times New Roman"/>
          <w:b/>
          <w:bCs/>
          <w:spacing w:val="-3"/>
          <w:sz w:val="18"/>
          <w:szCs w:val="18"/>
        </w:rPr>
        <w:t xml:space="preserve">the </w:t>
      </w:r>
      <w:r>
        <w:rPr>
          <w:rFonts w:ascii="Times New Roman" w:eastAsia="Times New Roman" w:hAnsi="Times New Roman" w:cs="Times New Roman"/>
          <w:b/>
          <w:bCs/>
          <w:sz w:val="18"/>
          <w:szCs w:val="18"/>
        </w:rPr>
        <w:t xml:space="preserve">use of document </w:t>
      </w:r>
      <w:r>
        <w:rPr>
          <w:rFonts w:ascii="Times New Roman" w:eastAsia="Times New Roman" w:hAnsi="Times New Roman" w:cs="Times New Roman"/>
          <w:b/>
          <w:bCs/>
          <w:spacing w:val="-3"/>
          <w:sz w:val="18"/>
          <w:szCs w:val="18"/>
        </w:rPr>
        <w:t xml:space="preserve">management </w:t>
      </w:r>
      <w:r>
        <w:rPr>
          <w:rFonts w:ascii="Times New Roman" w:eastAsia="Times New Roman" w:hAnsi="Times New Roman" w:cs="Times New Roman"/>
          <w:b/>
          <w:bCs/>
          <w:sz w:val="18"/>
          <w:szCs w:val="18"/>
        </w:rPr>
        <w:t xml:space="preserve">software (DMS) is specified by consultant, all files </w:t>
      </w:r>
      <w:r>
        <w:rPr>
          <w:rFonts w:ascii="Times New Roman" w:eastAsia="Times New Roman" w:hAnsi="Times New Roman" w:cs="Times New Roman"/>
          <w:b/>
          <w:bCs/>
          <w:spacing w:val="-3"/>
          <w:sz w:val="18"/>
          <w:szCs w:val="18"/>
        </w:rPr>
        <w:t xml:space="preserve">must </w:t>
      </w:r>
      <w:r>
        <w:rPr>
          <w:rFonts w:ascii="Times New Roman" w:eastAsia="Times New Roman" w:hAnsi="Times New Roman" w:cs="Times New Roman"/>
          <w:b/>
          <w:bCs/>
          <w:sz w:val="18"/>
          <w:szCs w:val="18"/>
        </w:rPr>
        <w:t xml:space="preserve">be accessed, worked on, and </w:t>
      </w:r>
      <w:proofErr w:type="gramStart"/>
      <w:r>
        <w:rPr>
          <w:rFonts w:ascii="Times New Roman" w:eastAsia="Times New Roman" w:hAnsi="Times New Roman" w:cs="Times New Roman"/>
          <w:b/>
          <w:bCs/>
          <w:sz w:val="18"/>
          <w:szCs w:val="18"/>
        </w:rPr>
        <w:t>maintained within the DMS at all times</w:t>
      </w:r>
      <w:proofErr w:type="gramEnd"/>
      <w:r>
        <w:rPr>
          <w:rFonts w:ascii="Times New Roman" w:eastAsia="Times New Roman" w:hAnsi="Times New Roman" w:cs="Times New Roman"/>
          <w:b/>
          <w:bCs/>
          <w:sz w:val="18"/>
          <w:szCs w:val="18"/>
        </w:rPr>
        <w:t>!</w:t>
      </w:r>
    </w:p>
    <w:p w14:paraId="34FA29AB" w14:textId="77777777" w:rsidR="00CC2EC3" w:rsidRDefault="00CC2EC3">
      <w:pPr>
        <w:spacing w:before="8"/>
        <w:rPr>
          <w:rFonts w:ascii="Times New Roman" w:eastAsia="Times New Roman" w:hAnsi="Times New Roman" w:cs="Times New Roman"/>
          <w:b/>
          <w:bCs/>
          <w:sz w:val="15"/>
          <w:szCs w:val="15"/>
        </w:rPr>
      </w:pPr>
    </w:p>
    <w:p w14:paraId="7C1D47F4" w14:textId="77777777" w:rsidR="00CC2EC3" w:rsidRDefault="00AF730D">
      <w:pPr>
        <w:pStyle w:val="ListParagraph"/>
        <w:numPr>
          <w:ilvl w:val="0"/>
          <w:numId w:val="4"/>
        </w:numPr>
        <w:tabs>
          <w:tab w:val="left" w:pos="435"/>
        </w:tabs>
        <w:spacing w:line="180" w:lineRule="exact"/>
        <w:ind w:right="245" w:firstLine="0"/>
        <w:jc w:val="both"/>
        <w:rPr>
          <w:ins w:id="10" w:author="Scott M Pearsall" w:date="2019-11-21T15:18:00Z"/>
          <w:rFonts w:ascii="Times New Roman" w:eastAsia="Times New Roman" w:hAnsi="Times New Roman" w:cs="Times New Roman"/>
          <w:sz w:val="18"/>
          <w:szCs w:val="18"/>
        </w:rPr>
      </w:pPr>
      <w:r>
        <w:rPr>
          <w:rFonts w:ascii="Times New Roman" w:eastAsia="Times New Roman" w:hAnsi="Times New Roman" w:cs="Times New Roman"/>
          <w:b/>
          <w:bCs/>
          <w:sz w:val="18"/>
          <w:szCs w:val="18"/>
        </w:rPr>
        <w:t>INDEMNITY</w:t>
      </w:r>
      <w:ins w:id="11" w:author="Scott M Pearsall" w:date="2019-11-21T15:18:00Z">
        <w:r>
          <w:rPr>
            <w:rFonts w:ascii="Times New Roman" w:eastAsia="Times New Roman" w:hAnsi="Times New Roman" w:cs="Times New Roman"/>
            <w:b/>
            <w:bCs/>
            <w:sz w:val="18"/>
            <w:szCs w:val="18"/>
          </w:rPr>
          <w:t>; LIMITATION OF LIABILITY</w:t>
        </w:r>
      </w:ins>
      <w:r>
        <w:rPr>
          <w:rFonts w:ascii="Times New Roman" w:eastAsia="Times New Roman" w:hAnsi="Times New Roman" w:cs="Times New Roman"/>
          <w:b/>
          <w:bCs/>
          <w:spacing w:val="-3"/>
          <w:sz w:val="18"/>
          <w:szCs w:val="18"/>
        </w:rPr>
        <w:t xml:space="preserve"> </w:t>
      </w:r>
      <w:r>
        <w:rPr>
          <w:rFonts w:ascii="Times New Roman" w:eastAsia="Times New Roman" w:hAnsi="Times New Roman" w:cs="Times New Roman"/>
          <w:sz w:val="18"/>
          <w:szCs w:val="18"/>
        </w:rPr>
        <w:t>Subconsultant</w:t>
      </w:r>
      <w:r>
        <w:rPr>
          <w:rFonts w:ascii="Times New Roman" w:eastAsia="Times New Roman" w:hAnsi="Times New Roman" w:cs="Times New Roman"/>
          <w:spacing w:val="-3"/>
          <w:sz w:val="18"/>
          <w:szCs w:val="18"/>
        </w:rPr>
        <w:t xml:space="preserve"> </w:t>
      </w:r>
      <w:r>
        <w:rPr>
          <w:rFonts w:ascii="Times New Roman" w:eastAsia="Times New Roman" w:hAnsi="Times New Roman" w:cs="Times New Roman"/>
          <w:sz w:val="18"/>
          <w:szCs w:val="18"/>
        </w:rPr>
        <w:t>shall</w:t>
      </w:r>
      <w:r>
        <w:rPr>
          <w:rFonts w:ascii="Times New Roman" w:eastAsia="Times New Roman" w:hAnsi="Times New Roman" w:cs="Times New Roman"/>
          <w:spacing w:val="-3"/>
          <w:sz w:val="18"/>
          <w:szCs w:val="18"/>
        </w:rPr>
        <w:t xml:space="preserve"> </w:t>
      </w:r>
      <w:r>
        <w:rPr>
          <w:rFonts w:ascii="Times New Roman" w:eastAsia="Times New Roman" w:hAnsi="Times New Roman" w:cs="Times New Roman"/>
          <w:sz w:val="18"/>
          <w:szCs w:val="18"/>
        </w:rPr>
        <w:t>indemnify</w:t>
      </w:r>
      <w:r>
        <w:rPr>
          <w:rFonts w:ascii="Times New Roman" w:eastAsia="Times New Roman" w:hAnsi="Times New Roman" w:cs="Times New Roman"/>
          <w:spacing w:val="-7"/>
          <w:sz w:val="18"/>
          <w:szCs w:val="18"/>
        </w:rPr>
        <w:t xml:space="preserve"> </w:t>
      </w:r>
      <w:r>
        <w:rPr>
          <w:rFonts w:ascii="Times New Roman" w:eastAsia="Times New Roman" w:hAnsi="Times New Roman" w:cs="Times New Roman"/>
          <w:sz w:val="18"/>
          <w:szCs w:val="18"/>
        </w:rPr>
        <w:t>and</w:t>
      </w:r>
      <w:r>
        <w:rPr>
          <w:rFonts w:ascii="Times New Roman" w:eastAsia="Times New Roman" w:hAnsi="Times New Roman" w:cs="Times New Roman"/>
          <w:spacing w:val="-2"/>
          <w:sz w:val="18"/>
          <w:szCs w:val="18"/>
        </w:rPr>
        <w:t xml:space="preserve"> </w:t>
      </w:r>
      <w:r>
        <w:rPr>
          <w:rFonts w:ascii="Times New Roman" w:eastAsia="Times New Roman" w:hAnsi="Times New Roman" w:cs="Times New Roman"/>
          <w:sz w:val="18"/>
          <w:szCs w:val="18"/>
        </w:rPr>
        <w:t>save</w:t>
      </w:r>
      <w:r>
        <w:rPr>
          <w:rFonts w:ascii="Times New Roman" w:eastAsia="Times New Roman" w:hAnsi="Times New Roman" w:cs="Times New Roman"/>
          <w:spacing w:val="-4"/>
          <w:sz w:val="18"/>
          <w:szCs w:val="18"/>
        </w:rPr>
        <w:t xml:space="preserve"> </w:t>
      </w:r>
      <w:r>
        <w:rPr>
          <w:rFonts w:ascii="Times New Roman" w:eastAsia="Times New Roman" w:hAnsi="Times New Roman" w:cs="Times New Roman"/>
          <w:sz w:val="18"/>
          <w:szCs w:val="18"/>
        </w:rPr>
        <w:t>GF</w:t>
      </w:r>
      <w:r>
        <w:rPr>
          <w:rFonts w:ascii="Times New Roman" w:eastAsia="Times New Roman" w:hAnsi="Times New Roman" w:cs="Times New Roman"/>
          <w:spacing w:val="-2"/>
          <w:sz w:val="18"/>
          <w:szCs w:val="18"/>
        </w:rPr>
        <w:t xml:space="preserve"> </w:t>
      </w:r>
      <w:r>
        <w:rPr>
          <w:rFonts w:ascii="Times New Roman" w:eastAsia="Times New Roman" w:hAnsi="Times New Roman" w:cs="Times New Roman"/>
          <w:sz w:val="18"/>
          <w:szCs w:val="18"/>
        </w:rPr>
        <w:t>and</w:t>
      </w:r>
      <w:r>
        <w:rPr>
          <w:rFonts w:ascii="Times New Roman" w:eastAsia="Times New Roman" w:hAnsi="Times New Roman" w:cs="Times New Roman"/>
          <w:spacing w:val="-2"/>
          <w:sz w:val="18"/>
          <w:szCs w:val="18"/>
        </w:rPr>
        <w:t xml:space="preserve"> </w:t>
      </w:r>
      <w:r>
        <w:rPr>
          <w:rFonts w:ascii="Times New Roman" w:eastAsia="Times New Roman" w:hAnsi="Times New Roman" w:cs="Times New Roman"/>
          <w:sz w:val="18"/>
          <w:szCs w:val="18"/>
        </w:rPr>
        <w:t>Client</w:t>
      </w:r>
      <w:r>
        <w:rPr>
          <w:rFonts w:ascii="Times New Roman" w:eastAsia="Times New Roman" w:hAnsi="Times New Roman" w:cs="Times New Roman"/>
          <w:spacing w:val="-2"/>
          <w:sz w:val="18"/>
          <w:szCs w:val="18"/>
        </w:rPr>
        <w:t xml:space="preserve"> </w:t>
      </w:r>
      <w:r>
        <w:rPr>
          <w:rFonts w:ascii="Times New Roman" w:eastAsia="Times New Roman" w:hAnsi="Times New Roman" w:cs="Times New Roman"/>
          <w:sz w:val="18"/>
          <w:szCs w:val="18"/>
        </w:rPr>
        <w:t>and</w:t>
      </w:r>
      <w:r>
        <w:rPr>
          <w:rFonts w:ascii="Times New Roman" w:eastAsia="Times New Roman" w:hAnsi="Times New Roman" w:cs="Times New Roman"/>
          <w:spacing w:val="-4"/>
          <w:sz w:val="18"/>
          <w:szCs w:val="18"/>
        </w:rPr>
        <w:t xml:space="preserve"> </w:t>
      </w:r>
      <w:r>
        <w:rPr>
          <w:rFonts w:ascii="Times New Roman" w:eastAsia="Times New Roman" w:hAnsi="Times New Roman" w:cs="Times New Roman"/>
          <w:sz w:val="18"/>
          <w:szCs w:val="18"/>
        </w:rPr>
        <w:t>their</w:t>
      </w:r>
      <w:r>
        <w:rPr>
          <w:rFonts w:ascii="Times New Roman" w:eastAsia="Times New Roman" w:hAnsi="Times New Roman" w:cs="Times New Roman"/>
          <w:spacing w:val="-5"/>
          <w:sz w:val="18"/>
          <w:szCs w:val="18"/>
        </w:rPr>
        <w:t xml:space="preserve"> </w:t>
      </w:r>
      <w:r>
        <w:rPr>
          <w:rFonts w:ascii="Times New Roman" w:eastAsia="Times New Roman" w:hAnsi="Times New Roman" w:cs="Times New Roman"/>
          <w:sz w:val="18"/>
          <w:szCs w:val="18"/>
        </w:rPr>
        <w:t>affiliated</w:t>
      </w:r>
      <w:r>
        <w:rPr>
          <w:rFonts w:ascii="Times New Roman" w:eastAsia="Times New Roman" w:hAnsi="Times New Roman" w:cs="Times New Roman"/>
          <w:spacing w:val="-4"/>
          <w:sz w:val="18"/>
          <w:szCs w:val="18"/>
        </w:rPr>
        <w:t xml:space="preserve"> </w:t>
      </w:r>
      <w:r>
        <w:rPr>
          <w:rFonts w:ascii="Times New Roman" w:eastAsia="Times New Roman" w:hAnsi="Times New Roman" w:cs="Times New Roman"/>
          <w:sz w:val="18"/>
          <w:szCs w:val="18"/>
        </w:rPr>
        <w:t>companies,</w:t>
      </w:r>
      <w:r>
        <w:rPr>
          <w:rFonts w:ascii="Times New Roman" w:eastAsia="Times New Roman" w:hAnsi="Times New Roman" w:cs="Times New Roman"/>
          <w:spacing w:val="-5"/>
          <w:sz w:val="18"/>
          <w:szCs w:val="18"/>
        </w:rPr>
        <w:t xml:space="preserve"> </w:t>
      </w:r>
      <w:r>
        <w:rPr>
          <w:rFonts w:ascii="Times New Roman" w:eastAsia="Times New Roman" w:hAnsi="Times New Roman" w:cs="Times New Roman"/>
          <w:sz w:val="18"/>
          <w:szCs w:val="18"/>
        </w:rPr>
        <w:t>agents</w:t>
      </w:r>
      <w:r>
        <w:rPr>
          <w:rFonts w:ascii="Times New Roman" w:eastAsia="Times New Roman" w:hAnsi="Times New Roman" w:cs="Times New Roman"/>
          <w:spacing w:val="-6"/>
          <w:sz w:val="18"/>
          <w:szCs w:val="18"/>
        </w:rPr>
        <w:t xml:space="preserve"> </w:t>
      </w:r>
      <w:r>
        <w:rPr>
          <w:rFonts w:ascii="Times New Roman" w:eastAsia="Times New Roman" w:hAnsi="Times New Roman" w:cs="Times New Roman"/>
          <w:sz w:val="18"/>
          <w:szCs w:val="18"/>
        </w:rPr>
        <w:t>and</w:t>
      </w:r>
      <w:r>
        <w:rPr>
          <w:rFonts w:ascii="Times New Roman" w:eastAsia="Times New Roman" w:hAnsi="Times New Roman" w:cs="Times New Roman"/>
          <w:spacing w:val="-4"/>
          <w:sz w:val="18"/>
          <w:szCs w:val="18"/>
        </w:rPr>
        <w:t xml:space="preserve"> </w:t>
      </w:r>
      <w:r>
        <w:rPr>
          <w:rFonts w:ascii="Times New Roman" w:eastAsia="Times New Roman" w:hAnsi="Times New Roman" w:cs="Times New Roman"/>
          <w:sz w:val="18"/>
          <w:szCs w:val="18"/>
        </w:rPr>
        <w:t>employees</w:t>
      </w:r>
      <w:r>
        <w:rPr>
          <w:rFonts w:ascii="Times New Roman" w:eastAsia="Times New Roman" w:hAnsi="Times New Roman" w:cs="Times New Roman"/>
          <w:spacing w:val="-6"/>
          <w:sz w:val="18"/>
          <w:szCs w:val="18"/>
        </w:rPr>
        <w:t xml:space="preserve"> </w:t>
      </w:r>
      <w:ins w:id="12" w:author="Scott M Pearsall" w:date="2019-11-21T15:16:00Z">
        <w:r>
          <w:rPr>
            <w:rFonts w:ascii="Times New Roman" w:eastAsia="Times New Roman" w:hAnsi="Times New Roman" w:cs="Times New Roman"/>
            <w:spacing w:val="-6"/>
            <w:sz w:val="18"/>
            <w:szCs w:val="18"/>
          </w:rPr>
          <w:t xml:space="preserve">(the “Indemnitees”) </w:t>
        </w:r>
      </w:ins>
      <w:r>
        <w:rPr>
          <w:rFonts w:ascii="Times New Roman" w:eastAsia="Times New Roman" w:hAnsi="Times New Roman" w:cs="Times New Roman"/>
          <w:sz w:val="18"/>
          <w:szCs w:val="18"/>
        </w:rPr>
        <w:t>harmless</w:t>
      </w:r>
      <w:r>
        <w:rPr>
          <w:rFonts w:ascii="Times New Roman" w:eastAsia="Times New Roman" w:hAnsi="Times New Roman" w:cs="Times New Roman"/>
          <w:spacing w:val="-6"/>
          <w:sz w:val="18"/>
          <w:szCs w:val="18"/>
        </w:rPr>
        <w:t xml:space="preserve"> </w:t>
      </w:r>
      <w:r>
        <w:rPr>
          <w:rFonts w:ascii="Times New Roman" w:eastAsia="Times New Roman" w:hAnsi="Times New Roman" w:cs="Times New Roman"/>
          <w:sz w:val="18"/>
          <w:szCs w:val="18"/>
        </w:rPr>
        <w:t>from</w:t>
      </w:r>
      <w:r>
        <w:rPr>
          <w:rFonts w:ascii="Times New Roman" w:eastAsia="Times New Roman" w:hAnsi="Times New Roman" w:cs="Times New Roman"/>
          <w:spacing w:val="-8"/>
          <w:sz w:val="18"/>
          <w:szCs w:val="18"/>
        </w:rPr>
        <w:t xml:space="preserve"> </w:t>
      </w:r>
      <w:r>
        <w:rPr>
          <w:rFonts w:ascii="Times New Roman" w:eastAsia="Times New Roman" w:hAnsi="Times New Roman" w:cs="Times New Roman"/>
          <w:sz w:val="18"/>
          <w:szCs w:val="18"/>
        </w:rPr>
        <w:t>and</w:t>
      </w:r>
      <w:r>
        <w:rPr>
          <w:rFonts w:ascii="Times New Roman" w:eastAsia="Times New Roman" w:hAnsi="Times New Roman" w:cs="Times New Roman"/>
          <w:spacing w:val="-4"/>
          <w:sz w:val="18"/>
          <w:szCs w:val="18"/>
        </w:rPr>
        <w:t xml:space="preserve"> </w:t>
      </w:r>
      <w:r>
        <w:rPr>
          <w:rFonts w:ascii="Times New Roman" w:eastAsia="Times New Roman" w:hAnsi="Times New Roman" w:cs="Times New Roman"/>
          <w:sz w:val="18"/>
          <w:szCs w:val="18"/>
        </w:rPr>
        <w:t>defend</w:t>
      </w:r>
      <w:r>
        <w:rPr>
          <w:rFonts w:ascii="Times New Roman" w:eastAsia="Times New Roman" w:hAnsi="Times New Roman" w:cs="Times New Roman"/>
          <w:spacing w:val="-4"/>
          <w:sz w:val="18"/>
          <w:szCs w:val="18"/>
        </w:rPr>
        <w:t xml:space="preserve"> </w:t>
      </w:r>
      <w:r>
        <w:rPr>
          <w:rFonts w:ascii="Times New Roman" w:eastAsia="Times New Roman" w:hAnsi="Times New Roman" w:cs="Times New Roman"/>
          <w:sz w:val="18"/>
          <w:szCs w:val="18"/>
        </w:rPr>
        <w:t xml:space="preserve">them against any and all claims and expenses of whatsoever nature (including </w:t>
      </w:r>
      <w:del w:id="13" w:author="Scott M Pearsall" w:date="2019-11-21T15:11:00Z">
        <w:r w:rsidDel="00AF730D">
          <w:rPr>
            <w:rFonts w:ascii="Times New Roman" w:eastAsia="Times New Roman" w:hAnsi="Times New Roman" w:cs="Times New Roman"/>
            <w:sz w:val="18"/>
            <w:szCs w:val="18"/>
          </w:rPr>
          <w:delText xml:space="preserve">allegations of negligence and, without limitation, </w:delText>
        </w:r>
      </w:del>
      <w:ins w:id="14" w:author="Scott M Pearsall" w:date="2019-11-21T15:12:00Z">
        <w:r>
          <w:rPr>
            <w:rFonts w:ascii="Times New Roman" w:eastAsia="Times New Roman" w:hAnsi="Times New Roman" w:cs="Times New Roman"/>
            <w:sz w:val="18"/>
            <w:szCs w:val="18"/>
          </w:rPr>
          <w:t xml:space="preserve">actual, </w:t>
        </w:r>
      </w:ins>
      <w:r>
        <w:rPr>
          <w:rFonts w:ascii="Times New Roman" w:eastAsia="Times New Roman" w:hAnsi="Times New Roman" w:cs="Times New Roman"/>
          <w:sz w:val="18"/>
          <w:szCs w:val="18"/>
        </w:rPr>
        <w:t xml:space="preserve">reasonable </w:t>
      </w:r>
      <w:del w:id="15" w:author="Scott M Pearsall" w:date="2019-11-21T15:12:00Z">
        <w:r w:rsidDel="00AF730D">
          <w:rPr>
            <w:rFonts w:ascii="Times New Roman" w:eastAsia="Times New Roman" w:hAnsi="Times New Roman" w:cs="Times New Roman"/>
            <w:sz w:val="18"/>
            <w:szCs w:val="18"/>
          </w:rPr>
          <w:delText xml:space="preserve">costs of litigation and </w:delText>
        </w:r>
      </w:del>
      <w:r>
        <w:rPr>
          <w:rFonts w:ascii="Times New Roman" w:eastAsia="Times New Roman" w:hAnsi="Times New Roman" w:cs="Times New Roman"/>
          <w:sz w:val="18"/>
          <w:szCs w:val="18"/>
        </w:rPr>
        <w:t xml:space="preserve">attorneys' fees) by any person or persons howsoever arising out of or caused by </w:t>
      </w:r>
      <w:ins w:id="16" w:author="Scott M Pearsall" w:date="2019-11-21T15:13:00Z">
        <w:r>
          <w:rPr>
            <w:rFonts w:ascii="Times New Roman" w:eastAsia="Times New Roman" w:hAnsi="Times New Roman" w:cs="Times New Roman"/>
            <w:sz w:val="18"/>
            <w:szCs w:val="18"/>
          </w:rPr>
          <w:t>the negligen</w:t>
        </w:r>
      </w:ins>
      <w:ins w:id="17" w:author="Scott M Pearsall" w:date="2019-11-21T15:15:00Z">
        <w:r>
          <w:rPr>
            <w:rFonts w:ascii="Times New Roman" w:eastAsia="Times New Roman" w:hAnsi="Times New Roman" w:cs="Times New Roman"/>
            <w:sz w:val="18"/>
            <w:szCs w:val="18"/>
          </w:rPr>
          <w:t>ce</w:t>
        </w:r>
      </w:ins>
      <w:ins w:id="18" w:author="Scott M Pearsall" w:date="2019-11-21T15:13:00Z">
        <w:r>
          <w:rPr>
            <w:rFonts w:ascii="Times New Roman" w:eastAsia="Times New Roman" w:hAnsi="Times New Roman" w:cs="Times New Roman"/>
            <w:sz w:val="18"/>
            <w:szCs w:val="18"/>
          </w:rPr>
          <w:t xml:space="preserve"> </w:t>
        </w:r>
      </w:ins>
      <w:ins w:id="19" w:author="Scott M Pearsall" w:date="2019-11-21T15:14:00Z">
        <w:r>
          <w:rPr>
            <w:rFonts w:ascii="Times New Roman" w:eastAsia="Times New Roman" w:hAnsi="Times New Roman" w:cs="Times New Roman"/>
            <w:sz w:val="18"/>
            <w:szCs w:val="18"/>
          </w:rPr>
          <w:t>or willful misconduct</w:t>
        </w:r>
      </w:ins>
      <w:ins w:id="20" w:author="Scott M Pearsall" w:date="2019-11-21T15:13:00Z">
        <w:r>
          <w:rPr>
            <w:rFonts w:ascii="Times New Roman" w:eastAsia="Times New Roman" w:hAnsi="Times New Roman" w:cs="Times New Roman"/>
            <w:sz w:val="18"/>
            <w:szCs w:val="18"/>
          </w:rPr>
          <w:t xml:space="preserve"> </w:t>
        </w:r>
      </w:ins>
      <w:ins w:id="21" w:author="Scott M Pearsall" w:date="2019-11-21T15:15:00Z">
        <w:r>
          <w:rPr>
            <w:rFonts w:ascii="Times New Roman" w:eastAsia="Times New Roman" w:hAnsi="Times New Roman" w:cs="Times New Roman"/>
            <w:sz w:val="18"/>
            <w:szCs w:val="18"/>
          </w:rPr>
          <w:t xml:space="preserve">of </w:t>
        </w:r>
      </w:ins>
      <w:del w:id="22" w:author="Scott M Pearsall" w:date="2019-11-21T15:13:00Z">
        <w:r w:rsidDel="00AF730D">
          <w:rPr>
            <w:rFonts w:ascii="Times New Roman" w:eastAsia="Times New Roman" w:hAnsi="Times New Roman" w:cs="Times New Roman"/>
            <w:sz w:val="18"/>
            <w:szCs w:val="18"/>
          </w:rPr>
          <w:delText xml:space="preserve">the performance or non-performance by </w:delText>
        </w:r>
      </w:del>
      <w:r>
        <w:rPr>
          <w:rFonts w:ascii="Times New Roman" w:eastAsia="Times New Roman" w:hAnsi="Times New Roman" w:cs="Times New Roman"/>
          <w:sz w:val="18"/>
          <w:szCs w:val="18"/>
        </w:rPr>
        <w:t>subconsultant, subconsultant</w:t>
      </w:r>
      <w:ins w:id="23" w:author="Scott M Pearsall" w:date="2019-11-21T15:21:00Z">
        <w:r w:rsidR="00C86F18">
          <w:rPr>
            <w:rFonts w:ascii="Times New Roman" w:eastAsia="Times New Roman" w:hAnsi="Times New Roman" w:cs="Times New Roman"/>
            <w:sz w:val="18"/>
            <w:szCs w:val="18"/>
          </w:rPr>
          <w:t>’</w:t>
        </w:r>
      </w:ins>
      <w:r>
        <w:rPr>
          <w:rFonts w:ascii="Times New Roman" w:eastAsia="Times New Roman" w:hAnsi="Times New Roman" w:cs="Times New Roman"/>
          <w:sz w:val="18"/>
          <w:szCs w:val="18"/>
        </w:rPr>
        <w:t>s subconsultants</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or</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anyone</w:t>
      </w:r>
      <w:r>
        <w:rPr>
          <w:rFonts w:ascii="Times New Roman" w:eastAsia="Times New Roman" w:hAnsi="Times New Roman" w:cs="Times New Roman"/>
          <w:spacing w:val="-2"/>
          <w:sz w:val="18"/>
          <w:szCs w:val="18"/>
        </w:rPr>
        <w:t xml:space="preserve"> </w:t>
      </w:r>
      <w:r>
        <w:rPr>
          <w:rFonts w:ascii="Times New Roman" w:eastAsia="Times New Roman" w:hAnsi="Times New Roman" w:cs="Times New Roman"/>
          <w:sz w:val="18"/>
          <w:szCs w:val="18"/>
        </w:rPr>
        <w:t>employed by</w:t>
      </w:r>
      <w:r>
        <w:rPr>
          <w:rFonts w:ascii="Times New Roman" w:eastAsia="Times New Roman" w:hAnsi="Times New Roman" w:cs="Times New Roman"/>
          <w:spacing w:val="-5"/>
          <w:sz w:val="18"/>
          <w:szCs w:val="18"/>
        </w:rPr>
        <w:t xml:space="preserve"> </w:t>
      </w:r>
      <w:r>
        <w:rPr>
          <w:rFonts w:ascii="Times New Roman" w:eastAsia="Times New Roman" w:hAnsi="Times New Roman" w:cs="Times New Roman"/>
          <w:sz w:val="18"/>
          <w:szCs w:val="18"/>
        </w:rPr>
        <w:t>either</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of</w:t>
      </w:r>
      <w:r>
        <w:rPr>
          <w:rFonts w:ascii="Times New Roman" w:eastAsia="Times New Roman" w:hAnsi="Times New Roman" w:cs="Times New Roman"/>
          <w:spacing w:val="-3"/>
          <w:sz w:val="18"/>
          <w:szCs w:val="18"/>
        </w:rPr>
        <w:t xml:space="preserve"> </w:t>
      </w:r>
      <w:r>
        <w:rPr>
          <w:rFonts w:ascii="Times New Roman" w:eastAsia="Times New Roman" w:hAnsi="Times New Roman" w:cs="Times New Roman"/>
          <w:sz w:val="18"/>
          <w:szCs w:val="18"/>
        </w:rPr>
        <w:t>them</w:t>
      </w:r>
      <w:ins w:id="24" w:author="Scott M Pearsall" w:date="2019-11-21T15:13:00Z">
        <w:r>
          <w:rPr>
            <w:rFonts w:ascii="Times New Roman" w:eastAsia="Times New Roman" w:hAnsi="Times New Roman" w:cs="Times New Roman"/>
            <w:sz w:val="18"/>
            <w:szCs w:val="18"/>
          </w:rPr>
          <w:t xml:space="preserve"> in connection with their performance of their </w:t>
        </w:r>
      </w:ins>
      <w:ins w:id="25" w:author="Scott M Pearsall" w:date="2019-11-21T15:15:00Z">
        <w:r>
          <w:rPr>
            <w:rFonts w:ascii="Times New Roman" w:eastAsia="Times New Roman" w:hAnsi="Times New Roman" w:cs="Times New Roman"/>
            <w:sz w:val="18"/>
            <w:szCs w:val="18"/>
          </w:rPr>
          <w:t>duties under this Agreement</w:t>
        </w:r>
      </w:ins>
      <w:r>
        <w:rPr>
          <w:rFonts w:ascii="Times New Roman" w:eastAsia="Times New Roman" w:hAnsi="Times New Roman" w:cs="Times New Roman"/>
          <w:sz w:val="18"/>
          <w:szCs w:val="18"/>
        </w:rPr>
        <w:t>.</w:t>
      </w:r>
      <w:r>
        <w:rPr>
          <w:rFonts w:ascii="Times New Roman" w:eastAsia="Times New Roman" w:hAnsi="Times New Roman" w:cs="Times New Roman"/>
          <w:spacing w:val="-3"/>
          <w:sz w:val="18"/>
          <w:szCs w:val="18"/>
        </w:rPr>
        <w:t xml:space="preserve"> </w:t>
      </w:r>
      <w:del w:id="26" w:author="Scott M Pearsall" w:date="2019-11-21T15:15:00Z">
        <w:r w:rsidDel="00AF730D">
          <w:rPr>
            <w:rFonts w:ascii="Times New Roman" w:eastAsia="Times New Roman" w:hAnsi="Times New Roman" w:cs="Times New Roman"/>
            <w:sz w:val="18"/>
            <w:szCs w:val="18"/>
          </w:rPr>
          <w:delText>This</w:delText>
        </w:r>
        <w:r w:rsidDel="00AF730D">
          <w:rPr>
            <w:rFonts w:ascii="Times New Roman" w:eastAsia="Times New Roman" w:hAnsi="Times New Roman" w:cs="Times New Roman"/>
            <w:spacing w:val="-4"/>
            <w:sz w:val="18"/>
            <w:szCs w:val="18"/>
          </w:rPr>
          <w:delText xml:space="preserve"> </w:delText>
        </w:r>
        <w:r w:rsidDel="00AF730D">
          <w:rPr>
            <w:rFonts w:ascii="Times New Roman" w:eastAsia="Times New Roman" w:hAnsi="Times New Roman" w:cs="Times New Roman"/>
            <w:sz w:val="18"/>
            <w:szCs w:val="18"/>
          </w:rPr>
          <w:delText>includes</w:delText>
        </w:r>
        <w:r w:rsidDel="00AF730D">
          <w:rPr>
            <w:rFonts w:ascii="Times New Roman" w:eastAsia="Times New Roman" w:hAnsi="Times New Roman" w:cs="Times New Roman"/>
            <w:spacing w:val="-4"/>
            <w:sz w:val="18"/>
            <w:szCs w:val="18"/>
          </w:rPr>
          <w:delText xml:space="preserve"> </w:delText>
        </w:r>
        <w:r w:rsidDel="00AF730D">
          <w:rPr>
            <w:rFonts w:ascii="Times New Roman" w:eastAsia="Times New Roman" w:hAnsi="Times New Roman" w:cs="Times New Roman"/>
            <w:sz w:val="18"/>
            <w:szCs w:val="18"/>
          </w:rPr>
          <w:delText>any</w:delText>
        </w:r>
        <w:r w:rsidDel="00AF730D">
          <w:rPr>
            <w:rFonts w:ascii="Times New Roman" w:eastAsia="Times New Roman" w:hAnsi="Times New Roman" w:cs="Times New Roman"/>
            <w:spacing w:val="-7"/>
            <w:sz w:val="18"/>
            <w:szCs w:val="18"/>
          </w:rPr>
          <w:delText xml:space="preserve"> </w:delText>
        </w:r>
        <w:r w:rsidDel="00AF730D">
          <w:rPr>
            <w:rFonts w:ascii="Times New Roman" w:eastAsia="Times New Roman" w:hAnsi="Times New Roman" w:cs="Times New Roman"/>
            <w:sz w:val="18"/>
            <w:szCs w:val="18"/>
          </w:rPr>
          <w:delText>act</w:delText>
        </w:r>
        <w:r w:rsidDel="00AF730D">
          <w:rPr>
            <w:rFonts w:ascii="Times New Roman" w:eastAsia="Times New Roman" w:hAnsi="Times New Roman" w:cs="Times New Roman"/>
            <w:spacing w:val="-3"/>
            <w:sz w:val="18"/>
            <w:szCs w:val="18"/>
          </w:rPr>
          <w:delText xml:space="preserve"> </w:delText>
        </w:r>
        <w:r w:rsidDel="00AF730D">
          <w:rPr>
            <w:rFonts w:ascii="Times New Roman" w:eastAsia="Times New Roman" w:hAnsi="Times New Roman" w:cs="Times New Roman"/>
            <w:sz w:val="18"/>
            <w:szCs w:val="18"/>
          </w:rPr>
          <w:delText>or</w:delText>
        </w:r>
        <w:r w:rsidDel="00AF730D">
          <w:rPr>
            <w:rFonts w:ascii="Times New Roman" w:eastAsia="Times New Roman" w:hAnsi="Times New Roman" w:cs="Times New Roman"/>
            <w:spacing w:val="-3"/>
            <w:sz w:val="18"/>
            <w:szCs w:val="18"/>
          </w:rPr>
          <w:delText xml:space="preserve"> </w:delText>
        </w:r>
        <w:r w:rsidDel="00AF730D">
          <w:rPr>
            <w:rFonts w:ascii="Times New Roman" w:eastAsia="Times New Roman" w:hAnsi="Times New Roman" w:cs="Times New Roman"/>
            <w:sz w:val="18"/>
            <w:szCs w:val="18"/>
          </w:rPr>
          <w:delText>omission</w:delText>
        </w:r>
        <w:r w:rsidDel="00AF730D">
          <w:rPr>
            <w:rFonts w:ascii="Times New Roman" w:eastAsia="Times New Roman" w:hAnsi="Times New Roman" w:cs="Times New Roman"/>
            <w:spacing w:val="-2"/>
            <w:sz w:val="18"/>
            <w:szCs w:val="18"/>
          </w:rPr>
          <w:delText xml:space="preserve"> </w:delText>
        </w:r>
        <w:r w:rsidDel="00AF730D">
          <w:rPr>
            <w:rFonts w:ascii="Times New Roman" w:eastAsia="Times New Roman" w:hAnsi="Times New Roman" w:cs="Times New Roman"/>
            <w:sz w:val="18"/>
            <w:szCs w:val="18"/>
          </w:rPr>
          <w:delText>of</w:delText>
        </w:r>
        <w:r w:rsidDel="00AF730D">
          <w:rPr>
            <w:rFonts w:ascii="Times New Roman" w:eastAsia="Times New Roman" w:hAnsi="Times New Roman" w:cs="Times New Roman"/>
            <w:spacing w:val="-6"/>
            <w:sz w:val="18"/>
            <w:szCs w:val="18"/>
          </w:rPr>
          <w:delText xml:space="preserve"> </w:delText>
        </w:r>
        <w:r w:rsidDel="00AF730D">
          <w:rPr>
            <w:rFonts w:ascii="Times New Roman" w:eastAsia="Times New Roman" w:hAnsi="Times New Roman" w:cs="Times New Roman"/>
            <w:sz w:val="18"/>
            <w:szCs w:val="18"/>
          </w:rPr>
          <w:delText>subconsultant,</w:delText>
        </w:r>
        <w:r w:rsidDel="00AF730D">
          <w:rPr>
            <w:rFonts w:ascii="Times New Roman" w:eastAsia="Times New Roman" w:hAnsi="Times New Roman" w:cs="Times New Roman"/>
            <w:spacing w:val="-3"/>
            <w:sz w:val="18"/>
            <w:szCs w:val="18"/>
          </w:rPr>
          <w:delText xml:space="preserve"> </w:delText>
        </w:r>
        <w:r w:rsidDel="00AF730D">
          <w:rPr>
            <w:rFonts w:ascii="Times New Roman" w:eastAsia="Times New Roman" w:hAnsi="Times New Roman" w:cs="Times New Roman"/>
            <w:sz w:val="18"/>
            <w:szCs w:val="18"/>
          </w:rPr>
          <w:delText>subconsultant's</w:delText>
        </w:r>
        <w:r w:rsidDel="00AF730D">
          <w:rPr>
            <w:rFonts w:ascii="Times New Roman" w:eastAsia="Times New Roman" w:hAnsi="Times New Roman" w:cs="Times New Roman"/>
            <w:spacing w:val="-4"/>
            <w:sz w:val="18"/>
            <w:szCs w:val="18"/>
          </w:rPr>
          <w:delText xml:space="preserve"> </w:delText>
        </w:r>
        <w:r w:rsidDel="00AF730D">
          <w:rPr>
            <w:rFonts w:ascii="Times New Roman" w:eastAsia="Times New Roman" w:hAnsi="Times New Roman" w:cs="Times New Roman"/>
            <w:sz w:val="18"/>
            <w:szCs w:val="18"/>
          </w:rPr>
          <w:delText>subconsultants,</w:delText>
        </w:r>
        <w:r w:rsidDel="00AF730D">
          <w:rPr>
            <w:rFonts w:ascii="Times New Roman" w:eastAsia="Times New Roman" w:hAnsi="Times New Roman" w:cs="Times New Roman"/>
            <w:spacing w:val="-3"/>
            <w:sz w:val="18"/>
            <w:szCs w:val="18"/>
          </w:rPr>
          <w:delText xml:space="preserve"> </w:delText>
        </w:r>
        <w:r w:rsidDel="00AF730D">
          <w:rPr>
            <w:rFonts w:ascii="Times New Roman" w:eastAsia="Times New Roman" w:hAnsi="Times New Roman" w:cs="Times New Roman"/>
            <w:sz w:val="18"/>
            <w:szCs w:val="18"/>
          </w:rPr>
          <w:delText>or</w:delText>
        </w:r>
        <w:r w:rsidDel="00AF730D">
          <w:rPr>
            <w:rFonts w:ascii="Times New Roman" w:eastAsia="Times New Roman" w:hAnsi="Times New Roman" w:cs="Times New Roman"/>
            <w:spacing w:val="-3"/>
            <w:sz w:val="18"/>
            <w:szCs w:val="18"/>
          </w:rPr>
          <w:delText xml:space="preserve"> </w:delText>
        </w:r>
        <w:r w:rsidDel="00AF730D">
          <w:rPr>
            <w:rFonts w:ascii="Times New Roman" w:eastAsia="Times New Roman" w:hAnsi="Times New Roman" w:cs="Times New Roman"/>
            <w:sz w:val="18"/>
            <w:szCs w:val="18"/>
          </w:rPr>
          <w:delText>the</w:delText>
        </w:r>
        <w:r w:rsidDel="00AF730D">
          <w:rPr>
            <w:rFonts w:ascii="Times New Roman" w:eastAsia="Times New Roman" w:hAnsi="Times New Roman" w:cs="Times New Roman"/>
            <w:spacing w:val="-4"/>
            <w:sz w:val="18"/>
            <w:szCs w:val="18"/>
          </w:rPr>
          <w:delText xml:space="preserve"> </w:delText>
        </w:r>
        <w:r w:rsidDel="00AF730D">
          <w:rPr>
            <w:rFonts w:ascii="Times New Roman" w:eastAsia="Times New Roman" w:hAnsi="Times New Roman" w:cs="Times New Roman"/>
            <w:sz w:val="18"/>
            <w:szCs w:val="18"/>
          </w:rPr>
          <w:delText>employees</w:delText>
        </w:r>
        <w:r w:rsidDel="00AF730D">
          <w:rPr>
            <w:rFonts w:ascii="Times New Roman" w:eastAsia="Times New Roman" w:hAnsi="Times New Roman" w:cs="Times New Roman"/>
            <w:spacing w:val="-4"/>
            <w:sz w:val="18"/>
            <w:szCs w:val="18"/>
          </w:rPr>
          <w:delText xml:space="preserve"> </w:delText>
        </w:r>
        <w:r w:rsidDel="00AF730D">
          <w:rPr>
            <w:rFonts w:ascii="Times New Roman" w:eastAsia="Times New Roman" w:hAnsi="Times New Roman" w:cs="Times New Roman"/>
            <w:sz w:val="18"/>
            <w:szCs w:val="18"/>
          </w:rPr>
          <w:delText>of either</w:delText>
        </w:r>
        <w:r w:rsidDel="00AF730D">
          <w:rPr>
            <w:rFonts w:ascii="Times New Roman" w:eastAsia="Times New Roman" w:hAnsi="Times New Roman" w:cs="Times New Roman"/>
            <w:spacing w:val="-10"/>
            <w:sz w:val="18"/>
            <w:szCs w:val="18"/>
          </w:rPr>
          <w:delText xml:space="preserve"> </w:delText>
        </w:r>
        <w:r w:rsidDel="00AF730D">
          <w:rPr>
            <w:rFonts w:ascii="Times New Roman" w:eastAsia="Times New Roman" w:hAnsi="Times New Roman" w:cs="Times New Roman"/>
            <w:sz w:val="18"/>
            <w:szCs w:val="18"/>
          </w:rPr>
          <w:delText>of</w:delText>
        </w:r>
        <w:r w:rsidDel="00AF730D">
          <w:rPr>
            <w:rFonts w:ascii="Times New Roman" w:eastAsia="Times New Roman" w:hAnsi="Times New Roman" w:cs="Times New Roman"/>
            <w:spacing w:val="-13"/>
            <w:sz w:val="18"/>
            <w:szCs w:val="18"/>
          </w:rPr>
          <w:delText xml:space="preserve"> </w:delText>
        </w:r>
        <w:r w:rsidDel="00AF730D">
          <w:rPr>
            <w:rFonts w:ascii="Times New Roman" w:eastAsia="Times New Roman" w:hAnsi="Times New Roman" w:cs="Times New Roman"/>
            <w:sz w:val="18"/>
            <w:szCs w:val="18"/>
          </w:rPr>
          <w:delText>them.</w:delText>
        </w:r>
        <w:r w:rsidDel="00AF730D">
          <w:rPr>
            <w:rFonts w:ascii="Times New Roman" w:eastAsia="Times New Roman" w:hAnsi="Times New Roman" w:cs="Times New Roman"/>
            <w:spacing w:val="26"/>
            <w:sz w:val="18"/>
            <w:szCs w:val="18"/>
          </w:rPr>
          <w:delText xml:space="preserve"> </w:delText>
        </w:r>
      </w:del>
      <w:r>
        <w:rPr>
          <w:rFonts w:ascii="Times New Roman" w:eastAsia="Times New Roman" w:hAnsi="Times New Roman" w:cs="Times New Roman"/>
          <w:sz w:val="18"/>
          <w:szCs w:val="18"/>
        </w:rPr>
        <w:t>Subconsultant</w:t>
      </w:r>
      <w:r>
        <w:rPr>
          <w:rFonts w:ascii="Times New Roman" w:eastAsia="Times New Roman" w:hAnsi="Times New Roman" w:cs="Times New Roman"/>
          <w:spacing w:val="-10"/>
          <w:sz w:val="18"/>
          <w:szCs w:val="18"/>
        </w:rPr>
        <w:t xml:space="preserve"> </w:t>
      </w:r>
      <w:r>
        <w:rPr>
          <w:rFonts w:ascii="Times New Roman" w:eastAsia="Times New Roman" w:hAnsi="Times New Roman" w:cs="Times New Roman"/>
          <w:sz w:val="18"/>
          <w:szCs w:val="18"/>
        </w:rPr>
        <w:t>shall</w:t>
      </w:r>
      <w:r>
        <w:rPr>
          <w:rFonts w:ascii="Times New Roman" w:eastAsia="Times New Roman" w:hAnsi="Times New Roman" w:cs="Times New Roman"/>
          <w:spacing w:val="-10"/>
          <w:sz w:val="18"/>
          <w:szCs w:val="18"/>
        </w:rPr>
        <w:t xml:space="preserve"> </w:t>
      </w:r>
      <w:r>
        <w:rPr>
          <w:rFonts w:ascii="Times New Roman" w:eastAsia="Times New Roman" w:hAnsi="Times New Roman" w:cs="Times New Roman"/>
          <w:sz w:val="18"/>
          <w:szCs w:val="18"/>
        </w:rPr>
        <w:t>be</w:t>
      </w:r>
      <w:r>
        <w:rPr>
          <w:rFonts w:ascii="Times New Roman" w:eastAsia="Times New Roman" w:hAnsi="Times New Roman" w:cs="Times New Roman"/>
          <w:spacing w:val="-11"/>
          <w:sz w:val="18"/>
          <w:szCs w:val="18"/>
        </w:rPr>
        <w:t xml:space="preserve"> </w:t>
      </w:r>
      <w:r>
        <w:rPr>
          <w:rFonts w:ascii="Times New Roman" w:eastAsia="Times New Roman" w:hAnsi="Times New Roman" w:cs="Times New Roman"/>
          <w:sz w:val="18"/>
          <w:szCs w:val="18"/>
        </w:rPr>
        <w:t>solely</w:t>
      </w:r>
      <w:r>
        <w:rPr>
          <w:rFonts w:ascii="Times New Roman" w:eastAsia="Times New Roman" w:hAnsi="Times New Roman" w:cs="Times New Roman"/>
          <w:spacing w:val="-14"/>
          <w:sz w:val="18"/>
          <w:szCs w:val="18"/>
        </w:rPr>
        <w:t xml:space="preserve"> </w:t>
      </w:r>
      <w:r>
        <w:rPr>
          <w:rFonts w:ascii="Times New Roman" w:eastAsia="Times New Roman" w:hAnsi="Times New Roman" w:cs="Times New Roman"/>
          <w:sz w:val="18"/>
          <w:szCs w:val="18"/>
        </w:rPr>
        <w:t>liable</w:t>
      </w:r>
      <w:r>
        <w:rPr>
          <w:rFonts w:ascii="Times New Roman" w:eastAsia="Times New Roman" w:hAnsi="Times New Roman" w:cs="Times New Roman"/>
          <w:spacing w:val="-11"/>
          <w:sz w:val="18"/>
          <w:szCs w:val="18"/>
        </w:rPr>
        <w:t xml:space="preserve"> </w:t>
      </w:r>
      <w:r>
        <w:rPr>
          <w:rFonts w:ascii="Times New Roman" w:eastAsia="Times New Roman" w:hAnsi="Times New Roman" w:cs="Times New Roman"/>
          <w:sz w:val="18"/>
          <w:szCs w:val="18"/>
        </w:rPr>
        <w:t>for</w:t>
      </w:r>
      <w:r>
        <w:rPr>
          <w:rFonts w:ascii="Times New Roman" w:eastAsia="Times New Roman" w:hAnsi="Times New Roman" w:cs="Times New Roman"/>
          <w:spacing w:val="-10"/>
          <w:sz w:val="18"/>
          <w:szCs w:val="18"/>
        </w:rPr>
        <w:t xml:space="preserve"> </w:t>
      </w:r>
      <w:r>
        <w:rPr>
          <w:rFonts w:ascii="Times New Roman" w:eastAsia="Times New Roman" w:hAnsi="Times New Roman" w:cs="Times New Roman"/>
          <w:sz w:val="18"/>
          <w:szCs w:val="18"/>
        </w:rPr>
        <w:t>its</w:t>
      </w:r>
      <w:r>
        <w:rPr>
          <w:rFonts w:ascii="Times New Roman" w:eastAsia="Times New Roman" w:hAnsi="Times New Roman" w:cs="Times New Roman"/>
          <w:spacing w:val="-11"/>
          <w:sz w:val="18"/>
          <w:szCs w:val="18"/>
        </w:rPr>
        <w:t xml:space="preserve"> </w:t>
      </w:r>
      <w:r>
        <w:rPr>
          <w:rFonts w:ascii="Times New Roman" w:eastAsia="Times New Roman" w:hAnsi="Times New Roman" w:cs="Times New Roman"/>
          <w:sz w:val="18"/>
          <w:szCs w:val="18"/>
        </w:rPr>
        <w:t>safety</w:t>
      </w:r>
      <w:r>
        <w:rPr>
          <w:rFonts w:ascii="Times New Roman" w:eastAsia="Times New Roman" w:hAnsi="Times New Roman" w:cs="Times New Roman"/>
          <w:spacing w:val="-14"/>
          <w:sz w:val="18"/>
          <w:szCs w:val="18"/>
        </w:rPr>
        <w:t xml:space="preserve"> </w:t>
      </w:r>
      <w:r>
        <w:rPr>
          <w:rFonts w:ascii="Times New Roman" w:eastAsia="Times New Roman" w:hAnsi="Times New Roman" w:cs="Times New Roman"/>
          <w:sz w:val="18"/>
          <w:szCs w:val="18"/>
        </w:rPr>
        <w:t>programs,</w:t>
      </w:r>
      <w:r>
        <w:rPr>
          <w:rFonts w:ascii="Times New Roman" w:eastAsia="Times New Roman" w:hAnsi="Times New Roman" w:cs="Times New Roman"/>
          <w:spacing w:val="-10"/>
          <w:sz w:val="18"/>
          <w:szCs w:val="18"/>
        </w:rPr>
        <w:t xml:space="preserve"> </w:t>
      </w:r>
      <w:r>
        <w:rPr>
          <w:rFonts w:ascii="Times New Roman" w:eastAsia="Times New Roman" w:hAnsi="Times New Roman" w:cs="Times New Roman"/>
          <w:sz w:val="18"/>
          <w:szCs w:val="18"/>
        </w:rPr>
        <w:t>the</w:t>
      </w:r>
      <w:r>
        <w:rPr>
          <w:rFonts w:ascii="Times New Roman" w:eastAsia="Times New Roman" w:hAnsi="Times New Roman" w:cs="Times New Roman"/>
          <w:spacing w:val="-11"/>
          <w:sz w:val="18"/>
          <w:szCs w:val="18"/>
        </w:rPr>
        <w:t xml:space="preserve"> </w:t>
      </w:r>
      <w:r>
        <w:rPr>
          <w:rFonts w:ascii="Times New Roman" w:eastAsia="Times New Roman" w:hAnsi="Times New Roman" w:cs="Times New Roman"/>
          <w:sz w:val="18"/>
          <w:szCs w:val="18"/>
        </w:rPr>
        <w:t>safety</w:t>
      </w:r>
      <w:r>
        <w:rPr>
          <w:rFonts w:ascii="Times New Roman" w:eastAsia="Times New Roman" w:hAnsi="Times New Roman" w:cs="Times New Roman"/>
          <w:spacing w:val="-14"/>
          <w:sz w:val="18"/>
          <w:szCs w:val="18"/>
        </w:rPr>
        <w:t xml:space="preserve"> </w:t>
      </w:r>
      <w:r>
        <w:rPr>
          <w:rFonts w:ascii="Times New Roman" w:eastAsia="Times New Roman" w:hAnsi="Times New Roman" w:cs="Times New Roman"/>
          <w:sz w:val="18"/>
          <w:szCs w:val="18"/>
        </w:rPr>
        <w:t>of</w:t>
      </w:r>
      <w:r>
        <w:rPr>
          <w:rFonts w:ascii="Times New Roman" w:eastAsia="Times New Roman" w:hAnsi="Times New Roman" w:cs="Times New Roman"/>
          <w:spacing w:val="-13"/>
          <w:sz w:val="18"/>
          <w:szCs w:val="18"/>
        </w:rPr>
        <w:t xml:space="preserve"> </w:t>
      </w:r>
      <w:r>
        <w:rPr>
          <w:rFonts w:ascii="Times New Roman" w:eastAsia="Times New Roman" w:hAnsi="Times New Roman" w:cs="Times New Roman"/>
          <w:sz w:val="18"/>
          <w:szCs w:val="18"/>
        </w:rPr>
        <w:t>its</w:t>
      </w:r>
      <w:r>
        <w:rPr>
          <w:rFonts w:ascii="Times New Roman" w:eastAsia="Times New Roman" w:hAnsi="Times New Roman" w:cs="Times New Roman"/>
          <w:spacing w:val="-16"/>
          <w:sz w:val="18"/>
          <w:szCs w:val="18"/>
        </w:rPr>
        <w:t xml:space="preserve"> </w:t>
      </w:r>
      <w:r>
        <w:rPr>
          <w:rFonts w:ascii="Times New Roman" w:eastAsia="Times New Roman" w:hAnsi="Times New Roman" w:cs="Times New Roman"/>
          <w:spacing w:val="-4"/>
          <w:sz w:val="18"/>
          <w:szCs w:val="18"/>
        </w:rPr>
        <w:t>employees,</w:t>
      </w:r>
      <w:r>
        <w:rPr>
          <w:rFonts w:ascii="Times New Roman" w:eastAsia="Times New Roman" w:hAnsi="Times New Roman" w:cs="Times New Roman"/>
          <w:spacing w:val="-15"/>
          <w:sz w:val="18"/>
          <w:szCs w:val="18"/>
        </w:rPr>
        <w:t xml:space="preserve"> </w:t>
      </w:r>
      <w:r>
        <w:rPr>
          <w:rFonts w:ascii="Times New Roman" w:eastAsia="Times New Roman" w:hAnsi="Times New Roman" w:cs="Times New Roman"/>
          <w:spacing w:val="-3"/>
          <w:sz w:val="18"/>
          <w:szCs w:val="18"/>
        </w:rPr>
        <w:t>agents,</w:t>
      </w:r>
      <w:r>
        <w:rPr>
          <w:rFonts w:ascii="Times New Roman" w:eastAsia="Times New Roman" w:hAnsi="Times New Roman" w:cs="Times New Roman"/>
          <w:spacing w:val="-15"/>
          <w:sz w:val="18"/>
          <w:szCs w:val="18"/>
        </w:rPr>
        <w:t xml:space="preserve"> </w:t>
      </w:r>
      <w:r>
        <w:rPr>
          <w:rFonts w:ascii="Times New Roman" w:eastAsia="Times New Roman" w:hAnsi="Times New Roman" w:cs="Times New Roman"/>
          <w:spacing w:val="-2"/>
          <w:sz w:val="18"/>
          <w:szCs w:val="18"/>
        </w:rPr>
        <w:t>and</w:t>
      </w:r>
      <w:r>
        <w:rPr>
          <w:rFonts w:ascii="Times New Roman" w:eastAsia="Times New Roman" w:hAnsi="Times New Roman" w:cs="Times New Roman"/>
          <w:spacing w:val="-14"/>
          <w:sz w:val="18"/>
          <w:szCs w:val="18"/>
        </w:rPr>
        <w:t xml:space="preserve"> </w:t>
      </w:r>
      <w:r>
        <w:rPr>
          <w:rFonts w:ascii="Times New Roman" w:eastAsia="Times New Roman" w:hAnsi="Times New Roman" w:cs="Times New Roman"/>
          <w:spacing w:val="-3"/>
          <w:sz w:val="18"/>
          <w:szCs w:val="18"/>
        </w:rPr>
        <w:t>subconsultants</w:t>
      </w:r>
      <w:r>
        <w:rPr>
          <w:rFonts w:ascii="Times New Roman" w:eastAsia="Times New Roman" w:hAnsi="Times New Roman" w:cs="Times New Roman"/>
          <w:spacing w:val="-16"/>
          <w:sz w:val="18"/>
          <w:szCs w:val="18"/>
        </w:rPr>
        <w:t xml:space="preserve"> </w:t>
      </w:r>
      <w:r>
        <w:rPr>
          <w:rFonts w:ascii="Times New Roman" w:eastAsia="Times New Roman" w:hAnsi="Times New Roman" w:cs="Times New Roman"/>
          <w:spacing w:val="-2"/>
          <w:sz w:val="18"/>
          <w:szCs w:val="18"/>
        </w:rPr>
        <w:t>and</w:t>
      </w:r>
      <w:r>
        <w:rPr>
          <w:rFonts w:ascii="Times New Roman" w:eastAsia="Times New Roman" w:hAnsi="Times New Roman" w:cs="Times New Roman"/>
          <w:spacing w:val="-14"/>
          <w:sz w:val="18"/>
          <w:szCs w:val="18"/>
        </w:rPr>
        <w:t xml:space="preserve"> </w:t>
      </w:r>
      <w:r>
        <w:rPr>
          <w:rFonts w:ascii="Times New Roman" w:eastAsia="Times New Roman" w:hAnsi="Times New Roman" w:cs="Times New Roman"/>
          <w:spacing w:val="-3"/>
          <w:sz w:val="18"/>
          <w:szCs w:val="18"/>
        </w:rPr>
        <w:t>for</w:t>
      </w:r>
      <w:r>
        <w:rPr>
          <w:rFonts w:ascii="Times New Roman" w:eastAsia="Times New Roman" w:hAnsi="Times New Roman" w:cs="Times New Roman"/>
          <w:spacing w:val="-15"/>
          <w:sz w:val="18"/>
          <w:szCs w:val="18"/>
        </w:rPr>
        <w:t xml:space="preserve"> </w:t>
      </w:r>
      <w:r>
        <w:rPr>
          <w:rFonts w:ascii="Times New Roman" w:eastAsia="Times New Roman" w:hAnsi="Times New Roman" w:cs="Times New Roman"/>
          <w:spacing w:val="-2"/>
          <w:sz w:val="18"/>
          <w:szCs w:val="18"/>
        </w:rPr>
        <w:t>all</w:t>
      </w:r>
      <w:r>
        <w:rPr>
          <w:rFonts w:ascii="Times New Roman" w:eastAsia="Times New Roman" w:hAnsi="Times New Roman" w:cs="Times New Roman"/>
          <w:spacing w:val="-15"/>
          <w:sz w:val="18"/>
          <w:szCs w:val="18"/>
        </w:rPr>
        <w:t xml:space="preserve"> </w:t>
      </w:r>
      <w:r>
        <w:rPr>
          <w:rFonts w:ascii="Times New Roman" w:eastAsia="Times New Roman" w:hAnsi="Times New Roman" w:cs="Times New Roman"/>
          <w:spacing w:val="-4"/>
          <w:sz w:val="18"/>
          <w:szCs w:val="18"/>
        </w:rPr>
        <w:t>means</w:t>
      </w:r>
      <w:r>
        <w:rPr>
          <w:rFonts w:ascii="Times New Roman" w:eastAsia="Times New Roman" w:hAnsi="Times New Roman" w:cs="Times New Roman"/>
          <w:spacing w:val="-16"/>
          <w:sz w:val="18"/>
          <w:szCs w:val="18"/>
        </w:rPr>
        <w:t xml:space="preserve"> </w:t>
      </w:r>
      <w:r>
        <w:rPr>
          <w:rFonts w:ascii="Times New Roman" w:eastAsia="Times New Roman" w:hAnsi="Times New Roman" w:cs="Times New Roman"/>
          <w:spacing w:val="-2"/>
          <w:sz w:val="18"/>
          <w:szCs w:val="18"/>
        </w:rPr>
        <w:t>and</w:t>
      </w:r>
      <w:r>
        <w:rPr>
          <w:rFonts w:ascii="Times New Roman" w:eastAsia="Times New Roman" w:hAnsi="Times New Roman" w:cs="Times New Roman"/>
          <w:spacing w:val="-14"/>
          <w:sz w:val="18"/>
          <w:szCs w:val="18"/>
        </w:rPr>
        <w:t xml:space="preserve"> </w:t>
      </w:r>
      <w:r>
        <w:rPr>
          <w:rFonts w:ascii="Times New Roman" w:eastAsia="Times New Roman" w:hAnsi="Times New Roman" w:cs="Times New Roman"/>
          <w:spacing w:val="-3"/>
          <w:sz w:val="18"/>
          <w:szCs w:val="18"/>
        </w:rPr>
        <w:t>methods</w:t>
      </w:r>
      <w:r>
        <w:rPr>
          <w:rFonts w:ascii="Times New Roman" w:eastAsia="Times New Roman" w:hAnsi="Times New Roman" w:cs="Times New Roman"/>
          <w:spacing w:val="-16"/>
          <w:sz w:val="18"/>
          <w:szCs w:val="18"/>
        </w:rPr>
        <w:t xml:space="preserve"> </w:t>
      </w:r>
      <w:r>
        <w:rPr>
          <w:rFonts w:ascii="Times New Roman" w:eastAsia="Times New Roman" w:hAnsi="Times New Roman" w:cs="Times New Roman"/>
          <w:sz w:val="18"/>
          <w:szCs w:val="18"/>
        </w:rPr>
        <w:t>of production and will defend and indemnify GF from any and all claims by such employees for bodily injury, death, property damage or other injury</w:t>
      </w:r>
      <w:ins w:id="27" w:author="Scott M Pearsall" w:date="2019-11-21T15:16:00Z">
        <w:r>
          <w:rPr>
            <w:rFonts w:ascii="Times New Roman" w:eastAsia="Times New Roman" w:hAnsi="Times New Roman" w:cs="Times New Roman"/>
            <w:sz w:val="18"/>
            <w:szCs w:val="18"/>
          </w:rPr>
          <w:t xml:space="preserve">; provided that this limitation of liability shall not </w:t>
        </w:r>
      </w:ins>
      <w:ins w:id="28" w:author="Scott M Pearsall" w:date="2019-11-21T15:17:00Z">
        <w:r>
          <w:rPr>
            <w:rFonts w:ascii="Times New Roman" w:eastAsia="Times New Roman" w:hAnsi="Times New Roman" w:cs="Times New Roman"/>
            <w:sz w:val="18"/>
            <w:szCs w:val="18"/>
          </w:rPr>
          <w:t>apply to any losses resulting from</w:t>
        </w:r>
      </w:ins>
      <w:ins w:id="29" w:author="Scott M Pearsall" w:date="2019-11-21T15:16:00Z">
        <w:r>
          <w:rPr>
            <w:rFonts w:ascii="Times New Roman" w:eastAsia="Times New Roman" w:hAnsi="Times New Roman" w:cs="Times New Roman"/>
            <w:sz w:val="18"/>
            <w:szCs w:val="18"/>
          </w:rPr>
          <w:t xml:space="preserve"> the gross negligence or willful misconduct o</w:t>
        </w:r>
      </w:ins>
      <w:ins w:id="30" w:author="Scott M Pearsall" w:date="2019-11-21T15:17:00Z">
        <w:r>
          <w:rPr>
            <w:rFonts w:ascii="Times New Roman" w:eastAsia="Times New Roman" w:hAnsi="Times New Roman" w:cs="Times New Roman"/>
            <w:sz w:val="18"/>
            <w:szCs w:val="18"/>
          </w:rPr>
          <w:t>f the Indemnitees</w:t>
        </w:r>
      </w:ins>
      <w:r>
        <w:rPr>
          <w:rFonts w:ascii="Times New Roman" w:eastAsia="Times New Roman" w:hAnsi="Times New Roman" w:cs="Times New Roman"/>
          <w:sz w:val="18"/>
          <w:szCs w:val="18"/>
        </w:rPr>
        <w:t>. This indemnification</w:t>
      </w:r>
      <w:r>
        <w:rPr>
          <w:rFonts w:ascii="Times New Roman" w:eastAsia="Times New Roman" w:hAnsi="Times New Roman" w:cs="Times New Roman"/>
          <w:spacing w:val="-11"/>
          <w:sz w:val="18"/>
          <w:szCs w:val="18"/>
        </w:rPr>
        <w:t xml:space="preserve"> </w:t>
      </w:r>
      <w:r>
        <w:rPr>
          <w:rFonts w:ascii="Times New Roman" w:eastAsia="Times New Roman" w:hAnsi="Times New Roman" w:cs="Times New Roman"/>
          <w:sz w:val="18"/>
          <w:szCs w:val="18"/>
        </w:rPr>
        <w:t>shall</w:t>
      </w:r>
      <w:r>
        <w:rPr>
          <w:rFonts w:ascii="Times New Roman" w:eastAsia="Times New Roman" w:hAnsi="Times New Roman" w:cs="Times New Roman"/>
          <w:spacing w:val="-12"/>
          <w:sz w:val="18"/>
          <w:szCs w:val="18"/>
        </w:rPr>
        <w:t xml:space="preserve"> </w:t>
      </w:r>
      <w:r>
        <w:rPr>
          <w:rFonts w:ascii="Times New Roman" w:eastAsia="Times New Roman" w:hAnsi="Times New Roman" w:cs="Times New Roman"/>
          <w:sz w:val="18"/>
          <w:szCs w:val="18"/>
        </w:rPr>
        <w:t>not</w:t>
      </w:r>
      <w:r>
        <w:rPr>
          <w:rFonts w:ascii="Times New Roman" w:eastAsia="Times New Roman" w:hAnsi="Times New Roman" w:cs="Times New Roman"/>
          <w:spacing w:val="-12"/>
          <w:sz w:val="18"/>
          <w:szCs w:val="18"/>
        </w:rPr>
        <w:t xml:space="preserve"> </w:t>
      </w:r>
      <w:r>
        <w:rPr>
          <w:rFonts w:ascii="Times New Roman" w:eastAsia="Times New Roman" w:hAnsi="Times New Roman" w:cs="Times New Roman"/>
          <w:sz w:val="18"/>
          <w:szCs w:val="18"/>
        </w:rPr>
        <w:t>be</w:t>
      </w:r>
      <w:r>
        <w:rPr>
          <w:rFonts w:ascii="Times New Roman" w:eastAsia="Times New Roman" w:hAnsi="Times New Roman" w:cs="Times New Roman"/>
          <w:spacing w:val="-13"/>
          <w:sz w:val="18"/>
          <w:szCs w:val="18"/>
        </w:rPr>
        <w:t xml:space="preserve"> </w:t>
      </w:r>
      <w:r>
        <w:rPr>
          <w:rFonts w:ascii="Times New Roman" w:eastAsia="Times New Roman" w:hAnsi="Times New Roman" w:cs="Times New Roman"/>
          <w:sz w:val="18"/>
          <w:szCs w:val="18"/>
        </w:rPr>
        <w:t>limited</w:t>
      </w:r>
      <w:r>
        <w:rPr>
          <w:rFonts w:ascii="Times New Roman" w:eastAsia="Times New Roman" w:hAnsi="Times New Roman" w:cs="Times New Roman"/>
          <w:spacing w:val="-11"/>
          <w:sz w:val="18"/>
          <w:szCs w:val="18"/>
        </w:rPr>
        <w:t xml:space="preserve"> </w:t>
      </w:r>
      <w:r>
        <w:rPr>
          <w:rFonts w:ascii="Times New Roman" w:eastAsia="Times New Roman" w:hAnsi="Times New Roman" w:cs="Times New Roman"/>
          <w:sz w:val="18"/>
          <w:szCs w:val="18"/>
        </w:rPr>
        <w:t>by</w:t>
      </w:r>
      <w:r>
        <w:rPr>
          <w:rFonts w:ascii="Times New Roman" w:eastAsia="Times New Roman" w:hAnsi="Times New Roman" w:cs="Times New Roman"/>
          <w:spacing w:val="-16"/>
          <w:sz w:val="18"/>
          <w:szCs w:val="18"/>
        </w:rPr>
        <w:t xml:space="preserve"> </w:t>
      </w:r>
      <w:r>
        <w:rPr>
          <w:rFonts w:ascii="Times New Roman" w:eastAsia="Times New Roman" w:hAnsi="Times New Roman" w:cs="Times New Roman"/>
          <w:sz w:val="18"/>
          <w:szCs w:val="18"/>
        </w:rPr>
        <w:t>amount</w:t>
      </w:r>
      <w:r>
        <w:rPr>
          <w:rFonts w:ascii="Times New Roman" w:eastAsia="Times New Roman" w:hAnsi="Times New Roman" w:cs="Times New Roman"/>
          <w:spacing w:val="-12"/>
          <w:sz w:val="18"/>
          <w:szCs w:val="18"/>
        </w:rPr>
        <w:t xml:space="preserve"> </w:t>
      </w:r>
      <w:r>
        <w:rPr>
          <w:rFonts w:ascii="Times New Roman" w:eastAsia="Times New Roman" w:hAnsi="Times New Roman" w:cs="Times New Roman"/>
          <w:sz w:val="18"/>
          <w:szCs w:val="18"/>
        </w:rPr>
        <w:t>or</w:t>
      </w:r>
      <w:r>
        <w:rPr>
          <w:rFonts w:ascii="Times New Roman" w:eastAsia="Times New Roman" w:hAnsi="Times New Roman" w:cs="Times New Roman"/>
          <w:spacing w:val="-12"/>
          <w:sz w:val="18"/>
          <w:szCs w:val="18"/>
        </w:rPr>
        <w:t xml:space="preserve"> </w:t>
      </w:r>
      <w:r>
        <w:rPr>
          <w:rFonts w:ascii="Times New Roman" w:eastAsia="Times New Roman" w:hAnsi="Times New Roman" w:cs="Times New Roman"/>
          <w:sz w:val="18"/>
          <w:szCs w:val="18"/>
        </w:rPr>
        <w:t>type</w:t>
      </w:r>
      <w:r>
        <w:rPr>
          <w:rFonts w:ascii="Times New Roman" w:eastAsia="Times New Roman" w:hAnsi="Times New Roman" w:cs="Times New Roman"/>
          <w:spacing w:val="-13"/>
          <w:sz w:val="18"/>
          <w:szCs w:val="18"/>
        </w:rPr>
        <w:t xml:space="preserve"> </w:t>
      </w:r>
      <w:r>
        <w:rPr>
          <w:rFonts w:ascii="Times New Roman" w:eastAsia="Times New Roman" w:hAnsi="Times New Roman" w:cs="Times New Roman"/>
          <w:sz w:val="18"/>
          <w:szCs w:val="18"/>
        </w:rPr>
        <w:t>of</w:t>
      </w:r>
      <w:r>
        <w:rPr>
          <w:rFonts w:ascii="Times New Roman" w:eastAsia="Times New Roman" w:hAnsi="Times New Roman" w:cs="Times New Roman"/>
          <w:spacing w:val="-15"/>
          <w:sz w:val="18"/>
          <w:szCs w:val="18"/>
        </w:rPr>
        <w:t xml:space="preserve"> </w:t>
      </w:r>
      <w:r>
        <w:rPr>
          <w:rFonts w:ascii="Times New Roman" w:eastAsia="Times New Roman" w:hAnsi="Times New Roman" w:cs="Times New Roman"/>
          <w:sz w:val="18"/>
          <w:szCs w:val="18"/>
        </w:rPr>
        <w:t>damages,</w:t>
      </w:r>
      <w:r>
        <w:rPr>
          <w:rFonts w:ascii="Times New Roman" w:eastAsia="Times New Roman" w:hAnsi="Times New Roman" w:cs="Times New Roman"/>
          <w:spacing w:val="-12"/>
          <w:sz w:val="18"/>
          <w:szCs w:val="18"/>
        </w:rPr>
        <w:t xml:space="preserve"> </w:t>
      </w:r>
      <w:r>
        <w:rPr>
          <w:rFonts w:ascii="Times New Roman" w:eastAsia="Times New Roman" w:hAnsi="Times New Roman" w:cs="Times New Roman"/>
          <w:sz w:val="18"/>
          <w:szCs w:val="18"/>
        </w:rPr>
        <w:t>compensation</w:t>
      </w:r>
      <w:r>
        <w:rPr>
          <w:rFonts w:ascii="Times New Roman" w:eastAsia="Times New Roman" w:hAnsi="Times New Roman" w:cs="Times New Roman"/>
          <w:spacing w:val="-11"/>
          <w:sz w:val="18"/>
          <w:szCs w:val="18"/>
        </w:rPr>
        <w:t xml:space="preserve"> </w:t>
      </w:r>
      <w:r>
        <w:rPr>
          <w:rFonts w:ascii="Times New Roman" w:eastAsia="Times New Roman" w:hAnsi="Times New Roman" w:cs="Times New Roman"/>
          <w:sz w:val="18"/>
          <w:szCs w:val="18"/>
        </w:rPr>
        <w:t>or</w:t>
      </w:r>
      <w:r>
        <w:rPr>
          <w:rFonts w:ascii="Times New Roman" w:eastAsia="Times New Roman" w:hAnsi="Times New Roman" w:cs="Times New Roman"/>
          <w:spacing w:val="-12"/>
          <w:sz w:val="18"/>
          <w:szCs w:val="18"/>
        </w:rPr>
        <w:t xml:space="preserve"> </w:t>
      </w:r>
      <w:r>
        <w:rPr>
          <w:rFonts w:ascii="Times New Roman" w:eastAsia="Times New Roman" w:hAnsi="Times New Roman" w:cs="Times New Roman"/>
          <w:sz w:val="18"/>
          <w:szCs w:val="18"/>
        </w:rPr>
        <w:t>benefits</w:t>
      </w:r>
      <w:r>
        <w:rPr>
          <w:rFonts w:ascii="Times New Roman" w:eastAsia="Times New Roman" w:hAnsi="Times New Roman" w:cs="Times New Roman"/>
          <w:spacing w:val="-13"/>
          <w:sz w:val="18"/>
          <w:szCs w:val="18"/>
        </w:rPr>
        <w:t xml:space="preserve"> </w:t>
      </w:r>
      <w:r>
        <w:rPr>
          <w:rFonts w:ascii="Times New Roman" w:eastAsia="Times New Roman" w:hAnsi="Times New Roman" w:cs="Times New Roman"/>
          <w:sz w:val="18"/>
          <w:szCs w:val="18"/>
        </w:rPr>
        <w:t>payable</w:t>
      </w:r>
      <w:r>
        <w:rPr>
          <w:rFonts w:ascii="Times New Roman" w:eastAsia="Times New Roman" w:hAnsi="Times New Roman" w:cs="Times New Roman"/>
          <w:spacing w:val="-13"/>
          <w:sz w:val="18"/>
          <w:szCs w:val="18"/>
        </w:rPr>
        <w:t xml:space="preserve"> </w:t>
      </w:r>
      <w:r>
        <w:rPr>
          <w:rFonts w:ascii="Times New Roman" w:eastAsia="Times New Roman" w:hAnsi="Times New Roman" w:cs="Times New Roman"/>
          <w:sz w:val="18"/>
          <w:szCs w:val="18"/>
        </w:rPr>
        <w:t>under</w:t>
      </w:r>
      <w:r>
        <w:rPr>
          <w:rFonts w:ascii="Times New Roman" w:eastAsia="Times New Roman" w:hAnsi="Times New Roman" w:cs="Times New Roman"/>
          <w:spacing w:val="-12"/>
          <w:sz w:val="18"/>
          <w:szCs w:val="18"/>
        </w:rPr>
        <w:t xml:space="preserve"> </w:t>
      </w:r>
      <w:r>
        <w:rPr>
          <w:rFonts w:ascii="Times New Roman" w:eastAsia="Times New Roman" w:hAnsi="Times New Roman" w:cs="Times New Roman"/>
          <w:sz w:val="18"/>
          <w:szCs w:val="18"/>
        </w:rPr>
        <w:t>workers’</w:t>
      </w:r>
      <w:r>
        <w:rPr>
          <w:rFonts w:ascii="Times New Roman" w:eastAsia="Times New Roman" w:hAnsi="Times New Roman" w:cs="Times New Roman"/>
          <w:spacing w:val="-12"/>
          <w:sz w:val="18"/>
          <w:szCs w:val="18"/>
        </w:rPr>
        <w:t xml:space="preserve"> </w:t>
      </w:r>
      <w:r>
        <w:rPr>
          <w:rFonts w:ascii="Times New Roman" w:eastAsia="Times New Roman" w:hAnsi="Times New Roman" w:cs="Times New Roman"/>
          <w:sz w:val="18"/>
          <w:szCs w:val="18"/>
        </w:rPr>
        <w:t>compensation</w:t>
      </w:r>
      <w:r>
        <w:rPr>
          <w:rFonts w:ascii="Times New Roman" w:eastAsia="Times New Roman" w:hAnsi="Times New Roman" w:cs="Times New Roman"/>
          <w:spacing w:val="-11"/>
          <w:sz w:val="18"/>
          <w:szCs w:val="18"/>
        </w:rPr>
        <w:t xml:space="preserve"> </w:t>
      </w:r>
      <w:r>
        <w:rPr>
          <w:rFonts w:ascii="Times New Roman" w:eastAsia="Times New Roman" w:hAnsi="Times New Roman" w:cs="Times New Roman"/>
          <w:sz w:val="18"/>
          <w:szCs w:val="18"/>
        </w:rPr>
        <w:t>acts,</w:t>
      </w:r>
      <w:r>
        <w:rPr>
          <w:rFonts w:ascii="Times New Roman" w:eastAsia="Times New Roman" w:hAnsi="Times New Roman" w:cs="Times New Roman"/>
          <w:spacing w:val="-12"/>
          <w:sz w:val="18"/>
          <w:szCs w:val="18"/>
        </w:rPr>
        <w:t xml:space="preserve"> </w:t>
      </w:r>
      <w:r>
        <w:rPr>
          <w:rFonts w:ascii="Times New Roman" w:eastAsia="Times New Roman" w:hAnsi="Times New Roman" w:cs="Times New Roman"/>
          <w:sz w:val="18"/>
          <w:szCs w:val="18"/>
        </w:rPr>
        <w:t>disability</w:t>
      </w:r>
      <w:r>
        <w:rPr>
          <w:rFonts w:ascii="Times New Roman" w:eastAsia="Times New Roman" w:hAnsi="Times New Roman" w:cs="Times New Roman"/>
          <w:spacing w:val="-20"/>
          <w:sz w:val="18"/>
          <w:szCs w:val="18"/>
        </w:rPr>
        <w:t xml:space="preserve"> </w:t>
      </w:r>
      <w:r>
        <w:rPr>
          <w:rFonts w:ascii="Times New Roman" w:eastAsia="Times New Roman" w:hAnsi="Times New Roman" w:cs="Times New Roman"/>
          <w:spacing w:val="-3"/>
          <w:sz w:val="18"/>
          <w:szCs w:val="18"/>
        </w:rPr>
        <w:t>benefit</w:t>
      </w:r>
      <w:r>
        <w:rPr>
          <w:rFonts w:ascii="Times New Roman" w:eastAsia="Times New Roman" w:hAnsi="Times New Roman" w:cs="Times New Roman"/>
          <w:spacing w:val="-16"/>
          <w:sz w:val="18"/>
          <w:szCs w:val="18"/>
        </w:rPr>
        <w:t xml:space="preserve"> </w:t>
      </w:r>
      <w:r>
        <w:rPr>
          <w:rFonts w:ascii="Times New Roman" w:eastAsia="Times New Roman" w:hAnsi="Times New Roman" w:cs="Times New Roman"/>
          <w:spacing w:val="-3"/>
          <w:sz w:val="18"/>
          <w:szCs w:val="18"/>
        </w:rPr>
        <w:t>acts</w:t>
      </w:r>
      <w:r>
        <w:rPr>
          <w:rFonts w:ascii="Times New Roman" w:eastAsia="Times New Roman" w:hAnsi="Times New Roman" w:cs="Times New Roman"/>
          <w:spacing w:val="-17"/>
          <w:sz w:val="18"/>
          <w:szCs w:val="18"/>
        </w:rPr>
        <w:t xml:space="preserve"> </w:t>
      </w:r>
      <w:r>
        <w:rPr>
          <w:rFonts w:ascii="Times New Roman" w:eastAsia="Times New Roman" w:hAnsi="Times New Roman" w:cs="Times New Roman"/>
          <w:sz w:val="18"/>
          <w:szCs w:val="18"/>
        </w:rPr>
        <w:t>or other employee benefit</w:t>
      </w:r>
      <w:r>
        <w:rPr>
          <w:rFonts w:ascii="Times New Roman" w:eastAsia="Times New Roman" w:hAnsi="Times New Roman" w:cs="Times New Roman"/>
          <w:spacing w:val="-14"/>
          <w:sz w:val="18"/>
          <w:szCs w:val="18"/>
        </w:rPr>
        <w:t xml:space="preserve"> </w:t>
      </w:r>
      <w:r>
        <w:rPr>
          <w:rFonts w:ascii="Times New Roman" w:eastAsia="Times New Roman" w:hAnsi="Times New Roman" w:cs="Times New Roman"/>
          <w:sz w:val="18"/>
          <w:szCs w:val="18"/>
        </w:rPr>
        <w:t>acts.</w:t>
      </w:r>
    </w:p>
    <w:p w14:paraId="0A5E5CBF" w14:textId="77777777" w:rsidR="00AF730D" w:rsidRDefault="00AF730D" w:rsidP="00AF730D">
      <w:pPr>
        <w:pStyle w:val="ListParagraph"/>
        <w:tabs>
          <w:tab w:val="left" w:pos="435"/>
        </w:tabs>
        <w:spacing w:line="180" w:lineRule="exact"/>
        <w:ind w:left="252" w:right="245"/>
        <w:rPr>
          <w:ins w:id="31" w:author="Scott M Pearsall" w:date="2019-11-21T15:18:00Z"/>
          <w:rFonts w:ascii="Times New Roman" w:eastAsia="Times New Roman" w:hAnsi="Times New Roman" w:cs="Times New Roman"/>
          <w:sz w:val="18"/>
          <w:szCs w:val="18"/>
        </w:rPr>
      </w:pPr>
    </w:p>
    <w:p w14:paraId="6118BDA9" w14:textId="77777777" w:rsidR="00C86F18" w:rsidRDefault="00C86F18" w:rsidP="00AF730D">
      <w:pPr>
        <w:pStyle w:val="ListParagraph"/>
        <w:tabs>
          <w:tab w:val="left" w:pos="435"/>
        </w:tabs>
        <w:spacing w:line="180" w:lineRule="exact"/>
        <w:ind w:left="252" w:right="245"/>
        <w:rPr>
          <w:ins w:id="32" w:author="Scott M Pearsall" w:date="2019-11-21T15:24:00Z"/>
          <w:rFonts w:ascii="Times New Roman" w:eastAsia="Times New Roman" w:hAnsi="Times New Roman" w:cs="Times New Roman"/>
          <w:sz w:val="18"/>
          <w:szCs w:val="18"/>
        </w:rPr>
      </w:pPr>
      <w:ins w:id="33" w:author="Scott M Pearsall" w:date="2019-11-21T15:24:00Z">
        <w:r w:rsidRPr="00C86F18">
          <w:rPr>
            <w:rFonts w:ascii="Times New Roman" w:eastAsia="Times New Roman" w:hAnsi="Times New Roman" w:cs="Times New Roman"/>
            <w:sz w:val="18"/>
            <w:szCs w:val="18"/>
          </w:rPr>
          <w:t xml:space="preserve">IN NO EVENT SHALL EITHER PARTY BE LIABLE TO THE OTHER FOR CONSEQUENTIAL, EXEMPLARY, SPECIAL, INCIDENTAL, RELIANCE, OR PUNITIVE DAMAGES, OR FOR LOST PROFITS, EVEN IF ADVISED OF THE POSSIBILITY OF SUCH DAMAGES. TO THE FULLEST EXTENT PERMITTED BY APPLICABLE LAW AND NOTWITHSTANDING ANY OTHER PROVISION OF THIS AGREEMENT, </w:t>
        </w:r>
      </w:ins>
      <w:ins w:id="34" w:author="Scott M Pearsall" w:date="2019-11-21T15:25:00Z">
        <w:r>
          <w:rPr>
            <w:rFonts w:ascii="Times New Roman" w:eastAsia="Times New Roman" w:hAnsi="Times New Roman" w:cs="Times New Roman"/>
            <w:sz w:val="18"/>
            <w:szCs w:val="18"/>
          </w:rPr>
          <w:t>SUBCONSULTANT</w:t>
        </w:r>
      </w:ins>
      <w:ins w:id="35" w:author="Scott M Pearsall" w:date="2019-11-21T15:24:00Z">
        <w:r w:rsidRPr="00C86F18">
          <w:rPr>
            <w:rFonts w:ascii="Times New Roman" w:eastAsia="Times New Roman" w:hAnsi="Times New Roman" w:cs="Times New Roman"/>
            <w:sz w:val="18"/>
            <w:szCs w:val="18"/>
          </w:rPr>
          <w:t xml:space="preserve">’S LIABILITY FOR PERFORMANCE OR NON-PERFORMANCE OF ANY OBLIGATION ARISING UNDER THIS AGREEMENT (WHETHER ARISING UNDER BREACH OF CONTRACT, TORT, STRICT LIABILITY, OR ANY OTHER THEORY OF LAW OR EQUITY), INLUDING, BUT NOT LIMITED TO, INDEMNITY OBLIGATIONS SPECIFIED ABOVE, SHALL NOT EXCEED </w:t>
        </w:r>
      </w:ins>
      <w:ins w:id="36" w:author="Scott M Pearsall" w:date="2019-11-21T15:25:00Z">
        <w:r w:rsidRPr="00C86F18">
          <w:rPr>
            <w:rFonts w:ascii="Times New Roman" w:eastAsia="Times New Roman" w:hAnsi="Times New Roman" w:cs="Times New Roman"/>
            <w:sz w:val="18"/>
            <w:szCs w:val="18"/>
          </w:rPr>
          <w:t>$</w:t>
        </w:r>
        <w:r>
          <w:rPr>
            <w:rFonts w:ascii="Times New Roman" w:eastAsia="Times New Roman" w:hAnsi="Times New Roman" w:cs="Times New Roman"/>
            <w:sz w:val="18"/>
            <w:szCs w:val="18"/>
          </w:rPr>
          <w:t>50,000</w:t>
        </w:r>
      </w:ins>
      <w:ins w:id="37" w:author="Scott M Pearsall" w:date="2019-11-21T15:24:00Z">
        <w:r w:rsidRPr="00C86F18">
          <w:rPr>
            <w:rFonts w:ascii="Times New Roman" w:eastAsia="Times New Roman" w:hAnsi="Times New Roman" w:cs="Times New Roman"/>
            <w:sz w:val="18"/>
            <w:szCs w:val="18"/>
          </w:rPr>
          <w:t xml:space="preserve"> CUMULATIVELY FOR THE DURATION OF THIS AGREEMENT, PROVIDED THAT THE FOREGOING LIMITATION WILL NOT APPLY TO ANY LOSSES RESULTING FROM THE GROSS NEGLI</w:t>
        </w:r>
        <w:r>
          <w:rPr>
            <w:rFonts w:ascii="Times New Roman" w:eastAsia="Times New Roman" w:hAnsi="Times New Roman" w:cs="Times New Roman"/>
            <w:sz w:val="18"/>
            <w:szCs w:val="18"/>
          </w:rPr>
          <w:t xml:space="preserve">GENCE OR WILLFUL MISCONDUCT OF </w:t>
        </w:r>
      </w:ins>
      <w:ins w:id="38" w:author="Scott M Pearsall" w:date="2019-11-21T15:25:00Z">
        <w:r>
          <w:rPr>
            <w:rFonts w:ascii="Times New Roman" w:eastAsia="Times New Roman" w:hAnsi="Times New Roman" w:cs="Times New Roman"/>
            <w:sz w:val="18"/>
            <w:szCs w:val="18"/>
          </w:rPr>
          <w:t>SUBCONSULTANT</w:t>
        </w:r>
      </w:ins>
      <w:ins w:id="39" w:author="Scott M Pearsall" w:date="2019-11-21T15:24:00Z">
        <w:r w:rsidRPr="00C86F18">
          <w:rPr>
            <w:rFonts w:ascii="Times New Roman" w:eastAsia="Times New Roman" w:hAnsi="Times New Roman" w:cs="Times New Roman"/>
            <w:sz w:val="18"/>
            <w:szCs w:val="18"/>
          </w:rPr>
          <w:t xml:space="preserve"> OR </w:t>
        </w:r>
      </w:ins>
      <w:ins w:id="40" w:author="Scott M Pearsall" w:date="2019-11-21T15:25:00Z">
        <w:r>
          <w:rPr>
            <w:rFonts w:ascii="Times New Roman" w:eastAsia="Times New Roman" w:hAnsi="Times New Roman" w:cs="Times New Roman"/>
            <w:sz w:val="18"/>
            <w:szCs w:val="18"/>
          </w:rPr>
          <w:t>SUBCONSULTANT</w:t>
        </w:r>
      </w:ins>
      <w:ins w:id="41" w:author="Scott M Pearsall" w:date="2019-11-21T15:24:00Z">
        <w:r w:rsidRPr="00C86F18">
          <w:rPr>
            <w:rFonts w:ascii="Times New Roman" w:eastAsia="Times New Roman" w:hAnsi="Times New Roman" w:cs="Times New Roman"/>
            <w:sz w:val="18"/>
            <w:szCs w:val="18"/>
          </w:rPr>
          <w:t xml:space="preserve">’S </w:t>
        </w:r>
      </w:ins>
      <w:ins w:id="42" w:author="Scott M Pearsall" w:date="2019-11-21T15:25:00Z">
        <w:r>
          <w:rPr>
            <w:rFonts w:ascii="Times New Roman" w:eastAsia="Times New Roman" w:hAnsi="Times New Roman" w:cs="Times New Roman"/>
            <w:sz w:val="18"/>
            <w:szCs w:val="18"/>
          </w:rPr>
          <w:t xml:space="preserve">SUBCONSULTANTS OR ANYONE EMPLOYED BY THEM </w:t>
        </w:r>
      </w:ins>
      <w:ins w:id="43" w:author="Scott M Pearsall" w:date="2019-11-21T15:24:00Z">
        <w:r w:rsidRPr="00C86F18">
          <w:rPr>
            <w:rFonts w:ascii="Times New Roman" w:eastAsia="Times New Roman" w:hAnsi="Times New Roman" w:cs="Times New Roman"/>
            <w:sz w:val="18"/>
            <w:szCs w:val="18"/>
          </w:rPr>
          <w:t xml:space="preserve">IN BREACH OF </w:t>
        </w:r>
      </w:ins>
      <w:ins w:id="44" w:author="Scott M Pearsall" w:date="2019-11-21T15:26:00Z">
        <w:r>
          <w:rPr>
            <w:rFonts w:ascii="Times New Roman" w:eastAsia="Times New Roman" w:hAnsi="Times New Roman" w:cs="Times New Roman"/>
            <w:sz w:val="18"/>
            <w:szCs w:val="18"/>
          </w:rPr>
          <w:t>SUBCONSULTANT</w:t>
        </w:r>
      </w:ins>
      <w:ins w:id="45" w:author="Scott M Pearsall" w:date="2019-11-21T15:24:00Z">
        <w:r w:rsidRPr="00C86F18">
          <w:rPr>
            <w:rFonts w:ascii="Times New Roman" w:eastAsia="Times New Roman" w:hAnsi="Times New Roman" w:cs="Times New Roman"/>
            <w:sz w:val="18"/>
            <w:szCs w:val="18"/>
          </w:rPr>
          <w:t>’S OBLIGATIONS UNDER THIS AGREEMENT. FURTHER, NOTHING CONTAINED IN THIS SECTION 6 SHALL REDUCE OR LIMIT ANY PARTY’S ABILITY TO PURSUE OR COLLECT PROCEEDS AVAILABLE FROM THE INSURANCE COVERAGES SPECIFIED WITHIN THIS AGREEMENT.</w:t>
        </w:r>
      </w:ins>
    </w:p>
    <w:p w14:paraId="0D30F808" w14:textId="77777777" w:rsidR="00C86F18" w:rsidRDefault="00C86F18" w:rsidP="00AF730D">
      <w:pPr>
        <w:pStyle w:val="ListParagraph"/>
        <w:tabs>
          <w:tab w:val="left" w:pos="435"/>
        </w:tabs>
        <w:spacing w:line="180" w:lineRule="exact"/>
        <w:ind w:left="252" w:right="245"/>
        <w:rPr>
          <w:ins w:id="46" w:author="Scott M Pearsall" w:date="2019-11-21T15:24:00Z"/>
          <w:rFonts w:ascii="Times New Roman" w:eastAsia="Times New Roman" w:hAnsi="Times New Roman" w:cs="Times New Roman"/>
          <w:sz w:val="18"/>
          <w:szCs w:val="18"/>
        </w:rPr>
      </w:pPr>
    </w:p>
    <w:p w14:paraId="2AA7F325" w14:textId="77777777" w:rsidR="00AF730D" w:rsidRDefault="00AF730D">
      <w:pPr>
        <w:spacing w:before="8"/>
        <w:rPr>
          <w:rFonts w:ascii="Times New Roman" w:eastAsia="Times New Roman" w:hAnsi="Times New Roman" w:cs="Times New Roman"/>
          <w:sz w:val="15"/>
          <w:szCs w:val="15"/>
        </w:rPr>
      </w:pPr>
    </w:p>
    <w:p w14:paraId="08279AAD" w14:textId="77777777" w:rsidR="00CC2EC3" w:rsidRDefault="00AF730D">
      <w:pPr>
        <w:pStyle w:val="ListParagraph"/>
        <w:numPr>
          <w:ilvl w:val="0"/>
          <w:numId w:val="4"/>
        </w:numPr>
        <w:tabs>
          <w:tab w:val="left" w:pos="442"/>
        </w:tabs>
        <w:spacing w:line="180" w:lineRule="exact"/>
        <w:ind w:right="248" w:firstLine="0"/>
        <w:jc w:val="both"/>
        <w:rPr>
          <w:rFonts w:ascii="Times New Roman" w:eastAsia="Times New Roman" w:hAnsi="Times New Roman" w:cs="Times New Roman"/>
          <w:sz w:val="18"/>
          <w:szCs w:val="18"/>
        </w:rPr>
      </w:pPr>
      <w:r>
        <w:rPr>
          <w:rFonts w:ascii="Times New Roman" w:eastAsia="Times New Roman" w:hAnsi="Times New Roman" w:cs="Times New Roman"/>
          <w:b/>
          <w:bCs/>
          <w:sz w:val="18"/>
          <w:szCs w:val="18"/>
        </w:rPr>
        <w:t xml:space="preserve">RELEASE </w:t>
      </w:r>
      <w:r>
        <w:rPr>
          <w:rFonts w:ascii="Times New Roman" w:eastAsia="Times New Roman" w:hAnsi="Times New Roman" w:cs="Times New Roman"/>
          <w:sz w:val="18"/>
          <w:szCs w:val="18"/>
        </w:rPr>
        <w:t xml:space="preserve">Subconsultant acknowledges that the total compensation as set forth in this PO and any approved change orders shall be in full and complete satisfaction of all indebtedness and obligations of any nature whatsoever for the subconsultants services and include </w:t>
      </w:r>
      <w:proofErr w:type="gramStart"/>
      <w:r>
        <w:rPr>
          <w:rFonts w:ascii="Times New Roman" w:eastAsia="Times New Roman" w:hAnsi="Times New Roman" w:cs="Times New Roman"/>
          <w:sz w:val="18"/>
          <w:szCs w:val="18"/>
        </w:rPr>
        <w:t>any and all</w:t>
      </w:r>
      <w:proofErr w:type="gramEnd"/>
      <w:r>
        <w:rPr>
          <w:rFonts w:ascii="Times New Roman" w:eastAsia="Times New Roman" w:hAnsi="Times New Roman" w:cs="Times New Roman"/>
          <w:sz w:val="18"/>
          <w:szCs w:val="18"/>
        </w:rPr>
        <w:t xml:space="preserve"> costs related to inefficiencies, disruptions, lost or future profit or delays generally associated with the nature of subconsultant’s</w:t>
      </w:r>
      <w:r>
        <w:rPr>
          <w:rFonts w:ascii="Times New Roman" w:eastAsia="Times New Roman" w:hAnsi="Times New Roman" w:cs="Times New Roman"/>
          <w:spacing w:val="-22"/>
          <w:sz w:val="18"/>
          <w:szCs w:val="18"/>
        </w:rPr>
        <w:t xml:space="preserve"> </w:t>
      </w:r>
      <w:r>
        <w:rPr>
          <w:rFonts w:ascii="Times New Roman" w:eastAsia="Times New Roman" w:hAnsi="Times New Roman" w:cs="Times New Roman"/>
          <w:sz w:val="18"/>
          <w:szCs w:val="18"/>
        </w:rPr>
        <w:t>services.</w:t>
      </w:r>
    </w:p>
    <w:p w14:paraId="72659638" w14:textId="77777777" w:rsidR="00CC2EC3" w:rsidRDefault="00CC2EC3">
      <w:pPr>
        <w:spacing w:before="8"/>
        <w:rPr>
          <w:rFonts w:ascii="Times New Roman" w:eastAsia="Times New Roman" w:hAnsi="Times New Roman" w:cs="Times New Roman"/>
          <w:sz w:val="15"/>
          <w:szCs w:val="15"/>
        </w:rPr>
      </w:pPr>
    </w:p>
    <w:p w14:paraId="3E40C51A" w14:textId="77777777" w:rsidR="00CC2EC3" w:rsidRDefault="00AF730D">
      <w:pPr>
        <w:pStyle w:val="ListParagraph"/>
        <w:numPr>
          <w:ilvl w:val="0"/>
          <w:numId w:val="4"/>
        </w:numPr>
        <w:tabs>
          <w:tab w:val="left" w:pos="425"/>
        </w:tabs>
        <w:spacing w:line="180" w:lineRule="exact"/>
        <w:ind w:right="246" w:firstLine="0"/>
        <w:jc w:val="both"/>
        <w:rPr>
          <w:rFonts w:ascii="Times New Roman" w:eastAsia="Times New Roman" w:hAnsi="Times New Roman" w:cs="Times New Roman"/>
          <w:sz w:val="18"/>
          <w:szCs w:val="18"/>
        </w:rPr>
      </w:pPr>
      <w:r>
        <w:rPr>
          <w:rFonts w:ascii="Times New Roman"/>
          <w:b/>
          <w:sz w:val="18"/>
        </w:rPr>
        <w:t>OWNERSHIP</w:t>
      </w:r>
      <w:r>
        <w:rPr>
          <w:rFonts w:ascii="Times New Roman"/>
          <w:b/>
          <w:spacing w:val="-9"/>
          <w:sz w:val="18"/>
        </w:rPr>
        <w:t xml:space="preserve"> </w:t>
      </w:r>
      <w:r>
        <w:rPr>
          <w:rFonts w:ascii="Times New Roman"/>
          <w:b/>
          <w:sz w:val="18"/>
        </w:rPr>
        <w:t>AND</w:t>
      </w:r>
      <w:r>
        <w:rPr>
          <w:rFonts w:ascii="Times New Roman"/>
          <w:b/>
          <w:spacing w:val="-10"/>
          <w:sz w:val="18"/>
        </w:rPr>
        <w:t xml:space="preserve"> </w:t>
      </w:r>
      <w:r>
        <w:rPr>
          <w:rFonts w:ascii="Times New Roman"/>
          <w:b/>
          <w:sz w:val="18"/>
        </w:rPr>
        <w:t>TITLE.</w:t>
      </w:r>
      <w:r>
        <w:rPr>
          <w:rFonts w:ascii="Times New Roman"/>
          <w:b/>
          <w:spacing w:val="-9"/>
          <w:sz w:val="18"/>
        </w:rPr>
        <w:t xml:space="preserve"> </w:t>
      </w:r>
      <w:r>
        <w:rPr>
          <w:rFonts w:ascii="Times New Roman"/>
          <w:sz w:val="18"/>
        </w:rPr>
        <w:t>Ownership</w:t>
      </w:r>
      <w:r>
        <w:rPr>
          <w:rFonts w:ascii="Times New Roman"/>
          <w:spacing w:val="-8"/>
          <w:sz w:val="18"/>
        </w:rPr>
        <w:t xml:space="preserve"> </w:t>
      </w:r>
      <w:r>
        <w:rPr>
          <w:rFonts w:ascii="Times New Roman"/>
          <w:sz w:val="18"/>
        </w:rPr>
        <w:t>and/or</w:t>
      </w:r>
      <w:r>
        <w:rPr>
          <w:rFonts w:ascii="Times New Roman"/>
          <w:spacing w:val="-9"/>
          <w:sz w:val="18"/>
        </w:rPr>
        <w:t xml:space="preserve"> </w:t>
      </w:r>
      <w:r>
        <w:rPr>
          <w:rFonts w:ascii="Times New Roman"/>
          <w:sz w:val="18"/>
        </w:rPr>
        <w:t>title</w:t>
      </w:r>
      <w:r>
        <w:rPr>
          <w:rFonts w:ascii="Times New Roman"/>
          <w:spacing w:val="-10"/>
          <w:sz w:val="18"/>
        </w:rPr>
        <w:t xml:space="preserve"> </w:t>
      </w:r>
      <w:r>
        <w:rPr>
          <w:rFonts w:ascii="Times New Roman"/>
          <w:sz w:val="18"/>
        </w:rPr>
        <w:t>to</w:t>
      </w:r>
      <w:r>
        <w:rPr>
          <w:rFonts w:ascii="Times New Roman"/>
          <w:spacing w:val="-8"/>
          <w:sz w:val="18"/>
        </w:rPr>
        <w:t xml:space="preserve"> </w:t>
      </w:r>
      <w:r>
        <w:rPr>
          <w:rFonts w:ascii="Times New Roman"/>
          <w:sz w:val="18"/>
        </w:rPr>
        <w:t>any</w:t>
      </w:r>
      <w:r>
        <w:rPr>
          <w:rFonts w:ascii="Times New Roman"/>
          <w:spacing w:val="-13"/>
          <w:sz w:val="18"/>
        </w:rPr>
        <w:t xml:space="preserve"> </w:t>
      </w:r>
      <w:r>
        <w:rPr>
          <w:rFonts w:ascii="Times New Roman"/>
          <w:sz w:val="18"/>
        </w:rPr>
        <w:t>designs,</w:t>
      </w:r>
      <w:r>
        <w:rPr>
          <w:rFonts w:ascii="Times New Roman"/>
          <w:spacing w:val="-14"/>
          <w:sz w:val="18"/>
        </w:rPr>
        <w:t xml:space="preserve"> </w:t>
      </w:r>
      <w:r>
        <w:rPr>
          <w:rFonts w:ascii="Times New Roman"/>
          <w:spacing w:val="-3"/>
          <w:sz w:val="18"/>
        </w:rPr>
        <w:t>reports,</w:t>
      </w:r>
      <w:r>
        <w:rPr>
          <w:rFonts w:ascii="Times New Roman"/>
          <w:spacing w:val="-14"/>
          <w:sz w:val="18"/>
        </w:rPr>
        <w:t xml:space="preserve"> </w:t>
      </w:r>
      <w:r>
        <w:rPr>
          <w:rFonts w:ascii="Times New Roman"/>
          <w:spacing w:val="-3"/>
          <w:sz w:val="18"/>
        </w:rPr>
        <w:t>data,</w:t>
      </w:r>
      <w:r>
        <w:rPr>
          <w:rFonts w:ascii="Times New Roman"/>
          <w:spacing w:val="-14"/>
          <w:sz w:val="18"/>
        </w:rPr>
        <w:t xml:space="preserve"> </w:t>
      </w:r>
      <w:r>
        <w:rPr>
          <w:rFonts w:ascii="Times New Roman"/>
          <w:spacing w:val="-3"/>
          <w:sz w:val="18"/>
        </w:rPr>
        <w:t>electronic</w:t>
      </w:r>
      <w:r>
        <w:rPr>
          <w:rFonts w:ascii="Times New Roman"/>
          <w:spacing w:val="-15"/>
          <w:sz w:val="18"/>
        </w:rPr>
        <w:t xml:space="preserve"> </w:t>
      </w:r>
      <w:r>
        <w:rPr>
          <w:rFonts w:ascii="Times New Roman"/>
          <w:spacing w:val="-3"/>
          <w:sz w:val="18"/>
        </w:rPr>
        <w:t>documents,</w:t>
      </w:r>
      <w:r>
        <w:rPr>
          <w:rFonts w:ascii="Times New Roman"/>
          <w:spacing w:val="-14"/>
          <w:sz w:val="18"/>
        </w:rPr>
        <w:t xml:space="preserve"> </w:t>
      </w:r>
      <w:r>
        <w:rPr>
          <w:rFonts w:ascii="Times New Roman"/>
          <w:spacing w:val="-3"/>
          <w:sz w:val="18"/>
        </w:rPr>
        <w:t>custom</w:t>
      </w:r>
      <w:r>
        <w:rPr>
          <w:rFonts w:ascii="Times New Roman"/>
          <w:spacing w:val="-17"/>
          <w:sz w:val="18"/>
        </w:rPr>
        <w:t xml:space="preserve"> </w:t>
      </w:r>
      <w:r>
        <w:rPr>
          <w:rFonts w:ascii="Times New Roman"/>
          <w:spacing w:val="-4"/>
          <w:sz w:val="18"/>
        </w:rPr>
        <w:t>software,</w:t>
      </w:r>
      <w:r>
        <w:rPr>
          <w:rFonts w:ascii="Times New Roman"/>
          <w:spacing w:val="-14"/>
          <w:sz w:val="18"/>
        </w:rPr>
        <w:t xml:space="preserve"> </w:t>
      </w:r>
      <w:r>
        <w:rPr>
          <w:rFonts w:ascii="Times New Roman"/>
          <w:spacing w:val="-3"/>
          <w:sz w:val="18"/>
        </w:rPr>
        <w:t>drawings,</w:t>
      </w:r>
      <w:r>
        <w:rPr>
          <w:rFonts w:ascii="Times New Roman"/>
          <w:spacing w:val="-14"/>
          <w:sz w:val="18"/>
        </w:rPr>
        <w:t xml:space="preserve"> </w:t>
      </w:r>
      <w:r>
        <w:rPr>
          <w:rFonts w:ascii="Times New Roman"/>
          <w:spacing w:val="-3"/>
          <w:sz w:val="18"/>
        </w:rPr>
        <w:t>specifications,</w:t>
      </w:r>
      <w:r>
        <w:rPr>
          <w:rFonts w:ascii="Times New Roman"/>
          <w:spacing w:val="-14"/>
          <w:sz w:val="18"/>
        </w:rPr>
        <w:t xml:space="preserve"> </w:t>
      </w:r>
      <w:r>
        <w:rPr>
          <w:rFonts w:ascii="Times New Roman"/>
          <w:spacing w:val="-3"/>
          <w:sz w:val="18"/>
        </w:rPr>
        <w:t xml:space="preserve">calculations </w:t>
      </w:r>
      <w:r>
        <w:rPr>
          <w:rFonts w:ascii="Times New Roman"/>
          <w:sz w:val="18"/>
        </w:rPr>
        <w:t>or other materials provided and/or work performed by the subconsultant shall pass to GF immediately upon delivery or receipt by</w:t>
      </w:r>
      <w:r>
        <w:rPr>
          <w:rFonts w:ascii="Times New Roman"/>
          <w:spacing w:val="7"/>
          <w:sz w:val="18"/>
        </w:rPr>
        <w:t xml:space="preserve"> </w:t>
      </w:r>
      <w:r>
        <w:rPr>
          <w:rFonts w:ascii="Times New Roman"/>
          <w:sz w:val="18"/>
        </w:rPr>
        <w:t>GF.</w:t>
      </w:r>
    </w:p>
    <w:p w14:paraId="55D63981" w14:textId="77777777" w:rsidR="00CC2EC3" w:rsidRDefault="00AF730D">
      <w:pPr>
        <w:pStyle w:val="ListParagraph"/>
        <w:numPr>
          <w:ilvl w:val="0"/>
          <w:numId w:val="4"/>
        </w:numPr>
        <w:tabs>
          <w:tab w:val="left" w:pos="434"/>
        </w:tabs>
        <w:spacing w:before="156" w:line="189" w:lineRule="exact"/>
        <w:ind w:left="434" w:hanging="183"/>
        <w:jc w:val="both"/>
        <w:rPr>
          <w:rFonts w:ascii="Times New Roman" w:eastAsia="Times New Roman" w:hAnsi="Times New Roman" w:cs="Times New Roman"/>
          <w:sz w:val="18"/>
          <w:szCs w:val="18"/>
        </w:rPr>
      </w:pPr>
      <w:r>
        <w:rPr>
          <w:rFonts w:ascii="Times New Roman"/>
          <w:b/>
          <w:sz w:val="18"/>
        </w:rPr>
        <w:t>APPLICABILITY OF PRIME</w:t>
      </w:r>
      <w:r>
        <w:rPr>
          <w:rFonts w:ascii="Times New Roman"/>
          <w:b/>
          <w:spacing w:val="-15"/>
          <w:sz w:val="18"/>
        </w:rPr>
        <w:t xml:space="preserve"> </w:t>
      </w:r>
      <w:r>
        <w:rPr>
          <w:rFonts w:ascii="Times New Roman"/>
          <w:b/>
          <w:sz w:val="18"/>
        </w:rPr>
        <w:t>CONTRACT</w:t>
      </w:r>
    </w:p>
    <w:p w14:paraId="1668F982" w14:textId="77777777" w:rsidR="00CC2EC3" w:rsidRDefault="00AF730D">
      <w:pPr>
        <w:spacing w:before="15" w:line="180" w:lineRule="exact"/>
        <w:ind w:left="251" w:right="241"/>
        <w:jc w:val="both"/>
        <w:rPr>
          <w:rFonts w:ascii="Times New Roman" w:eastAsia="Times New Roman" w:hAnsi="Times New Roman" w:cs="Times New Roman"/>
          <w:sz w:val="19"/>
          <w:szCs w:val="19"/>
        </w:rPr>
      </w:pPr>
      <w:r>
        <w:rPr>
          <w:rFonts w:ascii="Times New Roman"/>
          <w:sz w:val="19"/>
        </w:rPr>
        <w:lastRenderedPageBreak/>
        <w:t>The</w:t>
      </w:r>
      <w:r>
        <w:rPr>
          <w:rFonts w:ascii="Times New Roman"/>
          <w:spacing w:val="-14"/>
          <w:sz w:val="19"/>
        </w:rPr>
        <w:t xml:space="preserve"> </w:t>
      </w:r>
      <w:r>
        <w:rPr>
          <w:rFonts w:ascii="Times New Roman"/>
          <w:sz w:val="19"/>
        </w:rPr>
        <w:t>subconsultant</w:t>
      </w:r>
      <w:r>
        <w:rPr>
          <w:rFonts w:ascii="Times New Roman"/>
          <w:spacing w:val="-14"/>
          <w:sz w:val="19"/>
        </w:rPr>
        <w:t xml:space="preserve"> </w:t>
      </w:r>
      <w:r>
        <w:rPr>
          <w:rFonts w:ascii="Times New Roman"/>
          <w:sz w:val="19"/>
        </w:rPr>
        <w:t>agrees</w:t>
      </w:r>
      <w:r>
        <w:rPr>
          <w:rFonts w:ascii="Times New Roman"/>
          <w:spacing w:val="-13"/>
          <w:sz w:val="19"/>
        </w:rPr>
        <w:t xml:space="preserve"> </w:t>
      </w:r>
      <w:r>
        <w:rPr>
          <w:rFonts w:ascii="Times New Roman"/>
          <w:sz w:val="19"/>
        </w:rPr>
        <w:t>for</w:t>
      </w:r>
      <w:r>
        <w:rPr>
          <w:rFonts w:ascii="Times New Roman"/>
          <w:spacing w:val="-15"/>
          <w:sz w:val="19"/>
        </w:rPr>
        <w:t xml:space="preserve"> </w:t>
      </w:r>
      <w:r>
        <w:rPr>
          <w:rFonts w:ascii="Times New Roman"/>
          <w:sz w:val="19"/>
        </w:rPr>
        <w:t>its</w:t>
      </w:r>
      <w:r>
        <w:rPr>
          <w:rFonts w:ascii="Times New Roman"/>
          <w:spacing w:val="-13"/>
          <w:sz w:val="19"/>
        </w:rPr>
        <w:t xml:space="preserve"> </w:t>
      </w:r>
      <w:r>
        <w:rPr>
          <w:rFonts w:ascii="Times New Roman"/>
          <w:sz w:val="19"/>
        </w:rPr>
        <w:t>contracted</w:t>
      </w:r>
      <w:r>
        <w:rPr>
          <w:rFonts w:ascii="Times New Roman"/>
          <w:spacing w:val="-13"/>
          <w:sz w:val="19"/>
        </w:rPr>
        <w:t xml:space="preserve"> </w:t>
      </w:r>
      <w:r>
        <w:rPr>
          <w:rFonts w:ascii="Times New Roman"/>
          <w:sz w:val="19"/>
        </w:rPr>
        <w:t>services</w:t>
      </w:r>
      <w:r>
        <w:rPr>
          <w:rFonts w:ascii="Times New Roman"/>
          <w:spacing w:val="-13"/>
          <w:sz w:val="19"/>
        </w:rPr>
        <w:t xml:space="preserve"> </w:t>
      </w:r>
      <w:r>
        <w:rPr>
          <w:rFonts w:ascii="Times New Roman"/>
          <w:sz w:val="19"/>
        </w:rPr>
        <w:t>to</w:t>
      </w:r>
      <w:r>
        <w:rPr>
          <w:rFonts w:ascii="Times New Roman"/>
          <w:spacing w:val="-13"/>
          <w:sz w:val="19"/>
        </w:rPr>
        <w:t xml:space="preserve"> </w:t>
      </w:r>
      <w:r>
        <w:rPr>
          <w:rFonts w:ascii="Times New Roman"/>
          <w:sz w:val="19"/>
        </w:rPr>
        <w:t>comply</w:t>
      </w:r>
      <w:r>
        <w:rPr>
          <w:rFonts w:ascii="Times New Roman"/>
          <w:spacing w:val="-20"/>
          <w:sz w:val="19"/>
        </w:rPr>
        <w:t xml:space="preserve"> </w:t>
      </w:r>
      <w:r>
        <w:rPr>
          <w:rFonts w:ascii="Times New Roman"/>
          <w:sz w:val="19"/>
        </w:rPr>
        <w:t>with</w:t>
      </w:r>
      <w:r>
        <w:rPr>
          <w:rFonts w:ascii="Times New Roman"/>
          <w:spacing w:val="-13"/>
          <w:sz w:val="19"/>
        </w:rPr>
        <w:t xml:space="preserve"> </w:t>
      </w:r>
      <w:r>
        <w:rPr>
          <w:rFonts w:ascii="Times New Roman"/>
          <w:sz w:val="19"/>
        </w:rPr>
        <w:t>and</w:t>
      </w:r>
      <w:r>
        <w:rPr>
          <w:rFonts w:ascii="Times New Roman"/>
          <w:spacing w:val="-13"/>
          <w:sz w:val="19"/>
        </w:rPr>
        <w:t xml:space="preserve"> </w:t>
      </w:r>
      <w:r>
        <w:rPr>
          <w:rFonts w:ascii="Times New Roman"/>
          <w:sz w:val="19"/>
        </w:rPr>
        <w:t>be</w:t>
      </w:r>
      <w:r>
        <w:rPr>
          <w:rFonts w:ascii="Times New Roman"/>
          <w:spacing w:val="-14"/>
          <w:sz w:val="19"/>
        </w:rPr>
        <w:t xml:space="preserve"> </w:t>
      </w:r>
      <w:r>
        <w:rPr>
          <w:rFonts w:ascii="Times New Roman"/>
          <w:sz w:val="19"/>
        </w:rPr>
        <w:t>subject</w:t>
      </w:r>
      <w:r>
        <w:rPr>
          <w:rFonts w:ascii="Times New Roman"/>
          <w:spacing w:val="-14"/>
          <w:sz w:val="19"/>
        </w:rPr>
        <w:t xml:space="preserve"> </w:t>
      </w:r>
      <w:r>
        <w:rPr>
          <w:rFonts w:ascii="Times New Roman"/>
          <w:sz w:val="19"/>
        </w:rPr>
        <w:t>to</w:t>
      </w:r>
      <w:r>
        <w:rPr>
          <w:rFonts w:ascii="Times New Roman"/>
          <w:spacing w:val="-13"/>
          <w:sz w:val="19"/>
        </w:rPr>
        <w:t xml:space="preserve"> </w:t>
      </w:r>
      <w:r>
        <w:rPr>
          <w:rFonts w:ascii="Times New Roman"/>
          <w:sz w:val="19"/>
        </w:rPr>
        <w:t>the</w:t>
      </w:r>
      <w:r>
        <w:rPr>
          <w:rFonts w:ascii="Times New Roman"/>
          <w:spacing w:val="-14"/>
          <w:sz w:val="19"/>
        </w:rPr>
        <w:t xml:space="preserve"> </w:t>
      </w:r>
      <w:r>
        <w:rPr>
          <w:rFonts w:ascii="Times New Roman"/>
          <w:sz w:val="19"/>
        </w:rPr>
        <w:t>same</w:t>
      </w:r>
      <w:r>
        <w:rPr>
          <w:rFonts w:ascii="Times New Roman"/>
          <w:spacing w:val="-14"/>
          <w:sz w:val="19"/>
        </w:rPr>
        <w:t xml:space="preserve"> </w:t>
      </w:r>
      <w:r>
        <w:rPr>
          <w:rFonts w:ascii="Times New Roman"/>
          <w:spacing w:val="-3"/>
          <w:sz w:val="19"/>
        </w:rPr>
        <w:t>contractual</w:t>
      </w:r>
      <w:r>
        <w:rPr>
          <w:rFonts w:ascii="Times New Roman"/>
          <w:spacing w:val="-19"/>
          <w:sz w:val="19"/>
        </w:rPr>
        <w:t xml:space="preserve"> </w:t>
      </w:r>
      <w:r>
        <w:rPr>
          <w:rFonts w:ascii="Times New Roman"/>
          <w:spacing w:val="-3"/>
          <w:sz w:val="19"/>
        </w:rPr>
        <w:t>requirements</w:t>
      </w:r>
      <w:r>
        <w:rPr>
          <w:rFonts w:ascii="Times New Roman"/>
          <w:spacing w:val="-18"/>
          <w:sz w:val="19"/>
        </w:rPr>
        <w:t xml:space="preserve"> </w:t>
      </w:r>
      <w:r>
        <w:rPr>
          <w:rFonts w:ascii="Times New Roman"/>
          <w:spacing w:val="-3"/>
          <w:sz w:val="19"/>
        </w:rPr>
        <w:t>with</w:t>
      </w:r>
      <w:r>
        <w:rPr>
          <w:rFonts w:ascii="Times New Roman"/>
          <w:spacing w:val="-18"/>
          <w:sz w:val="19"/>
        </w:rPr>
        <w:t xml:space="preserve"> </w:t>
      </w:r>
      <w:r>
        <w:rPr>
          <w:rFonts w:ascii="Times New Roman"/>
          <w:spacing w:val="-3"/>
          <w:sz w:val="19"/>
        </w:rPr>
        <w:t>respect</w:t>
      </w:r>
      <w:r>
        <w:rPr>
          <w:rFonts w:ascii="Times New Roman"/>
          <w:spacing w:val="-19"/>
          <w:sz w:val="19"/>
        </w:rPr>
        <w:t xml:space="preserve"> </w:t>
      </w:r>
      <w:r>
        <w:rPr>
          <w:rFonts w:ascii="Times New Roman"/>
          <w:sz w:val="19"/>
        </w:rPr>
        <w:t>to</w:t>
      </w:r>
      <w:r>
        <w:rPr>
          <w:rFonts w:ascii="Times New Roman"/>
          <w:spacing w:val="-18"/>
          <w:sz w:val="19"/>
        </w:rPr>
        <w:t xml:space="preserve"> </w:t>
      </w:r>
      <w:r>
        <w:rPr>
          <w:rFonts w:ascii="Times New Roman"/>
          <w:sz w:val="19"/>
        </w:rPr>
        <w:t>GF</w:t>
      </w:r>
      <w:r>
        <w:rPr>
          <w:rFonts w:ascii="Times New Roman"/>
          <w:spacing w:val="-23"/>
          <w:sz w:val="19"/>
        </w:rPr>
        <w:t xml:space="preserve"> </w:t>
      </w:r>
      <w:r>
        <w:rPr>
          <w:rFonts w:ascii="Times New Roman"/>
          <w:sz w:val="19"/>
        </w:rPr>
        <w:t>as</w:t>
      </w:r>
      <w:r>
        <w:rPr>
          <w:rFonts w:ascii="Times New Roman"/>
          <w:spacing w:val="-18"/>
          <w:sz w:val="19"/>
        </w:rPr>
        <w:t xml:space="preserve"> </w:t>
      </w:r>
      <w:r>
        <w:rPr>
          <w:rFonts w:ascii="Times New Roman"/>
          <w:sz w:val="19"/>
        </w:rPr>
        <w:t>GF</w:t>
      </w:r>
      <w:r>
        <w:rPr>
          <w:rFonts w:ascii="Times New Roman"/>
          <w:spacing w:val="-23"/>
          <w:sz w:val="19"/>
        </w:rPr>
        <w:t xml:space="preserve"> </w:t>
      </w:r>
      <w:r>
        <w:rPr>
          <w:rFonts w:ascii="Times New Roman"/>
          <w:sz w:val="19"/>
        </w:rPr>
        <w:t>is</w:t>
      </w:r>
      <w:r>
        <w:rPr>
          <w:rFonts w:ascii="Times New Roman"/>
          <w:spacing w:val="-18"/>
          <w:sz w:val="19"/>
        </w:rPr>
        <w:t xml:space="preserve"> </w:t>
      </w:r>
      <w:r>
        <w:rPr>
          <w:rFonts w:ascii="Times New Roman"/>
          <w:sz w:val="19"/>
        </w:rPr>
        <w:t>subject to</w:t>
      </w:r>
      <w:r>
        <w:rPr>
          <w:rFonts w:ascii="Times New Roman"/>
          <w:spacing w:val="-14"/>
          <w:sz w:val="19"/>
        </w:rPr>
        <w:t xml:space="preserve"> </w:t>
      </w:r>
      <w:r>
        <w:rPr>
          <w:rFonts w:ascii="Times New Roman"/>
          <w:sz w:val="19"/>
        </w:rPr>
        <w:t>with</w:t>
      </w:r>
      <w:r>
        <w:rPr>
          <w:rFonts w:ascii="Times New Roman"/>
          <w:spacing w:val="-14"/>
          <w:sz w:val="19"/>
        </w:rPr>
        <w:t xml:space="preserve"> </w:t>
      </w:r>
      <w:r>
        <w:rPr>
          <w:rFonts w:ascii="Times New Roman"/>
          <w:sz w:val="19"/>
        </w:rPr>
        <w:t>respect</w:t>
      </w:r>
      <w:r>
        <w:rPr>
          <w:rFonts w:ascii="Times New Roman"/>
          <w:spacing w:val="-15"/>
          <w:sz w:val="19"/>
        </w:rPr>
        <w:t xml:space="preserve"> </w:t>
      </w:r>
      <w:r>
        <w:rPr>
          <w:rFonts w:ascii="Times New Roman"/>
          <w:sz w:val="19"/>
        </w:rPr>
        <w:t>to</w:t>
      </w:r>
      <w:r>
        <w:rPr>
          <w:rFonts w:ascii="Times New Roman"/>
          <w:spacing w:val="-14"/>
          <w:sz w:val="19"/>
        </w:rPr>
        <w:t xml:space="preserve"> </w:t>
      </w:r>
      <w:r>
        <w:rPr>
          <w:rFonts w:ascii="Times New Roman"/>
          <w:sz w:val="19"/>
        </w:rPr>
        <w:t>Client</w:t>
      </w:r>
      <w:r>
        <w:rPr>
          <w:rFonts w:ascii="Times New Roman"/>
          <w:spacing w:val="-15"/>
          <w:sz w:val="19"/>
        </w:rPr>
        <w:t xml:space="preserve"> </w:t>
      </w:r>
      <w:r>
        <w:rPr>
          <w:rFonts w:ascii="Times New Roman"/>
          <w:sz w:val="19"/>
        </w:rPr>
        <w:t>under</w:t>
      </w:r>
      <w:r>
        <w:rPr>
          <w:rFonts w:ascii="Times New Roman"/>
          <w:spacing w:val="-16"/>
          <w:sz w:val="19"/>
        </w:rPr>
        <w:t xml:space="preserve"> </w:t>
      </w:r>
      <w:r>
        <w:rPr>
          <w:rFonts w:ascii="Times New Roman"/>
          <w:sz w:val="19"/>
        </w:rPr>
        <w:t>the</w:t>
      </w:r>
      <w:r>
        <w:rPr>
          <w:rFonts w:ascii="Times New Roman"/>
          <w:spacing w:val="-15"/>
          <w:sz w:val="19"/>
        </w:rPr>
        <w:t xml:space="preserve"> </w:t>
      </w:r>
      <w:r>
        <w:rPr>
          <w:rFonts w:ascii="Times New Roman"/>
          <w:sz w:val="19"/>
        </w:rPr>
        <w:t>Prime</w:t>
      </w:r>
      <w:r>
        <w:rPr>
          <w:rFonts w:ascii="Times New Roman"/>
          <w:spacing w:val="-15"/>
          <w:sz w:val="19"/>
        </w:rPr>
        <w:t xml:space="preserve"> </w:t>
      </w:r>
      <w:r>
        <w:rPr>
          <w:rFonts w:ascii="Times New Roman"/>
          <w:sz w:val="19"/>
        </w:rPr>
        <w:t>Agreement.</w:t>
      </w:r>
      <w:r>
        <w:rPr>
          <w:rFonts w:ascii="Times New Roman"/>
          <w:spacing w:val="20"/>
          <w:sz w:val="19"/>
        </w:rPr>
        <w:t xml:space="preserve"> </w:t>
      </w:r>
      <w:r>
        <w:rPr>
          <w:rFonts w:ascii="Times New Roman"/>
          <w:sz w:val="19"/>
        </w:rPr>
        <w:t>All</w:t>
      </w:r>
      <w:r>
        <w:rPr>
          <w:rFonts w:ascii="Times New Roman"/>
          <w:spacing w:val="-15"/>
          <w:sz w:val="19"/>
        </w:rPr>
        <w:t xml:space="preserve"> </w:t>
      </w:r>
      <w:r>
        <w:rPr>
          <w:rFonts w:ascii="Times New Roman"/>
          <w:sz w:val="19"/>
        </w:rPr>
        <w:t>relevant</w:t>
      </w:r>
      <w:r>
        <w:rPr>
          <w:rFonts w:ascii="Times New Roman"/>
          <w:spacing w:val="-15"/>
          <w:sz w:val="19"/>
        </w:rPr>
        <w:t xml:space="preserve"> </w:t>
      </w:r>
      <w:r>
        <w:rPr>
          <w:rFonts w:ascii="Times New Roman"/>
          <w:sz w:val="19"/>
        </w:rPr>
        <w:t>terms</w:t>
      </w:r>
      <w:r>
        <w:rPr>
          <w:rFonts w:ascii="Times New Roman"/>
          <w:spacing w:val="-14"/>
          <w:sz w:val="19"/>
        </w:rPr>
        <w:t xml:space="preserve"> </w:t>
      </w:r>
      <w:r>
        <w:rPr>
          <w:rFonts w:ascii="Times New Roman"/>
          <w:sz w:val="19"/>
        </w:rPr>
        <w:t>of</w:t>
      </w:r>
      <w:r>
        <w:rPr>
          <w:rFonts w:ascii="Times New Roman"/>
          <w:spacing w:val="-13"/>
          <w:sz w:val="19"/>
        </w:rPr>
        <w:t xml:space="preserve"> </w:t>
      </w:r>
      <w:r>
        <w:rPr>
          <w:rFonts w:ascii="Times New Roman"/>
          <w:sz w:val="19"/>
        </w:rPr>
        <w:t>the</w:t>
      </w:r>
      <w:r>
        <w:rPr>
          <w:rFonts w:ascii="Times New Roman"/>
          <w:spacing w:val="-15"/>
          <w:sz w:val="19"/>
        </w:rPr>
        <w:t xml:space="preserve"> </w:t>
      </w:r>
      <w:r>
        <w:rPr>
          <w:rFonts w:ascii="Times New Roman"/>
          <w:sz w:val="19"/>
        </w:rPr>
        <w:t>Prime</w:t>
      </w:r>
      <w:r>
        <w:rPr>
          <w:rFonts w:ascii="Times New Roman"/>
          <w:spacing w:val="-15"/>
          <w:sz w:val="19"/>
        </w:rPr>
        <w:t xml:space="preserve"> </w:t>
      </w:r>
      <w:r>
        <w:rPr>
          <w:rFonts w:ascii="Times New Roman"/>
          <w:sz w:val="19"/>
        </w:rPr>
        <w:t>Agreement</w:t>
      </w:r>
      <w:r>
        <w:rPr>
          <w:rFonts w:ascii="Times New Roman"/>
          <w:spacing w:val="-15"/>
          <w:sz w:val="19"/>
        </w:rPr>
        <w:t xml:space="preserve"> </w:t>
      </w:r>
      <w:r>
        <w:rPr>
          <w:rFonts w:ascii="Times New Roman"/>
          <w:sz w:val="19"/>
        </w:rPr>
        <w:t>apply</w:t>
      </w:r>
      <w:r>
        <w:rPr>
          <w:rFonts w:ascii="Times New Roman"/>
          <w:spacing w:val="-20"/>
          <w:sz w:val="19"/>
        </w:rPr>
        <w:t xml:space="preserve"> </w:t>
      </w:r>
      <w:r>
        <w:rPr>
          <w:rFonts w:ascii="Times New Roman"/>
          <w:sz w:val="19"/>
        </w:rPr>
        <w:t>to</w:t>
      </w:r>
      <w:r>
        <w:rPr>
          <w:rFonts w:ascii="Times New Roman"/>
          <w:spacing w:val="-14"/>
          <w:sz w:val="19"/>
        </w:rPr>
        <w:t xml:space="preserve"> </w:t>
      </w:r>
      <w:r>
        <w:rPr>
          <w:rFonts w:ascii="Times New Roman"/>
          <w:sz w:val="19"/>
        </w:rPr>
        <w:t>this</w:t>
      </w:r>
      <w:r>
        <w:rPr>
          <w:rFonts w:ascii="Times New Roman"/>
          <w:spacing w:val="-18"/>
          <w:sz w:val="19"/>
        </w:rPr>
        <w:t xml:space="preserve"> </w:t>
      </w:r>
      <w:r>
        <w:rPr>
          <w:rFonts w:ascii="Times New Roman"/>
          <w:spacing w:val="-3"/>
          <w:sz w:val="19"/>
        </w:rPr>
        <w:t>Subconsultant</w:t>
      </w:r>
      <w:r>
        <w:rPr>
          <w:rFonts w:ascii="Times New Roman"/>
          <w:spacing w:val="-19"/>
          <w:sz w:val="19"/>
        </w:rPr>
        <w:t xml:space="preserve"> </w:t>
      </w:r>
      <w:r>
        <w:rPr>
          <w:rFonts w:ascii="Times New Roman"/>
          <w:spacing w:val="-3"/>
          <w:sz w:val="19"/>
        </w:rPr>
        <w:t>agreement</w:t>
      </w:r>
      <w:r>
        <w:rPr>
          <w:rFonts w:ascii="Times New Roman"/>
          <w:spacing w:val="-19"/>
          <w:sz w:val="19"/>
        </w:rPr>
        <w:t xml:space="preserve"> </w:t>
      </w:r>
      <w:r>
        <w:rPr>
          <w:rFonts w:ascii="Times New Roman"/>
          <w:sz w:val="19"/>
        </w:rPr>
        <w:t>unless</w:t>
      </w:r>
      <w:r>
        <w:rPr>
          <w:rFonts w:ascii="Times New Roman"/>
          <w:spacing w:val="-18"/>
          <w:sz w:val="19"/>
        </w:rPr>
        <w:t xml:space="preserve"> </w:t>
      </w:r>
      <w:r>
        <w:rPr>
          <w:rFonts w:ascii="Times New Roman"/>
          <w:spacing w:val="-3"/>
          <w:sz w:val="19"/>
        </w:rPr>
        <w:t xml:space="preserve">specifically </w:t>
      </w:r>
      <w:r>
        <w:rPr>
          <w:rFonts w:ascii="Times New Roman"/>
          <w:sz w:val="19"/>
        </w:rPr>
        <w:t>stated otherwise in this</w:t>
      </w:r>
      <w:r>
        <w:rPr>
          <w:rFonts w:ascii="Times New Roman"/>
          <w:spacing w:val="-13"/>
          <w:sz w:val="19"/>
        </w:rPr>
        <w:t xml:space="preserve"> </w:t>
      </w:r>
      <w:r>
        <w:rPr>
          <w:rFonts w:ascii="Times New Roman"/>
          <w:sz w:val="19"/>
        </w:rPr>
        <w:t>agreement.</w:t>
      </w:r>
    </w:p>
    <w:p w14:paraId="5438BC6D" w14:textId="77777777" w:rsidR="00CC2EC3" w:rsidRDefault="00AF730D">
      <w:pPr>
        <w:pStyle w:val="ListParagraph"/>
        <w:numPr>
          <w:ilvl w:val="0"/>
          <w:numId w:val="4"/>
        </w:numPr>
        <w:tabs>
          <w:tab w:val="left" w:pos="526"/>
        </w:tabs>
        <w:spacing w:before="156"/>
        <w:ind w:left="525" w:hanging="273"/>
        <w:jc w:val="both"/>
        <w:rPr>
          <w:rFonts w:ascii="Times New Roman" w:eastAsia="Times New Roman" w:hAnsi="Times New Roman" w:cs="Times New Roman"/>
          <w:sz w:val="18"/>
          <w:szCs w:val="18"/>
        </w:rPr>
      </w:pPr>
      <w:r>
        <w:rPr>
          <w:rFonts w:ascii="Times New Roman"/>
          <w:b/>
          <w:sz w:val="18"/>
        </w:rPr>
        <w:t>APPLICABLE</w:t>
      </w:r>
      <w:r>
        <w:rPr>
          <w:rFonts w:ascii="Times New Roman"/>
          <w:b/>
          <w:spacing w:val="-2"/>
          <w:sz w:val="18"/>
        </w:rPr>
        <w:t xml:space="preserve"> </w:t>
      </w:r>
      <w:r>
        <w:rPr>
          <w:rFonts w:ascii="Times New Roman"/>
          <w:b/>
          <w:sz w:val="18"/>
        </w:rPr>
        <w:t>LAW</w:t>
      </w:r>
      <w:r>
        <w:rPr>
          <w:rFonts w:ascii="Times New Roman"/>
          <w:b/>
          <w:spacing w:val="-4"/>
          <w:sz w:val="18"/>
        </w:rPr>
        <w:t xml:space="preserve"> </w:t>
      </w:r>
      <w:r>
        <w:rPr>
          <w:rFonts w:ascii="Times New Roman"/>
          <w:sz w:val="18"/>
        </w:rPr>
        <w:t>The</w:t>
      </w:r>
      <w:r>
        <w:rPr>
          <w:rFonts w:ascii="Times New Roman"/>
          <w:spacing w:val="-3"/>
          <w:sz w:val="18"/>
        </w:rPr>
        <w:t xml:space="preserve"> </w:t>
      </w:r>
      <w:r>
        <w:rPr>
          <w:rFonts w:ascii="Times New Roman"/>
          <w:sz w:val="18"/>
        </w:rPr>
        <w:t>law</w:t>
      </w:r>
      <w:r>
        <w:rPr>
          <w:rFonts w:ascii="Times New Roman"/>
          <w:spacing w:val="-5"/>
          <w:sz w:val="18"/>
        </w:rPr>
        <w:t xml:space="preserve"> </w:t>
      </w:r>
      <w:r>
        <w:rPr>
          <w:rFonts w:ascii="Times New Roman"/>
          <w:sz w:val="18"/>
        </w:rPr>
        <w:t>of</w:t>
      </w:r>
      <w:r>
        <w:rPr>
          <w:rFonts w:ascii="Times New Roman"/>
          <w:spacing w:val="-4"/>
          <w:sz w:val="18"/>
        </w:rPr>
        <w:t xml:space="preserve"> </w:t>
      </w:r>
      <w:r>
        <w:rPr>
          <w:rFonts w:ascii="Times New Roman"/>
          <w:sz w:val="18"/>
        </w:rPr>
        <w:t>the</w:t>
      </w:r>
      <w:r>
        <w:rPr>
          <w:rFonts w:ascii="Times New Roman"/>
          <w:spacing w:val="-3"/>
          <w:sz w:val="18"/>
        </w:rPr>
        <w:t xml:space="preserve"> </w:t>
      </w:r>
      <w:r>
        <w:rPr>
          <w:rFonts w:ascii="Times New Roman"/>
          <w:sz w:val="18"/>
        </w:rPr>
        <w:t>State</w:t>
      </w:r>
      <w:r>
        <w:rPr>
          <w:rFonts w:ascii="Times New Roman"/>
          <w:spacing w:val="-3"/>
          <w:sz w:val="18"/>
        </w:rPr>
        <w:t xml:space="preserve"> </w:t>
      </w:r>
      <w:r>
        <w:rPr>
          <w:rFonts w:ascii="Times New Roman"/>
          <w:sz w:val="18"/>
        </w:rPr>
        <w:t>where</w:t>
      </w:r>
      <w:r>
        <w:rPr>
          <w:rFonts w:ascii="Times New Roman"/>
          <w:spacing w:val="-3"/>
          <w:sz w:val="18"/>
        </w:rPr>
        <w:t xml:space="preserve"> </w:t>
      </w:r>
      <w:r>
        <w:rPr>
          <w:rFonts w:ascii="Times New Roman"/>
          <w:sz w:val="18"/>
        </w:rPr>
        <w:t>the</w:t>
      </w:r>
      <w:r>
        <w:rPr>
          <w:rFonts w:ascii="Times New Roman"/>
          <w:spacing w:val="-3"/>
          <w:sz w:val="18"/>
        </w:rPr>
        <w:t xml:space="preserve"> </w:t>
      </w:r>
      <w:r>
        <w:rPr>
          <w:rFonts w:ascii="Times New Roman"/>
          <w:sz w:val="18"/>
        </w:rPr>
        <w:t>project</w:t>
      </w:r>
      <w:r>
        <w:rPr>
          <w:rFonts w:ascii="Times New Roman"/>
          <w:spacing w:val="-2"/>
          <w:sz w:val="18"/>
        </w:rPr>
        <w:t xml:space="preserve"> </w:t>
      </w:r>
      <w:r>
        <w:rPr>
          <w:rFonts w:ascii="Times New Roman"/>
          <w:sz w:val="18"/>
        </w:rPr>
        <w:t>is</w:t>
      </w:r>
      <w:r>
        <w:rPr>
          <w:rFonts w:ascii="Times New Roman"/>
          <w:spacing w:val="-2"/>
          <w:sz w:val="18"/>
        </w:rPr>
        <w:t xml:space="preserve"> </w:t>
      </w:r>
      <w:r>
        <w:rPr>
          <w:rFonts w:ascii="Times New Roman"/>
          <w:sz w:val="18"/>
        </w:rPr>
        <w:t>located</w:t>
      </w:r>
      <w:r>
        <w:rPr>
          <w:rFonts w:ascii="Times New Roman"/>
          <w:spacing w:val="-1"/>
          <w:sz w:val="18"/>
        </w:rPr>
        <w:t xml:space="preserve"> </w:t>
      </w:r>
      <w:r>
        <w:rPr>
          <w:rFonts w:ascii="Times New Roman"/>
          <w:sz w:val="18"/>
        </w:rPr>
        <w:t>shall</w:t>
      </w:r>
      <w:r>
        <w:rPr>
          <w:rFonts w:ascii="Times New Roman"/>
          <w:spacing w:val="-2"/>
          <w:sz w:val="18"/>
        </w:rPr>
        <w:t xml:space="preserve"> </w:t>
      </w:r>
      <w:r>
        <w:rPr>
          <w:rFonts w:ascii="Times New Roman"/>
          <w:sz w:val="18"/>
        </w:rPr>
        <w:t>govern</w:t>
      </w:r>
      <w:r>
        <w:rPr>
          <w:rFonts w:ascii="Times New Roman"/>
          <w:spacing w:val="-1"/>
          <w:sz w:val="18"/>
        </w:rPr>
        <w:t xml:space="preserve"> </w:t>
      </w:r>
      <w:r>
        <w:rPr>
          <w:rFonts w:ascii="Times New Roman"/>
          <w:sz w:val="18"/>
        </w:rPr>
        <w:t>this</w:t>
      </w:r>
      <w:r>
        <w:rPr>
          <w:rFonts w:ascii="Times New Roman"/>
          <w:spacing w:val="-2"/>
          <w:sz w:val="18"/>
        </w:rPr>
        <w:t xml:space="preserve"> </w:t>
      </w:r>
      <w:r>
        <w:rPr>
          <w:rFonts w:ascii="Times New Roman"/>
          <w:sz w:val="18"/>
        </w:rPr>
        <w:t>agreement.</w:t>
      </w:r>
    </w:p>
    <w:p w14:paraId="1FA19763" w14:textId="77777777" w:rsidR="00CC2EC3" w:rsidRDefault="00CC2EC3">
      <w:pPr>
        <w:spacing w:before="5"/>
        <w:rPr>
          <w:rFonts w:ascii="Times New Roman" w:eastAsia="Times New Roman" w:hAnsi="Times New Roman" w:cs="Times New Roman"/>
          <w:sz w:val="15"/>
          <w:szCs w:val="15"/>
        </w:rPr>
      </w:pPr>
    </w:p>
    <w:p w14:paraId="15397920" w14:textId="77777777" w:rsidR="00CC2EC3" w:rsidRDefault="00AF730D">
      <w:pPr>
        <w:pStyle w:val="ListParagraph"/>
        <w:numPr>
          <w:ilvl w:val="0"/>
          <w:numId w:val="4"/>
        </w:numPr>
        <w:tabs>
          <w:tab w:val="left" w:pos="545"/>
        </w:tabs>
        <w:spacing w:line="180" w:lineRule="exact"/>
        <w:ind w:left="251" w:right="246" w:firstLine="0"/>
        <w:jc w:val="both"/>
        <w:rPr>
          <w:rFonts w:ascii="Times New Roman" w:eastAsia="Times New Roman" w:hAnsi="Times New Roman" w:cs="Times New Roman"/>
          <w:sz w:val="18"/>
          <w:szCs w:val="18"/>
        </w:rPr>
      </w:pPr>
      <w:r>
        <w:rPr>
          <w:rFonts w:ascii="Times New Roman"/>
          <w:b/>
          <w:sz w:val="18"/>
        </w:rPr>
        <w:t xml:space="preserve">COMPLIANCE WITH ALL LAWS </w:t>
      </w:r>
      <w:r>
        <w:rPr>
          <w:rFonts w:ascii="Times New Roman"/>
          <w:sz w:val="18"/>
        </w:rPr>
        <w:t xml:space="preserve">Subconsultant shall </w:t>
      </w:r>
      <w:proofErr w:type="gramStart"/>
      <w:r>
        <w:rPr>
          <w:rFonts w:ascii="Times New Roman"/>
          <w:sz w:val="18"/>
        </w:rPr>
        <w:t>at all times</w:t>
      </w:r>
      <w:proofErr w:type="gramEnd"/>
      <w:r>
        <w:rPr>
          <w:rFonts w:ascii="Times New Roman"/>
          <w:sz w:val="18"/>
        </w:rPr>
        <w:t xml:space="preserve"> comply with all applicable federal, state and local laws, rules and regulations. Subconsultant</w:t>
      </w:r>
      <w:r>
        <w:rPr>
          <w:rFonts w:ascii="Times New Roman"/>
          <w:spacing w:val="-10"/>
          <w:sz w:val="18"/>
        </w:rPr>
        <w:t xml:space="preserve"> </w:t>
      </w:r>
      <w:r>
        <w:rPr>
          <w:rFonts w:ascii="Times New Roman"/>
          <w:sz w:val="18"/>
        </w:rPr>
        <w:t>represents</w:t>
      </w:r>
      <w:r>
        <w:rPr>
          <w:rFonts w:ascii="Times New Roman"/>
          <w:spacing w:val="-11"/>
          <w:sz w:val="18"/>
        </w:rPr>
        <w:t xml:space="preserve"> </w:t>
      </w:r>
      <w:r>
        <w:rPr>
          <w:rFonts w:ascii="Times New Roman"/>
          <w:sz w:val="18"/>
        </w:rPr>
        <w:t>that</w:t>
      </w:r>
      <w:r>
        <w:rPr>
          <w:rFonts w:ascii="Times New Roman"/>
          <w:spacing w:val="-10"/>
          <w:sz w:val="18"/>
        </w:rPr>
        <w:t xml:space="preserve"> </w:t>
      </w:r>
      <w:r>
        <w:rPr>
          <w:rFonts w:ascii="Times New Roman"/>
          <w:sz w:val="18"/>
        </w:rPr>
        <w:t>in</w:t>
      </w:r>
      <w:r>
        <w:rPr>
          <w:rFonts w:ascii="Times New Roman"/>
          <w:spacing w:val="-9"/>
          <w:sz w:val="18"/>
        </w:rPr>
        <w:t xml:space="preserve"> </w:t>
      </w:r>
      <w:r>
        <w:rPr>
          <w:rFonts w:ascii="Times New Roman"/>
          <w:sz w:val="18"/>
        </w:rPr>
        <w:t>the</w:t>
      </w:r>
      <w:r>
        <w:rPr>
          <w:rFonts w:ascii="Times New Roman"/>
          <w:spacing w:val="-11"/>
          <w:sz w:val="18"/>
        </w:rPr>
        <w:t xml:space="preserve"> </w:t>
      </w:r>
      <w:r>
        <w:rPr>
          <w:rFonts w:ascii="Times New Roman"/>
          <w:sz w:val="18"/>
        </w:rPr>
        <w:t>performance</w:t>
      </w:r>
      <w:r>
        <w:rPr>
          <w:rFonts w:ascii="Times New Roman"/>
          <w:spacing w:val="-11"/>
          <w:sz w:val="18"/>
        </w:rPr>
        <w:t xml:space="preserve"> </w:t>
      </w:r>
      <w:r>
        <w:rPr>
          <w:rFonts w:ascii="Times New Roman"/>
          <w:sz w:val="18"/>
        </w:rPr>
        <w:t>of</w:t>
      </w:r>
      <w:r>
        <w:rPr>
          <w:rFonts w:ascii="Times New Roman"/>
          <w:spacing w:val="-13"/>
          <w:sz w:val="18"/>
        </w:rPr>
        <w:t xml:space="preserve"> </w:t>
      </w:r>
      <w:r>
        <w:rPr>
          <w:rFonts w:ascii="Times New Roman"/>
          <w:sz w:val="18"/>
        </w:rPr>
        <w:t>this</w:t>
      </w:r>
      <w:r>
        <w:rPr>
          <w:rFonts w:ascii="Times New Roman"/>
          <w:spacing w:val="-11"/>
          <w:sz w:val="18"/>
        </w:rPr>
        <w:t xml:space="preserve"> </w:t>
      </w:r>
      <w:r>
        <w:rPr>
          <w:rFonts w:ascii="Times New Roman"/>
          <w:sz w:val="18"/>
        </w:rPr>
        <w:t>agreement</w:t>
      </w:r>
      <w:r>
        <w:rPr>
          <w:rFonts w:ascii="Times New Roman"/>
          <w:spacing w:val="-10"/>
          <w:sz w:val="18"/>
        </w:rPr>
        <w:t xml:space="preserve"> </w:t>
      </w:r>
      <w:r>
        <w:rPr>
          <w:rFonts w:ascii="Times New Roman"/>
          <w:sz w:val="18"/>
        </w:rPr>
        <w:t>subconsultant</w:t>
      </w:r>
      <w:r>
        <w:rPr>
          <w:rFonts w:ascii="Times New Roman"/>
          <w:spacing w:val="-11"/>
          <w:sz w:val="18"/>
        </w:rPr>
        <w:t xml:space="preserve"> </w:t>
      </w:r>
      <w:r>
        <w:rPr>
          <w:rFonts w:ascii="Times New Roman"/>
          <w:sz w:val="18"/>
        </w:rPr>
        <w:t>has</w:t>
      </w:r>
      <w:r>
        <w:rPr>
          <w:rFonts w:ascii="Times New Roman"/>
          <w:spacing w:val="-11"/>
          <w:sz w:val="18"/>
        </w:rPr>
        <w:t xml:space="preserve"> </w:t>
      </w:r>
      <w:r>
        <w:rPr>
          <w:rFonts w:ascii="Times New Roman"/>
          <w:sz w:val="18"/>
        </w:rPr>
        <w:t>complied</w:t>
      </w:r>
      <w:r>
        <w:rPr>
          <w:rFonts w:ascii="Times New Roman"/>
          <w:spacing w:val="-9"/>
          <w:sz w:val="18"/>
        </w:rPr>
        <w:t xml:space="preserve"> </w:t>
      </w:r>
      <w:r>
        <w:rPr>
          <w:rFonts w:ascii="Times New Roman"/>
          <w:sz w:val="18"/>
        </w:rPr>
        <w:t>with</w:t>
      </w:r>
      <w:r>
        <w:rPr>
          <w:rFonts w:ascii="Times New Roman"/>
          <w:spacing w:val="-9"/>
          <w:sz w:val="18"/>
        </w:rPr>
        <w:t xml:space="preserve"> </w:t>
      </w:r>
      <w:proofErr w:type="gramStart"/>
      <w:r>
        <w:rPr>
          <w:rFonts w:ascii="Times New Roman"/>
          <w:sz w:val="18"/>
        </w:rPr>
        <w:t>all</w:t>
      </w:r>
      <w:r>
        <w:rPr>
          <w:rFonts w:ascii="Times New Roman"/>
          <w:spacing w:val="-10"/>
          <w:sz w:val="18"/>
        </w:rPr>
        <w:t xml:space="preserve"> </w:t>
      </w:r>
      <w:r>
        <w:rPr>
          <w:rFonts w:ascii="Times New Roman"/>
          <w:sz w:val="18"/>
        </w:rPr>
        <w:t>of</w:t>
      </w:r>
      <w:proofErr w:type="gramEnd"/>
      <w:r>
        <w:rPr>
          <w:rFonts w:ascii="Times New Roman"/>
          <w:spacing w:val="-13"/>
          <w:sz w:val="18"/>
        </w:rPr>
        <w:t xml:space="preserve"> </w:t>
      </w:r>
      <w:r>
        <w:rPr>
          <w:rFonts w:ascii="Times New Roman"/>
          <w:sz w:val="18"/>
        </w:rPr>
        <w:t>the</w:t>
      </w:r>
      <w:r>
        <w:rPr>
          <w:rFonts w:ascii="Times New Roman"/>
          <w:spacing w:val="-11"/>
          <w:sz w:val="18"/>
        </w:rPr>
        <w:t xml:space="preserve"> </w:t>
      </w:r>
      <w:r>
        <w:rPr>
          <w:rFonts w:ascii="Times New Roman"/>
          <w:sz w:val="18"/>
        </w:rPr>
        <w:t>provisions</w:t>
      </w:r>
      <w:r>
        <w:rPr>
          <w:rFonts w:ascii="Times New Roman"/>
          <w:spacing w:val="-11"/>
          <w:sz w:val="18"/>
        </w:rPr>
        <w:t xml:space="preserve"> </w:t>
      </w:r>
      <w:r>
        <w:rPr>
          <w:rFonts w:ascii="Times New Roman"/>
          <w:sz w:val="18"/>
        </w:rPr>
        <w:t>of</w:t>
      </w:r>
      <w:r>
        <w:rPr>
          <w:rFonts w:ascii="Times New Roman"/>
          <w:spacing w:val="-13"/>
          <w:sz w:val="18"/>
        </w:rPr>
        <w:t xml:space="preserve"> </w:t>
      </w:r>
      <w:r>
        <w:rPr>
          <w:rFonts w:ascii="Times New Roman"/>
          <w:sz w:val="18"/>
        </w:rPr>
        <w:t>the</w:t>
      </w:r>
      <w:r>
        <w:rPr>
          <w:rFonts w:ascii="Times New Roman"/>
          <w:spacing w:val="-12"/>
          <w:sz w:val="18"/>
        </w:rPr>
        <w:t xml:space="preserve"> </w:t>
      </w:r>
      <w:r>
        <w:rPr>
          <w:rFonts w:ascii="Times New Roman"/>
          <w:sz w:val="18"/>
        </w:rPr>
        <w:t>Fair</w:t>
      </w:r>
      <w:r>
        <w:rPr>
          <w:rFonts w:ascii="Times New Roman"/>
          <w:spacing w:val="-10"/>
          <w:sz w:val="18"/>
        </w:rPr>
        <w:t xml:space="preserve"> </w:t>
      </w:r>
      <w:r>
        <w:rPr>
          <w:rFonts w:ascii="Times New Roman"/>
          <w:sz w:val="18"/>
        </w:rPr>
        <w:t>Standards</w:t>
      </w:r>
      <w:r>
        <w:rPr>
          <w:rFonts w:ascii="Times New Roman"/>
          <w:spacing w:val="-11"/>
          <w:sz w:val="18"/>
        </w:rPr>
        <w:t xml:space="preserve"> </w:t>
      </w:r>
      <w:r>
        <w:rPr>
          <w:rFonts w:ascii="Times New Roman"/>
          <w:sz w:val="18"/>
        </w:rPr>
        <w:t>Act</w:t>
      </w:r>
      <w:r>
        <w:rPr>
          <w:rFonts w:ascii="Times New Roman"/>
          <w:spacing w:val="-10"/>
          <w:sz w:val="18"/>
        </w:rPr>
        <w:t xml:space="preserve"> </w:t>
      </w:r>
      <w:r>
        <w:rPr>
          <w:rFonts w:ascii="Times New Roman"/>
          <w:sz w:val="18"/>
        </w:rPr>
        <w:t>of</w:t>
      </w:r>
      <w:r>
        <w:rPr>
          <w:rFonts w:ascii="Times New Roman"/>
          <w:spacing w:val="-13"/>
          <w:sz w:val="18"/>
        </w:rPr>
        <w:t xml:space="preserve"> </w:t>
      </w:r>
      <w:r>
        <w:rPr>
          <w:rFonts w:ascii="Times New Roman"/>
          <w:sz w:val="18"/>
        </w:rPr>
        <w:t>1938</w:t>
      </w:r>
      <w:r>
        <w:rPr>
          <w:rFonts w:ascii="Times New Roman"/>
          <w:spacing w:val="-9"/>
          <w:sz w:val="18"/>
        </w:rPr>
        <w:t xml:space="preserve"> </w:t>
      </w:r>
      <w:r>
        <w:rPr>
          <w:rFonts w:ascii="Times New Roman"/>
          <w:sz w:val="18"/>
        </w:rPr>
        <w:t>of</w:t>
      </w:r>
      <w:r>
        <w:rPr>
          <w:rFonts w:ascii="Times New Roman"/>
          <w:spacing w:val="-18"/>
          <w:sz w:val="18"/>
        </w:rPr>
        <w:t xml:space="preserve"> </w:t>
      </w:r>
      <w:r>
        <w:rPr>
          <w:rFonts w:ascii="Times New Roman"/>
          <w:sz w:val="18"/>
        </w:rPr>
        <w:t>the United States as</w:t>
      </w:r>
      <w:r>
        <w:rPr>
          <w:rFonts w:ascii="Times New Roman"/>
          <w:spacing w:val="-7"/>
          <w:sz w:val="18"/>
        </w:rPr>
        <w:t xml:space="preserve"> </w:t>
      </w:r>
      <w:r>
        <w:rPr>
          <w:rFonts w:ascii="Times New Roman"/>
          <w:sz w:val="18"/>
        </w:rPr>
        <w:t>amended.</w:t>
      </w:r>
    </w:p>
    <w:p w14:paraId="58E87107" w14:textId="77777777" w:rsidR="00CC2EC3" w:rsidRDefault="00CC2EC3">
      <w:pPr>
        <w:spacing w:before="8"/>
        <w:rPr>
          <w:rFonts w:ascii="Times New Roman" w:eastAsia="Times New Roman" w:hAnsi="Times New Roman" w:cs="Times New Roman"/>
          <w:sz w:val="15"/>
          <w:szCs w:val="15"/>
        </w:rPr>
      </w:pPr>
    </w:p>
    <w:p w14:paraId="6845006B" w14:textId="77777777" w:rsidR="00CC2EC3" w:rsidRDefault="00AF730D">
      <w:pPr>
        <w:pStyle w:val="ListParagraph"/>
        <w:numPr>
          <w:ilvl w:val="0"/>
          <w:numId w:val="4"/>
        </w:numPr>
        <w:tabs>
          <w:tab w:val="left" w:pos="543"/>
        </w:tabs>
        <w:spacing w:line="180" w:lineRule="exact"/>
        <w:ind w:right="250" w:hanging="1"/>
        <w:jc w:val="both"/>
        <w:rPr>
          <w:rFonts w:ascii="Times New Roman" w:eastAsia="Times New Roman" w:hAnsi="Times New Roman" w:cs="Times New Roman"/>
          <w:sz w:val="18"/>
          <w:szCs w:val="18"/>
        </w:rPr>
      </w:pPr>
      <w:r>
        <w:rPr>
          <w:rFonts w:ascii="Times New Roman"/>
          <w:b/>
          <w:sz w:val="18"/>
        </w:rPr>
        <w:t xml:space="preserve">EQUAL EMPLOYMENT OPPORTUNITY </w:t>
      </w:r>
      <w:r>
        <w:rPr>
          <w:rFonts w:ascii="Times New Roman"/>
          <w:sz w:val="18"/>
        </w:rPr>
        <w:t>The provisions of Executive Order 11246 (as amended) of the President of the United States on Equal Employment</w:t>
      </w:r>
      <w:r>
        <w:rPr>
          <w:rFonts w:ascii="Times New Roman"/>
          <w:spacing w:val="-9"/>
          <w:sz w:val="18"/>
        </w:rPr>
        <w:t xml:space="preserve"> </w:t>
      </w:r>
      <w:r>
        <w:rPr>
          <w:rFonts w:ascii="Times New Roman"/>
          <w:sz w:val="18"/>
        </w:rPr>
        <w:t>Opportunity,</w:t>
      </w:r>
      <w:r>
        <w:rPr>
          <w:rFonts w:ascii="Times New Roman"/>
          <w:spacing w:val="-9"/>
          <w:sz w:val="18"/>
        </w:rPr>
        <w:t xml:space="preserve"> </w:t>
      </w:r>
      <w:r>
        <w:rPr>
          <w:rFonts w:ascii="Times New Roman"/>
          <w:sz w:val="18"/>
        </w:rPr>
        <w:t>the</w:t>
      </w:r>
      <w:r>
        <w:rPr>
          <w:rFonts w:ascii="Times New Roman"/>
          <w:spacing w:val="-10"/>
          <w:sz w:val="18"/>
        </w:rPr>
        <w:t xml:space="preserve"> </w:t>
      </w:r>
      <w:r>
        <w:rPr>
          <w:rFonts w:ascii="Times New Roman"/>
          <w:sz w:val="18"/>
        </w:rPr>
        <w:t>Civil</w:t>
      </w:r>
      <w:r>
        <w:rPr>
          <w:rFonts w:ascii="Times New Roman"/>
          <w:spacing w:val="-9"/>
          <w:sz w:val="18"/>
        </w:rPr>
        <w:t xml:space="preserve"> </w:t>
      </w:r>
      <w:r>
        <w:rPr>
          <w:rFonts w:ascii="Times New Roman"/>
          <w:sz w:val="18"/>
        </w:rPr>
        <w:t>Rights</w:t>
      </w:r>
      <w:r>
        <w:rPr>
          <w:rFonts w:ascii="Times New Roman"/>
          <w:spacing w:val="-10"/>
          <w:sz w:val="18"/>
        </w:rPr>
        <w:t xml:space="preserve"> </w:t>
      </w:r>
      <w:r>
        <w:rPr>
          <w:rFonts w:ascii="Times New Roman"/>
          <w:sz w:val="18"/>
        </w:rPr>
        <w:t>Act</w:t>
      </w:r>
      <w:r>
        <w:rPr>
          <w:rFonts w:ascii="Times New Roman"/>
          <w:spacing w:val="-9"/>
          <w:sz w:val="18"/>
        </w:rPr>
        <w:t xml:space="preserve"> </w:t>
      </w:r>
      <w:r>
        <w:rPr>
          <w:rFonts w:ascii="Times New Roman"/>
          <w:sz w:val="18"/>
        </w:rPr>
        <w:t>of</w:t>
      </w:r>
      <w:r>
        <w:rPr>
          <w:rFonts w:ascii="Times New Roman"/>
          <w:spacing w:val="-11"/>
          <w:sz w:val="18"/>
        </w:rPr>
        <w:t xml:space="preserve"> </w:t>
      </w:r>
      <w:r>
        <w:rPr>
          <w:rFonts w:ascii="Times New Roman"/>
          <w:sz w:val="18"/>
        </w:rPr>
        <w:t>1964</w:t>
      </w:r>
      <w:r>
        <w:rPr>
          <w:rFonts w:ascii="Times New Roman"/>
          <w:spacing w:val="-10"/>
          <w:sz w:val="18"/>
        </w:rPr>
        <w:t xml:space="preserve"> </w:t>
      </w:r>
      <w:r>
        <w:rPr>
          <w:rFonts w:ascii="Times New Roman"/>
          <w:sz w:val="18"/>
        </w:rPr>
        <w:t>and</w:t>
      </w:r>
      <w:r>
        <w:rPr>
          <w:rFonts w:ascii="Times New Roman"/>
          <w:spacing w:val="-10"/>
          <w:sz w:val="18"/>
        </w:rPr>
        <w:t xml:space="preserve"> </w:t>
      </w:r>
      <w:r>
        <w:rPr>
          <w:rFonts w:ascii="Times New Roman"/>
          <w:sz w:val="18"/>
        </w:rPr>
        <w:t>the</w:t>
      </w:r>
      <w:r>
        <w:rPr>
          <w:rFonts w:ascii="Times New Roman"/>
          <w:spacing w:val="-13"/>
          <w:sz w:val="18"/>
        </w:rPr>
        <w:t xml:space="preserve"> </w:t>
      </w:r>
      <w:r>
        <w:rPr>
          <w:rFonts w:ascii="Times New Roman"/>
          <w:sz w:val="18"/>
        </w:rPr>
        <w:t>rules</w:t>
      </w:r>
      <w:r>
        <w:rPr>
          <w:rFonts w:ascii="Times New Roman"/>
          <w:spacing w:val="-12"/>
          <w:sz w:val="18"/>
        </w:rPr>
        <w:t xml:space="preserve"> </w:t>
      </w:r>
      <w:r>
        <w:rPr>
          <w:rFonts w:ascii="Times New Roman"/>
          <w:sz w:val="18"/>
        </w:rPr>
        <w:t>and</w:t>
      </w:r>
      <w:r>
        <w:rPr>
          <w:rFonts w:ascii="Times New Roman"/>
          <w:spacing w:val="-10"/>
          <w:sz w:val="18"/>
        </w:rPr>
        <w:t xml:space="preserve"> </w:t>
      </w:r>
      <w:r>
        <w:rPr>
          <w:rFonts w:ascii="Times New Roman"/>
          <w:sz w:val="18"/>
        </w:rPr>
        <w:t>regulations</w:t>
      </w:r>
      <w:r>
        <w:rPr>
          <w:rFonts w:ascii="Times New Roman"/>
          <w:spacing w:val="-12"/>
          <w:sz w:val="18"/>
        </w:rPr>
        <w:t xml:space="preserve"> </w:t>
      </w:r>
      <w:r>
        <w:rPr>
          <w:rFonts w:ascii="Times New Roman"/>
          <w:sz w:val="18"/>
        </w:rPr>
        <w:t>issued</w:t>
      </w:r>
      <w:r>
        <w:rPr>
          <w:rFonts w:ascii="Times New Roman"/>
          <w:spacing w:val="-10"/>
          <w:sz w:val="18"/>
        </w:rPr>
        <w:t xml:space="preserve"> </w:t>
      </w:r>
      <w:r>
        <w:rPr>
          <w:rFonts w:ascii="Times New Roman"/>
          <w:sz w:val="18"/>
        </w:rPr>
        <w:t>pursuant</w:t>
      </w:r>
      <w:r>
        <w:rPr>
          <w:rFonts w:ascii="Times New Roman"/>
          <w:spacing w:val="-11"/>
          <w:sz w:val="18"/>
        </w:rPr>
        <w:t xml:space="preserve"> </w:t>
      </w:r>
      <w:r>
        <w:rPr>
          <w:rFonts w:ascii="Times New Roman"/>
          <w:sz w:val="18"/>
        </w:rPr>
        <w:t>thereto</w:t>
      </w:r>
      <w:r>
        <w:rPr>
          <w:rFonts w:ascii="Times New Roman"/>
          <w:spacing w:val="-10"/>
          <w:sz w:val="18"/>
        </w:rPr>
        <w:t xml:space="preserve"> </w:t>
      </w:r>
      <w:r>
        <w:rPr>
          <w:rFonts w:ascii="Times New Roman"/>
          <w:sz w:val="18"/>
        </w:rPr>
        <w:t>are</w:t>
      </w:r>
      <w:r>
        <w:rPr>
          <w:rFonts w:ascii="Times New Roman"/>
          <w:spacing w:val="-12"/>
          <w:sz w:val="18"/>
        </w:rPr>
        <w:t xml:space="preserve"> </w:t>
      </w:r>
      <w:r>
        <w:rPr>
          <w:rFonts w:ascii="Times New Roman"/>
          <w:sz w:val="18"/>
        </w:rPr>
        <w:t>incorporated</w:t>
      </w:r>
      <w:r>
        <w:rPr>
          <w:rFonts w:ascii="Times New Roman"/>
          <w:spacing w:val="-10"/>
          <w:sz w:val="18"/>
        </w:rPr>
        <w:t xml:space="preserve"> </w:t>
      </w:r>
      <w:r>
        <w:rPr>
          <w:rFonts w:ascii="Times New Roman"/>
          <w:sz w:val="18"/>
        </w:rPr>
        <w:t>in</w:t>
      </w:r>
      <w:r>
        <w:rPr>
          <w:rFonts w:ascii="Times New Roman"/>
          <w:spacing w:val="-10"/>
          <w:sz w:val="18"/>
        </w:rPr>
        <w:t xml:space="preserve"> </w:t>
      </w:r>
      <w:r>
        <w:rPr>
          <w:rFonts w:ascii="Times New Roman"/>
          <w:sz w:val="18"/>
        </w:rPr>
        <w:t>this</w:t>
      </w:r>
      <w:r>
        <w:rPr>
          <w:rFonts w:ascii="Times New Roman"/>
          <w:spacing w:val="-12"/>
          <w:sz w:val="18"/>
        </w:rPr>
        <w:t xml:space="preserve"> </w:t>
      </w:r>
      <w:r>
        <w:rPr>
          <w:rFonts w:ascii="Times New Roman"/>
          <w:sz w:val="18"/>
        </w:rPr>
        <w:t>agreement</w:t>
      </w:r>
      <w:r>
        <w:rPr>
          <w:rFonts w:ascii="Times New Roman"/>
          <w:spacing w:val="-12"/>
          <w:sz w:val="18"/>
        </w:rPr>
        <w:t xml:space="preserve"> </w:t>
      </w:r>
      <w:r>
        <w:rPr>
          <w:rFonts w:ascii="Times New Roman"/>
          <w:sz w:val="18"/>
        </w:rPr>
        <w:t>by</w:t>
      </w:r>
      <w:r>
        <w:rPr>
          <w:rFonts w:ascii="Times New Roman"/>
          <w:spacing w:val="-14"/>
          <w:sz w:val="18"/>
        </w:rPr>
        <w:t xml:space="preserve"> </w:t>
      </w:r>
      <w:r>
        <w:rPr>
          <w:rFonts w:ascii="Times New Roman"/>
          <w:sz w:val="18"/>
        </w:rPr>
        <w:t>reference</w:t>
      </w:r>
      <w:r>
        <w:rPr>
          <w:rFonts w:ascii="Times New Roman"/>
          <w:spacing w:val="-12"/>
          <w:sz w:val="18"/>
        </w:rPr>
        <w:t xml:space="preserve"> </w:t>
      </w:r>
      <w:r>
        <w:rPr>
          <w:rFonts w:ascii="Times New Roman"/>
          <w:sz w:val="18"/>
        </w:rPr>
        <w:t>and subconsultant represents that he will comply, unless</w:t>
      </w:r>
      <w:r>
        <w:rPr>
          <w:rFonts w:ascii="Times New Roman"/>
          <w:spacing w:val="-16"/>
          <w:sz w:val="18"/>
        </w:rPr>
        <w:t xml:space="preserve"> </w:t>
      </w:r>
      <w:r>
        <w:rPr>
          <w:rFonts w:ascii="Times New Roman"/>
          <w:sz w:val="18"/>
        </w:rPr>
        <w:t>exempt.</w:t>
      </w:r>
    </w:p>
    <w:p w14:paraId="3A2DF1C5" w14:textId="77777777" w:rsidR="00CC2EC3" w:rsidRDefault="00AF730D">
      <w:pPr>
        <w:pStyle w:val="ListParagraph"/>
        <w:numPr>
          <w:ilvl w:val="0"/>
          <w:numId w:val="4"/>
        </w:numPr>
        <w:tabs>
          <w:tab w:val="left" w:pos="517"/>
        </w:tabs>
        <w:spacing w:before="156"/>
        <w:ind w:left="516" w:hanging="264"/>
        <w:jc w:val="both"/>
        <w:rPr>
          <w:rFonts w:ascii="Times New Roman" w:eastAsia="Times New Roman" w:hAnsi="Times New Roman" w:cs="Times New Roman"/>
          <w:sz w:val="18"/>
          <w:szCs w:val="18"/>
        </w:rPr>
      </w:pPr>
      <w:r>
        <w:rPr>
          <w:rFonts w:ascii="Times New Roman"/>
          <w:b/>
          <w:sz w:val="18"/>
        </w:rPr>
        <w:t>EMPLOYMENT</w:t>
      </w:r>
      <w:r>
        <w:rPr>
          <w:rFonts w:ascii="Times New Roman"/>
          <w:b/>
          <w:spacing w:val="-13"/>
          <w:sz w:val="18"/>
        </w:rPr>
        <w:t xml:space="preserve"> </w:t>
      </w:r>
      <w:r>
        <w:rPr>
          <w:rFonts w:ascii="Times New Roman"/>
          <w:b/>
          <w:sz w:val="18"/>
        </w:rPr>
        <w:t>AND</w:t>
      </w:r>
      <w:r>
        <w:rPr>
          <w:rFonts w:ascii="Times New Roman"/>
          <w:b/>
          <w:spacing w:val="-13"/>
          <w:sz w:val="18"/>
        </w:rPr>
        <w:t xml:space="preserve"> </w:t>
      </w:r>
      <w:r>
        <w:rPr>
          <w:rFonts w:ascii="Times New Roman"/>
          <w:b/>
          <w:sz w:val="18"/>
        </w:rPr>
        <w:t>PROCUREMENT</w:t>
      </w:r>
      <w:r>
        <w:rPr>
          <w:rFonts w:ascii="Times New Roman"/>
          <w:b/>
          <w:spacing w:val="-13"/>
          <w:sz w:val="18"/>
        </w:rPr>
        <w:t xml:space="preserve"> </w:t>
      </w:r>
      <w:r>
        <w:rPr>
          <w:rFonts w:ascii="Times New Roman"/>
          <w:b/>
          <w:sz w:val="18"/>
        </w:rPr>
        <w:t>PROGRAMS</w:t>
      </w:r>
      <w:r>
        <w:rPr>
          <w:rFonts w:ascii="Times New Roman"/>
          <w:b/>
          <w:spacing w:val="-12"/>
          <w:sz w:val="18"/>
        </w:rPr>
        <w:t xml:space="preserve"> </w:t>
      </w:r>
      <w:r>
        <w:rPr>
          <w:rFonts w:ascii="Times New Roman"/>
          <w:sz w:val="18"/>
        </w:rPr>
        <w:t>(when</w:t>
      </w:r>
      <w:r>
        <w:rPr>
          <w:rFonts w:ascii="Times New Roman"/>
          <w:spacing w:val="-11"/>
          <w:sz w:val="18"/>
        </w:rPr>
        <w:t xml:space="preserve"> </w:t>
      </w:r>
      <w:proofErr w:type="gramStart"/>
      <w:r>
        <w:rPr>
          <w:rFonts w:ascii="Times New Roman"/>
          <w:sz w:val="18"/>
        </w:rPr>
        <w:t>applicable)The</w:t>
      </w:r>
      <w:proofErr w:type="gramEnd"/>
      <w:r>
        <w:rPr>
          <w:rFonts w:ascii="Times New Roman"/>
          <w:spacing w:val="-13"/>
          <w:sz w:val="18"/>
        </w:rPr>
        <w:t xml:space="preserve"> </w:t>
      </w:r>
      <w:r>
        <w:rPr>
          <w:rFonts w:ascii="Times New Roman"/>
          <w:sz w:val="18"/>
        </w:rPr>
        <w:t>following</w:t>
      </w:r>
      <w:r>
        <w:rPr>
          <w:rFonts w:ascii="Times New Roman"/>
          <w:spacing w:val="-14"/>
          <w:sz w:val="18"/>
        </w:rPr>
        <w:t xml:space="preserve"> </w:t>
      </w:r>
      <w:r>
        <w:rPr>
          <w:rFonts w:ascii="Times New Roman"/>
          <w:sz w:val="18"/>
        </w:rPr>
        <w:t>provisions</w:t>
      </w:r>
      <w:r>
        <w:rPr>
          <w:rFonts w:ascii="Times New Roman"/>
          <w:spacing w:val="-13"/>
          <w:sz w:val="18"/>
        </w:rPr>
        <w:t xml:space="preserve"> </w:t>
      </w:r>
      <w:r>
        <w:rPr>
          <w:rFonts w:ascii="Times New Roman"/>
          <w:sz w:val="18"/>
        </w:rPr>
        <w:t>are</w:t>
      </w:r>
      <w:r>
        <w:rPr>
          <w:rFonts w:ascii="Times New Roman"/>
          <w:spacing w:val="-13"/>
          <w:sz w:val="18"/>
        </w:rPr>
        <w:t xml:space="preserve"> </w:t>
      </w:r>
      <w:r>
        <w:rPr>
          <w:rFonts w:ascii="Times New Roman"/>
          <w:sz w:val="18"/>
        </w:rPr>
        <w:t>incorporated</w:t>
      </w:r>
      <w:r>
        <w:rPr>
          <w:rFonts w:ascii="Times New Roman"/>
          <w:spacing w:val="-11"/>
          <w:sz w:val="18"/>
        </w:rPr>
        <w:t xml:space="preserve"> </w:t>
      </w:r>
      <w:r>
        <w:rPr>
          <w:rFonts w:ascii="Times New Roman"/>
          <w:sz w:val="18"/>
        </w:rPr>
        <w:t>when</w:t>
      </w:r>
      <w:r>
        <w:rPr>
          <w:rFonts w:ascii="Times New Roman"/>
          <w:spacing w:val="-11"/>
          <w:sz w:val="18"/>
        </w:rPr>
        <w:t xml:space="preserve"> </w:t>
      </w:r>
      <w:r>
        <w:rPr>
          <w:rFonts w:ascii="Times New Roman"/>
          <w:sz w:val="18"/>
        </w:rPr>
        <w:t>performing</w:t>
      </w:r>
      <w:r>
        <w:rPr>
          <w:rFonts w:ascii="Times New Roman"/>
          <w:spacing w:val="-14"/>
          <w:sz w:val="18"/>
        </w:rPr>
        <w:t xml:space="preserve"> </w:t>
      </w:r>
      <w:r>
        <w:rPr>
          <w:rFonts w:ascii="Times New Roman"/>
          <w:sz w:val="18"/>
        </w:rPr>
        <w:t>work</w:t>
      </w:r>
      <w:r>
        <w:rPr>
          <w:rFonts w:ascii="Times New Roman"/>
          <w:spacing w:val="-14"/>
          <w:sz w:val="18"/>
        </w:rPr>
        <w:t xml:space="preserve"> </w:t>
      </w:r>
      <w:r>
        <w:rPr>
          <w:rFonts w:ascii="Times New Roman"/>
          <w:sz w:val="18"/>
        </w:rPr>
        <w:t>under</w:t>
      </w:r>
      <w:r>
        <w:rPr>
          <w:rFonts w:ascii="Times New Roman"/>
          <w:spacing w:val="-12"/>
          <w:sz w:val="18"/>
        </w:rPr>
        <w:t xml:space="preserve"> </w:t>
      </w:r>
      <w:r>
        <w:rPr>
          <w:rFonts w:ascii="Times New Roman"/>
          <w:sz w:val="18"/>
        </w:rPr>
        <w:t>U.S.</w:t>
      </w:r>
    </w:p>
    <w:p w14:paraId="0FA0F7CC" w14:textId="77777777" w:rsidR="00CC2EC3" w:rsidRDefault="00CC2EC3">
      <w:pPr>
        <w:jc w:val="both"/>
        <w:rPr>
          <w:rFonts w:ascii="Times New Roman" w:eastAsia="Times New Roman" w:hAnsi="Times New Roman" w:cs="Times New Roman"/>
          <w:sz w:val="18"/>
          <w:szCs w:val="18"/>
        </w:rPr>
        <w:sectPr w:rsidR="00CC2EC3">
          <w:pgSz w:w="12240" w:h="15840"/>
          <w:pgMar w:top="260" w:right="180" w:bottom="780" w:left="180" w:header="32" w:footer="585" w:gutter="0"/>
          <w:cols w:space="720"/>
        </w:sectPr>
      </w:pPr>
    </w:p>
    <w:p w14:paraId="2D4F0FCC" w14:textId="77777777" w:rsidR="00CC2EC3" w:rsidRDefault="00CC2EC3">
      <w:pPr>
        <w:rPr>
          <w:rFonts w:ascii="Times New Roman" w:eastAsia="Times New Roman" w:hAnsi="Times New Roman" w:cs="Times New Roman"/>
          <w:sz w:val="20"/>
          <w:szCs w:val="20"/>
        </w:rPr>
      </w:pPr>
    </w:p>
    <w:p w14:paraId="4D1DD1E9" w14:textId="77777777" w:rsidR="00CC2EC3" w:rsidRDefault="00CC2EC3">
      <w:pPr>
        <w:spacing w:before="11"/>
        <w:rPr>
          <w:rFonts w:ascii="Times New Roman" w:eastAsia="Times New Roman" w:hAnsi="Times New Roman" w:cs="Times New Roman"/>
          <w:sz w:val="18"/>
          <w:szCs w:val="18"/>
        </w:rPr>
      </w:pPr>
    </w:p>
    <w:p w14:paraId="0C0AB875" w14:textId="77777777" w:rsidR="00CC2EC3" w:rsidRDefault="00AF730D">
      <w:pPr>
        <w:pStyle w:val="BodyText"/>
        <w:spacing w:line="180" w:lineRule="exact"/>
        <w:ind w:left="111" w:right="106"/>
        <w:jc w:val="both"/>
      </w:pPr>
      <w:r>
        <w:t>Government</w:t>
      </w:r>
      <w:r>
        <w:rPr>
          <w:spacing w:val="-12"/>
        </w:rPr>
        <w:t xml:space="preserve"> </w:t>
      </w:r>
      <w:r>
        <w:t>Funded/Procurement</w:t>
      </w:r>
      <w:r>
        <w:rPr>
          <w:spacing w:val="-12"/>
        </w:rPr>
        <w:t xml:space="preserve"> </w:t>
      </w:r>
      <w:r>
        <w:t>Contracts:</w:t>
      </w:r>
      <w:r>
        <w:rPr>
          <w:spacing w:val="22"/>
        </w:rPr>
        <w:t xml:space="preserve"> </w:t>
      </w:r>
      <w:r>
        <w:t>Utilization</w:t>
      </w:r>
      <w:r>
        <w:rPr>
          <w:spacing w:val="-11"/>
        </w:rPr>
        <w:t xml:space="preserve"> </w:t>
      </w:r>
      <w:r>
        <w:t>of</w:t>
      </w:r>
      <w:r>
        <w:rPr>
          <w:spacing w:val="-15"/>
        </w:rPr>
        <w:t xml:space="preserve"> </w:t>
      </w:r>
      <w:r>
        <w:t>Labor</w:t>
      </w:r>
      <w:r>
        <w:rPr>
          <w:spacing w:val="-12"/>
        </w:rPr>
        <w:t xml:space="preserve"> </w:t>
      </w:r>
      <w:r>
        <w:t>Surplus</w:t>
      </w:r>
      <w:r>
        <w:rPr>
          <w:spacing w:val="-13"/>
        </w:rPr>
        <w:t xml:space="preserve"> </w:t>
      </w:r>
      <w:r>
        <w:t>Area</w:t>
      </w:r>
      <w:r>
        <w:rPr>
          <w:spacing w:val="-13"/>
        </w:rPr>
        <w:t xml:space="preserve"> </w:t>
      </w:r>
      <w:r>
        <w:t>Concerns</w:t>
      </w:r>
      <w:r>
        <w:rPr>
          <w:spacing w:val="-13"/>
        </w:rPr>
        <w:t xml:space="preserve"> </w:t>
      </w:r>
      <w:r>
        <w:t>(if</w:t>
      </w:r>
      <w:r>
        <w:rPr>
          <w:spacing w:val="-15"/>
        </w:rPr>
        <w:t xml:space="preserve"> </w:t>
      </w:r>
      <w:r>
        <w:t>in</w:t>
      </w:r>
      <w:r>
        <w:rPr>
          <w:spacing w:val="-11"/>
        </w:rPr>
        <w:t xml:space="preserve"> </w:t>
      </w:r>
      <w:r>
        <w:rPr>
          <w:spacing w:val="-3"/>
        </w:rPr>
        <w:t>excess</w:t>
      </w:r>
      <w:r>
        <w:rPr>
          <w:spacing w:val="-17"/>
        </w:rPr>
        <w:t xml:space="preserve"> </w:t>
      </w:r>
      <w:r>
        <w:t>of</w:t>
      </w:r>
      <w:r>
        <w:rPr>
          <w:spacing w:val="-20"/>
        </w:rPr>
        <w:t xml:space="preserve"> </w:t>
      </w:r>
      <w:r>
        <w:t>$10,000)</w:t>
      </w:r>
      <w:r>
        <w:rPr>
          <w:spacing w:val="-16"/>
        </w:rPr>
        <w:t xml:space="preserve"> </w:t>
      </w:r>
      <w:r>
        <w:t>(41</w:t>
      </w:r>
      <w:r>
        <w:rPr>
          <w:spacing w:val="-16"/>
        </w:rPr>
        <w:t xml:space="preserve"> </w:t>
      </w:r>
      <w:r>
        <w:rPr>
          <w:spacing w:val="-2"/>
        </w:rPr>
        <w:t>C.F.R.</w:t>
      </w:r>
      <w:r>
        <w:rPr>
          <w:spacing w:val="-16"/>
        </w:rPr>
        <w:t xml:space="preserve"> </w:t>
      </w:r>
      <w:r>
        <w:t>1-1.805-3</w:t>
      </w:r>
      <w:r>
        <w:rPr>
          <w:spacing w:val="-16"/>
        </w:rPr>
        <w:t xml:space="preserve"> </w:t>
      </w:r>
      <w:r>
        <w:rPr>
          <w:spacing w:val="-3"/>
        </w:rPr>
        <w:t>(a));</w:t>
      </w:r>
      <w:r>
        <w:rPr>
          <w:spacing w:val="15"/>
        </w:rPr>
        <w:t xml:space="preserve"> </w:t>
      </w:r>
      <w:r>
        <w:rPr>
          <w:spacing w:val="-3"/>
        </w:rPr>
        <w:t>Labor</w:t>
      </w:r>
      <w:r>
        <w:rPr>
          <w:spacing w:val="-16"/>
        </w:rPr>
        <w:t xml:space="preserve"> </w:t>
      </w:r>
      <w:r>
        <w:t>Surplus</w:t>
      </w:r>
      <w:r>
        <w:rPr>
          <w:spacing w:val="-17"/>
        </w:rPr>
        <w:t xml:space="preserve"> </w:t>
      </w:r>
      <w:r>
        <w:rPr>
          <w:spacing w:val="-4"/>
        </w:rPr>
        <w:t xml:space="preserve">Area </w:t>
      </w:r>
      <w:r>
        <w:t>Subcontracting Program (if in excess of $500,000) (41 C.F.R. 1-1.805-3 (b)); Affirmative Action for Handicapped Workers (if $2,500 or more) (41 CFR 60- 741.4); Affirmative Action for Disabled Veterans and Veterans of the Vietnam Era (if $10,000 or more) (41 CFR 60-250.4); Utilization of Small Business Concerns</w:t>
      </w:r>
      <w:r>
        <w:rPr>
          <w:spacing w:val="-10"/>
        </w:rPr>
        <w:t xml:space="preserve"> </w:t>
      </w:r>
      <w:r>
        <w:t>and</w:t>
      </w:r>
      <w:r>
        <w:rPr>
          <w:spacing w:val="-8"/>
        </w:rPr>
        <w:t xml:space="preserve"> </w:t>
      </w:r>
      <w:r>
        <w:t>Small</w:t>
      </w:r>
      <w:r>
        <w:rPr>
          <w:spacing w:val="-9"/>
        </w:rPr>
        <w:t xml:space="preserve"> </w:t>
      </w:r>
      <w:r>
        <w:t>Business</w:t>
      </w:r>
      <w:r>
        <w:rPr>
          <w:spacing w:val="-10"/>
        </w:rPr>
        <w:t xml:space="preserve"> </w:t>
      </w:r>
      <w:r>
        <w:t>Concerns</w:t>
      </w:r>
      <w:r>
        <w:rPr>
          <w:spacing w:val="-10"/>
        </w:rPr>
        <w:t xml:space="preserve"> </w:t>
      </w:r>
      <w:r>
        <w:t>Owned</w:t>
      </w:r>
      <w:r>
        <w:rPr>
          <w:spacing w:val="-8"/>
        </w:rPr>
        <w:t xml:space="preserve"> </w:t>
      </w:r>
      <w:r>
        <w:t>and</w:t>
      </w:r>
      <w:r>
        <w:rPr>
          <w:spacing w:val="-8"/>
        </w:rPr>
        <w:t xml:space="preserve"> </w:t>
      </w:r>
      <w:r>
        <w:t>Controlled</w:t>
      </w:r>
      <w:r>
        <w:rPr>
          <w:spacing w:val="-8"/>
        </w:rPr>
        <w:t xml:space="preserve"> </w:t>
      </w:r>
      <w:r>
        <w:t>by</w:t>
      </w:r>
      <w:r>
        <w:rPr>
          <w:spacing w:val="-12"/>
        </w:rPr>
        <w:t xml:space="preserve"> </w:t>
      </w:r>
      <w:r>
        <w:t>Socially</w:t>
      </w:r>
      <w:r>
        <w:rPr>
          <w:spacing w:val="-12"/>
        </w:rPr>
        <w:t xml:space="preserve"> </w:t>
      </w:r>
      <w:r>
        <w:t>and</w:t>
      </w:r>
      <w:r>
        <w:rPr>
          <w:spacing w:val="-8"/>
        </w:rPr>
        <w:t xml:space="preserve"> </w:t>
      </w:r>
      <w:r>
        <w:t>Economically</w:t>
      </w:r>
      <w:r>
        <w:rPr>
          <w:spacing w:val="-12"/>
        </w:rPr>
        <w:t xml:space="preserve"> </w:t>
      </w:r>
      <w:r>
        <w:t>Disadvantaged</w:t>
      </w:r>
      <w:r>
        <w:rPr>
          <w:spacing w:val="-8"/>
        </w:rPr>
        <w:t xml:space="preserve"> </w:t>
      </w:r>
      <w:r>
        <w:t>Individuals</w:t>
      </w:r>
      <w:r>
        <w:rPr>
          <w:spacing w:val="-10"/>
        </w:rPr>
        <w:t xml:space="preserve"> </w:t>
      </w:r>
      <w:r>
        <w:t>(if</w:t>
      </w:r>
      <w:r>
        <w:rPr>
          <w:spacing w:val="-10"/>
        </w:rPr>
        <w:t xml:space="preserve"> </w:t>
      </w:r>
      <w:r>
        <w:t>in</w:t>
      </w:r>
      <w:r>
        <w:rPr>
          <w:spacing w:val="-8"/>
        </w:rPr>
        <w:t xml:space="preserve"> </w:t>
      </w:r>
      <w:r>
        <w:t>excess</w:t>
      </w:r>
      <w:r>
        <w:rPr>
          <w:spacing w:val="-10"/>
        </w:rPr>
        <w:t xml:space="preserve"> </w:t>
      </w:r>
      <w:r>
        <w:t>of</w:t>
      </w:r>
      <w:r>
        <w:rPr>
          <w:spacing w:val="-10"/>
        </w:rPr>
        <w:t xml:space="preserve"> </w:t>
      </w:r>
      <w:r>
        <w:t>$10,000)</w:t>
      </w:r>
      <w:r>
        <w:rPr>
          <w:spacing w:val="-10"/>
        </w:rPr>
        <w:t xml:space="preserve"> </w:t>
      </w:r>
      <w:r>
        <w:t>(45</w:t>
      </w:r>
      <w:r>
        <w:rPr>
          <w:spacing w:val="-10"/>
        </w:rPr>
        <w:t xml:space="preserve"> </w:t>
      </w:r>
      <w:proofErr w:type="spellStart"/>
      <w:r>
        <w:t>Fed.Reg</w:t>
      </w:r>
      <w:proofErr w:type="spellEnd"/>
      <w:r>
        <w:t xml:space="preserve">. 31028 May 9, 1980); Small Business and Small Disadvantaged Business Subcontracting Plan (if in excess of $500,000) (45 </w:t>
      </w:r>
      <w:proofErr w:type="spellStart"/>
      <w:r>
        <w:t>Fed.Reg</w:t>
      </w:r>
      <w:proofErr w:type="spellEnd"/>
      <w:r>
        <w:t>. 31028 May 9, 1980); Utilization</w:t>
      </w:r>
      <w:r>
        <w:rPr>
          <w:spacing w:val="-8"/>
        </w:rPr>
        <w:t xml:space="preserve"> </w:t>
      </w:r>
      <w:r>
        <w:t>of</w:t>
      </w:r>
      <w:r>
        <w:rPr>
          <w:spacing w:val="-12"/>
        </w:rPr>
        <w:t xml:space="preserve"> </w:t>
      </w:r>
      <w:r>
        <w:t>Women-Owned</w:t>
      </w:r>
      <w:r>
        <w:rPr>
          <w:spacing w:val="-8"/>
        </w:rPr>
        <w:t xml:space="preserve"> </w:t>
      </w:r>
      <w:r>
        <w:t>Business</w:t>
      </w:r>
      <w:r>
        <w:rPr>
          <w:spacing w:val="-10"/>
        </w:rPr>
        <w:t xml:space="preserve"> </w:t>
      </w:r>
      <w:r>
        <w:t>Concerns</w:t>
      </w:r>
      <w:r>
        <w:rPr>
          <w:spacing w:val="-10"/>
        </w:rPr>
        <w:t xml:space="preserve"> </w:t>
      </w:r>
      <w:r>
        <w:t>(if</w:t>
      </w:r>
      <w:r>
        <w:rPr>
          <w:spacing w:val="-12"/>
        </w:rPr>
        <w:t xml:space="preserve"> </w:t>
      </w:r>
      <w:r>
        <w:t>in</w:t>
      </w:r>
      <w:r>
        <w:rPr>
          <w:spacing w:val="-8"/>
        </w:rPr>
        <w:t xml:space="preserve"> </w:t>
      </w:r>
      <w:r>
        <w:t>excess</w:t>
      </w:r>
      <w:r>
        <w:rPr>
          <w:spacing w:val="-10"/>
        </w:rPr>
        <w:t xml:space="preserve"> </w:t>
      </w:r>
      <w:r>
        <w:t>of</w:t>
      </w:r>
      <w:r>
        <w:rPr>
          <w:spacing w:val="-12"/>
        </w:rPr>
        <w:t xml:space="preserve"> </w:t>
      </w:r>
      <w:r>
        <w:t>$10,000)</w:t>
      </w:r>
      <w:r>
        <w:rPr>
          <w:spacing w:val="-9"/>
        </w:rPr>
        <w:t xml:space="preserve"> </w:t>
      </w:r>
      <w:r>
        <w:t>(45</w:t>
      </w:r>
      <w:r>
        <w:rPr>
          <w:spacing w:val="-8"/>
        </w:rPr>
        <w:t xml:space="preserve"> </w:t>
      </w:r>
      <w:proofErr w:type="spellStart"/>
      <w:r>
        <w:t>Fed.Reg</w:t>
      </w:r>
      <w:proofErr w:type="spellEnd"/>
      <w:r>
        <w:t>.</w:t>
      </w:r>
      <w:r>
        <w:rPr>
          <w:spacing w:val="-9"/>
        </w:rPr>
        <w:t xml:space="preserve"> </w:t>
      </w:r>
      <w:r>
        <w:t>31033</w:t>
      </w:r>
      <w:r>
        <w:rPr>
          <w:spacing w:val="-8"/>
        </w:rPr>
        <w:t xml:space="preserve"> </w:t>
      </w:r>
      <w:r>
        <w:t>May</w:t>
      </w:r>
      <w:r>
        <w:rPr>
          <w:spacing w:val="-13"/>
        </w:rPr>
        <w:t xml:space="preserve"> </w:t>
      </w:r>
      <w:r>
        <w:t>9,</w:t>
      </w:r>
      <w:r>
        <w:rPr>
          <w:spacing w:val="-9"/>
        </w:rPr>
        <w:t xml:space="preserve"> </w:t>
      </w:r>
      <w:r>
        <w:t>1980);</w:t>
      </w:r>
      <w:r>
        <w:rPr>
          <w:spacing w:val="-14"/>
        </w:rPr>
        <w:t xml:space="preserve"> </w:t>
      </w:r>
      <w:r>
        <w:rPr>
          <w:spacing w:val="-4"/>
        </w:rPr>
        <w:t>Women-Owned</w:t>
      </w:r>
      <w:r>
        <w:rPr>
          <w:spacing w:val="-13"/>
        </w:rPr>
        <w:t xml:space="preserve"> </w:t>
      </w:r>
      <w:r>
        <w:rPr>
          <w:spacing w:val="-3"/>
        </w:rPr>
        <w:t>Business</w:t>
      </w:r>
      <w:r>
        <w:rPr>
          <w:spacing w:val="-15"/>
        </w:rPr>
        <w:t xml:space="preserve"> </w:t>
      </w:r>
      <w:r>
        <w:rPr>
          <w:spacing w:val="-3"/>
        </w:rPr>
        <w:t>Concerns</w:t>
      </w:r>
      <w:r>
        <w:rPr>
          <w:spacing w:val="-15"/>
        </w:rPr>
        <w:t xml:space="preserve"> </w:t>
      </w:r>
      <w:r>
        <w:rPr>
          <w:spacing w:val="-3"/>
        </w:rPr>
        <w:t xml:space="preserve">Subcontracting </w:t>
      </w:r>
      <w:r>
        <w:t>Program</w:t>
      </w:r>
      <w:r>
        <w:rPr>
          <w:spacing w:val="-9"/>
        </w:rPr>
        <w:t xml:space="preserve"> </w:t>
      </w:r>
      <w:r>
        <w:t>(if</w:t>
      </w:r>
      <w:r>
        <w:rPr>
          <w:spacing w:val="-8"/>
        </w:rPr>
        <w:t xml:space="preserve"> </w:t>
      </w:r>
      <w:r>
        <w:t>in</w:t>
      </w:r>
      <w:r>
        <w:rPr>
          <w:spacing w:val="-4"/>
        </w:rPr>
        <w:t xml:space="preserve"> </w:t>
      </w:r>
      <w:r>
        <w:t>excess</w:t>
      </w:r>
      <w:r>
        <w:rPr>
          <w:spacing w:val="-6"/>
        </w:rPr>
        <w:t xml:space="preserve"> </w:t>
      </w:r>
      <w:r>
        <w:t>of</w:t>
      </w:r>
      <w:r>
        <w:rPr>
          <w:spacing w:val="-8"/>
        </w:rPr>
        <w:t xml:space="preserve"> </w:t>
      </w:r>
      <w:r>
        <w:t>$500,000)</w:t>
      </w:r>
      <w:r>
        <w:rPr>
          <w:spacing w:val="-6"/>
        </w:rPr>
        <w:t xml:space="preserve"> </w:t>
      </w:r>
      <w:r>
        <w:t>(45</w:t>
      </w:r>
      <w:r>
        <w:rPr>
          <w:spacing w:val="-4"/>
        </w:rPr>
        <w:t xml:space="preserve"> </w:t>
      </w:r>
      <w:proofErr w:type="spellStart"/>
      <w:r>
        <w:t>Fed.Reg</w:t>
      </w:r>
      <w:proofErr w:type="spellEnd"/>
      <w:r>
        <w:t>.</w:t>
      </w:r>
      <w:r>
        <w:rPr>
          <w:spacing w:val="-5"/>
        </w:rPr>
        <w:t xml:space="preserve"> </w:t>
      </w:r>
      <w:r>
        <w:t>31033</w:t>
      </w:r>
      <w:r>
        <w:rPr>
          <w:spacing w:val="-4"/>
        </w:rPr>
        <w:t xml:space="preserve"> </w:t>
      </w:r>
      <w:r>
        <w:t>May</w:t>
      </w:r>
      <w:r>
        <w:rPr>
          <w:spacing w:val="-12"/>
        </w:rPr>
        <w:t xml:space="preserve"> </w:t>
      </w:r>
      <w:r>
        <w:t>9,</w:t>
      </w:r>
      <w:r>
        <w:rPr>
          <w:spacing w:val="-7"/>
        </w:rPr>
        <w:t xml:space="preserve"> </w:t>
      </w:r>
      <w:r>
        <w:t>1980),</w:t>
      </w:r>
      <w:r>
        <w:rPr>
          <w:spacing w:val="-7"/>
        </w:rPr>
        <w:t xml:space="preserve"> </w:t>
      </w:r>
      <w:r>
        <w:t>as</w:t>
      </w:r>
      <w:r>
        <w:rPr>
          <w:spacing w:val="-9"/>
        </w:rPr>
        <w:t xml:space="preserve"> </w:t>
      </w:r>
      <w:r>
        <w:t>such</w:t>
      </w:r>
      <w:r>
        <w:rPr>
          <w:spacing w:val="-7"/>
        </w:rPr>
        <w:t xml:space="preserve"> </w:t>
      </w:r>
      <w:r>
        <w:t>programs</w:t>
      </w:r>
      <w:r>
        <w:rPr>
          <w:spacing w:val="-9"/>
        </w:rPr>
        <w:t xml:space="preserve"> </w:t>
      </w:r>
      <w:r>
        <w:t>are</w:t>
      </w:r>
      <w:r>
        <w:rPr>
          <w:spacing w:val="-9"/>
        </w:rPr>
        <w:t xml:space="preserve"> </w:t>
      </w:r>
      <w:r>
        <w:t>supplemented;</w:t>
      </w:r>
      <w:r>
        <w:rPr>
          <w:spacing w:val="-8"/>
        </w:rPr>
        <w:t xml:space="preserve"> </w:t>
      </w:r>
      <w:r>
        <w:t>during</w:t>
      </w:r>
      <w:r>
        <w:rPr>
          <w:spacing w:val="-9"/>
        </w:rPr>
        <w:t xml:space="preserve"> </w:t>
      </w:r>
      <w:r>
        <w:t>the</w:t>
      </w:r>
      <w:r>
        <w:rPr>
          <w:spacing w:val="-9"/>
        </w:rPr>
        <w:t xml:space="preserve"> </w:t>
      </w:r>
      <w:r>
        <w:t>term</w:t>
      </w:r>
      <w:r>
        <w:rPr>
          <w:spacing w:val="-11"/>
        </w:rPr>
        <w:t xml:space="preserve"> </w:t>
      </w:r>
      <w:r>
        <w:t>of</w:t>
      </w:r>
      <w:r>
        <w:rPr>
          <w:spacing w:val="-10"/>
        </w:rPr>
        <w:t xml:space="preserve"> </w:t>
      </w:r>
      <w:r>
        <w:t>this</w:t>
      </w:r>
      <w:r>
        <w:rPr>
          <w:spacing w:val="-9"/>
        </w:rPr>
        <w:t xml:space="preserve"> </w:t>
      </w:r>
      <w:r>
        <w:t>agreement,</w:t>
      </w:r>
      <w:r>
        <w:rPr>
          <w:spacing w:val="-8"/>
        </w:rPr>
        <w:t xml:space="preserve"> </w:t>
      </w:r>
      <w:r>
        <w:t>the</w:t>
      </w:r>
      <w:r>
        <w:rPr>
          <w:spacing w:val="-9"/>
        </w:rPr>
        <w:t xml:space="preserve"> </w:t>
      </w:r>
      <w:r>
        <w:t>subconsultant agrees to post a notice, of such size and in such form, and containing such content as the Secretary of Labor prescribed pursuant to Executive Order 13496 of January 30, 2009, “Notification of Employee Rights under Federal Labor Laws”, in conspicuous places in and about its plants and offices where employees covered</w:t>
      </w:r>
      <w:r>
        <w:rPr>
          <w:spacing w:val="-5"/>
        </w:rPr>
        <w:t xml:space="preserve"> </w:t>
      </w:r>
      <w:r>
        <w:t>by</w:t>
      </w:r>
      <w:r>
        <w:rPr>
          <w:spacing w:val="-10"/>
        </w:rPr>
        <w:t xml:space="preserve"> </w:t>
      </w:r>
      <w:r>
        <w:t>the</w:t>
      </w:r>
      <w:r>
        <w:rPr>
          <w:spacing w:val="-10"/>
        </w:rPr>
        <w:t xml:space="preserve"> </w:t>
      </w:r>
      <w:r>
        <w:t>National</w:t>
      </w:r>
      <w:r>
        <w:rPr>
          <w:spacing w:val="-9"/>
        </w:rPr>
        <w:t xml:space="preserve"> </w:t>
      </w:r>
      <w:r>
        <w:t>Labor</w:t>
      </w:r>
      <w:r>
        <w:rPr>
          <w:spacing w:val="-9"/>
        </w:rPr>
        <w:t xml:space="preserve"> </w:t>
      </w:r>
      <w:r>
        <w:t>Relations</w:t>
      </w:r>
      <w:r>
        <w:rPr>
          <w:spacing w:val="-10"/>
        </w:rPr>
        <w:t xml:space="preserve"> </w:t>
      </w:r>
      <w:r>
        <w:t>Act</w:t>
      </w:r>
      <w:r>
        <w:rPr>
          <w:spacing w:val="-9"/>
        </w:rPr>
        <w:t xml:space="preserve"> </w:t>
      </w:r>
      <w:r>
        <w:t>engage</w:t>
      </w:r>
      <w:r>
        <w:rPr>
          <w:spacing w:val="-10"/>
        </w:rPr>
        <w:t xml:space="preserve"> </w:t>
      </w:r>
      <w:r>
        <w:t>in</w:t>
      </w:r>
      <w:r>
        <w:rPr>
          <w:spacing w:val="-8"/>
        </w:rPr>
        <w:t xml:space="preserve"> </w:t>
      </w:r>
      <w:r>
        <w:t>activities</w:t>
      </w:r>
      <w:r>
        <w:rPr>
          <w:spacing w:val="-10"/>
        </w:rPr>
        <w:t xml:space="preserve"> </w:t>
      </w:r>
      <w:r>
        <w:t>relating</w:t>
      </w:r>
      <w:r>
        <w:rPr>
          <w:spacing w:val="-10"/>
        </w:rPr>
        <w:t xml:space="preserve"> </w:t>
      </w:r>
      <w:r>
        <w:t>to</w:t>
      </w:r>
      <w:r>
        <w:rPr>
          <w:spacing w:val="-8"/>
        </w:rPr>
        <w:t xml:space="preserve"> </w:t>
      </w:r>
      <w:r>
        <w:t>the</w:t>
      </w:r>
      <w:r>
        <w:rPr>
          <w:spacing w:val="-10"/>
        </w:rPr>
        <w:t xml:space="preserve"> </w:t>
      </w:r>
      <w:r>
        <w:t>performance</w:t>
      </w:r>
      <w:r>
        <w:rPr>
          <w:spacing w:val="-10"/>
        </w:rPr>
        <w:t xml:space="preserve"> </w:t>
      </w:r>
      <w:r>
        <w:t>of</w:t>
      </w:r>
      <w:r>
        <w:rPr>
          <w:spacing w:val="-11"/>
        </w:rPr>
        <w:t xml:space="preserve"> </w:t>
      </w:r>
      <w:r>
        <w:t>the</w:t>
      </w:r>
      <w:r>
        <w:rPr>
          <w:spacing w:val="-10"/>
        </w:rPr>
        <w:t xml:space="preserve"> </w:t>
      </w:r>
      <w:r>
        <w:t>contract,</w:t>
      </w:r>
      <w:r>
        <w:rPr>
          <w:spacing w:val="-9"/>
        </w:rPr>
        <w:t xml:space="preserve"> </w:t>
      </w:r>
      <w:r>
        <w:t>including</w:t>
      </w:r>
      <w:r>
        <w:rPr>
          <w:spacing w:val="-10"/>
        </w:rPr>
        <w:t xml:space="preserve"> </w:t>
      </w:r>
      <w:r>
        <w:t>all</w:t>
      </w:r>
      <w:r>
        <w:rPr>
          <w:spacing w:val="-9"/>
        </w:rPr>
        <w:t xml:space="preserve"> </w:t>
      </w:r>
      <w:r>
        <w:t>places</w:t>
      </w:r>
      <w:r>
        <w:rPr>
          <w:spacing w:val="-10"/>
        </w:rPr>
        <w:t xml:space="preserve"> </w:t>
      </w:r>
      <w:r>
        <w:t>where</w:t>
      </w:r>
      <w:r>
        <w:rPr>
          <w:spacing w:val="-10"/>
        </w:rPr>
        <w:t xml:space="preserve"> </w:t>
      </w:r>
      <w:r>
        <w:t>notices</w:t>
      </w:r>
      <w:r>
        <w:rPr>
          <w:spacing w:val="-10"/>
        </w:rPr>
        <w:t xml:space="preserve"> </w:t>
      </w:r>
      <w:r>
        <w:t>to</w:t>
      </w:r>
      <w:r>
        <w:rPr>
          <w:spacing w:val="-8"/>
        </w:rPr>
        <w:t xml:space="preserve"> </w:t>
      </w:r>
      <w:r>
        <w:t>employees</w:t>
      </w:r>
      <w:r>
        <w:rPr>
          <w:spacing w:val="-10"/>
        </w:rPr>
        <w:t xml:space="preserve"> </w:t>
      </w:r>
      <w:r>
        <w:t xml:space="preserve">are customarily posted both physically and electronically. The language of the notice is prescribed at </w:t>
      </w:r>
      <w:hyperlink r:id="rId12">
        <w:r>
          <w:rPr>
            <w:color w:val="0000FF"/>
            <w:u w:val="single" w:color="0000FF"/>
          </w:rPr>
          <w:t>http://www.dol.gov/olms/regs/compliance/EmployeeRightsPoster11x17_Final.pdf</w:t>
        </w:r>
        <w:r>
          <w:t>.</w:t>
        </w:r>
      </w:hyperlink>
    </w:p>
    <w:p w14:paraId="125307B2" w14:textId="77777777" w:rsidR="00CC2EC3" w:rsidRDefault="00CC2EC3">
      <w:pPr>
        <w:spacing w:before="8"/>
        <w:rPr>
          <w:rFonts w:ascii="Times New Roman" w:eastAsia="Times New Roman" w:hAnsi="Times New Roman" w:cs="Times New Roman"/>
          <w:sz w:val="15"/>
          <w:szCs w:val="15"/>
        </w:rPr>
      </w:pPr>
    </w:p>
    <w:p w14:paraId="165AEB11" w14:textId="77777777" w:rsidR="00CC2EC3" w:rsidRDefault="00AF730D">
      <w:pPr>
        <w:pStyle w:val="ListParagraph"/>
        <w:numPr>
          <w:ilvl w:val="0"/>
          <w:numId w:val="4"/>
        </w:numPr>
        <w:tabs>
          <w:tab w:val="left" w:pos="393"/>
        </w:tabs>
        <w:spacing w:line="180" w:lineRule="exact"/>
        <w:ind w:left="112" w:right="107" w:firstLine="0"/>
        <w:jc w:val="both"/>
        <w:rPr>
          <w:rFonts w:ascii="Times New Roman" w:eastAsia="Times New Roman" w:hAnsi="Times New Roman" w:cs="Times New Roman"/>
          <w:sz w:val="18"/>
          <w:szCs w:val="18"/>
        </w:rPr>
      </w:pPr>
      <w:r>
        <w:rPr>
          <w:rFonts w:ascii="Times New Roman" w:eastAsia="Times New Roman" w:hAnsi="Times New Roman" w:cs="Times New Roman"/>
          <w:b/>
          <w:bCs/>
          <w:sz w:val="18"/>
          <w:szCs w:val="18"/>
        </w:rPr>
        <w:t xml:space="preserve">INSURANCE </w:t>
      </w:r>
      <w:r>
        <w:rPr>
          <w:rFonts w:ascii="Times New Roman" w:eastAsia="Times New Roman" w:hAnsi="Times New Roman" w:cs="Times New Roman"/>
          <w:sz w:val="18"/>
          <w:szCs w:val="18"/>
        </w:rPr>
        <w:t>Subconsultant shall maintain insurance to protect GF and Client</w:t>
      </w:r>
      <w:ins w:id="47" w:author="Scott M Pearsall" w:date="2019-11-21T15:28:00Z">
        <w:r w:rsidR="00C86F18">
          <w:rPr>
            <w:rFonts w:ascii="Times New Roman" w:eastAsia="Times New Roman" w:hAnsi="Times New Roman" w:cs="Times New Roman"/>
            <w:sz w:val="18"/>
            <w:szCs w:val="18"/>
          </w:rPr>
          <w:t xml:space="preserve"> in the amounts set forth below</w:t>
        </w:r>
      </w:ins>
      <w:r>
        <w:rPr>
          <w:rFonts w:ascii="Times New Roman" w:eastAsia="Times New Roman" w:hAnsi="Times New Roman" w:cs="Times New Roman"/>
          <w:sz w:val="18"/>
          <w:szCs w:val="18"/>
        </w:rPr>
        <w:t>. GF and Client together with any other entities required by the Contract Documents shall be added as additional insureds, under Subconsultant’s Comprehensive General Liability Policy and Commercial Auto policy</w:t>
      </w:r>
      <w:del w:id="48" w:author="Scott M Pearsall" w:date="2019-11-21T15:29:00Z">
        <w:r w:rsidDel="00C86F18">
          <w:rPr>
            <w:rFonts w:ascii="Times New Roman" w:eastAsia="Times New Roman" w:hAnsi="Times New Roman" w:cs="Times New Roman"/>
            <w:sz w:val="18"/>
            <w:szCs w:val="18"/>
          </w:rPr>
          <w:delText>, including Completed Operations Insurance, to insure</w:delText>
        </w:r>
        <w:r w:rsidDel="00C86F18">
          <w:rPr>
            <w:rFonts w:ascii="Times New Roman" w:eastAsia="Times New Roman" w:hAnsi="Times New Roman" w:cs="Times New Roman"/>
            <w:spacing w:val="-7"/>
            <w:sz w:val="18"/>
            <w:szCs w:val="18"/>
          </w:rPr>
          <w:delText xml:space="preserve"> </w:delText>
        </w:r>
        <w:r w:rsidDel="00C86F18">
          <w:rPr>
            <w:rFonts w:ascii="Times New Roman" w:eastAsia="Times New Roman" w:hAnsi="Times New Roman" w:cs="Times New Roman"/>
            <w:sz w:val="18"/>
            <w:szCs w:val="18"/>
          </w:rPr>
          <w:delText>them</w:delText>
        </w:r>
      </w:del>
      <w:r>
        <w:rPr>
          <w:rFonts w:ascii="Times New Roman" w:eastAsia="Times New Roman" w:hAnsi="Times New Roman" w:cs="Times New Roman"/>
          <w:sz w:val="18"/>
          <w:szCs w:val="18"/>
        </w:rPr>
        <w:t>.</w:t>
      </w:r>
    </w:p>
    <w:p w14:paraId="38F8B5E1" w14:textId="77777777" w:rsidR="00CC2EC3" w:rsidRDefault="00CC2EC3">
      <w:pPr>
        <w:spacing w:before="8"/>
        <w:rPr>
          <w:rFonts w:ascii="Times New Roman" w:eastAsia="Times New Roman" w:hAnsi="Times New Roman" w:cs="Times New Roman"/>
          <w:sz w:val="15"/>
          <w:szCs w:val="15"/>
        </w:rPr>
      </w:pPr>
    </w:p>
    <w:p w14:paraId="38665640" w14:textId="77777777" w:rsidR="00CC2EC3" w:rsidRDefault="00AF730D">
      <w:pPr>
        <w:spacing w:line="180" w:lineRule="exact"/>
        <w:ind w:left="111" w:right="113"/>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Should the Services include installation or construction activities Endorsement ISO CG 20 10 07 04 or equivalent under Subconsultants’ Commercial General Liability Policy is</w:t>
      </w:r>
      <w:r>
        <w:rPr>
          <w:rFonts w:ascii="Times New Roman" w:eastAsia="Times New Roman" w:hAnsi="Times New Roman" w:cs="Times New Roman"/>
          <w:spacing w:val="-26"/>
          <w:sz w:val="19"/>
          <w:szCs w:val="19"/>
        </w:rPr>
        <w:t xml:space="preserve"> </w:t>
      </w:r>
      <w:r>
        <w:rPr>
          <w:rFonts w:ascii="Times New Roman" w:eastAsia="Times New Roman" w:hAnsi="Times New Roman" w:cs="Times New Roman"/>
          <w:sz w:val="19"/>
          <w:szCs w:val="19"/>
        </w:rPr>
        <w:t>required;</w:t>
      </w:r>
    </w:p>
    <w:p w14:paraId="4907A31A" w14:textId="77777777" w:rsidR="00CC2EC3" w:rsidRDefault="00AF730D">
      <w:pPr>
        <w:pStyle w:val="BodyText"/>
        <w:spacing w:before="156" w:line="417" w:lineRule="auto"/>
        <w:ind w:left="111" w:right="111"/>
        <w:jc w:val="both"/>
      </w:pPr>
      <w:r>
        <w:t>Coverage</w:t>
      </w:r>
      <w:r>
        <w:rPr>
          <w:spacing w:val="-7"/>
        </w:rPr>
        <w:t xml:space="preserve"> </w:t>
      </w:r>
      <w:r>
        <w:t>shall</w:t>
      </w:r>
      <w:r>
        <w:rPr>
          <w:spacing w:val="-6"/>
        </w:rPr>
        <w:t xml:space="preserve"> </w:t>
      </w:r>
      <w:r>
        <w:t>be</w:t>
      </w:r>
      <w:r>
        <w:rPr>
          <w:spacing w:val="-7"/>
        </w:rPr>
        <w:t xml:space="preserve"> </w:t>
      </w:r>
      <w:r>
        <w:t>primary</w:t>
      </w:r>
      <w:r>
        <w:rPr>
          <w:spacing w:val="-9"/>
        </w:rPr>
        <w:t xml:space="preserve"> </w:t>
      </w:r>
      <w:r>
        <w:t>with</w:t>
      </w:r>
      <w:r>
        <w:rPr>
          <w:spacing w:val="-5"/>
        </w:rPr>
        <w:t xml:space="preserve"> </w:t>
      </w:r>
      <w:r>
        <w:t>GF’s,</w:t>
      </w:r>
      <w:r>
        <w:rPr>
          <w:spacing w:val="-6"/>
        </w:rPr>
        <w:t xml:space="preserve"> </w:t>
      </w:r>
      <w:r>
        <w:t>the</w:t>
      </w:r>
      <w:r>
        <w:rPr>
          <w:spacing w:val="-7"/>
        </w:rPr>
        <w:t xml:space="preserve"> </w:t>
      </w:r>
      <w:r>
        <w:t>Client’s,</w:t>
      </w:r>
      <w:r>
        <w:rPr>
          <w:spacing w:val="-6"/>
        </w:rPr>
        <w:t xml:space="preserve"> </w:t>
      </w:r>
      <w:r>
        <w:t>and</w:t>
      </w:r>
      <w:r>
        <w:rPr>
          <w:spacing w:val="-5"/>
        </w:rPr>
        <w:t xml:space="preserve"> </w:t>
      </w:r>
      <w:r>
        <w:t>the</w:t>
      </w:r>
      <w:r>
        <w:rPr>
          <w:spacing w:val="-7"/>
        </w:rPr>
        <w:t xml:space="preserve"> </w:t>
      </w:r>
      <w:r>
        <w:t>others’,</w:t>
      </w:r>
      <w:r>
        <w:rPr>
          <w:spacing w:val="-6"/>
        </w:rPr>
        <w:t xml:space="preserve"> </w:t>
      </w:r>
      <w:r>
        <w:t>as</w:t>
      </w:r>
      <w:r>
        <w:rPr>
          <w:spacing w:val="-7"/>
        </w:rPr>
        <w:t xml:space="preserve"> </w:t>
      </w:r>
      <w:r>
        <w:t>noted</w:t>
      </w:r>
      <w:r>
        <w:rPr>
          <w:spacing w:val="-8"/>
        </w:rPr>
        <w:t xml:space="preserve"> </w:t>
      </w:r>
      <w:r>
        <w:t>above,</w:t>
      </w:r>
      <w:r>
        <w:rPr>
          <w:spacing w:val="-8"/>
        </w:rPr>
        <w:t xml:space="preserve"> </w:t>
      </w:r>
      <w:r>
        <w:t>insurance</w:t>
      </w:r>
      <w:r>
        <w:rPr>
          <w:spacing w:val="-9"/>
        </w:rPr>
        <w:t xml:space="preserve"> </w:t>
      </w:r>
      <w:r>
        <w:t>to</w:t>
      </w:r>
      <w:r>
        <w:rPr>
          <w:spacing w:val="-8"/>
        </w:rPr>
        <w:t xml:space="preserve"> </w:t>
      </w:r>
      <w:r>
        <w:t>be</w:t>
      </w:r>
      <w:r>
        <w:rPr>
          <w:spacing w:val="-11"/>
        </w:rPr>
        <w:t xml:space="preserve"> </w:t>
      </w:r>
      <w:r>
        <w:t>non-contributory</w:t>
      </w:r>
      <w:r>
        <w:rPr>
          <w:spacing w:val="-12"/>
        </w:rPr>
        <w:t xml:space="preserve"> </w:t>
      </w:r>
      <w:r>
        <w:t>and</w:t>
      </w:r>
      <w:r>
        <w:rPr>
          <w:spacing w:val="-8"/>
        </w:rPr>
        <w:t xml:space="preserve"> </w:t>
      </w:r>
      <w:r>
        <w:t>excess</w:t>
      </w:r>
      <w:r>
        <w:rPr>
          <w:spacing w:val="-9"/>
        </w:rPr>
        <w:t xml:space="preserve"> </w:t>
      </w:r>
      <w:r>
        <w:t>over</w:t>
      </w:r>
      <w:r>
        <w:rPr>
          <w:spacing w:val="-8"/>
        </w:rPr>
        <w:t xml:space="preserve"> </w:t>
      </w:r>
      <w:r>
        <w:t>Subconsultant’s</w:t>
      </w:r>
      <w:r>
        <w:rPr>
          <w:spacing w:val="-9"/>
        </w:rPr>
        <w:t xml:space="preserve"> </w:t>
      </w:r>
      <w:r>
        <w:t>coverage. All policies shall be endorsed to waive subconsultant’s rights of subrogation against GF and the</w:t>
      </w:r>
      <w:r>
        <w:rPr>
          <w:spacing w:val="-13"/>
        </w:rPr>
        <w:t xml:space="preserve"> </w:t>
      </w:r>
      <w:r>
        <w:t>Client.</w:t>
      </w:r>
    </w:p>
    <w:p w14:paraId="4508EBB8" w14:textId="77777777" w:rsidR="00CC2EC3" w:rsidRDefault="00AF730D">
      <w:pPr>
        <w:pStyle w:val="Heading6"/>
        <w:spacing w:before="29" w:line="180" w:lineRule="exact"/>
        <w:ind w:right="108"/>
        <w:jc w:val="both"/>
      </w:pPr>
      <w:r>
        <w:t>Prior</w:t>
      </w:r>
      <w:r>
        <w:rPr>
          <w:spacing w:val="-16"/>
        </w:rPr>
        <w:t xml:space="preserve"> </w:t>
      </w:r>
      <w:r>
        <w:t>to</w:t>
      </w:r>
      <w:r>
        <w:rPr>
          <w:spacing w:val="-14"/>
        </w:rPr>
        <w:t xml:space="preserve"> </w:t>
      </w:r>
      <w:r>
        <w:t>beginning</w:t>
      </w:r>
      <w:r>
        <w:rPr>
          <w:spacing w:val="-16"/>
        </w:rPr>
        <w:t xml:space="preserve"> </w:t>
      </w:r>
      <w:r>
        <w:t>work,</w:t>
      </w:r>
      <w:r>
        <w:rPr>
          <w:spacing w:val="-14"/>
        </w:rPr>
        <w:t xml:space="preserve"> </w:t>
      </w:r>
      <w:r>
        <w:t>insurance</w:t>
      </w:r>
      <w:r>
        <w:rPr>
          <w:spacing w:val="-15"/>
        </w:rPr>
        <w:t xml:space="preserve"> </w:t>
      </w:r>
      <w:r>
        <w:t>certificates</w:t>
      </w:r>
      <w:r>
        <w:rPr>
          <w:spacing w:val="-14"/>
        </w:rPr>
        <w:t xml:space="preserve"> </w:t>
      </w:r>
      <w:r>
        <w:t>that</w:t>
      </w:r>
      <w:r>
        <w:rPr>
          <w:spacing w:val="-15"/>
        </w:rPr>
        <w:t xml:space="preserve"> </w:t>
      </w:r>
      <w:r>
        <w:t>comply</w:t>
      </w:r>
      <w:r>
        <w:rPr>
          <w:spacing w:val="-21"/>
        </w:rPr>
        <w:t xml:space="preserve"> </w:t>
      </w:r>
      <w:r>
        <w:t>with</w:t>
      </w:r>
      <w:r>
        <w:rPr>
          <w:spacing w:val="-14"/>
        </w:rPr>
        <w:t xml:space="preserve"> </w:t>
      </w:r>
      <w:r>
        <w:t>the</w:t>
      </w:r>
      <w:r>
        <w:rPr>
          <w:spacing w:val="-15"/>
        </w:rPr>
        <w:t xml:space="preserve"> </w:t>
      </w:r>
      <w:r>
        <w:t>requirements</w:t>
      </w:r>
      <w:r>
        <w:rPr>
          <w:spacing w:val="-14"/>
        </w:rPr>
        <w:t xml:space="preserve"> </w:t>
      </w:r>
      <w:r>
        <w:t>shall</w:t>
      </w:r>
      <w:r>
        <w:rPr>
          <w:spacing w:val="-15"/>
        </w:rPr>
        <w:t xml:space="preserve"> </w:t>
      </w:r>
      <w:r>
        <w:t>be</w:t>
      </w:r>
      <w:r>
        <w:rPr>
          <w:spacing w:val="-15"/>
        </w:rPr>
        <w:t xml:space="preserve"> </w:t>
      </w:r>
      <w:r>
        <w:t>furnished</w:t>
      </w:r>
      <w:r>
        <w:rPr>
          <w:spacing w:val="-14"/>
        </w:rPr>
        <w:t xml:space="preserve"> </w:t>
      </w:r>
      <w:r>
        <w:t>to</w:t>
      </w:r>
      <w:r>
        <w:rPr>
          <w:spacing w:val="-14"/>
        </w:rPr>
        <w:t xml:space="preserve"> </w:t>
      </w:r>
      <w:r>
        <w:t>Consultant’s</w:t>
      </w:r>
      <w:r>
        <w:rPr>
          <w:spacing w:val="-14"/>
        </w:rPr>
        <w:t xml:space="preserve"> </w:t>
      </w:r>
      <w:r>
        <w:t>Project.</w:t>
      </w:r>
      <w:r>
        <w:rPr>
          <w:spacing w:val="12"/>
        </w:rPr>
        <w:t xml:space="preserve"> </w:t>
      </w:r>
      <w:r>
        <w:t>Not</w:t>
      </w:r>
      <w:r>
        <w:rPr>
          <w:spacing w:val="-20"/>
        </w:rPr>
        <w:t xml:space="preserve"> </w:t>
      </w:r>
      <w:r>
        <w:t>less</w:t>
      </w:r>
      <w:r>
        <w:rPr>
          <w:spacing w:val="-19"/>
        </w:rPr>
        <w:t xml:space="preserve"> </w:t>
      </w:r>
      <w:r>
        <w:t>than</w:t>
      </w:r>
      <w:r>
        <w:rPr>
          <w:spacing w:val="-19"/>
        </w:rPr>
        <w:t xml:space="preserve"> </w:t>
      </w:r>
      <w:r>
        <w:t>30</w:t>
      </w:r>
      <w:r>
        <w:rPr>
          <w:spacing w:val="-19"/>
        </w:rPr>
        <w:t xml:space="preserve"> </w:t>
      </w:r>
      <w:r>
        <w:rPr>
          <w:spacing w:val="-4"/>
        </w:rPr>
        <w:t>days</w:t>
      </w:r>
      <w:r>
        <w:rPr>
          <w:spacing w:val="-19"/>
        </w:rPr>
        <w:t xml:space="preserve"> </w:t>
      </w:r>
      <w:r>
        <w:rPr>
          <w:spacing w:val="-3"/>
        </w:rPr>
        <w:t xml:space="preserve">written </w:t>
      </w:r>
      <w:r>
        <w:t>notice to Consultant is required of any cancellation, or reduction of limits in the</w:t>
      </w:r>
      <w:r>
        <w:rPr>
          <w:spacing w:val="-11"/>
        </w:rPr>
        <w:t xml:space="preserve"> </w:t>
      </w:r>
      <w:r>
        <w:t>policy.</w:t>
      </w:r>
    </w:p>
    <w:p w14:paraId="0247D26E" w14:textId="77777777" w:rsidR="00CC2EC3" w:rsidRDefault="00CC2EC3">
      <w:pPr>
        <w:spacing w:before="8"/>
        <w:rPr>
          <w:rFonts w:ascii="Times New Roman" w:eastAsia="Times New Roman" w:hAnsi="Times New Roman" w:cs="Times New Roman"/>
          <w:sz w:val="15"/>
          <w:szCs w:val="15"/>
        </w:rPr>
      </w:pPr>
    </w:p>
    <w:p w14:paraId="18607E9C" w14:textId="77777777" w:rsidR="00CC2EC3" w:rsidRDefault="00AF730D">
      <w:pPr>
        <w:pStyle w:val="BodyText"/>
        <w:spacing w:line="180" w:lineRule="exact"/>
        <w:ind w:left="111" w:right="107"/>
        <w:jc w:val="both"/>
      </w:pPr>
      <w:r>
        <w:t>Subconsultant shall not perform any work until all insurances are in place. One week prior to start of said work, subconsultant shall submit a Certificate of Insurance showing GF and client as additional insured on coverages A &amp; B below and identifying the project number on the certificate of insurance with the following</w:t>
      </w:r>
      <w:r>
        <w:rPr>
          <w:spacing w:val="-3"/>
        </w:rPr>
        <w:t xml:space="preserve"> </w:t>
      </w:r>
      <w:del w:id="49" w:author="Scott M Pearsall" w:date="2019-11-21T15:29:00Z">
        <w:r w:rsidDel="00A76835">
          <w:delText>minimum</w:delText>
        </w:r>
        <w:r w:rsidDel="00A76835">
          <w:rPr>
            <w:spacing w:val="-5"/>
          </w:rPr>
          <w:delText xml:space="preserve"> </w:delText>
        </w:r>
      </w:del>
      <w:r>
        <w:t>requirements</w:t>
      </w:r>
      <w:r>
        <w:rPr>
          <w:spacing w:val="-2"/>
        </w:rPr>
        <w:t xml:space="preserve"> </w:t>
      </w:r>
      <w:r>
        <w:t>identified</w:t>
      </w:r>
      <w:r>
        <w:rPr>
          <w:spacing w:val="-1"/>
        </w:rPr>
        <w:t xml:space="preserve"> </w:t>
      </w:r>
      <w:r>
        <w:t>below</w:t>
      </w:r>
      <w:r>
        <w:rPr>
          <w:spacing w:val="-5"/>
        </w:rPr>
        <w:t xml:space="preserve"> </w:t>
      </w:r>
      <w:r>
        <w:t>(or</w:t>
      </w:r>
      <w:r>
        <w:rPr>
          <w:spacing w:val="-2"/>
        </w:rPr>
        <w:t xml:space="preserve"> </w:t>
      </w:r>
      <w:r>
        <w:t>higher</w:t>
      </w:r>
      <w:r>
        <w:rPr>
          <w:spacing w:val="-2"/>
        </w:rPr>
        <w:t xml:space="preserve"> </w:t>
      </w:r>
      <w:r>
        <w:t>limits</w:t>
      </w:r>
      <w:r>
        <w:rPr>
          <w:spacing w:val="-2"/>
        </w:rPr>
        <w:t xml:space="preserve"> </w:t>
      </w:r>
      <w:r>
        <w:t>if</w:t>
      </w:r>
      <w:r>
        <w:rPr>
          <w:spacing w:val="-4"/>
        </w:rPr>
        <w:t xml:space="preserve"> </w:t>
      </w:r>
      <w:r>
        <w:t>required</w:t>
      </w:r>
      <w:r>
        <w:rPr>
          <w:spacing w:val="-1"/>
        </w:rPr>
        <w:t xml:space="preserve"> </w:t>
      </w:r>
      <w:r>
        <w:t>by</w:t>
      </w:r>
      <w:r>
        <w:rPr>
          <w:spacing w:val="-6"/>
        </w:rPr>
        <w:t xml:space="preserve"> </w:t>
      </w:r>
      <w:r>
        <w:t>the</w:t>
      </w:r>
      <w:r>
        <w:rPr>
          <w:spacing w:val="-3"/>
        </w:rPr>
        <w:t xml:space="preserve"> </w:t>
      </w:r>
      <w:r>
        <w:t>terms</w:t>
      </w:r>
      <w:r>
        <w:rPr>
          <w:spacing w:val="-2"/>
        </w:rPr>
        <w:t xml:space="preserve"> </w:t>
      </w:r>
      <w:r>
        <w:t>and</w:t>
      </w:r>
      <w:r>
        <w:rPr>
          <w:spacing w:val="-1"/>
        </w:rPr>
        <w:t xml:space="preserve"> </w:t>
      </w:r>
      <w:r>
        <w:t>conditions</w:t>
      </w:r>
      <w:r>
        <w:rPr>
          <w:spacing w:val="-2"/>
        </w:rPr>
        <w:t xml:space="preserve"> </w:t>
      </w:r>
      <w:r>
        <w:t>of</w:t>
      </w:r>
      <w:r>
        <w:rPr>
          <w:spacing w:val="-4"/>
        </w:rPr>
        <w:t xml:space="preserve"> </w:t>
      </w:r>
      <w:r>
        <w:t>the</w:t>
      </w:r>
      <w:r>
        <w:rPr>
          <w:spacing w:val="-3"/>
        </w:rPr>
        <w:t xml:space="preserve"> </w:t>
      </w:r>
      <w:r>
        <w:t>Client</w:t>
      </w:r>
      <w:r>
        <w:rPr>
          <w:spacing w:val="-2"/>
        </w:rPr>
        <w:t xml:space="preserve"> </w:t>
      </w:r>
      <w:r>
        <w:t>agreement)</w:t>
      </w:r>
      <w:r>
        <w:rPr>
          <w:spacing w:val="-2"/>
        </w:rPr>
        <w:t xml:space="preserve"> </w:t>
      </w:r>
      <w:r>
        <w:t>to:</w:t>
      </w:r>
    </w:p>
    <w:p w14:paraId="48E5E670" w14:textId="77777777" w:rsidR="00CC2EC3" w:rsidRDefault="00AF730D">
      <w:pPr>
        <w:pStyle w:val="BodyText"/>
        <w:spacing w:before="156" w:line="193" w:lineRule="exact"/>
        <w:ind w:left="4624" w:right="4911"/>
        <w:jc w:val="center"/>
      </w:pPr>
      <w:r>
        <w:t>Gannett Fleming,</w:t>
      </w:r>
      <w:r>
        <w:rPr>
          <w:spacing w:val="-8"/>
        </w:rPr>
        <w:t xml:space="preserve"> </w:t>
      </w:r>
      <w:r>
        <w:t>Inc.</w:t>
      </w:r>
    </w:p>
    <w:p w14:paraId="36C63745" w14:textId="77777777" w:rsidR="00CC2EC3" w:rsidRDefault="00AF730D">
      <w:pPr>
        <w:pStyle w:val="BodyText"/>
        <w:spacing w:before="10" w:line="180" w:lineRule="exact"/>
        <w:ind w:left="5115" w:right="5388" w:firstLine="158"/>
      </w:pPr>
      <w:r>
        <w:t>Attn: ASC PO Box</w:t>
      </w:r>
      <w:r>
        <w:rPr>
          <w:spacing w:val="6"/>
        </w:rPr>
        <w:t xml:space="preserve"> </w:t>
      </w:r>
      <w:r>
        <w:t>67100</w:t>
      </w:r>
    </w:p>
    <w:p w14:paraId="6D433113" w14:textId="77777777" w:rsidR="00CC2EC3" w:rsidRDefault="00AF730D">
      <w:pPr>
        <w:pStyle w:val="BodyText"/>
        <w:spacing w:line="183" w:lineRule="exact"/>
        <w:ind w:left="4627" w:right="4911"/>
        <w:jc w:val="center"/>
      </w:pPr>
      <w:r>
        <w:t>Harrisburg, PA</w:t>
      </w:r>
      <w:r>
        <w:rPr>
          <w:spacing w:val="6"/>
        </w:rPr>
        <w:t xml:space="preserve"> </w:t>
      </w:r>
      <w:r>
        <w:t>17106-7100</w:t>
      </w:r>
    </w:p>
    <w:p w14:paraId="45BE8C08" w14:textId="77777777" w:rsidR="00CC2EC3" w:rsidRDefault="00AF730D">
      <w:pPr>
        <w:pStyle w:val="ListParagraph"/>
        <w:numPr>
          <w:ilvl w:val="1"/>
          <w:numId w:val="4"/>
        </w:numPr>
        <w:tabs>
          <w:tab w:val="left" w:pos="1552"/>
        </w:tabs>
        <w:spacing w:before="153" w:line="193" w:lineRule="exact"/>
        <w:rPr>
          <w:rFonts w:ascii="Times New Roman" w:eastAsia="Times New Roman" w:hAnsi="Times New Roman" w:cs="Times New Roman"/>
          <w:sz w:val="18"/>
          <w:szCs w:val="18"/>
        </w:rPr>
      </w:pPr>
      <w:r>
        <w:rPr>
          <w:rFonts w:ascii="Times New Roman"/>
          <w:sz w:val="18"/>
        </w:rPr>
        <w:t>Commercial General Liability (including Contractual Liability) with $1,000,000 Combined Single</w:t>
      </w:r>
      <w:r>
        <w:rPr>
          <w:rFonts w:ascii="Times New Roman"/>
          <w:spacing w:val="-31"/>
          <w:sz w:val="18"/>
        </w:rPr>
        <w:t xml:space="preserve"> </w:t>
      </w:r>
      <w:r>
        <w:rPr>
          <w:rFonts w:ascii="Times New Roman"/>
          <w:sz w:val="18"/>
        </w:rPr>
        <w:t>Limit</w:t>
      </w:r>
    </w:p>
    <w:p w14:paraId="3A0ED890" w14:textId="77777777" w:rsidR="00CC2EC3" w:rsidRDefault="00AF730D">
      <w:pPr>
        <w:pStyle w:val="ListParagraph"/>
        <w:numPr>
          <w:ilvl w:val="1"/>
          <w:numId w:val="4"/>
        </w:numPr>
        <w:tabs>
          <w:tab w:val="left" w:pos="1552"/>
        </w:tabs>
        <w:spacing w:line="180" w:lineRule="exact"/>
        <w:rPr>
          <w:rFonts w:ascii="Times New Roman" w:eastAsia="Times New Roman" w:hAnsi="Times New Roman" w:cs="Times New Roman"/>
          <w:sz w:val="18"/>
          <w:szCs w:val="18"/>
        </w:rPr>
      </w:pPr>
      <w:r>
        <w:rPr>
          <w:rFonts w:ascii="Times New Roman"/>
          <w:sz w:val="18"/>
        </w:rPr>
        <w:t>Commercial Automobile Liability - $1,000,000 Combined Single</w:t>
      </w:r>
      <w:r>
        <w:rPr>
          <w:rFonts w:ascii="Times New Roman"/>
          <w:spacing w:val="-23"/>
          <w:sz w:val="18"/>
        </w:rPr>
        <w:t xml:space="preserve"> </w:t>
      </w:r>
      <w:r>
        <w:rPr>
          <w:rFonts w:ascii="Times New Roman"/>
          <w:sz w:val="18"/>
        </w:rPr>
        <w:t>Limit</w:t>
      </w:r>
    </w:p>
    <w:p w14:paraId="6696D4FE" w14:textId="77777777" w:rsidR="00CC2EC3" w:rsidRDefault="00AF730D">
      <w:pPr>
        <w:pStyle w:val="ListParagraph"/>
        <w:numPr>
          <w:ilvl w:val="1"/>
          <w:numId w:val="4"/>
        </w:numPr>
        <w:tabs>
          <w:tab w:val="left" w:pos="1552"/>
        </w:tabs>
        <w:spacing w:line="180" w:lineRule="exact"/>
        <w:ind w:left="1551"/>
        <w:rPr>
          <w:rFonts w:ascii="Times New Roman" w:eastAsia="Times New Roman" w:hAnsi="Times New Roman" w:cs="Times New Roman"/>
          <w:sz w:val="18"/>
          <w:szCs w:val="18"/>
        </w:rPr>
      </w:pPr>
      <w:r>
        <w:rPr>
          <w:rFonts w:ascii="Times New Roman" w:eastAsia="Times New Roman" w:hAnsi="Times New Roman" w:cs="Times New Roman"/>
          <w:sz w:val="18"/>
          <w:szCs w:val="18"/>
        </w:rPr>
        <w:t>Workmen's</w:t>
      </w:r>
      <w:r>
        <w:rPr>
          <w:rFonts w:ascii="Times New Roman" w:eastAsia="Times New Roman" w:hAnsi="Times New Roman" w:cs="Times New Roman"/>
          <w:spacing w:val="-5"/>
          <w:sz w:val="18"/>
          <w:szCs w:val="18"/>
        </w:rPr>
        <w:t xml:space="preserve"> </w:t>
      </w:r>
      <w:r>
        <w:rPr>
          <w:rFonts w:ascii="Times New Roman" w:eastAsia="Times New Roman" w:hAnsi="Times New Roman" w:cs="Times New Roman"/>
          <w:sz w:val="18"/>
          <w:szCs w:val="18"/>
        </w:rPr>
        <w:t>Compensation</w:t>
      </w:r>
      <w:r>
        <w:rPr>
          <w:rFonts w:ascii="Times New Roman" w:eastAsia="Times New Roman" w:hAnsi="Times New Roman" w:cs="Times New Roman"/>
          <w:spacing w:val="-4"/>
          <w:sz w:val="18"/>
          <w:szCs w:val="18"/>
        </w:rPr>
        <w:t xml:space="preserve"> </w:t>
      </w:r>
      <w:r>
        <w:rPr>
          <w:rFonts w:ascii="Times New Roman" w:eastAsia="Times New Roman" w:hAnsi="Times New Roman" w:cs="Times New Roman"/>
          <w:sz w:val="18"/>
          <w:szCs w:val="18"/>
        </w:rPr>
        <w:t>and</w:t>
      </w:r>
      <w:r>
        <w:rPr>
          <w:rFonts w:ascii="Times New Roman" w:eastAsia="Times New Roman" w:hAnsi="Times New Roman" w:cs="Times New Roman"/>
          <w:spacing w:val="-4"/>
          <w:sz w:val="18"/>
          <w:szCs w:val="18"/>
        </w:rPr>
        <w:t xml:space="preserve"> </w:t>
      </w:r>
      <w:r>
        <w:rPr>
          <w:rFonts w:ascii="Times New Roman" w:eastAsia="Times New Roman" w:hAnsi="Times New Roman" w:cs="Times New Roman"/>
          <w:sz w:val="18"/>
          <w:szCs w:val="18"/>
        </w:rPr>
        <w:t>Employers'</w:t>
      </w:r>
      <w:r>
        <w:rPr>
          <w:rFonts w:ascii="Times New Roman" w:eastAsia="Times New Roman" w:hAnsi="Times New Roman" w:cs="Times New Roman"/>
          <w:spacing w:val="-6"/>
          <w:sz w:val="18"/>
          <w:szCs w:val="18"/>
        </w:rPr>
        <w:t xml:space="preserve"> </w:t>
      </w:r>
      <w:r>
        <w:rPr>
          <w:rFonts w:ascii="Times New Roman" w:eastAsia="Times New Roman" w:hAnsi="Times New Roman" w:cs="Times New Roman"/>
          <w:sz w:val="18"/>
          <w:szCs w:val="18"/>
        </w:rPr>
        <w:t>Liability</w:t>
      </w:r>
      <w:r>
        <w:rPr>
          <w:rFonts w:ascii="Times New Roman" w:eastAsia="Times New Roman" w:hAnsi="Times New Roman" w:cs="Times New Roman"/>
          <w:spacing w:val="-9"/>
          <w:sz w:val="18"/>
          <w:szCs w:val="18"/>
        </w:rPr>
        <w:t xml:space="preserve"> </w:t>
      </w:r>
      <w:r>
        <w:rPr>
          <w:rFonts w:ascii="Times New Roman" w:eastAsia="Times New Roman" w:hAnsi="Times New Roman" w:cs="Times New Roman"/>
          <w:sz w:val="18"/>
          <w:szCs w:val="18"/>
        </w:rPr>
        <w:t>Coverage</w:t>
      </w:r>
      <w:r>
        <w:rPr>
          <w:rFonts w:ascii="Times New Roman" w:eastAsia="Times New Roman" w:hAnsi="Times New Roman" w:cs="Times New Roman"/>
          <w:spacing w:val="-6"/>
          <w:sz w:val="18"/>
          <w:szCs w:val="18"/>
        </w:rPr>
        <w:t xml:space="preserve"> </w:t>
      </w:r>
      <w:r>
        <w:rPr>
          <w:rFonts w:ascii="Times New Roman" w:eastAsia="Times New Roman" w:hAnsi="Times New Roman" w:cs="Times New Roman"/>
          <w:sz w:val="18"/>
          <w:szCs w:val="18"/>
        </w:rPr>
        <w:t>–</w:t>
      </w:r>
      <w:r>
        <w:rPr>
          <w:rFonts w:ascii="Times New Roman" w:eastAsia="Times New Roman" w:hAnsi="Times New Roman" w:cs="Times New Roman"/>
          <w:spacing w:val="-4"/>
          <w:sz w:val="18"/>
          <w:szCs w:val="18"/>
        </w:rPr>
        <w:t xml:space="preserve"> </w:t>
      </w:r>
      <w:r>
        <w:rPr>
          <w:rFonts w:ascii="Times New Roman" w:eastAsia="Times New Roman" w:hAnsi="Times New Roman" w:cs="Times New Roman"/>
          <w:sz w:val="18"/>
          <w:szCs w:val="18"/>
        </w:rPr>
        <w:t>Statutory</w:t>
      </w:r>
      <w:r>
        <w:rPr>
          <w:rFonts w:ascii="Times New Roman" w:eastAsia="Times New Roman" w:hAnsi="Times New Roman" w:cs="Times New Roman"/>
          <w:spacing w:val="-9"/>
          <w:sz w:val="18"/>
          <w:szCs w:val="18"/>
        </w:rPr>
        <w:t xml:space="preserve"> </w:t>
      </w:r>
      <w:r>
        <w:rPr>
          <w:rFonts w:ascii="Times New Roman" w:eastAsia="Times New Roman" w:hAnsi="Times New Roman" w:cs="Times New Roman"/>
          <w:sz w:val="18"/>
          <w:szCs w:val="18"/>
        </w:rPr>
        <w:t>Limits</w:t>
      </w:r>
    </w:p>
    <w:p w14:paraId="4375F575" w14:textId="77777777" w:rsidR="00CC2EC3" w:rsidRDefault="00AF730D">
      <w:pPr>
        <w:pStyle w:val="ListParagraph"/>
        <w:numPr>
          <w:ilvl w:val="1"/>
          <w:numId w:val="4"/>
        </w:numPr>
        <w:tabs>
          <w:tab w:val="left" w:pos="1554"/>
        </w:tabs>
        <w:spacing w:line="193" w:lineRule="exact"/>
        <w:ind w:left="1553" w:hanging="722"/>
        <w:rPr>
          <w:rFonts w:ascii="Times New Roman" w:eastAsia="Times New Roman" w:hAnsi="Times New Roman" w:cs="Times New Roman"/>
          <w:sz w:val="18"/>
          <w:szCs w:val="18"/>
        </w:rPr>
      </w:pPr>
      <w:r>
        <w:rPr>
          <w:rFonts w:ascii="Times New Roman" w:eastAsia="Times New Roman" w:hAnsi="Times New Roman" w:cs="Times New Roman"/>
          <w:sz w:val="18"/>
          <w:szCs w:val="18"/>
        </w:rPr>
        <w:t>Unless specifically excluded, subconsultant’s Professional Liability/Errors and Omissions Coverage - $1,000,000</w:t>
      </w:r>
      <w:r>
        <w:rPr>
          <w:rFonts w:ascii="Times New Roman" w:eastAsia="Times New Roman" w:hAnsi="Times New Roman" w:cs="Times New Roman"/>
          <w:spacing w:val="-30"/>
          <w:sz w:val="18"/>
          <w:szCs w:val="18"/>
        </w:rPr>
        <w:t xml:space="preserve"> </w:t>
      </w:r>
      <w:r>
        <w:rPr>
          <w:rFonts w:ascii="Times New Roman" w:eastAsia="Times New Roman" w:hAnsi="Times New Roman" w:cs="Times New Roman"/>
          <w:sz w:val="18"/>
          <w:szCs w:val="18"/>
        </w:rPr>
        <w:t>Minimum.</w:t>
      </w:r>
    </w:p>
    <w:p w14:paraId="1F565389" w14:textId="77777777" w:rsidR="00CC2EC3" w:rsidRDefault="00AF730D">
      <w:pPr>
        <w:pStyle w:val="Heading6"/>
        <w:spacing w:before="143"/>
        <w:jc w:val="both"/>
      </w:pPr>
      <w:r>
        <w:t>The provisions of this Article shall survive the expiration or any termination of this</w:t>
      </w:r>
      <w:r>
        <w:rPr>
          <w:spacing w:val="-28"/>
        </w:rPr>
        <w:t xml:space="preserve"> </w:t>
      </w:r>
      <w:r>
        <w:t>Agreement.</w:t>
      </w:r>
    </w:p>
    <w:p w14:paraId="4DCF73EE" w14:textId="77777777" w:rsidR="00CC2EC3" w:rsidRDefault="00CC2EC3">
      <w:pPr>
        <w:spacing w:before="2"/>
        <w:rPr>
          <w:rFonts w:ascii="Times New Roman" w:eastAsia="Times New Roman" w:hAnsi="Times New Roman" w:cs="Times New Roman"/>
          <w:sz w:val="15"/>
          <w:szCs w:val="15"/>
        </w:rPr>
      </w:pPr>
    </w:p>
    <w:p w14:paraId="2A9F3E0A" w14:textId="77777777" w:rsidR="00CC2EC3" w:rsidRDefault="00AF730D">
      <w:pPr>
        <w:pStyle w:val="ListParagraph"/>
        <w:numPr>
          <w:ilvl w:val="0"/>
          <w:numId w:val="4"/>
        </w:numPr>
        <w:tabs>
          <w:tab w:val="left" w:pos="376"/>
        </w:tabs>
        <w:spacing w:line="180" w:lineRule="exact"/>
        <w:ind w:left="112" w:right="105" w:hanging="1"/>
        <w:jc w:val="both"/>
        <w:rPr>
          <w:rFonts w:ascii="Times New Roman" w:eastAsia="Times New Roman" w:hAnsi="Times New Roman" w:cs="Times New Roman"/>
          <w:sz w:val="18"/>
          <w:szCs w:val="18"/>
        </w:rPr>
      </w:pPr>
      <w:r>
        <w:rPr>
          <w:rFonts w:ascii="Times New Roman"/>
          <w:b/>
          <w:sz w:val="18"/>
        </w:rPr>
        <w:t>REPRESENTATIONS</w:t>
      </w:r>
      <w:r>
        <w:rPr>
          <w:rFonts w:ascii="Times New Roman"/>
          <w:b/>
          <w:spacing w:val="-10"/>
          <w:sz w:val="18"/>
        </w:rPr>
        <w:t xml:space="preserve"> </w:t>
      </w:r>
      <w:r>
        <w:rPr>
          <w:rFonts w:ascii="Times New Roman"/>
          <w:sz w:val="18"/>
        </w:rPr>
        <w:t>Consultant</w:t>
      </w:r>
      <w:r>
        <w:rPr>
          <w:rFonts w:ascii="Times New Roman"/>
          <w:spacing w:val="-10"/>
          <w:sz w:val="18"/>
        </w:rPr>
        <w:t xml:space="preserve"> </w:t>
      </w:r>
      <w:r>
        <w:rPr>
          <w:rFonts w:ascii="Times New Roman"/>
          <w:sz w:val="18"/>
        </w:rPr>
        <w:t>represents</w:t>
      </w:r>
      <w:r>
        <w:rPr>
          <w:rFonts w:ascii="Times New Roman"/>
          <w:spacing w:val="-11"/>
          <w:sz w:val="18"/>
        </w:rPr>
        <w:t xml:space="preserve"> </w:t>
      </w:r>
      <w:r>
        <w:rPr>
          <w:rFonts w:ascii="Times New Roman"/>
          <w:sz w:val="18"/>
        </w:rPr>
        <w:t>that</w:t>
      </w:r>
      <w:r>
        <w:rPr>
          <w:rFonts w:ascii="Times New Roman"/>
          <w:spacing w:val="-10"/>
          <w:sz w:val="18"/>
        </w:rPr>
        <w:t xml:space="preserve"> </w:t>
      </w:r>
      <w:r>
        <w:rPr>
          <w:rFonts w:ascii="Times New Roman"/>
          <w:sz w:val="18"/>
        </w:rPr>
        <w:t>all</w:t>
      </w:r>
      <w:r>
        <w:rPr>
          <w:rFonts w:ascii="Times New Roman"/>
          <w:spacing w:val="-10"/>
          <w:sz w:val="18"/>
        </w:rPr>
        <w:t xml:space="preserve"> </w:t>
      </w:r>
      <w:r>
        <w:rPr>
          <w:rFonts w:ascii="Times New Roman"/>
          <w:sz w:val="18"/>
        </w:rPr>
        <w:t>services</w:t>
      </w:r>
      <w:r>
        <w:rPr>
          <w:rFonts w:ascii="Times New Roman"/>
          <w:spacing w:val="-11"/>
          <w:sz w:val="18"/>
        </w:rPr>
        <w:t xml:space="preserve"> </w:t>
      </w:r>
      <w:r>
        <w:rPr>
          <w:rFonts w:ascii="Times New Roman"/>
          <w:sz w:val="18"/>
        </w:rPr>
        <w:t>supplied</w:t>
      </w:r>
      <w:r>
        <w:rPr>
          <w:rFonts w:ascii="Times New Roman"/>
          <w:spacing w:val="-14"/>
          <w:sz w:val="18"/>
        </w:rPr>
        <w:t xml:space="preserve"> </w:t>
      </w:r>
      <w:r>
        <w:rPr>
          <w:rFonts w:ascii="Times New Roman"/>
          <w:spacing w:val="-3"/>
          <w:sz w:val="18"/>
        </w:rPr>
        <w:t>shall</w:t>
      </w:r>
      <w:r>
        <w:rPr>
          <w:rFonts w:ascii="Times New Roman"/>
          <w:spacing w:val="-15"/>
          <w:sz w:val="18"/>
        </w:rPr>
        <w:t xml:space="preserve"> </w:t>
      </w:r>
      <w:r>
        <w:rPr>
          <w:rFonts w:ascii="Times New Roman"/>
          <w:sz w:val="18"/>
        </w:rPr>
        <w:t>be</w:t>
      </w:r>
      <w:r>
        <w:rPr>
          <w:rFonts w:ascii="Times New Roman"/>
          <w:spacing w:val="-16"/>
          <w:sz w:val="18"/>
        </w:rPr>
        <w:t xml:space="preserve"> </w:t>
      </w:r>
      <w:r>
        <w:rPr>
          <w:rFonts w:ascii="Times New Roman"/>
          <w:spacing w:val="-4"/>
          <w:sz w:val="18"/>
        </w:rPr>
        <w:t>performed</w:t>
      </w:r>
      <w:r>
        <w:rPr>
          <w:rFonts w:ascii="Times New Roman"/>
          <w:spacing w:val="-15"/>
          <w:sz w:val="18"/>
        </w:rPr>
        <w:t xml:space="preserve"> </w:t>
      </w:r>
      <w:r>
        <w:rPr>
          <w:rFonts w:ascii="Times New Roman"/>
          <w:spacing w:val="-3"/>
          <w:sz w:val="18"/>
        </w:rPr>
        <w:t>with</w:t>
      </w:r>
      <w:r>
        <w:rPr>
          <w:rFonts w:ascii="Times New Roman"/>
          <w:spacing w:val="-14"/>
          <w:sz w:val="18"/>
        </w:rPr>
        <w:t xml:space="preserve"> </w:t>
      </w:r>
      <w:r>
        <w:rPr>
          <w:rFonts w:ascii="Times New Roman"/>
          <w:sz w:val="18"/>
        </w:rPr>
        <w:t>the</w:t>
      </w:r>
      <w:r>
        <w:rPr>
          <w:rFonts w:ascii="Times New Roman"/>
          <w:spacing w:val="-16"/>
          <w:sz w:val="18"/>
        </w:rPr>
        <w:t xml:space="preserve"> </w:t>
      </w:r>
      <w:r>
        <w:rPr>
          <w:rFonts w:ascii="Times New Roman"/>
          <w:spacing w:val="-4"/>
          <w:sz w:val="18"/>
        </w:rPr>
        <w:t>same</w:t>
      </w:r>
      <w:r>
        <w:rPr>
          <w:rFonts w:ascii="Times New Roman"/>
          <w:spacing w:val="-16"/>
          <w:sz w:val="18"/>
        </w:rPr>
        <w:t xml:space="preserve"> </w:t>
      </w:r>
      <w:r>
        <w:rPr>
          <w:rFonts w:ascii="Times New Roman"/>
          <w:spacing w:val="-3"/>
          <w:sz w:val="18"/>
        </w:rPr>
        <w:t>degree</w:t>
      </w:r>
      <w:r>
        <w:rPr>
          <w:rFonts w:ascii="Times New Roman"/>
          <w:spacing w:val="-16"/>
          <w:sz w:val="18"/>
        </w:rPr>
        <w:t xml:space="preserve"> </w:t>
      </w:r>
      <w:r>
        <w:rPr>
          <w:rFonts w:ascii="Times New Roman"/>
          <w:sz w:val="18"/>
        </w:rPr>
        <w:t>of</w:t>
      </w:r>
      <w:r>
        <w:rPr>
          <w:rFonts w:ascii="Times New Roman"/>
          <w:spacing w:val="-18"/>
          <w:sz w:val="18"/>
        </w:rPr>
        <w:t xml:space="preserve"> </w:t>
      </w:r>
      <w:r>
        <w:rPr>
          <w:rFonts w:ascii="Times New Roman"/>
          <w:spacing w:val="-3"/>
          <w:sz w:val="18"/>
        </w:rPr>
        <w:t>care,</w:t>
      </w:r>
      <w:r>
        <w:rPr>
          <w:rFonts w:ascii="Times New Roman"/>
          <w:spacing w:val="-15"/>
          <w:sz w:val="18"/>
        </w:rPr>
        <w:t xml:space="preserve"> </w:t>
      </w:r>
      <w:r>
        <w:rPr>
          <w:rFonts w:ascii="Times New Roman"/>
          <w:spacing w:val="-3"/>
          <w:sz w:val="18"/>
        </w:rPr>
        <w:t>skill,</w:t>
      </w:r>
      <w:r>
        <w:rPr>
          <w:rFonts w:ascii="Times New Roman"/>
          <w:spacing w:val="-15"/>
          <w:sz w:val="18"/>
        </w:rPr>
        <w:t xml:space="preserve"> </w:t>
      </w:r>
      <w:r>
        <w:rPr>
          <w:rFonts w:ascii="Times New Roman"/>
          <w:spacing w:val="-2"/>
          <w:sz w:val="18"/>
        </w:rPr>
        <w:t>and</w:t>
      </w:r>
      <w:r>
        <w:rPr>
          <w:rFonts w:ascii="Times New Roman"/>
          <w:spacing w:val="-14"/>
          <w:sz w:val="18"/>
        </w:rPr>
        <w:t xml:space="preserve"> </w:t>
      </w:r>
      <w:r>
        <w:rPr>
          <w:rFonts w:ascii="Times New Roman"/>
          <w:spacing w:val="-3"/>
          <w:sz w:val="18"/>
        </w:rPr>
        <w:t>diligence</w:t>
      </w:r>
      <w:r>
        <w:rPr>
          <w:rFonts w:ascii="Times New Roman"/>
          <w:spacing w:val="-16"/>
          <w:sz w:val="18"/>
        </w:rPr>
        <w:t xml:space="preserve"> </w:t>
      </w:r>
      <w:r>
        <w:rPr>
          <w:rFonts w:ascii="Times New Roman"/>
          <w:sz w:val="18"/>
        </w:rPr>
        <w:t>by</w:t>
      </w:r>
      <w:r>
        <w:rPr>
          <w:rFonts w:ascii="Times New Roman"/>
          <w:spacing w:val="-19"/>
          <w:sz w:val="18"/>
        </w:rPr>
        <w:t xml:space="preserve"> </w:t>
      </w:r>
      <w:r>
        <w:rPr>
          <w:rFonts w:ascii="Times New Roman"/>
          <w:spacing w:val="-4"/>
          <w:sz w:val="18"/>
        </w:rPr>
        <w:t>members</w:t>
      </w:r>
      <w:r>
        <w:rPr>
          <w:rFonts w:ascii="Times New Roman"/>
          <w:spacing w:val="-16"/>
          <w:sz w:val="18"/>
        </w:rPr>
        <w:t xml:space="preserve"> </w:t>
      </w:r>
      <w:r>
        <w:rPr>
          <w:rFonts w:ascii="Times New Roman"/>
          <w:sz w:val="18"/>
        </w:rPr>
        <w:t>of</w:t>
      </w:r>
      <w:r>
        <w:rPr>
          <w:rFonts w:ascii="Times New Roman"/>
          <w:spacing w:val="-18"/>
          <w:sz w:val="18"/>
        </w:rPr>
        <w:t xml:space="preserve"> </w:t>
      </w:r>
      <w:r>
        <w:rPr>
          <w:rFonts w:ascii="Times New Roman"/>
          <w:sz w:val="18"/>
        </w:rPr>
        <w:t>the same profession within the United States, and any representations included in this</w:t>
      </w:r>
      <w:r>
        <w:rPr>
          <w:rFonts w:ascii="Times New Roman"/>
          <w:spacing w:val="-10"/>
          <w:sz w:val="18"/>
        </w:rPr>
        <w:t xml:space="preserve"> </w:t>
      </w:r>
      <w:r>
        <w:rPr>
          <w:rFonts w:ascii="Times New Roman"/>
          <w:sz w:val="18"/>
        </w:rPr>
        <w:t>proposal.</w:t>
      </w:r>
    </w:p>
    <w:p w14:paraId="3A1BD189" w14:textId="77777777" w:rsidR="00CC2EC3" w:rsidRDefault="00AF730D">
      <w:pPr>
        <w:pStyle w:val="BodyText"/>
        <w:spacing w:line="244" w:lineRule="auto"/>
        <w:ind w:left="112" w:right="107" w:firstLine="271"/>
        <w:jc w:val="both"/>
      </w:pPr>
      <w:r>
        <w:t>Consultant</w:t>
      </w:r>
      <w:r>
        <w:rPr>
          <w:spacing w:val="-7"/>
        </w:rPr>
        <w:t xml:space="preserve"> </w:t>
      </w:r>
      <w:r>
        <w:t>warrants</w:t>
      </w:r>
      <w:r>
        <w:rPr>
          <w:spacing w:val="-7"/>
        </w:rPr>
        <w:t xml:space="preserve"> </w:t>
      </w:r>
      <w:r>
        <w:t>that</w:t>
      </w:r>
      <w:r>
        <w:rPr>
          <w:spacing w:val="-6"/>
        </w:rPr>
        <w:t xml:space="preserve"> </w:t>
      </w:r>
      <w:r>
        <w:t>for</w:t>
      </w:r>
      <w:r>
        <w:rPr>
          <w:spacing w:val="-7"/>
        </w:rPr>
        <w:t xml:space="preserve"> </w:t>
      </w:r>
      <w:r>
        <w:t>any</w:t>
      </w:r>
      <w:r>
        <w:rPr>
          <w:spacing w:val="-11"/>
        </w:rPr>
        <w:t xml:space="preserve"> </w:t>
      </w:r>
      <w:r>
        <w:t>Material</w:t>
      </w:r>
      <w:r>
        <w:rPr>
          <w:spacing w:val="-6"/>
        </w:rPr>
        <w:t xml:space="preserve"> </w:t>
      </w:r>
      <w:r>
        <w:t>furnished</w:t>
      </w:r>
      <w:r>
        <w:rPr>
          <w:spacing w:val="-5"/>
        </w:rPr>
        <w:t xml:space="preserve"> </w:t>
      </w:r>
      <w:r>
        <w:t>pursuant</w:t>
      </w:r>
      <w:r>
        <w:rPr>
          <w:spacing w:val="-6"/>
        </w:rPr>
        <w:t xml:space="preserve"> </w:t>
      </w:r>
      <w:r>
        <w:t>to</w:t>
      </w:r>
      <w:r>
        <w:rPr>
          <w:spacing w:val="-5"/>
        </w:rPr>
        <w:t xml:space="preserve"> </w:t>
      </w:r>
      <w:r>
        <w:t>this</w:t>
      </w:r>
      <w:r>
        <w:rPr>
          <w:spacing w:val="-7"/>
        </w:rPr>
        <w:t xml:space="preserve"> </w:t>
      </w:r>
      <w:r>
        <w:t>Order</w:t>
      </w:r>
      <w:r>
        <w:rPr>
          <w:spacing w:val="-7"/>
        </w:rPr>
        <w:t xml:space="preserve"> </w:t>
      </w:r>
      <w:r>
        <w:t>the</w:t>
      </w:r>
      <w:r>
        <w:rPr>
          <w:spacing w:val="-10"/>
        </w:rPr>
        <w:t xml:space="preserve"> </w:t>
      </w:r>
      <w:r>
        <w:t>same</w:t>
      </w:r>
      <w:r>
        <w:rPr>
          <w:spacing w:val="-10"/>
        </w:rPr>
        <w:t xml:space="preserve"> </w:t>
      </w:r>
      <w:r>
        <w:t>will</w:t>
      </w:r>
      <w:r>
        <w:rPr>
          <w:spacing w:val="-9"/>
        </w:rPr>
        <w:t xml:space="preserve"> </w:t>
      </w:r>
      <w:r>
        <w:t>be:</w:t>
      </w:r>
      <w:r>
        <w:rPr>
          <w:spacing w:val="-9"/>
        </w:rPr>
        <w:t xml:space="preserve"> </w:t>
      </w:r>
      <w:r>
        <w:t>(a)</w:t>
      </w:r>
      <w:r>
        <w:rPr>
          <w:spacing w:val="-9"/>
        </w:rPr>
        <w:t xml:space="preserve"> </w:t>
      </w:r>
      <w:r>
        <w:t>free</w:t>
      </w:r>
      <w:r>
        <w:rPr>
          <w:spacing w:val="-10"/>
        </w:rPr>
        <w:t xml:space="preserve"> </w:t>
      </w:r>
      <w:r>
        <w:t>from</w:t>
      </w:r>
      <w:r>
        <w:rPr>
          <w:spacing w:val="-12"/>
        </w:rPr>
        <w:t xml:space="preserve"> </w:t>
      </w:r>
      <w:r>
        <w:t>defects</w:t>
      </w:r>
      <w:r>
        <w:rPr>
          <w:spacing w:val="-10"/>
        </w:rPr>
        <w:t xml:space="preserve"> </w:t>
      </w:r>
      <w:r>
        <w:t>in</w:t>
      </w:r>
      <w:r>
        <w:rPr>
          <w:spacing w:val="-8"/>
        </w:rPr>
        <w:t xml:space="preserve"> </w:t>
      </w:r>
      <w:r>
        <w:t>title,</w:t>
      </w:r>
      <w:r>
        <w:rPr>
          <w:spacing w:val="-9"/>
        </w:rPr>
        <w:t xml:space="preserve"> </w:t>
      </w:r>
      <w:r>
        <w:t>workmanship</w:t>
      </w:r>
      <w:r>
        <w:rPr>
          <w:spacing w:val="-8"/>
        </w:rPr>
        <w:t xml:space="preserve"> </w:t>
      </w:r>
      <w:r>
        <w:t>and</w:t>
      </w:r>
      <w:r>
        <w:rPr>
          <w:spacing w:val="-8"/>
        </w:rPr>
        <w:t xml:space="preserve"> </w:t>
      </w:r>
      <w:r>
        <w:t>material;</w:t>
      </w:r>
      <w:r>
        <w:rPr>
          <w:spacing w:val="-9"/>
        </w:rPr>
        <w:t xml:space="preserve"> </w:t>
      </w:r>
      <w:r>
        <w:t>(b)</w:t>
      </w:r>
      <w:r>
        <w:rPr>
          <w:spacing w:val="-9"/>
        </w:rPr>
        <w:t xml:space="preserve"> </w:t>
      </w:r>
      <w:r>
        <w:t>free from</w:t>
      </w:r>
      <w:r>
        <w:rPr>
          <w:spacing w:val="-14"/>
        </w:rPr>
        <w:t xml:space="preserve"> </w:t>
      </w:r>
      <w:r>
        <w:t>defects</w:t>
      </w:r>
      <w:r>
        <w:rPr>
          <w:spacing w:val="-11"/>
        </w:rPr>
        <w:t xml:space="preserve"> </w:t>
      </w:r>
      <w:r>
        <w:t>in</w:t>
      </w:r>
      <w:r>
        <w:rPr>
          <w:spacing w:val="-9"/>
        </w:rPr>
        <w:t xml:space="preserve"> </w:t>
      </w:r>
      <w:r>
        <w:t>design</w:t>
      </w:r>
      <w:r>
        <w:rPr>
          <w:spacing w:val="-9"/>
        </w:rPr>
        <w:t xml:space="preserve"> </w:t>
      </w:r>
      <w:r>
        <w:t>except</w:t>
      </w:r>
      <w:r>
        <w:rPr>
          <w:spacing w:val="-10"/>
        </w:rPr>
        <w:t xml:space="preserve"> </w:t>
      </w:r>
      <w:r>
        <w:t>to</w:t>
      </w:r>
      <w:r>
        <w:rPr>
          <w:spacing w:val="-9"/>
        </w:rPr>
        <w:t xml:space="preserve"> </w:t>
      </w:r>
      <w:r>
        <w:t>the</w:t>
      </w:r>
      <w:r>
        <w:rPr>
          <w:spacing w:val="-11"/>
        </w:rPr>
        <w:t xml:space="preserve"> </w:t>
      </w:r>
      <w:r>
        <w:t>extent</w:t>
      </w:r>
      <w:r>
        <w:rPr>
          <w:spacing w:val="-10"/>
        </w:rPr>
        <w:t xml:space="preserve"> </w:t>
      </w:r>
      <w:r>
        <w:t>that</w:t>
      </w:r>
      <w:r>
        <w:rPr>
          <w:spacing w:val="-10"/>
        </w:rPr>
        <w:t xml:space="preserve"> </w:t>
      </w:r>
      <w:r>
        <w:t>such</w:t>
      </w:r>
      <w:r>
        <w:rPr>
          <w:spacing w:val="-9"/>
        </w:rPr>
        <w:t xml:space="preserve"> </w:t>
      </w:r>
      <w:r>
        <w:t>items</w:t>
      </w:r>
      <w:r>
        <w:rPr>
          <w:spacing w:val="-11"/>
        </w:rPr>
        <w:t xml:space="preserve"> </w:t>
      </w:r>
      <w:r>
        <w:t>comply</w:t>
      </w:r>
      <w:r>
        <w:rPr>
          <w:spacing w:val="-14"/>
        </w:rPr>
        <w:t xml:space="preserve"> </w:t>
      </w:r>
      <w:r>
        <w:t>with</w:t>
      </w:r>
      <w:r>
        <w:rPr>
          <w:spacing w:val="-9"/>
        </w:rPr>
        <w:t xml:space="preserve"> </w:t>
      </w:r>
      <w:r>
        <w:t>detailed</w:t>
      </w:r>
      <w:r>
        <w:rPr>
          <w:spacing w:val="-9"/>
        </w:rPr>
        <w:t xml:space="preserve"> </w:t>
      </w:r>
      <w:r>
        <w:t>signed</w:t>
      </w:r>
      <w:r>
        <w:rPr>
          <w:spacing w:val="-9"/>
        </w:rPr>
        <w:t xml:space="preserve"> </w:t>
      </w:r>
      <w:r>
        <w:t>and</w:t>
      </w:r>
      <w:r>
        <w:rPr>
          <w:spacing w:val="-9"/>
        </w:rPr>
        <w:t xml:space="preserve"> </w:t>
      </w:r>
      <w:r>
        <w:rPr>
          <w:spacing w:val="-2"/>
        </w:rPr>
        <w:t>sealed</w:t>
      </w:r>
      <w:r>
        <w:rPr>
          <w:spacing w:val="-14"/>
        </w:rPr>
        <w:t xml:space="preserve"> </w:t>
      </w:r>
      <w:r>
        <w:rPr>
          <w:spacing w:val="-3"/>
        </w:rPr>
        <w:t>designs</w:t>
      </w:r>
      <w:r>
        <w:rPr>
          <w:spacing w:val="-16"/>
        </w:rPr>
        <w:t xml:space="preserve"> </w:t>
      </w:r>
      <w:r>
        <w:rPr>
          <w:spacing w:val="-3"/>
        </w:rPr>
        <w:t>provided</w:t>
      </w:r>
      <w:r>
        <w:rPr>
          <w:spacing w:val="-14"/>
        </w:rPr>
        <w:t xml:space="preserve"> </w:t>
      </w:r>
      <w:r>
        <w:t>by</w:t>
      </w:r>
      <w:r>
        <w:rPr>
          <w:spacing w:val="-19"/>
        </w:rPr>
        <w:t xml:space="preserve"> </w:t>
      </w:r>
      <w:r>
        <w:rPr>
          <w:spacing w:val="-3"/>
        </w:rPr>
        <w:t>GF;</w:t>
      </w:r>
      <w:r>
        <w:rPr>
          <w:spacing w:val="-15"/>
        </w:rPr>
        <w:t xml:space="preserve"> </w:t>
      </w:r>
      <w:r>
        <w:rPr>
          <w:spacing w:val="-3"/>
        </w:rPr>
        <w:t>(c)</w:t>
      </w:r>
      <w:r>
        <w:rPr>
          <w:spacing w:val="-15"/>
        </w:rPr>
        <w:t xml:space="preserve"> </w:t>
      </w:r>
      <w:r>
        <w:t>of</w:t>
      </w:r>
      <w:r>
        <w:rPr>
          <w:spacing w:val="-18"/>
        </w:rPr>
        <w:t xml:space="preserve"> </w:t>
      </w:r>
      <w:r>
        <w:rPr>
          <w:spacing w:val="-3"/>
        </w:rPr>
        <w:t>merchantable</w:t>
      </w:r>
      <w:r>
        <w:rPr>
          <w:spacing w:val="-16"/>
        </w:rPr>
        <w:t xml:space="preserve"> </w:t>
      </w:r>
      <w:r>
        <w:rPr>
          <w:spacing w:val="-3"/>
        </w:rPr>
        <w:t>quality</w:t>
      </w:r>
      <w:r>
        <w:rPr>
          <w:spacing w:val="-19"/>
        </w:rPr>
        <w:t xml:space="preserve"> </w:t>
      </w:r>
      <w:r>
        <w:rPr>
          <w:spacing w:val="-2"/>
        </w:rPr>
        <w:t>and</w:t>
      </w:r>
      <w:r>
        <w:rPr>
          <w:spacing w:val="-14"/>
        </w:rPr>
        <w:t xml:space="preserve"> </w:t>
      </w:r>
      <w:r>
        <w:rPr>
          <w:spacing w:val="-3"/>
        </w:rPr>
        <w:t xml:space="preserve">suitable </w:t>
      </w:r>
      <w:r>
        <w:t>for the purposes, if any, which are stated on this</w:t>
      </w:r>
      <w:r>
        <w:rPr>
          <w:spacing w:val="-8"/>
        </w:rPr>
        <w:t xml:space="preserve"> </w:t>
      </w:r>
      <w:r>
        <w:t>Order.</w:t>
      </w:r>
    </w:p>
    <w:p w14:paraId="58424EAF" w14:textId="77777777" w:rsidR="00CC2EC3" w:rsidRDefault="00AF730D">
      <w:pPr>
        <w:pStyle w:val="BodyText"/>
        <w:spacing w:line="180" w:lineRule="exact"/>
        <w:ind w:left="112" w:right="104" w:firstLine="273"/>
        <w:jc w:val="both"/>
      </w:pPr>
      <w:r>
        <w:t>Subconsultant</w:t>
      </w:r>
      <w:r>
        <w:rPr>
          <w:spacing w:val="-10"/>
        </w:rPr>
        <w:t xml:space="preserve"> </w:t>
      </w:r>
      <w:r>
        <w:t>guarantees</w:t>
      </w:r>
      <w:r>
        <w:rPr>
          <w:spacing w:val="-11"/>
        </w:rPr>
        <w:t xml:space="preserve"> </w:t>
      </w:r>
      <w:r>
        <w:t>any</w:t>
      </w:r>
      <w:r>
        <w:rPr>
          <w:spacing w:val="-14"/>
        </w:rPr>
        <w:t xml:space="preserve"> </w:t>
      </w:r>
      <w:r>
        <w:t>materials</w:t>
      </w:r>
      <w:r>
        <w:rPr>
          <w:spacing w:val="-11"/>
        </w:rPr>
        <w:t xml:space="preserve"> </w:t>
      </w:r>
      <w:r>
        <w:t>furnished</w:t>
      </w:r>
      <w:r>
        <w:rPr>
          <w:spacing w:val="-9"/>
        </w:rPr>
        <w:t xml:space="preserve"> </w:t>
      </w:r>
      <w:r>
        <w:t>under</w:t>
      </w:r>
      <w:r>
        <w:rPr>
          <w:spacing w:val="-10"/>
        </w:rPr>
        <w:t xml:space="preserve"> </w:t>
      </w:r>
      <w:r>
        <w:t>this</w:t>
      </w:r>
      <w:r>
        <w:rPr>
          <w:spacing w:val="-11"/>
        </w:rPr>
        <w:t xml:space="preserve"> </w:t>
      </w:r>
      <w:r>
        <w:t>agreement</w:t>
      </w:r>
      <w:r>
        <w:rPr>
          <w:spacing w:val="-10"/>
        </w:rPr>
        <w:t xml:space="preserve"> </w:t>
      </w:r>
      <w:r>
        <w:t>for</w:t>
      </w:r>
      <w:r>
        <w:rPr>
          <w:spacing w:val="-10"/>
        </w:rPr>
        <w:t xml:space="preserve"> </w:t>
      </w:r>
      <w:r>
        <w:t>a</w:t>
      </w:r>
      <w:r>
        <w:rPr>
          <w:spacing w:val="-11"/>
        </w:rPr>
        <w:t xml:space="preserve"> </w:t>
      </w:r>
      <w:r>
        <w:t>period</w:t>
      </w:r>
      <w:r>
        <w:rPr>
          <w:spacing w:val="-9"/>
        </w:rPr>
        <w:t xml:space="preserve"> </w:t>
      </w:r>
      <w:r>
        <w:t>of</w:t>
      </w:r>
      <w:r>
        <w:rPr>
          <w:spacing w:val="-18"/>
        </w:rPr>
        <w:t xml:space="preserve"> </w:t>
      </w:r>
      <w:r>
        <w:t>one</w:t>
      </w:r>
      <w:r>
        <w:rPr>
          <w:spacing w:val="-16"/>
        </w:rPr>
        <w:t xml:space="preserve"> </w:t>
      </w:r>
      <w:r>
        <w:rPr>
          <w:spacing w:val="-4"/>
        </w:rPr>
        <w:t>year</w:t>
      </w:r>
      <w:r>
        <w:rPr>
          <w:spacing w:val="-15"/>
        </w:rPr>
        <w:t xml:space="preserve"> </w:t>
      </w:r>
      <w:r>
        <w:rPr>
          <w:spacing w:val="-3"/>
        </w:rPr>
        <w:t>from</w:t>
      </w:r>
      <w:r>
        <w:rPr>
          <w:spacing w:val="-18"/>
        </w:rPr>
        <w:t xml:space="preserve"> </w:t>
      </w:r>
      <w:r>
        <w:t>the</w:t>
      </w:r>
      <w:r>
        <w:rPr>
          <w:spacing w:val="-16"/>
        </w:rPr>
        <w:t xml:space="preserve"> </w:t>
      </w:r>
      <w:r>
        <w:rPr>
          <w:spacing w:val="-3"/>
        </w:rPr>
        <w:t>date</w:t>
      </w:r>
      <w:r>
        <w:rPr>
          <w:spacing w:val="-16"/>
        </w:rPr>
        <w:t xml:space="preserve"> </w:t>
      </w:r>
      <w:r>
        <w:t>of</w:t>
      </w:r>
      <w:r>
        <w:rPr>
          <w:spacing w:val="-18"/>
        </w:rPr>
        <w:t xml:space="preserve"> </w:t>
      </w:r>
      <w:r>
        <w:rPr>
          <w:spacing w:val="-3"/>
        </w:rPr>
        <w:t>acceptance</w:t>
      </w:r>
      <w:r>
        <w:rPr>
          <w:spacing w:val="-16"/>
        </w:rPr>
        <w:t xml:space="preserve"> </w:t>
      </w:r>
      <w:r>
        <w:t>of</w:t>
      </w:r>
      <w:r>
        <w:rPr>
          <w:spacing w:val="-18"/>
        </w:rPr>
        <w:t xml:space="preserve"> </w:t>
      </w:r>
      <w:r>
        <w:t>the</w:t>
      </w:r>
      <w:r>
        <w:rPr>
          <w:spacing w:val="-16"/>
        </w:rPr>
        <w:t xml:space="preserve"> </w:t>
      </w:r>
      <w:r>
        <w:rPr>
          <w:spacing w:val="-3"/>
        </w:rPr>
        <w:t>work</w:t>
      </w:r>
      <w:r>
        <w:rPr>
          <w:spacing w:val="-16"/>
        </w:rPr>
        <w:t xml:space="preserve"> </w:t>
      </w:r>
      <w:r>
        <w:rPr>
          <w:spacing w:val="-2"/>
        </w:rPr>
        <w:t>and</w:t>
      </w:r>
      <w:r>
        <w:rPr>
          <w:spacing w:val="-14"/>
        </w:rPr>
        <w:t xml:space="preserve"> </w:t>
      </w:r>
      <w:r>
        <w:rPr>
          <w:spacing w:val="-4"/>
        </w:rPr>
        <w:t>agrees</w:t>
      </w:r>
      <w:r>
        <w:rPr>
          <w:spacing w:val="-16"/>
        </w:rPr>
        <w:t xml:space="preserve"> </w:t>
      </w:r>
      <w:r>
        <w:t>to</w:t>
      </w:r>
      <w:r>
        <w:rPr>
          <w:spacing w:val="-14"/>
        </w:rPr>
        <w:t xml:space="preserve"> </w:t>
      </w:r>
      <w:r>
        <w:rPr>
          <w:spacing w:val="-3"/>
        </w:rPr>
        <w:t>correct</w:t>
      </w:r>
      <w:r>
        <w:rPr>
          <w:spacing w:val="-15"/>
        </w:rPr>
        <w:t xml:space="preserve"> </w:t>
      </w:r>
      <w:r>
        <w:rPr>
          <w:spacing w:val="-2"/>
        </w:rPr>
        <w:t xml:space="preserve">all </w:t>
      </w:r>
      <w:r>
        <w:t>defects</w:t>
      </w:r>
      <w:r>
        <w:rPr>
          <w:spacing w:val="-6"/>
        </w:rPr>
        <w:t xml:space="preserve"> </w:t>
      </w:r>
      <w:r>
        <w:t>and</w:t>
      </w:r>
      <w:r>
        <w:rPr>
          <w:spacing w:val="-5"/>
        </w:rPr>
        <w:t xml:space="preserve"> </w:t>
      </w:r>
      <w:r>
        <w:t>other</w:t>
      </w:r>
      <w:r>
        <w:rPr>
          <w:spacing w:val="-6"/>
        </w:rPr>
        <w:t xml:space="preserve"> </w:t>
      </w:r>
      <w:r>
        <w:t>damages</w:t>
      </w:r>
      <w:r>
        <w:rPr>
          <w:spacing w:val="-6"/>
        </w:rPr>
        <w:t xml:space="preserve"> </w:t>
      </w:r>
      <w:r>
        <w:t>at</w:t>
      </w:r>
      <w:r>
        <w:rPr>
          <w:spacing w:val="-6"/>
        </w:rPr>
        <w:t xml:space="preserve"> </w:t>
      </w:r>
      <w:r>
        <w:t>subconsultant's</w:t>
      </w:r>
      <w:r>
        <w:rPr>
          <w:spacing w:val="-6"/>
        </w:rPr>
        <w:t xml:space="preserve"> </w:t>
      </w:r>
      <w:r>
        <w:t>cost.</w:t>
      </w:r>
      <w:r>
        <w:rPr>
          <w:spacing w:val="34"/>
        </w:rPr>
        <w:t xml:space="preserve"> </w:t>
      </w:r>
      <w:r>
        <w:t>Subconsultant</w:t>
      </w:r>
      <w:r>
        <w:rPr>
          <w:spacing w:val="-6"/>
        </w:rPr>
        <w:t xml:space="preserve"> </w:t>
      </w:r>
      <w:r>
        <w:t>guarantees</w:t>
      </w:r>
      <w:r>
        <w:rPr>
          <w:spacing w:val="-9"/>
        </w:rPr>
        <w:t xml:space="preserve"> </w:t>
      </w:r>
      <w:r>
        <w:t>that</w:t>
      </w:r>
      <w:r>
        <w:rPr>
          <w:spacing w:val="-8"/>
        </w:rPr>
        <w:t xml:space="preserve"> </w:t>
      </w:r>
      <w:r>
        <w:t>the</w:t>
      </w:r>
      <w:r>
        <w:rPr>
          <w:spacing w:val="-9"/>
        </w:rPr>
        <w:t xml:space="preserve"> </w:t>
      </w:r>
      <w:r>
        <w:t>material/work</w:t>
      </w:r>
      <w:r>
        <w:rPr>
          <w:spacing w:val="-9"/>
        </w:rPr>
        <w:t xml:space="preserve"> </w:t>
      </w:r>
      <w:r>
        <w:t>hereby</w:t>
      </w:r>
      <w:r>
        <w:rPr>
          <w:spacing w:val="-12"/>
        </w:rPr>
        <w:t xml:space="preserve"> </w:t>
      </w:r>
      <w:r>
        <w:t>ordered</w:t>
      </w:r>
      <w:r>
        <w:rPr>
          <w:spacing w:val="-7"/>
        </w:rPr>
        <w:t xml:space="preserve"> </w:t>
      </w:r>
      <w:r>
        <w:t>and</w:t>
      </w:r>
      <w:r>
        <w:rPr>
          <w:spacing w:val="-7"/>
        </w:rPr>
        <w:t xml:space="preserve"> </w:t>
      </w:r>
      <w:r>
        <w:t>the</w:t>
      </w:r>
      <w:r>
        <w:rPr>
          <w:spacing w:val="-9"/>
        </w:rPr>
        <w:t xml:space="preserve"> </w:t>
      </w:r>
      <w:r>
        <w:t>sale</w:t>
      </w:r>
      <w:r>
        <w:rPr>
          <w:spacing w:val="-9"/>
        </w:rPr>
        <w:t xml:space="preserve"> </w:t>
      </w:r>
      <w:r>
        <w:t>or</w:t>
      </w:r>
      <w:r>
        <w:rPr>
          <w:spacing w:val="-8"/>
        </w:rPr>
        <w:t xml:space="preserve"> </w:t>
      </w:r>
      <w:r>
        <w:t>use</w:t>
      </w:r>
      <w:r>
        <w:rPr>
          <w:spacing w:val="-9"/>
        </w:rPr>
        <w:t xml:space="preserve"> </w:t>
      </w:r>
      <w:r>
        <w:t>of</w:t>
      </w:r>
      <w:r>
        <w:rPr>
          <w:spacing w:val="-10"/>
        </w:rPr>
        <w:t xml:space="preserve"> </w:t>
      </w:r>
      <w:r>
        <w:t>it</w:t>
      </w:r>
      <w:r>
        <w:rPr>
          <w:spacing w:val="-8"/>
        </w:rPr>
        <w:t xml:space="preserve"> </w:t>
      </w:r>
      <w:r>
        <w:t>will</w:t>
      </w:r>
      <w:r>
        <w:rPr>
          <w:spacing w:val="-8"/>
        </w:rPr>
        <w:t xml:space="preserve"> </w:t>
      </w:r>
      <w:r>
        <w:t>not</w:t>
      </w:r>
      <w:r>
        <w:rPr>
          <w:spacing w:val="-8"/>
        </w:rPr>
        <w:t xml:space="preserve"> </w:t>
      </w:r>
      <w:r>
        <w:t>infringe</w:t>
      </w:r>
      <w:r>
        <w:rPr>
          <w:spacing w:val="-9"/>
        </w:rPr>
        <w:t xml:space="preserve"> </w:t>
      </w:r>
      <w:r>
        <w:t>any United</w:t>
      </w:r>
      <w:r>
        <w:rPr>
          <w:spacing w:val="-10"/>
        </w:rPr>
        <w:t xml:space="preserve"> </w:t>
      </w:r>
      <w:r>
        <w:t>States</w:t>
      </w:r>
      <w:r>
        <w:rPr>
          <w:spacing w:val="-12"/>
        </w:rPr>
        <w:t xml:space="preserve"> </w:t>
      </w:r>
      <w:r>
        <w:t>or</w:t>
      </w:r>
      <w:r>
        <w:rPr>
          <w:spacing w:val="-11"/>
        </w:rPr>
        <w:t xml:space="preserve"> </w:t>
      </w:r>
      <w:r>
        <w:t>foreign</w:t>
      </w:r>
      <w:r>
        <w:rPr>
          <w:spacing w:val="-10"/>
        </w:rPr>
        <w:t xml:space="preserve"> </w:t>
      </w:r>
      <w:r>
        <w:t>Letters</w:t>
      </w:r>
      <w:r>
        <w:rPr>
          <w:spacing w:val="-12"/>
        </w:rPr>
        <w:t xml:space="preserve"> </w:t>
      </w:r>
      <w:r>
        <w:t>Patent,</w:t>
      </w:r>
      <w:r>
        <w:rPr>
          <w:spacing w:val="-11"/>
        </w:rPr>
        <w:t xml:space="preserve"> </w:t>
      </w:r>
      <w:r>
        <w:t>Registered</w:t>
      </w:r>
      <w:r>
        <w:rPr>
          <w:spacing w:val="-10"/>
        </w:rPr>
        <w:t xml:space="preserve"> </w:t>
      </w:r>
      <w:r>
        <w:t>or</w:t>
      </w:r>
      <w:r>
        <w:rPr>
          <w:spacing w:val="-11"/>
        </w:rPr>
        <w:t xml:space="preserve"> </w:t>
      </w:r>
      <w:r>
        <w:t>Industrial</w:t>
      </w:r>
      <w:r>
        <w:rPr>
          <w:spacing w:val="-11"/>
        </w:rPr>
        <w:t xml:space="preserve"> </w:t>
      </w:r>
      <w:r>
        <w:t>Design,</w:t>
      </w:r>
      <w:r>
        <w:rPr>
          <w:spacing w:val="-11"/>
        </w:rPr>
        <w:t xml:space="preserve"> </w:t>
      </w:r>
      <w:r>
        <w:t>Trademark</w:t>
      </w:r>
      <w:r>
        <w:rPr>
          <w:spacing w:val="-16"/>
        </w:rPr>
        <w:t xml:space="preserve"> </w:t>
      </w:r>
      <w:r>
        <w:t>or</w:t>
      </w:r>
      <w:r>
        <w:rPr>
          <w:spacing w:val="-15"/>
        </w:rPr>
        <w:t xml:space="preserve"> </w:t>
      </w:r>
      <w:r>
        <w:rPr>
          <w:spacing w:val="-3"/>
        </w:rPr>
        <w:t>Trade</w:t>
      </w:r>
      <w:r>
        <w:rPr>
          <w:spacing w:val="-16"/>
        </w:rPr>
        <w:t xml:space="preserve"> </w:t>
      </w:r>
      <w:r>
        <w:rPr>
          <w:spacing w:val="-4"/>
        </w:rPr>
        <w:t>Name,</w:t>
      </w:r>
      <w:r>
        <w:rPr>
          <w:spacing w:val="-15"/>
        </w:rPr>
        <w:t xml:space="preserve"> </w:t>
      </w:r>
      <w:r>
        <w:rPr>
          <w:spacing w:val="-3"/>
        </w:rPr>
        <w:t>Trade</w:t>
      </w:r>
      <w:r>
        <w:rPr>
          <w:spacing w:val="-16"/>
        </w:rPr>
        <w:t xml:space="preserve"> </w:t>
      </w:r>
      <w:r>
        <w:rPr>
          <w:spacing w:val="-3"/>
        </w:rPr>
        <w:t>Secret,</w:t>
      </w:r>
      <w:r>
        <w:rPr>
          <w:spacing w:val="-15"/>
        </w:rPr>
        <w:t xml:space="preserve"> </w:t>
      </w:r>
      <w:r>
        <w:rPr>
          <w:spacing w:val="-3"/>
        </w:rPr>
        <w:t>Copyright</w:t>
      </w:r>
      <w:r>
        <w:rPr>
          <w:spacing w:val="-15"/>
        </w:rPr>
        <w:t xml:space="preserve"> </w:t>
      </w:r>
      <w:r>
        <w:t>or</w:t>
      </w:r>
      <w:r>
        <w:rPr>
          <w:spacing w:val="-15"/>
        </w:rPr>
        <w:t xml:space="preserve"> </w:t>
      </w:r>
      <w:r>
        <w:t>other</w:t>
      </w:r>
      <w:r>
        <w:rPr>
          <w:spacing w:val="-15"/>
        </w:rPr>
        <w:t xml:space="preserve"> </w:t>
      </w:r>
      <w:r>
        <w:rPr>
          <w:spacing w:val="-3"/>
        </w:rPr>
        <w:t>protected</w:t>
      </w:r>
      <w:r>
        <w:rPr>
          <w:spacing w:val="-14"/>
        </w:rPr>
        <w:t xml:space="preserve"> </w:t>
      </w:r>
      <w:r>
        <w:rPr>
          <w:spacing w:val="-3"/>
        </w:rPr>
        <w:t>right</w:t>
      </w:r>
      <w:r>
        <w:rPr>
          <w:spacing w:val="-15"/>
        </w:rPr>
        <w:t xml:space="preserve"> </w:t>
      </w:r>
      <w:r>
        <w:t>in</w:t>
      </w:r>
      <w:r>
        <w:rPr>
          <w:spacing w:val="-14"/>
        </w:rPr>
        <w:t xml:space="preserve"> </w:t>
      </w:r>
      <w:r>
        <w:rPr>
          <w:spacing w:val="-2"/>
        </w:rPr>
        <w:t>any</w:t>
      </w:r>
      <w:r>
        <w:rPr>
          <w:spacing w:val="-19"/>
        </w:rPr>
        <w:t xml:space="preserve"> </w:t>
      </w:r>
      <w:r>
        <w:rPr>
          <w:spacing w:val="-4"/>
        </w:rPr>
        <w:t xml:space="preserve">country. </w:t>
      </w:r>
      <w:r>
        <w:t>Subconsultant</w:t>
      </w:r>
      <w:r>
        <w:rPr>
          <w:spacing w:val="-11"/>
        </w:rPr>
        <w:t xml:space="preserve"> </w:t>
      </w:r>
      <w:r>
        <w:t>agrees</w:t>
      </w:r>
      <w:r>
        <w:rPr>
          <w:spacing w:val="-12"/>
        </w:rPr>
        <w:t xml:space="preserve"> </w:t>
      </w:r>
      <w:r>
        <w:t>to</w:t>
      </w:r>
      <w:r>
        <w:rPr>
          <w:spacing w:val="-10"/>
        </w:rPr>
        <w:t xml:space="preserve"> </w:t>
      </w:r>
      <w:r>
        <w:t>defend,</w:t>
      </w:r>
      <w:r>
        <w:rPr>
          <w:spacing w:val="-11"/>
        </w:rPr>
        <w:t xml:space="preserve"> </w:t>
      </w:r>
      <w:r>
        <w:t>protect</w:t>
      </w:r>
      <w:r>
        <w:rPr>
          <w:spacing w:val="-11"/>
        </w:rPr>
        <w:t xml:space="preserve"> </w:t>
      </w:r>
      <w:r>
        <w:t>and</w:t>
      </w:r>
      <w:r>
        <w:rPr>
          <w:spacing w:val="-10"/>
        </w:rPr>
        <w:t xml:space="preserve"> </w:t>
      </w:r>
      <w:r>
        <w:t>save</w:t>
      </w:r>
      <w:r>
        <w:rPr>
          <w:spacing w:val="-12"/>
        </w:rPr>
        <w:t xml:space="preserve"> </w:t>
      </w:r>
      <w:r>
        <w:t>harmless</w:t>
      </w:r>
      <w:r>
        <w:rPr>
          <w:spacing w:val="-12"/>
        </w:rPr>
        <w:t xml:space="preserve"> </w:t>
      </w:r>
      <w:r>
        <w:t>GF,</w:t>
      </w:r>
      <w:r>
        <w:rPr>
          <w:spacing w:val="-11"/>
        </w:rPr>
        <w:t xml:space="preserve"> </w:t>
      </w:r>
      <w:r>
        <w:t>its</w:t>
      </w:r>
      <w:r>
        <w:rPr>
          <w:spacing w:val="-12"/>
        </w:rPr>
        <w:t xml:space="preserve"> </w:t>
      </w:r>
      <w:r>
        <w:t>officers,</w:t>
      </w:r>
      <w:r>
        <w:rPr>
          <w:spacing w:val="-11"/>
        </w:rPr>
        <w:t xml:space="preserve"> </w:t>
      </w:r>
      <w:r>
        <w:t>employees,</w:t>
      </w:r>
      <w:r>
        <w:rPr>
          <w:spacing w:val="-11"/>
        </w:rPr>
        <w:t xml:space="preserve"> </w:t>
      </w:r>
      <w:r>
        <w:t>and</w:t>
      </w:r>
      <w:r>
        <w:rPr>
          <w:spacing w:val="-10"/>
        </w:rPr>
        <w:t xml:space="preserve"> </w:t>
      </w:r>
      <w:r>
        <w:t>agents</w:t>
      </w:r>
      <w:r>
        <w:rPr>
          <w:spacing w:val="-12"/>
        </w:rPr>
        <w:t xml:space="preserve"> </w:t>
      </w:r>
      <w:r>
        <w:t>from</w:t>
      </w:r>
      <w:r>
        <w:rPr>
          <w:spacing w:val="-15"/>
        </w:rPr>
        <w:t xml:space="preserve"> </w:t>
      </w:r>
      <w:r>
        <w:t>and</w:t>
      </w:r>
      <w:r>
        <w:rPr>
          <w:spacing w:val="-10"/>
        </w:rPr>
        <w:t xml:space="preserve"> </w:t>
      </w:r>
      <w:r>
        <w:t>against</w:t>
      </w:r>
      <w:r>
        <w:rPr>
          <w:spacing w:val="-11"/>
        </w:rPr>
        <w:t xml:space="preserve"> </w:t>
      </w:r>
      <w:r>
        <w:t>all</w:t>
      </w:r>
      <w:r>
        <w:rPr>
          <w:spacing w:val="-11"/>
        </w:rPr>
        <w:t xml:space="preserve"> </w:t>
      </w:r>
      <w:r>
        <w:rPr>
          <w:spacing w:val="-3"/>
        </w:rPr>
        <w:t>damages,</w:t>
      </w:r>
      <w:r>
        <w:rPr>
          <w:spacing w:val="-16"/>
        </w:rPr>
        <w:t xml:space="preserve"> </w:t>
      </w:r>
      <w:r>
        <w:rPr>
          <w:spacing w:val="-4"/>
        </w:rPr>
        <w:t>claims</w:t>
      </w:r>
      <w:r>
        <w:rPr>
          <w:spacing w:val="-17"/>
        </w:rPr>
        <w:t xml:space="preserve"> </w:t>
      </w:r>
      <w:r>
        <w:rPr>
          <w:spacing w:val="-2"/>
        </w:rPr>
        <w:t>and</w:t>
      </w:r>
      <w:r>
        <w:rPr>
          <w:spacing w:val="-15"/>
        </w:rPr>
        <w:t xml:space="preserve"> </w:t>
      </w:r>
      <w:r>
        <w:rPr>
          <w:spacing w:val="-3"/>
        </w:rPr>
        <w:t>demands,</w:t>
      </w:r>
      <w:r>
        <w:rPr>
          <w:spacing w:val="-16"/>
        </w:rPr>
        <w:t xml:space="preserve"> </w:t>
      </w:r>
      <w:r>
        <w:rPr>
          <w:spacing w:val="-3"/>
        </w:rPr>
        <w:t>for</w:t>
      </w:r>
      <w:r>
        <w:rPr>
          <w:spacing w:val="-16"/>
        </w:rPr>
        <w:t xml:space="preserve"> </w:t>
      </w:r>
      <w:r>
        <w:rPr>
          <w:spacing w:val="-3"/>
        </w:rPr>
        <w:t>actual</w:t>
      </w:r>
      <w:r>
        <w:rPr>
          <w:spacing w:val="-16"/>
        </w:rPr>
        <w:t xml:space="preserve"> </w:t>
      </w:r>
      <w:r>
        <w:t>or alleged infringement</w:t>
      </w:r>
      <w:r>
        <w:rPr>
          <w:spacing w:val="-1"/>
        </w:rPr>
        <w:t xml:space="preserve"> </w:t>
      </w:r>
      <w:r>
        <w:t>of</w:t>
      </w:r>
      <w:r>
        <w:rPr>
          <w:spacing w:val="-3"/>
        </w:rPr>
        <w:t xml:space="preserve"> </w:t>
      </w:r>
      <w:r>
        <w:t>any</w:t>
      </w:r>
      <w:r>
        <w:rPr>
          <w:spacing w:val="-5"/>
        </w:rPr>
        <w:t xml:space="preserve"> </w:t>
      </w:r>
      <w:r>
        <w:t>Intellectual</w:t>
      </w:r>
      <w:r>
        <w:rPr>
          <w:spacing w:val="-1"/>
        </w:rPr>
        <w:t xml:space="preserve"> </w:t>
      </w:r>
      <w:r>
        <w:t>Property</w:t>
      </w:r>
      <w:r>
        <w:rPr>
          <w:spacing w:val="-5"/>
        </w:rPr>
        <w:t xml:space="preserve"> </w:t>
      </w:r>
      <w:r>
        <w:t>right</w:t>
      </w:r>
      <w:r>
        <w:rPr>
          <w:spacing w:val="-1"/>
        </w:rPr>
        <w:t xml:space="preserve"> </w:t>
      </w:r>
      <w:r>
        <w:t>by</w:t>
      </w:r>
      <w:r>
        <w:rPr>
          <w:spacing w:val="-5"/>
        </w:rPr>
        <w:t xml:space="preserve"> </w:t>
      </w:r>
      <w:r>
        <w:t>reason of</w:t>
      </w:r>
      <w:r>
        <w:rPr>
          <w:spacing w:val="-3"/>
        </w:rPr>
        <w:t xml:space="preserve"> </w:t>
      </w:r>
      <w:r>
        <w:t>the</w:t>
      </w:r>
      <w:r>
        <w:rPr>
          <w:spacing w:val="-2"/>
        </w:rPr>
        <w:t xml:space="preserve"> </w:t>
      </w:r>
      <w:r>
        <w:t>sale</w:t>
      </w:r>
      <w:r>
        <w:rPr>
          <w:spacing w:val="-2"/>
        </w:rPr>
        <w:t xml:space="preserve"> </w:t>
      </w:r>
      <w:r>
        <w:t>or</w:t>
      </w:r>
      <w:r>
        <w:rPr>
          <w:spacing w:val="-1"/>
        </w:rPr>
        <w:t xml:space="preserve"> </w:t>
      </w:r>
      <w:r>
        <w:t>use</w:t>
      </w:r>
      <w:r>
        <w:rPr>
          <w:spacing w:val="-2"/>
        </w:rPr>
        <w:t xml:space="preserve"> </w:t>
      </w:r>
      <w:r>
        <w:t>of</w:t>
      </w:r>
      <w:r>
        <w:rPr>
          <w:spacing w:val="-3"/>
        </w:rPr>
        <w:t xml:space="preserve"> </w:t>
      </w:r>
      <w:r>
        <w:t>the</w:t>
      </w:r>
      <w:r>
        <w:rPr>
          <w:spacing w:val="-2"/>
        </w:rPr>
        <w:t xml:space="preserve"> </w:t>
      </w:r>
      <w:r>
        <w:t>material/work</w:t>
      </w:r>
      <w:r>
        <w:rPr>
          <w:spacing w:val="-2"/>
        </w:rPr>
        <w:t xml:space="preserve"> </w:t>
      </w:r>
      <w:r>
        <w:t>hereby</w:t>
      </w:r>
      <w:r>
        <w:rPr>
          <w:spacing w:val="-5"/>
        </w:rPr>
        <w:t xml:space="preserve"> </w:t>
      </w:r>
      <w:r>
        <w:t>ordered.</w:t>
      </w:r>
    </w:p>
    <w:p w14:paraId="02D16838" w14:textId="77777777" w:rsidR="00CC2EC3" w:rsidRDefault="00CC2EC3">
      <w:pPr>
        <w:spacing w:before="8"/>
        <w:rPr>
          <w:rFonts w:ascii="Times New Roman" w:eastAsia="Times New Roman" w:hAnsi="Times New Roman" w:cs="Times New Roman"/>
          <w:sz w:val="15"/>
          <w:szCs w:val="15"/>
        </w:rPr>
      </w:pPr>
    </w:p>
    <w:p w14:paraId="3697DB40" w14:textId="77777777" w:rsidR="00CC2EC3" w:rsidRDefault="00AF730D">
      <w:pPr>
        <w:pStyle w:val="ListParagraph"/>
        <w:numPr>
          <w:ilvl w:val="0"/>
          <w:numId w:val="4"/>
        </w:numPr>
        <w:tabs>
          <w:tab w:val="left" w:pos="408"/>
        </w:tabs>
        <w:spacing w:line="180" w:lineRule="exact"/>
        <w:ind w:left="111" w:right="108" w:firstLine="1"/>
        <w:jc w:val="both"/>
        <w:rPr>
          <w:rFonts w:ascii="Times New Roman" w:eastAsia="Times New Roman" w:hAnsi="Times New Roman" w:cs="Times New Roman"/>
          <w:sz w:val="18"/>
          <w:szCs w:val="18"/>
        </w:rPr>
      </w:pPr>
      <w:r>
        <w:rPr>
          <w:rFonts w:ascii="Times New Roman"/>
          <w:b/>
          <w:sz w:val="18"/>
        </w:rPr>
        <w:t xml:space="preserve">RECORDS RETENTION </w:t>
      </w:r>
      <w:r>
        <w:rPr>
          <w:rFonts w:ascii="Times New Roman"/>
          <w:sz w:val="18"/>
        </w:rPr>
        <w:t xml:space="preserve">Subconsultant agrees to maintain its books, records, </w:t>
      </w:r>
      <w:proofErr w:type="gramStart"/>
      <w:r>
        <w:rPr>
          <w:rFonts w:ascii="Times New Roman"/>
          <w:sz w:val="18"/>
        </w:rPr>
        <w:t>documents</w:t>
      </w:r>
      <w:proofErr w:type="gramEnd"/>
      <w:r>
        <w:rPr>
          <w:rFonts w:ascii="Times New Roman"/>
          <w:sz w:val="18"/>
        </w:rPr>
        <w:t xml:space="preserve"> and other evidence (hereinafter records) apply consistent accounting</w:t>
      </w:r>
      <w:r>
        <w:rPr>
          <w:rFonts w:ascii="Times New Roman"/>
          <w:spacing w:val="-12"/>
          <w:sz w:val="18"/>
        </w:rPr>
        <w:t xml:space="preserve"> </w:t>
      </w:r>
      <w:r>
        <w:rPr>
          <w:rFonts w:ascii="Times New Roman"/>
          <w:sz w:val="18"/>
        </w:rPr>
        <w:t>procedures</w:t>
      </w:r>
      <w:r>
        <w:rPr>
          <w:rFonts w:ascii="Times New Roman"/>
          <w:spacing w:val="-11"/>
          <w:sz w:val="18"/>
        </w:rPr>
        <w:t xml:space="preserve"> </w:t>
      </w:r>
      <w:r>
        <w:rPr>
          <w:rFonts w:ascii="Times New Roman"/>
          <w:sz w:val="18"/>
        </w:rPr>
        <w:t>and</w:t>
      </w:r>
      <w:r>
        <w:rPr>
          <w:rFonts w:ascii="Times New Roman"/>
          <w:spacing w:val="-9"/>
          <w:sz w:val="18"/>
        </w:rPr>
        <w:t xml:space="preserve"> </w:t>
      </w:r>
      <w:r>
        <w:rPr>
          <w:rFonts w:ascii="Times New Roman"/>
          <w:sz w:val="18"/>
        </w:rPr>
        <w:t>practices</w:t>
      </w:r>
      <w:r>
        <w:rPr>
          <w:rFonts w:ascii="Times New Roman"/>
          <w:spacing w:val="-11"/>
          <w:sz w:val="18"/>
        </w:rPr>
        <w:t xml:space="preserve"> </w:t>
      </w:r>
      <w:r>
        <w:rPr>
          <w:rFonts w:ascii="Times New Roman"/>
          <w:sz w:val="18"/>
        </w:rPr>
        <w:t>sufficient</w:t>
      </w:r>
      <w:r>
        <w:rPr>
          <w:rFonts w:ascii="Times New Roman"/>
          <w:spacing w:val="-10"/>
          <w:sz w:val="18"/>
        </w:rPr>
        <w:t xml:space="preserve"> </w:t>
      </w:r>
      <w:r>
        <w:rPr>
          <w:rFonts w:ascii="Times New Roman"/>
          <w:sz w:val="18"/>
        </w:rPr>
        <w:t>to</w:t>
      </w:r>
      <w:r>
        <w:rPr>
          <w:rFonts w:ascii="Times New Roman"/>
          <w:spacing w:val="-9"/>
          <w:sz w:val="18"/>
        </w:rPr>
        <w:t xml:space="preserve"> </w:t>
      </w:r>
      <w:r>
        <w:rPr>
          <w:rFonts w:ascii="Times New Roman"/>
          <w:sz w:val="18"/>
        </w:rPr>
        <w:t>properly</w:t>
      </w:r>
      <w:r>
        <w:rPr>
          <w:rFonts w:ascii="Times New Roman"/>
          <w:spacing w:val="-14"/>
          <w:sz w:val="18"/>
        </w:rPr>
        <w:t xml:space="preserve"> </w:t>
      </w:r>
      <w:r>
        <w:rPr>
          <w:rFonts w:ascii="Times New Roman"/>
          <w:sz w:val="18"/>
        </w:rPr>
        <w:t>reflect</w:t>
      </w:r>
      <w:r>
        <w:rPr>
          <w:rFonts w:ascii="Times New Roman"/>
          <w:spacing w:val="-10"/>
          <w:sz w:val="18"/>
        </w:rPr>
        <w:t xml:space="preserve"> </w:t>
      </w:r>
      <w:r>
        <w:rPr>
          <w:rFonts w:ascii="Times New Roman"/>
          <w:sz w:val="18"/>
        </w:rPr>
        <w:t>its</w:t>
      </w:r>
      <w:r>
        <w:rPr>
          <w:rFonts w:ascii="Times New Roman"/>
          <w:spacing w:val="-11"/>
          <w:sz w:val="18"/>
        </w:rPr>
        <w:t xml:space="preserve"> </w:t>
      </w:r>
      <w:r>
        <w:rPr>
          <w:rFonts w:ascii="Times New Roman"/>
          <w:sz w:val="18"/>
        </w:rPr>
        <w:t>transactions</w:t>
      </w:r>
      <w:r>
        <w:rPr>
          <w:rFonts w:ascii="Times New Roman"/>
          <w:spacing w:val="-11"/>
          <w:sz w:val="18"/>
        </w:rPr>
        <w:t xml:space="preserve"> </w:t>
      </w:r>
      <w:r>
        <w:rPr>
          <w:rFonts w:ascii="Times New Roman"/>
          <w:sz w:val="18"/>
        </w:rPr>
        <w:t>under</w:t>
      </w:r>
      <w:r>
        <w:rPr>
          <w:rFonts w:ascii="Times New Roman"/>
          <w:spacing w:val="-15"/>
          <w:sz w:val="18"/>
        </w:rPr>
        <w:t xml:space="preserve"> </w:t>
      </w:r>
      <w:r>
        <w:rPr>
          <w:rFonts w:ascii="Times New Roman"/>
          <w:sz w:val="18"/>
        </w:rPr>
        <w:t>this</w:t>
      </w:r>
      <w:r>
        <w:rPr>
          <w:rFonts w:ascii="Times New Roman"/>
          <w:spacing w:val="-16"/>
          <w:sz w:val="18"/>
        </w:rPr>
        <w:t xml:space="preserve"> </w:t>
      </w:r>
      <w:r>
        <w:rPr>
          <w:rFonts w:ascii="Times New Roman"/>
          <w:spacing w:val="-4"/>
          <w:sz w:val="18"/>
        </w:rPr>
        <w:t>agreement</w:t>
      </w:r>
      <w:r>
        <w:rPr>
          <w:rFonts w:ascii="Times New Roman"/>
          <w:spacing w:val="-16"/>
          <w:sz w:val="18"/>
        </w:rPr>
        <w:t xml:space="preserve"> </w:t>
      </w:r>
      <w:r>
        <w:rPr>
          <w:rFonts w:ascii="Times New Roman"/>
          <w:spacing w:val="-2"/>
          <w:sz w:val="18"/>
        </w:rPr>
        <w:t>and</w:t>
      </w:r>
      <w:r>
        <w:rPr>
          <w:rFonts w:ascii="Times New Roman"/>
          <w:spacing w:val="-14"/>
          <w:sz w:val="18"/>
        </w:rPr>
        <w:t xml:space="preserve"> </w:t>
      </w:r>
      <w:r>
        <w:rPr>
          <w:rFonts w:ascii="Times New Roman"/>
          <w:spacing w:val="-3"/>
          <w:sz w:val="18"/>
        </w:rPr>
        <w:t>maintain</w:t>
      </w:r>
      <w:r>
        <w:rPr>
          <w:rFonts w:ascii="Times New Roman"/>
          <w:spacing w:val="-14"/>
          <w:sz w:val="18"/>
        </w:rPr>
        <w:t xml:space="preserve"> </w:t>
      </w:r>
      <w:r>
        <w:rPr>
          <w:rFonts w:ascii="Times New Roman"/>
          <w:spacing w:val="-3"/>
          <w:sz w:val="18"/>
        </w:rPr>
        <w:t>all</w:t>
      </w:r>
      <w:r>
        <w:rPr>
          <w:rFonts w:ascii="Times New Roman"/>
          <w:spacing w:val="-15"/>
          <w:sz w:val="18"/>
        </w:rPr>
        <w:t xml:space="preserve"> </w:t>
      </w:r>
      <w:r>
        <w:rPr>
          <w:rFonts w:ascii="Times New Roman"/>
          <w:spacing w:val="-3"/>
          <w:sz w:val="18"/>
        </w:rPr>
        <w:t>records</w:t>
      </w:r>
      <w:r>
        <w:rPr>
          <w:rFonts w:ascii="Times New Roman"/>
          <w:spacing w:val="-16"/>
          <w:sz w:val="18"/>
        </w:rPr>
        <w:t xml:space="preserve"> </w:t>
      </w:r>
      <w:r>
        <w:rPr>
          <w:rFonts w:ascii="Times New Roman"/>
          <w:spacing w:val="-3"/>
          <w:sz w:val="18"/>
        </w:rPr>
        <w:t>for</w:t>
      </w:r>
      <w:r>
        <w:rPr>
          <w:rFonts w:ascii="Times New Roman"/>
          <w:spacing w:val="-15"/>
          <w:sz w:val="18"/>
        </w:rPr>
        <w:t xml:space="preserve"> </w:t>
      </w:r>
      <w:r>
        <w:rPr>
          <w:rFonts w:ascii="Times New Roman"/>
          <w:sz w:val="18"/>
        </w:rPr>
        <w:t>a</w:t>
      </w:r>
      <w:r>
        <w:rPr>
          <w:rFonts w:ascii="Times New Roman"/>
          <w:spacing w:val="-16"/>
          <w:sz w:val="18"/>
        </w:rPr>
        <w:t xml:space="preserve"> </w:t>
      </w:r>
      <w:r>
        <w:rPr>
          <w:rFonts w:ascii="Times New Roman"/>
          <w:spacing w:val="-3"/>
          <w:sz w:val="18"/>
        </w:rPr>
        <w:t>period</w:t>
      </w:r>
      <w:r>
        <w:rPr>
          <w:rFonts w:ascii="Times New Roman"/>
          <w:spacing w:val="-14"/>
          <w:sz w:val="18"/>
        </w:rPr>
        <w:t xml:space="preserve"> </w:t>
      </w:r>
      <w:r>
        <w:rPr>
          <w:rFonts w:ascii="Times New Roman"/>
          <w:sz w:val="18"/>
        </w:rPr>
        <w:t>of</w:t>
      </w:r>
      <w:r>
        <w:rPr>
          <w:rFonts w:ascii="Times New Roman"/>
          <w:spacing w:val="-18"/>
          <w:sz w:val="18"/>
        </w:rPr>
        <w:t xml:space="preserve"> </w:t>
      </w:r>
      <w:r>
        <w:rPr>
          <w:rFonts w:ascii="Times New Roman"/>
          <w:sz w:val="18"/>
        </w:rPr>
        <w:t>three</w:t>
      </w:r>
      <w:r>
        <w:rPr>
          <w:rFonts w:ascii="Times New Roman"/>
          <w:spacing w:val="-16"/>
          <w:sz w:val="18"/>
        </w:rPr>
        <w:t xml:space="preserve"> </w:t>
      </w:r>
      <w:r>
        <w:rPr>
          <w:rFonts w:ascii="Times New Roman"/>
          <w:spacing w:val="-4"/>
          <w:sz w:val="18"/>
        </w:rPr>
        <w:t>years</w:t>
      </w:r>
      <w:r>
        <w:rPr>
          <w:rFonts w:ascii="Times New Roman"/>
          <w:spacing w:val="-16"/>
          <w:sz w:val="18"/>
        </w:rPr>
        <w:t xml:space="preserve"> </w:t>
      </w:r>
      <w:r>
        <w:rPr>
          <w:rFonts w:ascii="Times New Roman"/>
          <w:spacing w:val="-3"/>
          <w:sz w:val="18"/>
        </w:rPr>
        <w:t>after</w:t>
      </w:r>
      <w:r>
        <w:rPr>
          <w:rFonts w:ascii="Times New Roman"/>
          <w:spacing w:val="-15"/>
          <w:sz w:val="18"/>
        </w:rPr>
        <w:t xml:space="preserve"> </w:t>
      </w:r>
      <w:r>
        <w:rPr>
          <w:rFonts w:ascii="Times New Roman"/>
          <w:spacing w:val="-4"/>
          <w:sz w:val="18"/>
        </w:rPr>
        <w:t xml:space="preserve">final </w:t>
      </w:r>
      <w:r>
        <w:rPr>
          <w:rFonts w:ascii="Times New Roman"/>
          <w:sz w:val="18"/>
        </w:rPr>
        <w:t>payment</w:t>
      </w:r>
      <w:r>
        <w:rPr>
          <w:rFonts w:ascii="Times New Roman"/>
          <w:spacing w:val="-10"/>
          <w:sz w:val="18"/>
        </w:rPr>
        <w:t xml:space="preserve"> </w:t>
      </w:r>
      <w:r>
        <w:rPr>
          <w:rFonts w:ascii="Times New Roman"/>
          <w:sz w:val="18"/>
        </w:rPr>
        <w:t>and</w:t>
      </w:r>
      <w:r>
        <w:rPr>
          <w:rFonts w:ascii="Times New Roman"/>
          <w:spacing w:val="-9"/>
          <w:sz w:val="18"/>
        </w:rPr>
        <w:t xml:space="preserve"> </w:t>
      </w:r>
      <w:r>
        <w:rPr>
          <w:rFonts w:ascii="Times New Roman"/>
          <w:sz w:val="18"/>
        </w:rPr>
        <w:t>audit</w:t>
      </w:r>
      <w:r>
        <w:rPr>
          <w:rFonts w:ascii="Times New Roman"/>
          <w:spacing w:val="-10"/>
          <w:sz w:val="18"/>
        </w:rPr>
        <w:t xml:space="preserve"> </w:t>
      </w:r>
      <w:r>
        <w:rPr>
          <w:rFonts w:ascii="Times New Roman"/>
          <w:sz w:val="18"/>
        </w:rPr>
        <w:t>by</w:t>
      </w:r>
      <w:r>
        <w:rPr>
          <w:rFonts w:ascii="Times New Roman"/>
          <w:spacing w:val="-14"/>
          <w:sz w:val="18"/>
        </w:rPr>
        <w:t xml:space="preserve"> </w:t>
      </w:r>
      <w:r>
        <w:rPr>
          <w:rFonts w:ascii="Times New Roman"/>
          <w:sz w:val="18"/>
        </w:rPr>
        <w:t>the</w:t>
      </w:r>
      <w:r>
        <w:rPr>
          <w:rFonts w:ascii="Times New Roman"/>
          <w:spacing w:val="-11"/>
          <w:sz w:val="18"/>
        </w:rPr>
        <w:t xml:space="preserve"> </w:t>
      </w:r>
      <w:r>
        <w:rPr>
          <w:rFonts w:ascii="Times New Roman"/>
          <w:sz w:val="18"/>
        </w:rPr>
        <w:t>Client</w:t>
      </w:r>
      <w:r>
        <w:rPr>
          <w:rFonts w:ascii="Times New Roman"/>
          <w:spacing w:val="-10"/>
          <w:sz w:val="18"/>
        </w:rPr>
        <w:t xml:space="preserve"> </w:t>
      </w:r>
      <w:r>
        <w:rPr>
          <w:rFonts w:ascii="Times New Roman"/>
          <w:sz w:val="18"/>
        </w:rPr>
        <w:t>under</w:t>
      </w:r>
      <w:r>
        <w:rPr>
          <w:rFonts w:ascii="Times New Roman"/>
          <w:spacing w:val="-10"/>
          <w:sz w:val="18"/>
        </w:rPr>
        <w:t xml:space="preserve"> </w:t>
      </w:r>
      <w:r>
        <w:rPr>
          <w:rFonts w:ascii="Times New Roman"/>
          <w:sz w:val="18"/>
        </w:rPr>
        <w:t>this</w:t>
      </w:r>
      <w:r>
        <w:rPr>
          <w:rFonts w:ascii="Times New Roman"/>
          <w:spacing w:val="-11"/>
          <w:sz w:val="18"/>
        </w:rPr>
        <w:t xml:space="preserve"> </w:t>
      </w:r>
      <w:r>
        <w:rPr>
          <w:rFonts w:ascii="Times New Roman"/>
          <w:sz w:val="18"/>
        </w:rPr>
        <w:t>agreement</w:t>
      </w:r>
      <w:r>
        <w:rPr>
          <w:rFonts w:ascii="Times New Roman"/>
          <w:spacing w:val="-10"/>
          <w:sz w:val="18"/>
        </w:rPr>
        <w:t xml:space="preserve"> </w:t>
      </w:r>
      <w:r>
        <w:rPr>
          <w:rFonts w:ascii="Times New Roman"/>
          <w:sz w:val="18"/>
        </w:rPr>
        <w:t>or</w:t>
      </w:r>
      <w:r>
        <w:rPr>
          <w:rFonts w:ascii="Times New Roman"/>
          <w:spacing w:val="-10"/>
          <w:sz w:val="18"/>
        </w:rPr>
        <w:t xml:space="preserve"> </w:t>
      </w:r>
      <w:r>
        <w:rPr>
          <w:rFonts w:ascii="Times New Roman"/>
          <w:sz w:val="18"/>
        </w:rPr>
        <w:t>for</w:t>
      </w:r>
      <w:r>
        <w:rPr>
          <w:rFonts w:ascii="Times New Roman"/>
          <w:spacing w:val="-10"/>
          <w:sz w:val="18"/>
        </w:rPr>
        <w:t xml:space="preserve"> </w:t>
      </w:r>
      <w:r>
        <w:rPr>
          <w:rFonts w:ascii="Times New Roman"/>
          <w:sz w:val="18"/>
        </w:rPr>
        <w:t>a</w:t>
      </w:r>
      <w:r>
        <w:rPr>
          <w:rFonts w:ascii="Times New Roman"/>
          <w:spacing w:val="-11"/>
          <w:sz w:val="18"/>
        </w:rPr>
        <w:t xml:space="preserve"> </w:t>
      </w:r>
      <w:r>
        <w:rPr>
          <w:rFonts w:ascii="Times New Roman"/>
          <w:sz w:val="18"/>
        </w:rPr>
        <w:t>period</w:t>
      </w:r>
      <w:r>
        <w:rPr>
          <w:rFonts w:ascii="Times New Roman"/>
          <w:spacing w:val="-9"/>
          <w:sz w:val="18"/>
        </w:rPr>
        <w:t xml:space="preserve"> </w:t>
      </w:r>
      <w:r>
        <w:rPr>
          <w:rFonts w:ascii="Times New Roman"/>
          <w:sz w:val="18"/>
        </w:rPr>
        <w:t>of</w:t>
      </w:r>
      <w:r>
        <w:rPr>
          <w:rFonts w:ascii="Times New Roman"/>
          <w:spacing w:val="-13"/>
          <w:sz w:val="18"/>
        </w:rPr>
        <w:t xml:space="preserve"> </w:t>
      </w:r>
      <w:r>
        <w:rPr>
          <w:rFonts w:ascii="Times New Roman"/>
          <w:sz w:val="18"/>
        </w:rPr>
        <w:t>time</w:t>
      </w:r>
      <w:r>
        <w:rPr>
          <w:rFonts w:ascii="Times New Roman"/>
          <w:spacing w:val="-11"/>
          <w:sz w:val="18"/>
        </w:rPr>
        <w:t xml:space="preserve"> </w:t>
      </w:r>
      <w:r>
        <w:rPr>
          <w:rFonts w:ascii="Times New Roman"/>
          <w:sz w:val="18"/>
        </w:rPr>
        <w:t>specified</w:t>
      </w:r>
      <w:r>
        <w:rPr>
          <w:rFonts w:ascii="Times New Roman"/>
          <w:spacing w:val="-9"/>
          <w:sz w:val="18"/>
        </w:rPr>
        <w:t xml:space="preserve"> </w:t>
      </w:r>
      <w:r>
        <w:rPr>
          <w:rFonts w:ascii="Times New Roman"/>
          <w:sz w:val="18"/>
        </w:rPr>
        <w:t>in</w:t>
      </w:r>
      <w:r>
        <w:rPr>
          <w:rFonts w:ascii="Times New Roman"/>
          <w:spacing w:val="-9"/>
          <w:sz w:val="18"/>
        </w:rPr>
        <w:t xml:space="preserve"> </w:t>
      </w:r>
      <w:r>
        <w:rPr>
          <w:rFonts w:ascii="Times New Roman"/>
          <w:sz w:val="18"/>
        </w:rPr>
        <w:t>the</w:t>
      </w:r>
      <w:r>
        <w:rPr>
          <w:rFonts w:ascii="Times New Roman"/>
          <w:spacing w:val="-11"/>
          <w:sz w:val="18"/>
        </w:rPr>
        <w:t xml:space="preserve"> </w:t>
      </w:r>
      <w:r>
        <w:rPr>
          <w:rFonts w:ascii="Times New Roman"/>
          <w:sz w:val="18"/>
        </w:rPr>
        <w:t>Prime</w:t>
      </w:r>
      <w:r>
        <w:rPr>
          <w:rFonts w:ascii="Times New Roman"/>
          <w:spacing w:val="-11"/>
          <w:sz w:val="18"/>
        </w:rPr>
        <w:t xml:space="preserve"> </w:t>
      </w:r>
      <w:r>
        <w:rPr>
          <w:rFonts w:ascii="Times New Roman"/>
          <w:sz w:val="18"/>
        </w:rPr>
        <w:t>Agreement,</w:t>
      </w:r>
      <w:r>
        <w:rPr>
          <w:rFonts w:ascii="Times New Roman"/>
          <w:spacing w:val="-10"/>
          <w:sz w:val="18"/>
        </w:rPr>
        <w:t xml:space="preserve"> </w:t>
      </w:r>
      <w:r>
        <w:rPr>
          <w:rFonts w:ascii="Times New Roman"/>
          <w:sz w:val="18"/>
        </w:rPr>
        <w:t>whichever</w:t>
      </w:r>
      <w:r>
        <w:rPr>
          <w:rFonts w:ascii="Times New Roman"/>
          <w:spacing w:val="-10"/>
          <w:sz w:val="18"/>
        </w:rPr>
        <w:t xml:space="preserve"> </w:t>
      </w:r>
      <w:r>
        <w:rPr>
          <w:rFonts w:ascii="Times New Roman"/>
          <w:sz w:val="18"/>
        </w:rPr>
        <w:t>is</w:t>
      </w:r>
      <w:r>
        <w:rPr>
          <w:rFonts w:ascii="Times New Roman"/>
          <w:spacing w:val="-11"/>
          <w:sz w:val="18"/>
        </w:rPr>
        <w:t xml:space="preserve"> </w:t>
      </w:r>
      <w:r>
        <w:rPr>
          <w:rFonts w:ascii="Times New Roman"/>
          <w:spacing w:val="-3"/>
          <w:sz w:val="18"/>
        </w:rPr>
        <w:t>longer.</w:t>
      </w:r>
      <w:r>
        <w:rPr>
          <w:rFonts w:ascii="Times New Roman"/>
          <w:spacing w:val="-15"/>
          <w:sz w:val="18"/>
        </w:rPr>
        <w:t xml:space="preserve"> </w:t>
      </w:r>
      <w:r>
        <w:rPr>
          <w:rFonts w:ascii="Times New Roman"/>
          <w:spacing w:val="-3"/>
          <w:sz w:val="18"/>
        </w:rPr>
        <w:t>Subconsultant</w:t>
      </w:r>
      <w:r>
        <w:rPr>
          <w:rFonts w:ascii="Times New Roman"/>
          <w:spacing w:val="-15"/>
          <w:sz w:val="18"/>
        </w:rPr>
        <w:t xml:space="preserve"> </w:t>
      </w:r>
      <w:r>
        <w:rPr>
          <w:rFonts w:ascii="Times New Roman"/>
          <w:spacing w:val="-4"/>
          <w:sz w:val="18"/>
        </w:rPr>
        <w:t>agrees</w:t>
      </w:r>
      <w:r>
        <w:rPr>
          <w:rFonts w:ascii="Times New Roman"/>
          <w:spacing w:val="-16"/>
          <w:sz w:val="18"/>
        </w:rPr>
        <w:t xml:space="preserve"> </w:t>
      </w:r>
      <w:r>
        <w:rPr>
          <w:rFonts w:ascii="Times New Roman"/>
          <w:sz w:val="18"/>
        </w:rPr>
        <w:t>to</w:t>
      </w:r>
      <w:r>
        <w:rPr>
          <w:rFonts w:ascii="Times New Roman"/>
          <w:spacing w:val="-14"/>
          <w:sz w:val="18"/>
        </w:rPr>
        <w:t xml:space="preserve"> </w:t>
      </w:r>
      <w:r>
        <w:rPr>
          <w:rFonts w:ascii="Times New Roman"/>
          <w:spacing w:val="-5"/>
          <w:sz w:val="18"/>
        </w:rPr>
        <w:t xml:space="preserve">make </w:t>
      </w:r>
      <w:r>
        <w:rPr>
          <w:rFonts w:ascii="Times New Roman"/>
          <w:sz w:val="18"/>
        </w:rPr>
        <w:t>such</w:t>
      </w:r>
      <w:r>
        <w:rPr>
          <w:rFonts w:ascii="Times New Roman"/>
          <w:spacing w:val="-9"/>
          <w:sz w:val="18"/>
        </w:rPr>
        <w:t xml:space="preserve"> </w:t>
      </w:r>
      <w:r>
        <w:rPr>
          <w:rFonts w:ascii="Times New Roman"/>
          <w:sz w:val="18"/>
        </w:rPr>
        <w:t>records</w:t>
      </w:r>
      <w:r>
        <w:rPr>
          <w:rFonts w:ascii="Times New Roman"/>
          <w:spacing w:val="-11"/>
          <w:sz w:val="18"/>
        </w:rPr>
        <w:t xml:space="preserve"> </w:t>
      </w:r>
      <w:ins w:id="50" w:author="Scott M Pearsall" w:date="2019-11-21T15:35:00Z">
        <w:r w:rsidR="005C5350">
          <w:rPr>
            <w:rFonts w:ascii="Times New Roman"/>
            <w:spacing w:val="-11"/>
            <w:sz w:val="18"/>
          </w:rPr>
          <w:t xml:space="preserve">reasonably </w:t>
        </w:r>
      </w:ins>
      <w:r>
        <w:rPr>
          <w:rFonts w:ascii="Times New Roman"/>
          <w:sz w:val="18"/>
        </w:rPr>
        <w:t>available</w:t>
      </w:r>
      <w:r>
        <w:rPr>
          <w:rFonts w:ascii="Times New Roman"/>
          <w:spacing w:val="-11"/>
          <w:sz w:val="18"/>
        </w:rPr>
        <w:t xml:space="preserve"> </w:t>
      </w:r>
      <w:r>
        <w:rPr>
          <w:rFonts w:ascii="Times New Roman"/>
          <w:sz w:val="18"/>
        </w:rPr>
        <w:t>for</w:t>
      </w:r>
      <w:r>
        <w:rPr>
          <w:rFonts w:ascii="Times New Roman"/>
          <w:spacing w:val="-10"/>
          <w:sz w:val="18"/>
        </w:rPr>
        <w:t xml:space="preserve"> </w:t>
      </w:r>
      <w:r>
        <w:rPr>
          <w:rFonts w:ascii="Times New Roman"/>
          <w:sz w:val="18"/>
        </w:rPr>
        <w:t>audit</w:t>
      </w:r>
      <w:r>
        <w:rPr>
          <w:rFonts w:ascii="Times New Roman"/>
          <w:spacing w:val="-10"/>
          <w:sz w:val="18"/>
        </w:rPr>
        <w:t xml:space="preserve"> </w:t>
      </w:r>
      <w:r>
        <w:rPr>
          <w:rFonts w:ascii="Times New Roman"/>
          <w:sz w:val="18"/>
        </w:rPr>
        <w:t>by</w:t>
      </w:r>
      <w:r>
        <w:rPr>
          <w:rFonts w:ascii="Times New Roman"/>
          <w:spacing w:val="-14"/>
          <w:sz w:val="18"/>
        </w:rPr>
        <w:t xml:space="preserve"> </w:t>
      </w:r>
      <w:r>
        <w:rPr>
          <w:rFonts w:ascii="Times New Roman"/>
          <w:sz w:val="18"/>
        </w:rPr>
        <w:t>GF</w:t>
      </w:r>
      <w:r>
        <w:rPr>
          <w:rFonts w:ascii="Times New Roman"/>
          <w:spacing w:val="-10"/>
          <w:sz w:val="18"/>
        </w:rPr>
        <w:t xml:space="preserve"> </w:t>
      </w:r>
      <w:r>
        <w:rPr>
          <w:rFonts w:ascii="Times New Roman"/>
          <w:sz w:val="18"/>
        </w:rPr>
        <w:t>or</w:t>
      </w:r>
      <w:r>
        <w:rPr>
          <w:rFonts w:ascii="Times New Roman"/>
          <w:spacing w:val="-10"/>
          <w:sz w:val="18"/>
        </w:rPr>
        <w:t xml:space="preserve"> </w:t>
      </w:r>
      <w:r>
        <w:rPr>
          <w:rFonts w:ascii="Times New Roman"/>
          <w:sz w:val="18"/>
        </w:rPr>
        <w:t>Client</w:t>
      </w:r>
      <w:r>
        <w:rPr>
          <w:rFonts w:ascii="Times New Roman"/>
          <w:spacing w:val="-10"/>
          <w:sz w:val="18"/>
        </w:rPr>
        <w:t xml:space="preserve"> </w:t>
      </w:r>
      <w:r>
        <w:rPr>
          <w:rFonts w:ascii="Times New Roman"/>
          <w:sz w:val="18"/>
        </w:rPr>
        <w:t>or</w:t>
      </w:r>
      <w:r>
        <w:rPr>
          <w:rFonts w:ascii="Times New Roman"/>
          <w:spacing w:val="-10"/>
          <w:sz w:val="18"/>
        </w:rPr>
        <w:t xml:space="preserve"> </w:t>
      </w:r>
      <w:r>
        <w:rPr>
          <w:rFonts w:ascii="Times New Roman"/>
          <w:sz w:val="18"/>
        </w:rPr>
        <w:t>any</w:t>
      </w:r>
      <w:r>
        <w:rPr>
          <w:rFonts w:ascii="Times New Roman"/>
          <w:spacing w:val="-14"/>
          <w:sz w:val="18"/>
        </w:rPr>
        <w:t xml:space="preserve"> </w:t>
      </w:r>
      <w:r>
        <w:rPr>
          <w:rFonts w:ascii="Times New Roman"/>
          <w:sz w:val="18"/>
        </w:rPr>
        <w:t>other</w:t>
      </w:r>
      <w:r>
        <w:rPr>
          <w:rFonts w:ascii="Times New Roman"/>
          <w:spacing w:val="-10"/>
          <w:sz w:val="18"/>
        </w:rPr>
        <w:t xml:space="preserve"> </w:t>
      </w:r>
      <w:r>
        <w:rPr>
          <w:rFonts w:ascii="Times New Roman"/>
          <w:sz w:val="18"/>
        </w:rPr>
        <w:t>governmental</w:t>
      </w:r>
      <w:r>
        <w:rPr>
          <w:rFonts w:ascii="Times New Roman"/>
          <w:spacing w:val="-10"/>
          <w:sz w:val="18"/>
        </w:rPr>
        <w:t xml:space="preserve"> </w:t>
      </w:r>
      <w:r>
        <w:rPr>
          <w:rFonts w:ascii="Times New Roman"/>
          <w:sz w:val="18"/>
        </w:rPr>
        <w:t>funding</w:t>
      </w:r>
      <w:r>
        <w:rPr>
          <w:rFonts w:ascii="Times New Roman"/>
          <w:spacing w:val="-12"/>
          <w:sz w:val="18"/>
        </w:rPr>
        <w:t xml:space="preserve"> </w:t>
      </w:r>
      <w:r>
        <w:rPr>
          <w:rFonts w:ascii="Times New Roman"/>
          <w:sz w:val="18"/>
        </w:rPr>
        <w:t>agency</w:t>
      </w:r>
      <w:r>
        <w:rPr>
          <w:rFonts w:ascii="Times New Roman"/>
          <w:spacing w:val="-14"/>
          <w:sz w:val="18"/>
        </w:rPr>
        <w:t xml:space="preserve"> </w:t>
      </w:r>
      <w:r>
        <w:rPr>
          <w:rFonts w:ascii="Times New Roman"/>
          <w:sz w:val="18"/>
        </w:rPr>
        <w:t>and</w:t>
      </w:r>
      <w:r>
        <w:rPr>
          <w:rFonts w:ascii="Times New Roman"/>
          <w:spacing w:val="-9"/>
          <w:sz w:val="18"/>
        </w:rPr>
        <w:t xml:space="preserve"> </w:t>
      </w:r>
      <w:r>
        <w:rPr>
          <w:rFonts w:ascii="Times New Roman"/>
          <w:sz w:val="18"/>
        </w:rPr>
        <w:t>to</w:t>
      </w:r>
      <w:r>
        <w:rPr>
          <w:rFonts w:ascii="Times New Roman"/>
          <w:spacing w:val="-9"/>
          <w:sz w:val="18"/>
        </w:rPr>
        <w:t xml:space="preserve"> </w:t>
      </w:r>
      <w:r>
        <w:rPr>
          <w:rFonts w:ascii="Times New Roman"/>
          <w:sz w:val="18"/>
        </w:rPr>
        <w:t>repay</w:t>
      </w:r>
      <w:r>
        <w:rPr>
          <w:rFonts w:ascii="Times New Roman"/>
          <w:spacing w:val="-14"/>
          <w:sz w:val="18"/>
        </w:rPr>
        <w:t xml:space="preserve"> </w:t>
      </w:r>
      <w:r>
        <w:rPr>
          <w:rFonts w:ascii="Times New Roman"/>
          <w:sz w:val="18"/>
        </w:rPr>
        <w:t>GF</w:t>
      </w:r>
      <w:r>
        <w:rPr>
          <w:rFonts w:ascii="Times New Roman"/>
          <w:spacing w:val="-10"/>
          <w:sz w:val="18"/>
        </w:rPr>
        <w:t xml:space="preserve"> </w:t>
      </w:r>
      <w:r>
        <w:rPr>
          <w:rFonts w:ascii="Times New Roman"/>
          <w:sz w:val="18"/>
        </w:rPr>
        <w:t>within</w:t>
      </w:r>
      <w:r>
        <w:rPr>
          <w:rFonts w:ascii="Times New Roman"/>
          <w:spacing w:val="-9"/>
          <w:sz w:val="18"/>
        </w:rPr>
        <w:t xml:space="preserve"> </w:t>
      </w:r>
      <w:r>
        <w:rPr>
          <w:rFonts w:ascii="Times New Roman"/>
          <w:sz w:val="18"/>
        </w:rPr>
        <w:t>fifteen</w:t>
      </w:r>
      <w:r>
        <w:rPr>
          <w:rFonts w:ascii="Times New Roman"/>
          <w:spacing w:val="-9"/>
          <w:sz w:val="18"/>
        </w:rPr>
        <w:t xml:space="preserve"> </w:t>
      </w:r>
      <w:r>
        <w:rPr>
          <w:rFonts w:ascii="Times New Roman"/>
          <w:sz w:val="18"/>
        </w:rPr>
        <w:t>(15)</w:t>
      </w:r>
      <w:r>
        <w:rPr>
          <w:rFonts w:ascii="Times New Roman"/>
          <w:spacing w:val="-10"/>
          <w:sz w:val="18"/>
        </w:rPr>
        <w:t xml:space="preserve"> </w:t>
      </w:r>
      <w:r>
        <w:rPr>
          <w:rFonts w:ascii="Times New Roman"/>
          <w:spacing w:val="-3"/>
          <w:sz w:val="18"/>
        </w:rPr>
        <w:t>days</w:t>
      </w:r>
      <w:r>
        <w:rPr>
          <w:rFonts w:ascii="Times New Roman"/>
          <w:spacing w:val="-16"/>
          <w:sz w:val="18"/>
        </w:rPr>
        <w:t xml:space="preserve"> </w:t>
      </w:r>
      <w:r>
        <w:rPr>
          <w:rFonts w:ascii="Times New Roman"/>
          <w:sz w:val="18"/>
        </w:rPr>
        <w:t>of</w:t>
      </w:r>
      <w:r>
        <w:rPr>
          <w:rFonts w:ascii="Times New Roman"/>
          <w:spacing w:val="-19"/>
          <w:sz w:val="18"/>
        </w:rPr>
        <w:t xml:space="preserve"> </w:t>
      </w:r>
      <w:r>
        <w:rPr>
          <w:rFonts w:ascii="Times New Roman"/>
          <w:spacing w:val="-3"/>
          <w:sz w:val="18"/>
        </w:rPr>
        <w:t>notice</w:t>
      </w:r>
      <w:r>
        <w:rPr>
          <w:rFonts w:ascii="Times New Roman"/>
          <w:spacing w:val="-16"/>
          <w:sz w:val="18"/>
        </w:rPr>
        <w:t xml:space="preserve"> </w:t>
      </w:r>
      <w:r>
        <w:rPr>
          <w:rFonts w:ascii="Times New Roman"/>
          <w:spacing w:val="-2"/>
          <w:sz w:val="18"/>
        </w:rPr>
        <w:t>any</w:t>
      </w:r>
      <w:r>
        <w:rPr>
          <w:rFonts w:ascii="Times New Roman"/>
          <w:spacing w:val="-19"/>
          <w:sz w:val="18"/>
        </w:rPr>
        <w:t xml:space="preserve"> </w:t>
      </w:r>
      <w:ins w:id="51" w:author="Scott M Pearsall" w:date="2019-11-21T15:35:00Z">
        <w:r w:rsidR="005C5350">
          <w:rPr>
            <w:rFonts w:ascii="Times New Roman"/>
            <w:spacing w:val="-19"/>
            <w:sz w:val="18"/>
          </w:rPr>
          <w:t xml:space="preserve">actual </w:t>
        </w:r>
      </w:ins>
      <w:r>
        <w:rPr>
          <w:rFonts w:ascii="Times New Roman"/>
          <w:spacing w:val="-4"/>
          <w:sz w:val="18"/>
        </w:rPr>
        <w:t>overpayments</w:t>
      </w:r>
      <w:r>
        <w:rPr>
          <w:rFonts w:ascii="Times New Roman"/>
          <w:spacing w:val="-16"/>
          <w:sz w:val="18"/>
        </w:rPr>
        <w:t xml:space="preserve"> </w:t>
      </w:r>
      <w:r>
        <w:rPr>
          <w:rFonts w:ascii="Times New Roman"/>
          <w:sz w:val="18"/>
        </w:rPr>
        <w:t>to subconsultant</w:t>
      </w:r>
      <w:r>
        <w:rPr>
          <w:rFonts w:ascii="Times New Roman"/>
          <w:spacing w:val="-11"/>
          <w:sz w:val="18"/>
        </w:rPr>
        <w:t xml:space="preserve"> </w:t>
      </w:r>
      <w:r>
        <w:rPr>
          <w:rFonts w:ascii="Times New Roman"/>
          <w:sz w:val="18"/>
        </w:rPr>
        <w:t>under</w:t>
      </w:r>
      <w:r>
        <w:rPr>
          <w:rFonts w:ascii="Times New Roman"/>
          <w:spacing w:val="-11"/>
          <w:sz w:val="18"/>
        </w:rPr>
        <w:t xml:space="preserve"> </w:t>
      </w:r>
      <w:r>
        <w:rPr>
          <w:rFonts w:ascii="Times New Roman"/>
          <w:sz w:val="18"/>
        </w:rPr>
        <w:t>this</w:t>
      </w:r>
      <w:r>
        <w:rPr>
          <w:rFonts w:ascii="Times New Roman"/>
          <w:spacing w:val="-12"/>
          <w:sz w:val="18"/>
        </w:rPr>
        <w:t xml:space="preserve"> </w:t>
      </w:r>
      <w:r>
        <w:rPr>
          <w:rFonts w:ascii="Times New Roman"/>
          <w:sz w:val="18"/>
        </w:rPr>
        <w:t>agreement.</w:t>
      </w:r>
      <w:r>
        <w:rPr>
          <w:rFonts w:ascii="Times New Roman"/>
          <w:spacing w:val="24"/>
          <w:sz w:val="18"/>
        </w:rPr>
        <w:t xml:space="preserve"> </w:t>
      </w:r>
      <w:r>
        <w:rPr>
          <w:rFonts w:ascii="Times New Roman"/>
          <w:sz w:val="18"/>
        </w:rPr>
        <w:t>GF</w:t>
      </w:r>
      <w:r>
        <w:rPr>
          <w:rFonts w:ascii="Times New Roman"/>
          <w:spacing w:val="-11"/>
          <w:sz w:val="18"/>
        </w:rPr>
        <w:t xml:space="preserve"> </w:t>
      </w:r>
      <w:r>
        <w:rPr>
          <w:rFonts w:ascii="Times New Roman"/>
          <w:sz w:val="18"/>
        </w:rPr>
        <w:t>shall</w:t>
      </w:r>
      <w:r>
        <w:rPr>
          <w:rFonts w:ascii="Times New Roman"/>
          <w:spacing w:val="-11"/>
          <w:sz w:val="18"/>
        </w:rPr>
        <w:t xml:space="preserve"> </w:t>
      </w:r>
      <w:r>
        <w:rPr>
          <w:rFonts w:ascii="Times New Roman"/>
          <w:sz w:val="18"/>
        </w:rPr>
        <w:t>have</w:t>
      </w:r>
      <w:r>
        <w:rPr>
          <w:rFonts w:ascii="Times New Roman"/>
          <w:spacing w:val="-12"/>
          <w:sz w:val="18"/>
        </w:rPr>
        <w:t xml:space="preserve"> </w:t>
      </w:r>
      <w:r>
        <w:rPr>
          <w:rFonts w:ascii="Times New Roman"/>
          <w:sz w:val="18"/>
        </w:rPr>
        <w:t>the</w:t>
      </w:r>
      <w:r>
        <w:rPr>
          <w:rFonts w:ascii="Times New Roman"/>
          <w:spacing w:val="-12"/>
          <w:sz w:val="18"/>
        </w:rPr>
        <w:t xml:space="preserve"> </w:t>
      </w:r>
      <w:r>
        <w:rPr>
          <w:rFonts w:ascii="Times New Roman"/>
          <w:sz w:val="18"/>
        </w:rPr>
        <w:t>right</w:t>
      </w:r>
      <w:r>
        <w:rPr>
          <w:rFonts w:ascii="Times New Roman"/>
          <w:spacing w:val="-11"/>
          <w:sz w:val="18"/>
        </w:rPr>
        <w:t xml:space="preserve"> </w:t>
      </w:r>
      <w:r>
        <w:rPr>
          <w:rFonts w:ascii="Times New Roman"/>
          <w:sz w:val="18"/>
        </w:rPr>
        <w:t>to</w:t>
      </w:r>
      <w:r>
        <w:rPr>
          <w:rFonts w:ascii="Times New Roman"/>
          <w:spacing w:val="-10"/>
          <w:sz w:val="18"/>
        </w:rPr>
        <w:t xml:space="preserve"> </w:t>
      </w:r>
      <w:r>
        <w:rPr>
          <w:rFonts w:ascii="Times New Roman"/>
          <w:sz w:val="18"/>
        </w:rPr>
        <w:t>withhold</w:t>
      </w:r>
      <w:r>
        <w:rPr>
          <w:rFonts w:ascii="Times New Roman"/>
          <w:spacing w:val="-10"/>
          <w:sz w:val="18"/>
        </w:rPr>
        <w:t xml:space="preserve"> </w:t>
      </w:r>
      <w:r>
        <w:rPr>
          <w:rFonts w:ascii="Times New Roman"/>
          <w:sz w:val="18"/>
        </w:rPr>
        <w:t>retainage</w:t>
      </w:r>
      <w:r>
        <w:rPr>
          <w:rFonts w:ascii="Times New Roman"/>
          <w:spacing w:val="-12"/>
          <w:sz w:val="18"/>
        </w:rPr>
        <w:t xml:space="preserve"> </w:t>
      </w:r>
      <w:r>
        <w:rPr>
          <w:rFonts w:ascii="Times New Roman"/>
          <w:sz w:val="18"/>
        </w:rPr>
        <w:t>and</w:t>
      </w:r>
      <w:r>
        <w:rPr>
          <w:rFonts w:ascii="Times New Roman"/>
          <w:spacing w:val="-10"/>
          <w:sz w:val="18"/>
        </w:rPr>
        <w:t xml:space="preserve"> </w:t>
      </w:r>
      <w:r>
        <w:rPr>
          <w:rFonts w:ascii="Times New Roman"/>
          <w:sz w:val="18"/>
        </w:rPr>
        <w:t>the</w:t>
      </w:r>
      <w:r>
        <w:rPr>
          <w:rFonts w:ascii="Times New Roman"/>
          <w:spacing w:val="-12"/>
          <w:sz w:val="18"/>
        </w:rPr>
        <w:t xml:space="preserve"> </w:t>
      </w:r>
      <w:r>
        <w:rPr>
          <w:rFonts w:ascii="Times New Roman"/>
          <w:sz w:val="18"/>
        </w:rPr>
        <w:t>total</w:t>
      </w:r>
      <w:r>
        <w:rPr>
          <w:rFonts w:ascii="Times New Roman"/>
          <w:spacing w:val="-11"/>
          <w:sz w:val="18"/>
        </w:rPr>
        <w:t xml:space="preserve"> </w:t>
      </w:r>
      <w:r>
        <w:rPr>
          <w:rFonts w:ascii="Times New Roman"/>
          <w:sz w:val="18"/>
        </w:rPr>
        <w:t>disallowed</w:t>
      </w:r>
      <w:r>
        <w:rPr>
          <w:rFonts w:ascii="Times New Roman"/>
          <w:spacing w:val="-10"/>
          <w:sz w:val="18"/>
        </w:rPr>
        <w:t xml:space="preserve"> </w:t>
      </w:r>
      <w:r>
        <w:rPr>
          <w:rFonts w:ascii="Times New Roman"/>
          <w:sz w:val="18"/>
        </w:rPr>
        <w:t>amounts</w:t>
      </w:r>
      <w:r>
        <w:rPr>
          <w:rFonts w:ascii="Times New Roman"/>
          <w:spacing w:val="-12"/>
          <w:sz w:val="18"/>
        </w:rPr>
        <w:t xml:space="preserve"> </w:t>
      </w:r>
      <w:r>
        <w:rPr>
          <w:rFonts w:ascii="Times New Roman"/>
          <w:sz w:val="18"/>
        </w:rPr>
        <w:t>from</w:t>
      </w:r>
      <w:r>
        <w:rPr>
          <w:rFonts w:ascii="Times New Roman"/>
          <w:spacing w:val="-15"/>
          <w:sz w:val="18"/>
        </w:rPr>
        <w:t xml:space="preserve"> </w:t>
      </w:r>
      <w:r>
        <w:rPr>
          <w:rFonts w:ascii="Times New Roman"/>
          <w:sz w:val="18"/>
        </w:rPr>
        <w:t>any</w:t>
      </w:r>
      <w:r>
        <w:rPr>
          <w:rFonts w:ascii="Times New Roman"/>
          <w:spacing w:val="-15"/>
          <w:sz w:val="18"/>
        </w:rPr>
        <w:t xml:space="preserve"> </w:t>
      </w:r>
      <w:r>
        <w:rPr>
          <w:rFonts w:ascii="Times New Roman"/>
          <w:sz w:val="18"/>
        </w:rPr>
        <w:t>sums</w:t>
      </w:r>
      <w:r>
        <w:rPr>
          <w:rFonts w:ascii="Times New Roman"/>
          <w:spacing w:val="-12"/>
          <w:sz w:val="18"/>
        </w:rPr>
        <w:t xml:space="preserve"> </w:t>
      </w:r>
      <w:r>
        <w:rPr>
          <w:rFonts w:ascii="Times New Roman"/>
          <w:sz w:val="18"/>
        </w:rPr>
        <w:t>payable</w:t>
      </w:r>
      <w:r>
        <w:rPr>
          <w:rFonts w:ascii="Times New Roman"/>
          <w:spacing w:val="-12"/>
          <w:sz w:val="18"/>
        </w:rPr>
        <w:t xml:space="preserve"> </w:t>
      </w:r>
      <w:r>
        <w:rPr>
          <w:rFonts w:ascii="Times New Roman"/>
          <w:sz w:val="18"/>
        </w:rPr>
        <w:t>under</w:t>
      </w:r>
      <w:r>
        <w:rPr>
          <w:rFonts w:ascii="Times New Roman"/>
          <w:spacing w:val="-16"/>
          <w:sz w:val="18"/>
        </w:rPr>
        <w:t xml:space="preserve"> </w:t>
      </w:r>
      <w:r>
        <w:rPr>
          <w:rFonts w:ascii="Times New Roman"/>
          <w:sz w:val="18"/>
        </w:rPr>
        <w:t>this</w:t>
      </w:r>
      <w:r>
        <w:rPr>
          <w:rFonts w:ascii="Times New Roman"/>
          <w:spacing w:val="-17"/>
          <w:sz w:val="18"/>
        </w:rPr>
        <w:t xml:space="preserve"> </w:t>
      </w:r>
      <w:r>
        <w:rPr>
          <w:rFonts w:ascii="Times New Roman"/>
          <w:spacing w:val="-4"/>
          <w:sz w:val="18"/>
        </w:rPr>
        <w:t>agreement.</w:t>
      </w:r>
    </w:p>
    <w:p w14:paraId="7AC2F4D9" w14:textId="77777777" w:rsidR="00CC2EC3" w:rsidRDefault="00AF730D">
      <w:pPr>
        <w:pStyle w:val="ListParagraph"/>
        <w:numPr>
          <w:ilvl w:val="0"/>
          <w:numId w:val="4"/>
        </w:numPr>
        <w:tabs>
          <w:tab w:val="left" w:pos="386"/>
        </w:tabs>
        <w:spacing w:before="156"/>
        <w:ind w:left="385" w:hanging="274"/>
        <w:jc w:val="both"/>
        <w:rPr>
          <w:rFonts w:ascii="Times New Roman" w:eastAsia="Times New Roman" w:hAnsi="Times New Roman" w:cs="Times New Roman"/>
          <w:sz w:val="18"/>
          <w:szCs w:val="18"/>
        </w:rPr>
      </w:pPr>
      <w:r>
        <w:rPr>
          <w:rFonts w:ascii="Times New Roman"/>
          <w:b/>
          <w:sz w:val="18"/>
        </w:rPr>
        <w:t>MISCELLANEOUS REPRESENTATIONS AND</w:t>
      </w:r>
      <w:r>
        <w:rPr>
          <w:rFonts w:ascii="Times New Roman"/>
          <w:b/>
          <w:spacing w:val="-30"/>
          <w:sz w:val="18"/>
        </w:rPr>
        <w:t xml:space="preserve"> </w:t>
      </w:r>
      <w:r>
        <w:rPr>
          <w:rFonts w:ascii="Times New Roman"/>
          <w:b/>
          <w:sz w:val="18"/>
        </w:rPr>
        <w:t>COVENANTS</w:t>
      </w:r>
    </w:p>
    <w:p w14:paraId="24382E6E" w14:textId="77777777" w:rsidR="00CC2EC3" w:rsidRDefault="00CC2EC3">
      <w:pPr>
        <w:spacing w:before="5"/>
        <w:rPr>
          <w:rFonts w:ascii="Times New Roman" w:eastAsia="Times New Roman" w:hAnsi="Times New Roman" w:cs="Times New Roman"/>
          <w:b/>
          <w:bCs/>
          <w:sz w:val="15"/>
          <w:szCs w:val="15"/>
        </w:rPr>
      </w:pPr>
    </w:p>
    <w:p w14:paraId="1A5A06B5" w14:textId="77777777" w:rsidR="00CC2EC3" w:rsidRDefault="00AF730D">
      <w:pPr>
        <w:pStyle w:val="ListParagraph"/>
        <w:numPr>
          <w:ilvl w:val="0"/>
          <w:numId w:val="3"/>
        </w:numPr>
        <w:tabs>
          <w:tab w:val="left" w:pos="616"/>
        </w:tabs>
        <w:spacing w:line="180" w:lineRule="exact"/>
        <w:ind w:right="110" w:firstLine="272"/>
        <w:jc w:val="both"/>
        <w:rPr>
          <w:rFonts w:ascii="Times New Roman" w:eastAsia="Times New Roman" w:hAnsi="Times New Roman" w:cs="Times New Roman"/>
          <w:sz w:val="18"/>
          <w:szCs w:val="18"/>
        </w:rPr>
      </w:pPr>
      <w:r>
        <w:rPr>
          <w:rFonts w:ascii="Times New Roman"/>
          <w:sz w:val="18"/>
        </w:rPr>
        <w:t>Under</w:t>
      </w:r>
      <w:r>
        <w:rPr>
          <w:rFonts w:ascii="Times New Roman"/>
          <w:spacing w:val="-2"/>
          <w:sz w:val="18"/>
        </w:rPr>
        <w:t xml:space="preserve"> </w:t>
      </w:r>
      <w:r>
        <w:rPr>
          <w:rFonts w:ascii="Times New Roman"/>
          <w:sz w:val="18"/>
        </w:rPr>
        <w:t>no</w:t>
      </w:r>
      <w:r>
        <w:rPr>
          <w:rFonts w:ascii="Times New Roman"/>
          <w:spacing w:val="-1"/>
          <w:sz w:val="18"/>
        </w:rPr>
        <w:t xml:space="preserve"> </w:t>
      </w:r>
      <w:r>
        <w:rPr>
          <w:rFonts w:ascii="Times New Roman"/>
          <w:sz w:val="18"/>
        </w:rPr>
        <w:t>circumstances</w:t>
      </w:r>
      <w:r>
        <w:rPr>
          <w:rFonts w:ascii="Times New Roman"/>
          <w:spacing w:val="-2"/>
          <w:sz w:val="18"/>
        </w:rPr>
        <w:t xml:space="preserve"> </w:t>
      </w:r>
      <w:r>
        <w:rPr>
          <w:rFonts w:ascii="Times New Roman"/>
          <w:sz w:val="18"/>
        </w:rPr>
        <w:t>and</w:t>
      </w:r>
      <w:r>
        <w:rPr>
          <w:rFonts w:ascii="Times New Roman"/>
          <w:spacing w:val="-3"/>
          <w:sz w:val="18"/>
        </w:rPr>
        <w:t xml:space="preserve"> </w:t>
      </w:r>
      <w:r>
        <w:rPr>
          <w:rFonts w:ascii="Times New Roman"/>
          <w:sz w:val="18"/>
        </w:rPr>
        <w:t>at</w:t>
      </w:r>
      <w:r>
        <w:rPr>
          <w:rFonts w:ascii="Times New Roman"/>
          <w:spacing w:val="-4"/>
          <w:sz w:val="18"/>
        </w:rPr>
        <w:t xml:space="preserve"> </w:t>
      </w:r>
      <w:r>
        <w:rPr>
          <w:rFonts w:ascii="Times New Roman"/>
          <w:sz w:val="18"/>
        </w:rPr>
        <w:t>no</w:t>
      </w:r>
      <w:r>
        <w:rPr>
          <w:rFonts w:ascii="Times New Roman"/>
          <w:spacing w:val="-3"/>
          <w:sz w:val="18"/>
        </w:rPr>
        <w:t xml:space="preserve"> </w:t>
      </w:r>
      <w:r>
        <w:rPr>
          <w:rFonts w:ascii="Times New Roman"/>
          <w:sz w:val="18"/>
        </w:rPr>
        <w:t>time</w:t>
      </w:r>
      <w:r>
        <w:rPr>
          <w:rFonts w:ascii="Times New Roman"/>
          <w:spacing w:val="-5"/>
          <w:sz w:val="18"/>
        </w:rPr>
        <w:t xml:space="preserve"> </w:t>
      </w:r>
      <w:r>
        <w:rPr>
          <w:rFonts w:ascii="Times New Roman"/>
          <w:sz w:val="18"/>
        </w:rPr>
        <w:t>shall</w:t>
      </w:r>
      <w:r>
        <w:rPr>
          <w:rFonts w:ascii="Times New Roman"/>
          <w:spacing w:val="-4"/>
          <w:sz w:val="18"/>
        </w:rPr>
        <w:t xml:space="preserve"> </w:t>
      </w:r>
      <w:r>
        <w:rPr>
          <w:rFonts w:ascii="Times New Roman"/>
          <w:sz w:val="18"/>
        </w:rPr>
        <w:t>subconsultant</w:t>
      </w:r>
      <w:r>
        <w:rPr>
          <w:rFonts w:ascii="Times New Roman"/>
          <w:spacing w:val="-4"/>
          <w:sz w:val="18"/>
        </w:rPr>
        <w:t xml:space="preserve"> </w:t>
      </w:r>
      <w:r>
        <w:rPr>
          <w:rFonts w:ascii="Times New Roman"/>
          <w:sz w:val="18"/>
        </w:rPr>
        <w:t>disclose</w:t>
      </w:r>
      <w:r>
        <w:rPr>
          <w:rFonts w:ascii="Times New Roman"/>
          <w:spacing w:val="-5"/>
          <w:sz w:val="18"/>
        </w:rPr>
        <w:t xml:space="preserve"> </w:t>
      </w:r>
      <w:r>
        <w:rPr>
          <w:rFonts w:ascii="Times New Roman"/>
          <w:sz w:val="18"/>
        </w:rPr>
        <w:t>to</w:t>
      </w:r>
      <w:r>
        <w:rPr>
          <w:rFonts w:ascii="Times New Roman"/>
          <w:spacing w:val="-3"/>
          <w:sz w:val="18"/>
        </w:rPr>
        <w:t xml:space="preserve"> </w:t>
      </w:r>
      <w:r>
        <w:rPr>
          <w:rFonts w:ascii="Times New Roman"/>
          <w:sz w:val="18"/>
        </w:rPr>
        <w:t>any</w:t>
      </w:r>
      <w:r>
        <w:rPr>
          <w:rFonts w:ascii="Times New Roman"/>
          <w:spacing w:val="-8"/>
          <w:sz w:val="18"/>
        </w:rPr>
        <w:t xml:space="preserve"> </w:t>
      </w:r>
      <w:r>
        <w:rPr>
          <w:rFonts w:ascii="Times New Roman"/>
          <w:sz w:val="18"/>
        </w:rPr>
        <w:t>person</w:t>
      </w:r>
      <w:r>
        <w:rPr>
          <w:rFonts w:ascii="Times New Roman"/>
          <w:spacing w:val="-3"/>
          <w:sz w:val="18"/>
        </w:rPr>
        <w:t xml:space="preserve"> </w:t>
      </w:r>
      <w:r>
        <w:rPr>
          <w:rFonts w:ascii="Times New Roman"/>
          <w:sz w:val="18"/>
        </w:rPr>
        <w:t>any</w:t>
      </w:r>
      <w:r>
        <w:rPr>
          <w:rFonts w:ascii="Times New Roman"/>
          <w:spacing w:val="-8"/>
          <w:sz w:val="18"/>
        </w:rPr>
        <w:t xml:space="preserve"> </w:t>
      </w:r>
      <w:r>
        <w:rPr>
          <w:rFonts w:ascii="Times New Roman"/>
          <w:sz w:val="18"/>
        </w:rPr>
        <w:t>Confidential</w:t>
      </w:r>
      <w:r>
        <w:rPr>
          <w:rFonts w:ascii="Times New Roman"/>
          <w:spacing w:val="-4"/>
          <w:sz w:val="18"/>
        </w:rPr>
        <w:t xml:space="preserve"> </w:t>
      </w:r>
      <w:r>
        <w:rPr>
          <w:rFonts w:ascii="Times New Roman"/>
          <w:sz w:val="18"/>
        </w:rPr>
        <w:t>Business</w:t>
      </w:r>
      <w:r>
        <w:rPr>
          <w:rFonts w:ascii="Times New Roman"/>
          <w:spacing w:val="-5"/>
          <w:sz w:val="18"/>
        </w:rPr>
        <w:t xml:space="preserve"> </w:t>
      </w:r>
      <w:r>
        <w:rPr>
          <w:rFonts w:ascii="Times New Roman"/>
          <w:sz w:val="18"/>
        </w:rPr>
        <w:t>Information</w:t>
      </w:r>
      <w:r>
        <w:rPr>
          <w:rFonts w:ascii="Times New Roman"/>
          <w:spacing w:val="-3"/>
          <w:sz w:val="18"/>
        </w:rPr>
        <w:t xml:space="preserve"> </w:t>
      </w:r>
      <w:r>
        <w:rPr>
          <w:rFonts w:ascii="Times New Roman"/>
          <w:sz w:val="18"/>
        </w:rPr>
        <w:t>such</w:t>
      </w:r>
      <w:r>
        <w:rPr>
          <w:rFonts w:ascii="Times New Roman"/>
          <w:spacing w:val="-3"/>
          <w:sz w:val="18"/>
        </w:rPr>
        <w:t xml:space="preserve"> </w:t>
      </w:r>
      <w:r>
        <w:rPr>
          <w:rFonts w:ascii="Times New Roman"/>
          <w:sz w:val="18"/>
        </w:rPr>
        <w:t>as</w:t>
      </w:r>
      <w:r>
        <w:rPr>
          <w:rFonts w:ascii="Times New Roman"/>
          <w:spacing w:val="-6"/>
          <w:sz w:val="18"/>
        </w:rPr>
        <w:t xml:space="preserve"> </w:t>
      </w:r>
      <w:r>
        <w:rPr>
          <w:rFonts w:ascii="Times New Roman"/>
          <w:sz w:val="18"/>
        </w:rPr>
        <w:t>financial</w:t>
      </w:r>
      <w:r>
        <w:rPr>
          <w:rFonts w:ascii="Times New Roman"/>
          <w:spacing w:val="-4"/>
          <w:sz w:val="18"/>
        </w:rPr>
        <w:t xml:space="preserve"> </w:t>
      </w:r>
      <w:r>
        <w:rPr>
          <w:rFonts w:ascii="Times New Roman"/>
          <w:sz w:val="18"/>
        </w:rPr>
        <w:t>information, secrets, methods or systems used by GF in its business. Confidential Business Information includes, but is not limited to, any and all drawings, specifications, customer</w:t>
      </w:r>
      <w:r>
        <w:rPr>
          <w:rFonts w:ascii="Times New Roman"/>
          <w:spacing w:val="-10"/>
          <w:sz w:val="18"/>
        </w:rPr>
        <w:t xml:space="preserve"> </w:t>
      </w:r>
      <w:r>
        <w:rPr>
          <w:rFonts w:ascii="Times New Roman"/>
          <w:sz w:val="18"/>
        </w:rPr>
        <w:t>lists,</w:t>
      </w:r>
      <w:r>
        <w:rPr>
          <w:rFonts w:ascii="Times New Roman"/>
          <w:spacing w:val="-10"/>
          <w:sz w:val="18"/>
        </w:rPr>
        <w:t xml:space="preserve"> </w:t>
      </w:r>
      <w:r>
        <w:rPr>
          <w:rFonts w:ascii="Times New Roman"/>
          <w:sz w:val="18"/>
        </w:rPr>
        <w:t>brochures,</w:t>
      </w:r>
      <w:r>
        <w:rPr>
          <w:rFonts w:ascii="Times New Roman"/>
          <w:spacing w:val="-10"/>
          <w:sz w:val="18"/>
        </w:rPr>
        <w:t xml:space="preserve"> </w:t>
      </w:r>
      <w:r>
        <w:rPr>
          <w:rFonts w:ascii="Times New Roman"/>
          <w:sz w:val="18"/>
        </w:rPr>
        <w:t>reports,</w:t>
      </w:r>
      <w:r>
        <w:rPr>
          <w:rFonts w:ascii="Times New Roman"/>
          <w:spacing w:val="-10"/>
          <w:sz w:val="18"/>
        </w:rPr>
        <w:t xml:space="preserve"> </w:t>
      </w:r>
      <w:r>
        <w:rPr>
          <w:rFonts w:ascii="Times New Roman"/>
          <w:sz w:val="18"/>
        </w:rPr>
        <w:t>and</w:t>
      </w:r>
      <w:r>
        <w:rPr>
          <w:rFonts w:ascii="Times New Roman"/>
          <w:spacing w:val="-9"/>
          <w:sz w:val="18"/>
        </w:rPr>
        <w:t xml:space="preserve"> </w:t>
      </w:r>
      <w:r>
        <w:rPr>
          <w:rFonts w:ascii="Times New Roman"/>
          <w:sz w:val="18"/>
        </w:rPr>
        <w:t>other</w:t>
      </w:r>
      <w:r>
        <w:rPr>
          <w:rFonts w:ascii="Times New Roman"/>
          <w:spacing w:val="-10"/>
          <w:sz w:val="18"/>
        </w:rPr>
        <w:t xml:space="preserve"> </w:t>
      </w:r>
      <w:r>
        <w:rPr>
          <w:rFonts w:ascii="Times New Roman"/>
          <w:sz w:val="18"/>
        </w:rPr>
        <w:t>such</w:t>
      </w:r>
      <w:r>
        <w:rPr>
          <w:rFonts w:ascii="Times New Roman"/>
          <w:spacing w:val="-9"/>
          <w:sz w:val="18"/>
        </w:rPr>
        <w:t xml:space="preserve"> </w:t>
      </w:r>
      <w:r>
        <w:rPr>
          <w:rFonts w:ascii="Times New Roman"/>
          <w:sz w:val="18"/>
        </w:rPr>
        <w:t>information</w:t>
      </w:r>
      <w:r>
        <w:rPr>
          <w:rFonts w:ascii="Times New Roman"/>
          <w:spacing w:val="-9"/>
          <w:sz w:val="18"/>
        </w:rPr>
        <w:t xml:space="preserve"> </w:t>
      </w:r>
      <w:r>
        <w:rPr>
          <w:rFonts w:ascii="Times New Roman"/>
          <w:sz w:val="18"/>
        </w:rPr>
        <w:t>of</w:t>
      </w:r>
      <w:r>
        <w:rPr>
          <w:rFonts w:ascii="Times New Roman"/>
          <w:spacing w:val="-13"/>
          <w:sz w:val="18"/>
        </w:rPr>
        <w:t xml:space="preserve"> </w:t>
      </w:r>
      <w:r>
        <w:rPr>
          <w:rFonts w:ascii="Times New Roman"/>
          <w:sz w:val="18"/>
        </w:rPr>
        <w:t>any</w:t>
      </w:r>
      <w:r>
        <w:rPr>
          <w:rFonts w:ascii="Times New Roman"/>
          <w:spacing w:val="-14"/>
          <w:sz w:val="18"/>
        </w:rPr>
        <w:t xml:space="preserve"> </w:t>
      </w:r>
      <w:r>
        <w:rPr>
          <w:rFonts w:ascii="Times New Roman"/>
          <w:sz w:val="18"/>
        </w:rPr>
        <w:t>nature</w:t>
      </w:r>
      <w:r>
        <w:rPr>
          <w:rFonts w:ascii="Times New Roman"/>
          <w:spacing w:val="-11"/>
          <w:sz w:val="18"/>
        </w:rPr>
        <w:t xml:space="preserve"> </w:t>
      </w:r>
      <w:r>
        <w:rPr>
          <w:rFonts w:ascii="Times New Roman"/>
          <w:sz w:val="18"/>
        </w:rPr>
        <w:t>made</w:t>
      </w:r>
      <w:r>
        <w:rPr>
          <w:rFonts w:ascii="Times New Roman"/>
          <w:spacing w:val="-11"/>
          <w:sz w:val="18"/>
        </w:rPr>
        <w:t xml:space="preserve"> </w:t>
      </w:r>
      <w:r>
        <w:rPr>
          <w:rFonts w:ascii="Times New Roman"/>
          <w:sz w:val="18"/>
        </w:rPr>
        <w:t>available</w:t>
      </w:r>
      <w:r>
        <w:rPr>
          <w:rFonts w:ascii="Times New Roman"/>
          <w:spacing w:val="-12"/>
          <w:sz w:val="18"/>
        </w:rPr>
        <w:t xml:space="preserve"> </w:t>
      </w:r>
      <w:r>
        <w:rPr>
          <w:rFonts w:ascii="Times New Roman"/>
          <w:sz w:val="18"/>
        </w:rPr>
        <w:t>to</w:t>
      </w:r>
      <w:r>
        <w:rPr>
          <w:rFonts w:ascii="Times New Roman"/>
          <w:spacing w:val="-9"/>
          <w:sz w:val="18"/>
        </w:rPr>
        <w:t xml:space="preserve"> </w:t>
      </w:r>
      <w:r>
        <w:rPr>
          <w:rFonts w:ascii="Times New Roman"/>
          <w:sz w:val="18"/>
        </w:rPr>
        <w:t>subconsultant</w:t>
      </w:r>
      <w:r>
        <w:rPr>
          <w:rFonts w:ascii="Times New Roman"/>
          <w:spacing w:val="-11"/>
          <w:sz w:val="18"/>
        </w:rPr>
        <w:t xml:space="preserve"> </w:t>
      </w:r>
      <w:r>
        <w:rPr>
          <w:rFonts w:ascii="Times New Roman"/>
          <w:sz w:val="18"/>
        </w:rPr>
        <w:t>by</w:t>
      </w:r>
      <w:r>
        <w:rPr>
          <w:rFonts w:ascii="Times New Roman"/>
          <w:spacing w:val="-14"/>
          <w:sz w:val="18"/>
        </w:rPr>
        <w:t xml:space="preserve"> </w:t>
      </w:r>
      <w:r>
        <w:rPr>
          <w:rFonts w:ascii="Times New Roman"/>
          <w:sz w:val="18"/>
        </w:rPr>
        <w:t>virtue</w:t>
      </w:r>
      <w:r>
        <w:rPr>
          <w:rFonts w:ascii="Times New Roman"/>
          <w:spacing w:val="-11"/>
          <w:sz w:val="18"/>
        </w:rPr>
        <w:t xml:space="preserve"> </w:t>
      </w:r>
      <w:r>
        <w:rPr>
          <w:rFonts w:ascii="Times New Roman"/>
          <w:sz w:val="18"/>
        </w:rPr>
        <w:t>of</w:t>
      </w:r>
      <w:r>
        <w:rPr>
          <w:rFonts w:ascii="Times New Roman"/>
          <w:spacing w:val="-13"/>
          <w:sz w:val="18"/>
        </w:rPr>
        <w:t xml:space="preserve"> </w:t>
      </w:r>
      <w:r>
        <w:rPr>
          <w:rFonts w:ascii="Times New Roman"/>
          <w:sz w:val="18"/>
        </w:rPr>
        <w:t>subconsultant's</w:t>
      </w:r>
      <w:r>
        <w:rPr>
          <w:rFonts w:ascii="Times New Roman"/>
          <w:spacing w:val="-11"/>
          <w:sz w:val="18"/>
        </w:rPr>
        <w:t xml:space="preserve"> </w:t>
      </w:r>
      <w:r>
        <w:rPr>
          <w:rFonts w:ascii="Times New Roman"/>
          <w:spacing w:val="-3"/>
          <w:sz w:val="18"/>
        </w:rPr>
        <w:t>association</w:t>
      </w:r>
      <w:r>
        <w:rPr>
          <w:rFonts w:ascii="Times New Roman"/>
          <w:spacing w:val="-14"/>
          <w:sz w:val="18"/>
        </w:rPr>
        <w:t xml:space="preserve"> </w:t>
      </w:r>
      <w:r>
        <w:rPr>
          <w:rFonts w:ascii="Times New Roman"/>
          <w:spacing w:val="-3"/>
          <w:sz w:val="18"/>
        </w:rPr>
        <w:t>with</w:t>
      </w:r>
      <w:r>
        <w:rPr>
          <w:rFonts w:ascii="Times New Roman"/>
          <w:spacing w:val="-14"/>
          <w:sz w:val="18"/>
        </w:rPr>
        <w:t xml:space="preserve"> </w:t>
      </w:r>
      <w:proofErr w:type="gramStart"/>
      <w:r>
        <w:rPr>
          <w:rFonts w:ascii="Times New Roman"/>
          <w:spacing w:val="-3"/>
          <w:sz w:val="18"/>
        </w:rPr>
        <w:t>GF,</w:t>
      </w:r>
      <w:r>
        <w:rPr>
          <w:rFonts w:ascii="Times New Roman"/>
          <w:spacing w:val="-15"/>
          <w:sz w:val="18"/>
        </w:rPr>
        <w:t xml:space="preserve"> </w:t>
      </w:r>
      <w:r>
        <w:rPr>
          <w:rFonts w:ascii="Times New Roman"/>
          <w:spacing w:val="-3"/>
          <w:sz w:val="18"/>
        </w:rPr>
        <w:t>and</w:t>
      </w:r>
      <w:proofErr w:type="gramEnd"/>
      <w:r>
        <w:rPr>
          <w:rFonts w:ascii="Times New Roman"/>
          <w:spacing w:val="-3"/>
          <w:sz w:val="18"/>
        </w:rPr>
        <w:t xml:space="preserve"> </w:t>
      </w:r>
      <w:r>
        <w:rPr>
          <w:rFonts w:ascii="Times New Roman"/>
          <w:sz w:val="18"/>
        </w:rPr>
        <w:t>shall</w:t>
      </w:r>
      <w:r>
        <w:rPr>
          <w:rFonts w:ascii="Times New Roman"/>
          <w:spacing w:val="-2"/>
          <w:sz w:val="18"/>
        </w:rPr>
        <w:t xml:space="preserve"> </w:t>
      </w:r>
      <w:r>
        <w:rPr>
          <w:rFonts w:ascii="Times New Roman"/>
          <w:sz w:val="18"/>
        </w:rPr>
        <w:t>be</w:t>
      </w:r>
      <w:r>
        <w:rPr>
          <w:rFonts w:ascii="Times New Roman"/>
          <w:spacing w:val="-3"/>
          <w:sz w:val="18"/>
        </w:rPr>
        <w:t xml:space="preserve"> </w:t>
      </w:r>
      <w:r>
        <w:rPr>
          <w:rFonts w:ascii="Times New Roman"/>
          <w:sz w:val="18"/>
        </w:rPr>
        <w:t>held</w:t>
      </w:r>
      <w:r>
        <w:rPr>
          <w:rFonts w:ascii="Times New Roman"/>
          <w:spacing w:val="-1"/>
          <w:sz w:val="18"/>
        </w:rPr>
        <w:t xml:space="preserve"> </w:t>
      </w:r>
      <w:r>
        <w:rPr>
          <w:rFonts w:ascii="Times New Roman"/>
          <w:sz w:val="18"/>
        </w:rPr>
        <w:t>in</w:t>
      </w:r>
      <w:r>
        <w:rPr>
          <w:rFonts w:ascii="Times New Roman"/>
          <w:spacing w:val="-1"/>
          <w:sz w:val="18"/>
        </w:rPr>
        <w:t xml:space="preserve"> </w:t>
      </w:r>
      <w:r>
        <w:rPr>
          <w:rFonts w:ascii="Times New Roman"/>
          <w:sz w:val="18"/>
        </w:rPr>
        <w:t>strict</w:t>
      </w:r>
      <w:r>
        <w:rPr>
          <w:rFonts w:ascii="Times New Roman"/>
          <w:spacing w:val="-2"/>
          <w:sz w:val="18"/>
        </w:rPr>
        <w:t xml:space="preserve"> </w:t>
      </w:r>
      <w:r>
        <w:rPr>
          <w:rFonts w:ascii="Times New Roman"/>
          <w:sz w:val="18"/>
        </w:rPr>
        <w:t>confidence</w:t>
      </w:r>
      <w:r>
        <w:rPr>
          <w:rFonts w:ascii="Times New Roman"/>
          <w:spacing w:val="-3"/>
          <w:sz w:val="18"/>
        </w:rPr>
        <w:t xml:space="preserve"> </w:t>
      </w:r>
      <w:r>
        <w:rPr>
          <w:rFonts w:ascii="Times New Roman"/>
          <w:sz w:val="18"/>
        </w:rPr>
        <w:t>during</w:t>
      </w:r>
      <w:r>
        <w:rPr>
          <w:rFonts w:ascii="Times New Roman"/>
          <w:spacing w:val="-3"/>
          <w:sz w:val="18"/>
        </w:rPr>
        <w:t xml:space="preserve"> </w:t>
      </w:r>
      <w:r>
        <w:rPr>
          <w:rFonts w:ascii="Times New Roman"/>
          <w:sz w:val="18"/>
        </w:rPr>
        <w:t>the</w:t>
      </w:r>
      <w:r>
        <w:rPr>
          <w:rFonts w:ascii="Times New Roman"/>
          <w:spacing w:val="-3"/>
          <w:sz w:val="18"/>
        </w:rPr>
        <w:t xml:space="preserve"> </w:t>
      </w:r>
      <w:r>
        <w:rPr>
          <w:rFonts w:ascii="Times New Roman"/>
          <w:sz w:val="18"/>
        </w:rPr>
        <w:t>term</w:t>
      </w:r>
      <w:r>
        <w:rPr>
          <w:rFonts w:ascii="Times New Roman"/>
          <w:spacing w:val="-5"/>
          <w:sz w:val="18"/>
        </w:rPr>
        <w:t xml:space="preserve"> </w:t>
      </w:r>
      <w:r>
        <w:rPr>
          <w:rFonts w:ascii="Times New Roman"/>
          <w:sz w:val="18"/>
        </w:rPr>
        <w:t>of</w:t>
      </w:r>
      <w:r>
        <w:rPr>
          <w:rFonts w:ascii="Times New Roman"/>
          <w:spacing w:val="-4"/>
          <w:sz w:val="18"/>
        </w:rPr>
        <w:t xml:space="preserve"> </w:t>
      </w:r>
      <w:r>
        <w:rPr>
          <w:rFonts w:ascii="Times New Roman"/>
          <w:sz w:val="18"/>
        </w:rPr>
        <w:t>this</w:t>
      </w:r>
      <w:r>
        <w:rPr>
          <w:rFonts w:ascii="Times New Roman"/>
          <w:spacing w:val="-2"/>
          <w:sz w:val="18"/>
        </w:rPr>
        <w:t xml:space="preserve"> </w:t>
      </w:r>
      <w:r>
        <w:rPr>
          <w:rFonts w:ascii="Times New Roman"/>
          <w:sz w:val="18"/>
        </w:rPr>
        <w:t>agreement</w:t>
      </w:r>
      <w:r>
        <w:rPr>
          <w:rFonts w:ascii="Times New Roman"/>
          <w:spacing w:val="-2"/>
          <w:sz w:val="18"/>
        </w:rPr>
        <w:t xml:space="preserve"> </w:t>
      </w:r>
      <w:r>
        <w:rPr>
          <w:rFonts w:ascii="Times New Roman"/>
          <w:sz w:val="18"/>
        </w:rPr>
        <w:t>and</w:t>
      </w:r>
      <w:r>
        <w:rPr>
          <w:rFonts w:ascii="Times New Roman"/>
          <w:spacing w:val="-1"/>
          <w:sz w:val="18"/>
        </w:rPr>
        <w:t xml:space="preserve"> </w:t>
      </w:r>
      <w:r>
        <w:rPr>
          <w:rFonts w:ascii="Times New Roman"/>
          <w:sz w:val="18"/>
        </w:rPr>
        <w:t>for</w:t>
      </w:r>
      <w:r>
        <w:rPr>
          <w:rFonts w:ascii="Times New Roman"/>
          <w:spacing w:val="-2"/>
          <w:sz w:val="18"/>
        </w:rPr>
        <w:t xml:space="preserve"> </w:t>
      </w:r>
      <w:r>
        <w:rPr>
          <w:rFonts w:ascii="Times New Roman"/>
          <w:sz w:val="18"/>
        </w:rPr>
        <w:t>two</w:t>
      </w:r>
      <w:r>
        <w:rPr>
          <w:rFonts w:ascii="Times New Roman"/>
          <w:spacing w:val="-1"/>
          <w:sz w:val="18"/>
        </w:rPr>
        <w:t xml:space="preserve"> </w:t>
      </w:r>
      <w:r>
        <w:rPr>
          <w:rFonts w:ascii="Times New Roman"/>
          <w:sz w:val="18"/>
        </w:rPr>
        <w:t>years</w:t>
      </w:r>
      <w:r>
        <w:rPr>
          <w:rFonts w:ascii="Times New Roman"/>
          <w:spacing w:val="-2"/>
          <w:sz w:val="18"/>
        </w:rPr>
        <w:t xml:space="preserve"> </w:t>
      </w:r>
      <w:r>
        <w:rPr>
          <w:rFonts w:ascii="Times New Roman"/>
          <w:sz w:val="18"/>
        </w:rPr>
        <w:t>after</w:t>
      </w:r>
      <w:r>
        <w:rPr>
          <w:rFonts w:ascii="Times New Roman"/>
          <w:spacing w:val="-2"/>
          <w:sz w:val="18"/>
        </w:rPr>
        <w:t xml:space="preserve"> </w:t>
      </w:r>
      <w:r>
        <w:rPr>
          <w:rFonts w:ascii="Times New Roman"/>
          <w:sz w:val="18"/>
        </w:rPr>
        <w:t>its</w:t>
      </w:r>
      <w:r>
        <w:rPr>
          <w:rFonts w:ascii="Times New Roman"/>
          <w:spacing w:val="-2"/>
          <w:sz w:val="18"/>
        </w:rPr>
        <w:t xml:space="preserve"> </w:t>
      </w:r>
      <w:r>
        <w:rPr>
          <w:rFonts w:ascii="Times New Roman"/>
          <w:sz w:val="18"/>
        </w:rPr>
        <w:t>termination.</w:t>
      </w:r>
    </w:p>
    <w:p w14:paraId="0AC011F1" w14:textId="77777777" w:rsidR="00CC2EC3" w:rsidRDefault="00CC2EC3">
      <w:pPr>
        <w:spacing w:before="8"/>
        <w:rPr>
          <w:rFonts w:ascii="Times New Roman" w:eastAsia="Times New Roman" w:hAnsi="Times New Roman" w:cs="Times New Roman"/>
          <w:sz w:val="15"/>
          <w:szCs w:val="15"/>
        </w:rPr>
      </w:pPr>
    </w:p>
    <w:p w14:paraId="057D0945" w14:textId="77777777" w:rsidR="00CC2EC3" w:rsidRDefault="00AF730D">
      <w:pPr>
        <w:pStyle w:val="ListParagraph"/>
        <w:numPr>
          <w:ilvl w:val="0"/>
          <w:numId w:val="3"/>
        </w:numPr>
        <w:tabs>
          <w:tab w:val="left" w:pos="609"/>
        </w:tabs>
        <w:spacing w:line="180" w:lineRule="exact"/>
        <w:ind w:left="112" w:right="107" w:firstLine="271"/>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Subconsultant</w:t>
      </w:r>
      <w:r>
        <w:rPr>
          <w:rFonts w:ascii="Times New Roman" w:eastAsia="Times New Roman" w:hAnsi="Times New Roman" w:cs="Times New Roman"/>
          <w:spacing w:val="-3"/>
          <w:sz w:val="18"/>
          <w:szCs w:val="18"/>
        </w:rPr>
        <w:t xml:space="preserve"> </w:t>
      </w:r>
      <w:r>
        <w:rPr>
          <w:rFonts w:ascii="Times New Roman" w:eastAsia="Times New Roman" w:hAnsi="Times New Roman" w:cs="Times New Roman"/>
          <w:sz w:val="18"/>
          <w:szCs w:val="18"/>
        </w:rPr>
        <w:t>hereby</w:t>
      </w:r>
      <w:r>
        <w:rPr>
          <w:rFonts w:ascii="Times New Roman" w:eastAsia="Times New Roman" w:hAnsi="Times New Roman" w:cs="Times New Roman"/>
          <w:spacing w:val="-7"/>
          <w:sz w:val="18"/>
          <w:szCs w:val="18"/>
        </w:rPr>
        <w:t xml:space="preserve"> </w:t>
      </w:r>
      <w:r>
        <w:rPr>
          <w:rFonts w:ascii="Times New Roman" w:eastAsia="Times New Roman" w:hAnsi="Times New Roman" w:cs="Times New Roman"/>
          <w:sz w:val="18"/>
          <w:szCs w:val="18"/>
        </w:rPr>
        <w:t>covenants</w:t>
      </w:r>
      <w:r>
        <w:rPr>
          <w:rFonts w:ascii="Times New Roman" w:eastAsia="Times New Roman" w:hAnsi="Times New Roman" w:cs="Times New Roman"/>
          <w:spacing w:val="-4"/>
          <w:sz w:val="18"/>
          <w:szCs w:val="18"/>
        </w:rPr>
        <w:t xml:space="preserve"> </w:t>
      </w:r>
      <w:r>
        <w:rPr>
          <w:rFonts w:ascii="Times New Roman" w:eastAsia="Times New Roman" w:hAnsi="Times New Roman" w:cs="Times New Roman"/>
          <w:sz w:val="18"/>
          <w:szCs w:val="18"/>
        </w:rPr>
        <w:t>and</w:t>
      </w:r>
      <w:r>
        <w:rPr>
          <w:rFonts w:ascii="Times New Roman" w:eastAsia="Times New Roman" w:hAnsi="Times New Roman" w:cs="Times New Roman"/>
          <w:spacing w:val="-2"/>
          <w:sz w:val="18"/>
          <w:szCs w:val="18"/>
        </w:rPr>
        <w:t xml:space="preserve"> </w:t>
      </w:r>
      <w:r>
        <w:rPr>
          <w:rFonts w:ascii="Times New Roman" w:eastAsia="Times New Roman" w:hAnsi="Times New Roman" w:cs="Times New Roman"/>
          <w:sz w:val="18"/>
          <w:szCs w:val="18"/>
        </w:rPr>
        <w:t>agree</w:t>
      </w:r>
      <w:r>
        <w:rPr>
          <w:rFonts w:ascii="Times New Roman" w:eastAsia="Times New Roman" w:hAnsi="Times New Roman" w:cs="Times New Roman"/>
          <w:spacing w:val="-4"/>
          <w:sz w:val="18"/>
          <w:szCs w:val="18"/>
        </w:rPr>
        <w:t xml:space="preserve"> </w:t>
      </w:r>
      <w:r>
        <w:rPr>
          <w:rFonts w:ascii="Times New Roman" w:eastAsia="Times New Roman" w:hAnsi="Times New Roman" w:cs="Times New Roman"/>
          <w:sz w:val="18"/>
          <w:szCs w:val="18"/>
        </w:rPr>
        <w:t>that</w:t>
      </w:r>
      <w:r>
        <w:rPr>
          <w:rFonts w:ascii="Times New Roman" w:eastAsia="Times New Roman" w:hAnsi="Times New Roman" w:cs="Times New Roman"/>
          <w:spacing w:val="-3"/>
          <w:sz w:val="18"/>
          <w:szCs w:val="18"/>
        </w:rPr>
        <w:t xml:space="preserve"> </w:t>
      </w:r>
      <w:r>
        <w:rPr>
          <w:rFonts w:ascii="Times New Roman" w:eastAsia="Times New Roman" w:hAnsi="Times New Roman" w:cs="Times New Roman"/>
          <w:sz w:val="18"/>
          <w:szCs w:val="18"/>
        </w:rPr>
        <w:t>during</w:t>
      </w:r>
      <w:r>
        <w:rPr>
          <w:rFonts w:ascii="Times New Roman" w:eastAsia="Times New Roman" w:hAnsi="Times New Roman" w:cs="Times New Roman"/>
          <w:spacing w:val="-4"/>
          <w:sz w:val="18"/>
          <w:szCs w:val="18"/>
        </w:rPr>
        <w:t xml:space="preserve"> </w:t>
      </w:r>
      <w:r>
        <w:rPr>
          <w:rFonts w:ascii="Times New Roman" w:eastAsia="Times New Roman" w:hAnsi="Times New Roman" w:cs="Times New Roman"/>
          <w:sz w:val="18"/>
          <w:szCs w:val="18"/>
        </w:rPr>
        <w:t>the</w:t>
      </w:r>
      <w:r>
        <w:rPr>
          <w:rFonts w:ascii="Times New Roman" w:eastAsia="Times New Roman" w:hAnsi="Times New Roman" w:cs="Times New Roman"/>
          <w:spacing w:val="-4"/>
          <w:sz w:val="18"/>
          <w:szCs w:val="18"/>
        </w:rPr>
        <w:t xml:space="preserve"> </w:t>
      </w:r>
      <w:r>
        <w:rPr>
          <w:rFonts w:ascii="Times New Roman" w:eastAsia="Times New Roman" w:hAnsi="Times New Roman" w:cs="Times New Roman"/>
          <w:sz w:val="18"/>
          <w:szCs w:val="18"/>
        </w:rPr>
        <w:t>term</w:t>
      </w:r>
      <w:r>
        <w:rPr>
          <w:rFonts w:ascii="Times New Roman" w:eastAsia="Times New Roman" w:hAnsi="Times New Roman" w:cs="Times New Roman"/>
          <w:spacing w:val="-7"/>
          <w:sz w:val="18"/>
          <w:szCs w:val="18"/>
        </w:rPr>
        <w:t xml:space="preserve"> </w:t>
      </w:r>
      <w:r>
        <w:rPr>
          <w:rFonts w:ascii="Times New Roman" w:eastAsia="Times New Roman" w:hAnsi="Times New Roman" w:cs="Times New Roman"/>
          <w:sz w:val="18"/>
          <w:szCs w:val="18"/>
        </w:rPr>
        <w:t>and</w:t>
      </w:r>
      <w:r>
        <w:rPr>
          <w:rFonts w:ascii="Times New Roman" w:eastAsia="Times New Roman" w:hAnsi="Times New Roman" w:cs="Times New Roman"/>
          <w:spacing w:val="-2"/>
          <w:sz w:val="18"/>
          <w:szCs w:val="18"/>
        </w:rPr>
        <w:t xml:space="preserve"> </w:t>
      </w:r>
      <w:r>
        <w:rPr>
          <w:rFonts w:ascii="Times New Roman" w:eastAsia="Times New Roman" w:hAnsi="Times New Roman" w:cs="Times New Roman"/>
          <w:sz w:val="18"/>
          <w:szCs w:val="18"/>
        </w:rPr>
        <w:t>for</w:t>
      </w:r>
      <w:r>
        <w:rPr>
          <w:rFonts w:ascii="Times New Roman" w:eastAsia="Times New Roman" w:hAnsi="Times New Roman" w:cs="Times New Roman"/>
          <w:spacing w:val="-3"/>
          <w:sz w:val="18"/>
          <w:szCs w:val="18"/>
        </w:rPr>
        <w:t xml:space="preserve"> </w:t>
      </w:r>
      <w:r>
        <w:rPr>
          <w:rFonts w:ascii="Times New Roman" w:eastAsia="Times New Roman" w:hAnsi="Times New Roman" w:cs="Times New Roman"/>
          <w:sz w:val="18"/>
          <w:szCs w:val="18"/>
        </w:rPr>
        <w:t>a</w:t>
      </w:r>
      <w:r>
        <w:rPr>
          <w:rFonts w:ascii="Times New Roman" w:eastAsia="Times New Roman" w:hAnsi="Times New Roman" w:cs="Times New Roman"/>
          <w:spacing w:val="-4"/>
          <w:sz w:val="18"/>
          <w:szCs w:val="18"/>
        </w:rPr>
        <w:t xml:space="preserve"> </w:t>
      </w:r>
      <w:r>
        <w:rPr>
          <w:rFonts w:ascii="Times New Roman" w:eastAsia="Times New Roman" w:hAnsi="Times New Roman" w:cs="Times New Roman"/>
          <w:sz w:val="18"/>
          <w:szCs w:val="18"/>
        </w:rPr>
        <w:t>period</w:t>
      </w:r>
      <w:r>
        <w:rPr>
          <w:rFonts w:ascii="Times New Roman" w:eastAsia="Times New Roman" w:hAnsi="Times New Roman" w:cs="Times New Roman"/>
          <w:spacing w:val="-2"/>
          <w:sz w:val="18"/>
          <w:szCs w:val="18"/>
        </w:rPr>
        <w:t xml:space="preserve"> </w:t>
      </w:r>
      <w:r>
        <w:rPr>
          <w:rFonts w:ascii="Times New Roman" w:eastAsia="Times New Roman" w:hAnsi="Times New Roman" w:cs="Times New Roman"/>
          <w:sz w:val="18"/>
          <w:szCs w:val="18"/>
        </w:rPr>
        <w:t>of</w:t>
      </w:r>
      <w:r>
        <w:rPr>
          <w:rFonts w:ascii="Times New Roman" w:eastAsia="Times New Roman" w:hAnsi="Times New Roman" w:cs="Times New Roman"/>
          <w:spacing w:val="-6"/>
          <w:sz w:val="18"/>
          <w:szCs w:val="18"/>
        </w:rPr>
        <w:t xml:space="preserve"> </w:t>
      </w:r>
      <w:r>
        <w:rPr>
          <w:rFonts w:ascii="Times New Roman" w:eastAsia="Times New Roman" w:hAnsi="Times New Roman" w:cs="Times New Roman"/>
          <w:sz w:val="18"/>
          <w:szCs w:val="18"/>
        </w:rPr>
        <w:t>one</w:t>
      </w:r>
      <w:r>
        <w:rPr>
          <w:rFonts w:ascii="Times New Roman" w:eastAsia="Times New Roman" w:hAnsi="Times New Roman" w:cs="Times New Roman"/>
          <w:spacing w:val="-4"/>
          <w:sz w:val="18"/>
          <w:szCs w:val="18"/>
        </w:rPr>
        <w:t xml:space="preserve"> </w:t>
      </w:r>
      <w:r>
        <w:rPr>
          <w:rFonts w:ascii="Times New Roman" w:eastAsia="Times New Roman" w:hAnsi="Times New Roman" w:cs="Times New Roman"/>
          <w:sz w:val="18"/>
          <w:szCs w:val="18"/>
        </w:rPr>
        <w:t>year</w:t>
      </w:r>
      <w:r>
        <w:rPr>
          <w:rFonts w:ascii="Times New Roman" w:eastAsia="Times New Roman" w:hAnsi="Times New Roman" w:cs="Times New Roman"/>
          <w:spacing w:val="-3"/>
          <w:sz w:val="18"/>
          <w:szCs w:val="18"/>
        </w:rPr>
        <w:t xml:space="preserve"> </w:t>
      </w:r>
      <w:r>
        <w:rPr>
          <w:rFonts w:ascii="Times New Roman" w:eastAsia="Times New Roman" w:hAnsi="Times New Roman" w:cs="Times New Roman"/>
          <w:sz w:val="18"/>
          <w:szCs w:val="18"/>
        </w:rPr>
        <w:t>after</w:t>
      </w:r>
      <w:r>
        <w:rPr>
          <w:rFonts w:ascii="Times New Roman" w:eastAsia="Times New Roman" w:hAnsi="Times New Roman" w:cs="Times New Roman"/>
          <w:spacing w:val="-3"/>
          <w:sz w:val="18"/>
          <w:szCs w:val="18"/>
        </w:rPr>
        <w:t xml:space="preserve"> </w:t>
      </w:r>
      <w:r>
        <w:rPr>
          <w:rFonts w:ascii="Times New Roman" w:eastAsia="Times New Roman" w:hAnsi="Times New Roman" w:cs="Times New Roman"/>
          <w:sz w:val="18"/>
          <w:szCs w:val="18"/>
        </w:rPr>
        <w:t>the</w:t>
      </w:r>
      <w:r>
        <w:rPr>
          <w:rFonts w:ascii="Times New Roman" w:eastAsia="Times New Roman" w:hAnsi="Times New Roman" w:cs="Times New Roman"/>
          <w:spacing w:val="-4"/>
          <w:sz w:val="18"/>
          <w:szCs w:val="18"/>
        </w:rPr>
        <w:t xml:space="preserve"> </w:t>
      </w:r>
      <w:r>
        <w:rPr>
          <w:rFonts w:ascii="Times New Roman" w:eastAsia="Times New Roman" w:hAnsi="Times New Roman" w:cs="Times New Roman"/>
          <w:sz w:val="18"/>
          <w:szCs w:val="18"/>
        </w:rPr>
        <w:t>termination</w:t>
      </w:r>
      <w:r>
        <w:rPr>
          <w:rFonts w:ascii="Times New Roman" w:eastAsia="Times New Roman" w:hAnsi="Times New Roman" w:cs="Times New Roman"/>
          <w:spacing w:val="-2"/>
          <w:sz w:val="18"/>
          <w:szCs w:val="18"/>
        </w:rPr>
        <w:t xml:space="preserve"> </w:t>
      </w:r>
      <w:r>
        <w:rPr>
          <w:rFonts w:ascii="Times New Roman" w:eastAsia="Times New Roman" w:hAnsi="Times New Roman" w:cs="Times New Roman"/>
          <w:sz w:val="18"/>
          <w:szCs w:val="18"/>
        </w:rPr>
        <w:t>of</w:t>
      </w:r>
      <w:r>
        <w:rPr>
          <w:rFonts w:ascii="Times New Roman" w:eastAsia="Times New Roman" w:hAnsi="Times New Roman" w:cs="Times New Roman"/>
          <w:spacing w:val="-6"/>
          <w:sz w:val="18"/>
          <w:szCs w:val="18"/>
        </w:rPr>
        <w:t xml:space="preserve"> </w:t>
      </w:r>
      <w:r>
        <w:rPr>
          <w:rFonts w:ascii="Times New Roman" w:eastAsia="Times New Roman" w:hAnsi="Times New Roman" w:cs="Times New Roman"/>
          <w:sz w:val="18"/>
          <w:szCs w:val="18"/>
        </w:rPr>
        <w:t>this</w:t>
      </w:r>
      <w:r>
        <w:rPr>
          <w:rFonts w:ascii="Times New Roman" w:eastAsia="Times New Roman" w:hAnsi="Times New Roman" w:cs="Times New Roman"/>
          <w:spacing w:val="-4"/>
          <w:sz w:val="18"/>
          <w:szCs w:val="18"/>
        </w:rPr>
        <w:t xml:space="preserve"> </w:t>
      </w:r>
      <w:r>
        <w:rPr>
          <w:rFonts w:ascii="Times New Roman" w:eastAsia="Times New Roman" w:hAnsi="Times New Roman" w:cs="Times New Roman"/>
          <w:sz w:val="18"/>
          <w:szCs w:val="18"/>
        </w:rPr>
        <w:t>agreement,</w:t>
      </w:r>
      <w:r>
        <w:rPr>
          <w:rFonts w:ascii="Times New Roman" w:eastAsia="Times New Roman" w:hAnsi="Times New Roman" w:cs="Times New Roman"/>
          <w:spacing w:val="-3"/>
          <w:sz w:val="18"/>
          <w:szCs w:val="18"/>
        </w:rPr>
        <w:t xml:space="preserve"> </w:t>
      </w:r>
      <w:r>
        <w:rPr>
          <w:rFonts w:ascii="Times New Roman" w:eastAsia="Times New Roman" w:hAnsi="Times New Roman" w:cs="Times New Roman"/>
          <w:sz w:val="18"/>
          <w:szCs w:val="18"/>
        </w:rPr>
        <w:t>or</w:t>
      </w:r>
      <w:r>
        <w:rPr>
          <w:rFonts w:ascii="Times New Roman" w:eastAsia="Times New Roman" w:hAnsi="Times New Roman" w:cs="Times New Roman"/>
          <w:spacing w:val="-3"/>
          <w:sz w:val="18"/>
          <w:szCs w:val="18"/>
        </w:rPr>
        <w:t xml:space="preserve"> </w:t>
      </w:r>
      <w:r>
        <w:rPr>
          <w:rFonts w:ascii="Times New Roman" w:eastAsia="Times New Roman" w:hAnsi="Times New Roman" w:cs="Times New Roman"/>
          <w:sz w:val="18"/>
          <w:szCs w:val="18"/>
        </w:rPr>
        <w:t>any</w:t>
      </w:r>
      <w:r>
        <w:rPr>
          <w:rFonts w:ascii="Times New Roman" w:eastAsia="Times New Roman" w:hAnsi="Times New Roman" w:cs="Times New Roman"/>
          <w:spacing w:val="-7"/>
          <w:sz w:val="18"/>
          <w:szCs w:val="18"/>
        </w:rPr>
        <w:t xml:space="preserve"> </w:t>
      </w:r>
      <w:r>
        <w:rPr>
          <w:rFonts w:ascii="Times New Roman" w:eastAsia="Times New Roman" w:hAnsi="Times New Roman" w:cs="Times New Roman"/>
          <w:sz w:val="18"/>
          <w:szCs w:val="18"/>
        </w:rPr>
        <w:t>extensions</w:t>
      </w:r>
      <w:r>
        <w:rPr>
          <w:rFonts w:ascii="Times New Roman" w:eastAsia="Times New Roman" w:hAnsi="Times New Roman" w:cs="Times New Roman"/>
          <w:spacing w:val="-4"/>
          <w:sz w:val="18"/>
          <w:szCs w:val="18"/>
        </w:rPr>
        <w:t xml:space="preserve"> </w:t>
      </w:r>
      <w:r>
        <w:rPr>
          <w:rFonts w:ascii="Times New Roman" w:eastAsia="Times New Roman" w:hAnsi="Times New Roman" w:cs="Times New Roman"/>
          <w:sz w:val="18"/>
          <w:szCs w:val="18"/>
        </w:rPr>
        <w:t>or renewals</w:t>
      </w:r>
      <w:r>
        <w:rPr>
          <w:rFonts w:ascii="Times New Roman" w:eastAsia="Times New Roman" w:hAnsi="Times New Roman" w:cs="Times New Roman"/>
          <w:spacing w:val="-11"/>
          <w:sz w:val="18"/>
          <w:szCs w:val="18"/>
        </w:rPr>
        <w:t xml:space="preserve"> </w:t>
      </w:r>
      <w:r>
        <w:rPr>
          <w:rFonts w:ascii="Times New Roman" w:eastAsia="Times New Roman" w:hAnsi="Times New Roman" w:cs="Times New Roman"/>
          <w:sz w:val="18"/>
          <w:szCs w:val="18"/>
        </w:rPr>
        <w:t>thereof,</w:t>
      </w:r>
      <w:r>
        <w:rPr>
          <w:rFonts w:ascii="Times New Roman" w:eastAsia="Times New Roman" w:hAnsi="Times New Roman" w:cs="Times New Roman"/>
          <w:spacing w:val="-10"/>
          <w:sz w:val="18"/>
          <w:szCs w:val="18"/>
        </w:rPr>
        <w:t xml:space="preserve"> </w:t>
      </w:r>
      <w:r>
        <w:rPr>
          <w:rFonts w:ascii="Times New Roman" w:eastAsia="Times New Roman" w:hAnsi="Times New Roman" w:cs="Times New Roman"/>
          <w:sz w:val="18"/>
          <w:szCs w:val="18"/>
        </w:rPr>
        <w:t>subconsultant</w:t>
      </w:r>
      <w:r>
        <w:rPr>
          <w:rFonts w:ascii="Times New Roman" w:eastAsia="Times New Roman" w:hAnsi="Times New Roman" w:cs="Times New Roman"/>
          <w:spacing w:val="-10"/>
          <w:sz w:val="18"/>
          <w:szCs w:val="18"/>
        </w:rPr>
        <w:t xml:space="preserve"> </w:t>
      </w:r>
      <w:r>
        <w:rPr>
          <w:rFonts w:ascii="Times New Roman" w:eastAsia="Times New Roman" w:hAnsi="Times New Roman" w:cs="Times New Roman"/>
          <w:sz w:val="18"/>
          <w:szCs w:val="18"/>
        </w:rPr>
        <w:t>will</w:t>
      </w:r>
      <w:r>
        <w:rPr>
          <w:rFonts w:ascii="Times New Roman" w:eastAsia="Times New Roman" w:hAnsi="Times New Roman" w:cs="Times New Roman"/>
          <w:spacing w:val="-10"/>
          <w:sz w:val="18"/>
          <w:szCs w:val="18"/>
        </w:rPr>
        <w:t xml:space="preserve"> </w:t>
      </w:r>
      <w:r>
        <w:rPr>
          <w:rFonts w:ascii="Times New Roman" w:eastAsia="Times New Roman" w:hAnsi="Times New Roman" w:cs="Times New Roman"/>
          <w:sz w:val="18"/>
          <w:szCs w:val="18"/>
        </w:rPr>
        <w:t>not</w:t>
      </w:r>
      <w:r>
        <w:rPr>
          <w:rFonts w:ascii="Times New Roman" w:eastAsia="Times New Roman" w:hAnsi="Times New Roman" w:cs="Times New Roman"/>
          <w:spacing w:val="-10"/>
          <w:sz w:val="18"/>
          <w:szCs w:val="18"/>
        </w:rPr>
        <w:t xml:space="preserve"> </w:t>
      </w:r>
      <w:r>
        <w:rPr>
          <w:rFonts w:ascii="Times New Roman" w:eastAsia="Times New Roman" w:hAnsi="Times New Roman" w:cs="Times New Roman"/>
          <w:sz w:val="18"/>
          <w:szCs w:val="18"/>
        </w:rPr>
        <w:t>directly</w:t>
      </w:r>
      <w:r>
        <w:rPr>
          <w:rFonts w:ascii="Times New Roman" w:eastAsia="Times New Roman" w:hAnsi="Times New Roman" w:cs="Times New Roman"/>
          <w:spacing w:val="-14"/>
          <w:sz w:val="18"/>
          <w:szCs w:val="18"/>
        </w:rPr>
        <w:t xml:space="preserve"> </w:t>
      </w:r>
      <w:r>
        <w:rPr>
          <w:rFonts w:ascii="Times New Roman" w:eastAsia="Times New Roman" w:hAnsi="Times New Roman" w:cs="Times New Roman"/>
          <w:sz w:val="18"/>
          <w:szCs w:val="18"/>
        </w:rPr>
        <w:t>or</w:t>
      </w:r>
      <w:r>
        <w:rPr>
          <w:rFonts w:ascii="Times New Roman" w:eastAsia="Times New Roman" w:hAnsi="Times New Roman" w:cs="Times New Roman"/>
          <w:spacing w:val="-10"/>
          <w:sz w:val="18"/>
          <w:szCs w:val="18"/>
        </w:rPr>
        <w:t xml:space="preserve"> </w:t>
      </w:r>
      <w:r>
        <w:rPr>
          <w:rFonts w:ascii="Times New Roman" w:eastAsia="Times New Roman" w:hAnsi="Times New Roman" w:cs="Times New Roman"/>
          <w:sz w:val="18"/>
          <w:szCs w:val="18"/>
        </w:rPr>
        <w:t>indirectly</w:t>
      </w:r>
      <w:r>
        <w:rPr>
          <w:rFonts w:ascii="Times New Roman" w:eastAsia="Times New Roman" w:hAnsi="Times New Roman" w:cs="Times New Roman"/>
          <w:spacing w:val="-14"/>
          <w:sz w:val="18"/>
          <w:szCs w:val="18"/>
        </w:rPr>
        <w:t xml:space="preserve"> </w:t>
      </w:r>
      <w:r>
        <w:rPr>
          <w:rFonts w:ascii="Times New Roman" w:eastAsia="Times New Roman" w:hAnsi="Times New Roman" w:cs="Times New Roman"/>
          <w:sz w:val="18"/>
          <w:szCs w:val="18"/>
        </w:rPr>
        <w:t>solicit,</w:t>
      </w:r>
      <w:r>
        <w:rPr>
          <w:rFonts w:ascii="Times New Roman" w:eastAsia="Times New Roman" w:hAnsi="Times New Roman" w:cs="Times New Roman"/>
          <w:spacing w:val="-10"/>
          <w:sz w:val="18"/>
          <w:szCs w:val="18"/>
        </w:rPr>
        <w:t xml:space="preserve"> </w:t>
      </w:r>
      <w:r>
        <w:rPr>
          <w:rFonts w:ascii="Times New Roman" w:eastAsia="Times New Roman" w:hAnsi="Times New Roman" w:cs="Times New Roman"/>
          <w:sz w:val="18"/>
          <w:szCs w:val="18"/>
        </w:rPr>
        <w:t>employ,</w:t>
      </w:r>
      <w:r>
        <w:rPr>
          <w:rFonts w:ascii="Times New Roman" w:eastAsia="Times New Roman" w:hAnsi="Times New Roman" w:cs="Times New Roman"/>
          <w:spacing w:val="-10"/>
          <w:sz w:val="18"/>
          <w:szCs w:val="18"/>
        </w:rPr>
        <w:t xml:space="preserve"> </w:t>
      </w:r>
      <w:r>
        <w:rPr>
          <w:rFonts w:ascii="Times New Roman" w:eastAsia="Times New Roman" w:hAnsi="Times New Roman" w:cs="Times New Roman"/>
          <w:sz w:val="18"/>
          <w:szCs w:val="18"/>
        </w:rPr>
        <w:t>hire</w:t>
      </w:r>
      <w:r>
        <w:rPr>
          <w:rFonts w:ascii="Times New Roman" w:eastAsia="Times New Roman" w:hAnsi="Times New Roman" w:cs="Times New Roman"/>
          <w:spacing w:val="-11"/>
          <w:sz w:val="18"/>
          <w:szCs w:val="18"/>
        </w:rPr>
        <w:t xml:space="preserve"> </w:t>
      </w:r>
      <w:r>
        <w:rPr>
          <w:rFonts w:ascii="Times New Roman" w:eastAsia="Times New Roman" w:hAnsi="Times New Roman" w:cs="Times New Roman"/>
          <w:sz w:val="18"/>
          <w:szCs w:val="18"/>
        </w:rPr>
        <w:t>or</w:t>
      </w:r>
      <w:r>
        <w:rPr>
          <w:rFonts w:ascii="Times New Roman" w:eastAsia="Times New Roman" w:hAnsi="Times New Roman" w:cs="Times New Roman"/>
          <w:spacing w:val="-13"/>
          <w:sz w:val="18"/>
          <w:szCs w:val="18"/>
        </w:rPr>
        <w:t xml:space="preserve"> </w:t>
      </w:r>
      <w:r>
        <w:rPr>
          <w:rFonts w:ascii="Times New Roman" w:eastAsia="Times New Roman" w:hAnsi="Times New Roman" w:cs="Times New Roman"/>
          <w:spacing w:val="-3"/>
          <w:sz w:val="18"/>
          <w:szCs w:val="18"/>
        </w:rPr>
        <w:t>retain</w:t>
      </w:r>
      <w:r>
        <w:rPr>
          <w:rFonts w:ascii="Times New Roman" w:eastAsia="Times New Roman" w:hAnsi="Times New Roman" w:cs="Times New Roman"/>
          <w:spacing w:val="-14"/>
          <w:sz w:val="18"/>
          <w:szCs w:val="18"/>
        </w:rPr>
        <w:t xml:space="preserve"> </w:t>
      </w:r>
      <w:r>
        <w:rPr>
          <w:rFonts w:ascii="Times New Roman" w:eastAsia="Times New Roman" w:hAnsi="Times New Roman" w:cs="Times New Roman"/>
          <w:spacing w:val="-2"/>
          <w:sz w:val="18"/>
          <w:szCs w:val="18"/>
        </w:rPr>
        <w:t>any</w:t>
      </w:r>
      <w:r>
        <w:rPr>
          <w:rFonts w:ascii="Times New Roman" w:eastAsia="Times New Roman" w:hAnsi="Times New Roman" w:cs="Times New Roman"/>
          <w:spacing w:val="-19"/>
          <w:sz w:val="18"/>
          <w:szCs w:val="18"/>
        </w:rPr>
        <w:t xml:space="preserve"> </w:t>
      </w:r>
      <w:r>
        <w:rPr>
          <w:rFonts w:ascii="Times New Roman" w:eastAsia="Times New Roman" w:hAnsi="Times New Roman" w:cs="Times New Roman"/>
          <w:spacing w:val="-4"/>
          <w:sz w:val="18"/>
          <w:szCs w:val="18"/>
        </w:rPr>
        <w:t>employees</w:t>
      </w:r>
      <w:r>
        <w:rPr>
          <w:rFonts w:ascii="Times New Roman" w:eastAsia="Times New Roman" w:hAnsi="Times New Roman" w:cs="Times New Roman"/>
          <w:spacing w:val="-16"/>
          <w:sz w:val="18"/>
          <w:szCs w:val="18"/>
        </w:rPr>
        <w:t xml:space="preserve"> </w:t>
      </w:r>
      <w:r>
        <w:rPr>
          <w:rFonts w:ascii="Times New Roman" w:eastAsia="Times New Roman" w:hAnsi="Times New Roman" w:cs="Times New Roman"/>
          <w:sz w:val="18"/>
          <w:szCs w:val="18"/>
        </w:rPr>
        <w:t>of</w:t>
      </w:r>
      <w:r>
        <w:rPr>
          <w:rFonts w:ascii="Times New Roman" w:eastAsia="Times New Roman" w:hAnsi="Times New Roman" w:cs="Times New Roman"/>
          <w:spacing w:val="-18"/>
          <w:sz w:val="18"/>
          <w:szCs w:val="18"/>
        </w:rPr>
        <w:t xml:space="preserve"> </w:t>
      </w:r>
      <w:r>
        <w:rPr>
          <w:rFonts w:ascii="Times New Roman" w:eastAsia="Times New Roman" w:hAnsi="Times New Roman" w:cs="Times New Roman"/>
          <w:spacing w:val="-3"/>
          <w:sz w:val="18"/>
          <w:szCs w:val="18"/>
        </w:rPr>
        <w:t>GF</w:t>
      </w:r>
      <w:r>
        <w:rPr>
          <w:rFonts w:ascii="Times New Roman" w:eastAsia="Times New Roman" w:hAnsi="Times New Roman" w:cs="Times New Roman"/>
          <w:spacing w:val="-15"/>
          <w:sz w:val="18"/>
          <w:szCs w:val="18"/>
        </w:rPr>
        <w:t xml:space="preserve"> </w:t>
      </w:r>
      <w:r>
        <w:rPr>
          <w:rFonts w:ascii="Times New Roman" w:eastAsia="Times New Roman" w:hAnsi="Times New Roman" w:cs="Times New Roman"/>
          <w:sz w:val="18"/>
          <w:szCs w:val="18"/>
        </w:rPr>
        <w:t>or</w:t>
      </w:r>
      <w:r>
        <w:rPr>
          <w:rFonts w:ascii="Times New Roman" w:eastAsia="Times New Roman" w:hAnsi="Times New Roman" w:cs="Times New Roman"/>
          <w:spacing w:val="-15"/>
          <w:sz w:val="18"/>
          <w:szCs w:val="18"/>
        </w:rPr>
        <w:t xml:space="preserve"> </w:t>
      </w:r>
      <w:r>
        <w:rPr>
          <w:rFonts w:ascii="Times New Roman" w:eastAsia="Times New Roman" w:hAnsi="Times New Roman" w:cs="Times New Roman"/>
          <w:sz w:val="18"/>
          <w:szCs w:val="18"/>
        </w:rPr>
        <w:t>its</w:t>
      </w:r>
      <w:r>
        <w:rPr>
          <w:rFonts w:ascii="Times New Roman" w:eastAsia="Times New Roman" w:hAnsi="Times New Roman" w:cs="Times New Roman"/>
          <w:spacing w:val="-16"/>
          <w:sz w:val="18"/>
          <w:szCs w:val="18"/>
        </w:rPr>
        <w:t xml:space="preserve"> </w:t>
      </w:r>
      <w:r>
        <w:rPr>
          <w:rFonts w:ascii="Times New Roman" w:eastAsia="Times New Roman" w:hAnsi="Times New Roman" w:cs="Times New Roman"/>
          <w:spacing w:val="-3"/>
          <w:sz w:val="18"/>
          <w:szCs w:val="18"/>
        </w:rPr>
        <w:t>affiliates</w:t>
      </w:r>
      <w:r>
        <w:rPr>
          <w:rFonts w:ascii="Times New Roman" w:eastAsia="Times New Roman" w:hAnsi="Times New Roman" w:cs="Times New Roman"/>
          <w:spacing w:val="-16"/>
          <w:sz w:val="18"/>
          <w:szCs w:val="18"/>
        </w:rPr>
        <w:t xml:space="preserve"> </w:t>
      </w:r>
      <w:r>
        <w:rPr>
          <w:rFonts w:ascii="Times New Roman" w:eastAsia="Times New Roman" w:hAnsi="Times New Roman" w:cs="Times New Roman"/>
          <w:spacing w:val="-3"/>
          <w:sz w:val="18"/>
          <w:szCs w:val="18"/>
        </w:rPr>
        <w:t>without</w:t>
      </w:r>
      <w:r>
        <w:rPr>
          <w:rFonts w:ascii="Times New Roman" w:eastAsia="Times New Roman" w:hAnsi="Times New Roman" w:cs="Times New Roman"/>
          <w:spacing w:val="-15"/>
          <w:sz w:val="18"/>
          <w:szCs w:val="18"/>
        </w:rPr>
        <w:t xml:space="preserve"> </w:t>
      </w:r>
      <w:r>
        <w:rPr>
          <w:rFonts w:ascii="Times New Roman" w:eastAsia="Times New Roman" w:hAnsi="Times New Roman" w:cs="Times New Roman"/>
          <w:spacing w:val="-3"/>
          <w:sz w:val="18"/>
          <w:szCs w:val="18"/>
        </w:rPr>
        <w:t>GF’s</w:t>
      </w:r>
      <w:r>
        <w:rPr>
          <w:rFonts w:ascii="Times New Roman" w:eastAsia="Times New Roman" w:hAnsi="Times New Roman" w:cs="Times New Roman"/>
          <w:spacing w:val="-16"/>
          <w:sz w:val="18"/>
          <w:szCs w:val="18"/>
        </w:rPr>
        <w:t xml:space="preserve"> </w:t>
      </w:r>
      <w:r>
        <w:rPr>
          <w:rFonts w:ascii="Times New Roman" w:eastAsia="Times New Roman" w:hAnsi="Times New Roman" w:cs="Times New Roman"/>
          <w:sz w:val="18"/>
          <w:szCs w:val="18"/>
        </w:rPr>
        <w:t>prior</w:t>
      </w:r>
      <w:r>
        <w:rPr>
          <w:rFonts w:ascii="Times New Roman" w:eastAsia="Times New Roman" w:hAnsi="Times New Roman" w:cs="Times New Roman"/>
          <w:spacing w:val="-15"/>
          <w:sz w:val="18"/>
          <w:szCs w:val="18"/>
        </w:rPr>
        <w:t xml:space="preserve"> </w:t>
      </w:r>
      <w:r>
        <w:rPr>
          <w:rFonts w:ascii="Times New Roman" w:eastAsia="Times New Roman" w:hAnsi="Times New Roman" w:cs="Times New Roman"/>
          <w:spacing w:val="-3"/>
          <w:sz w:val="18"/>
          <w:szCs w:val="18"/>
        </w:rPr>
        <w:t>written</w:t>
      </w:r>
      <w:r>
        <w:rPr>
          <w:rFonts w:ascii="Times New Roman" w:eastAsia="Times New Roman" w:hAnsi="Times New Roman" w:cs="Times New Roman"/>
          <w:spacing w:val="-14"/>
          <w:sz w:val="18"/>
          <w:szCs w:val="18"/>
        </w:rPr>
        <w:t xml:space="preserve"> </w:t>
      </w:r>
      <w:r>
        <w:rPr>
          <w:rFonts w:ascii="Times New Roman" w:eastAsia="Times New Roman" w:hAnsi="Times New Roman" w:cs="Times New Roman"/>
          <w:spacing w:val="-3"/>
          <w:sz w:val="18"/>
          <w:szCs w:val="18"/>
        </w:rPr>
        <w:t>consent.</w:t>
      </w:r>
    </w:p>
    <w:p w14:paraId="28D950D1" w14:textId="77777777" w:rsidR="00CC2EC3" w:rsidRDefault="00CC2EC3">
      <w:pPr>
        <w:spacing w:before="8"/>
        <w:rPr>
          <w:rFonts w:ascii="Times New Roman" w:eastAsia="Times New Roman" w:hAnsi="Times New Roman" w:cs="Times New Roman"/>
          <w:sz w:val="15"/>
          <w:szCs w:val="15"/>
        </w:rPr>
      </w:pPr>
    </w:p>
    <w:p w14:paraId="33FE36F8" w14:textId="77777777" w:rsidR="00CC2EC3" w:rsidRDefault="00AF730D">
      <w:pPr>
        <w:pStyle w:val="ListParagraph"/>
        <w:numPr>
          <w:ilvl w:val="0"/>
          <w:numId w:val="3"/>
        </w:numPr>
        <w:tabs>
          <w:tab w:val="left" w:pos="614"/>
        </w:tabs>
        <w:spacing w:line="180" w:lineRule="exact"/>
        <w:ind w:left="112" w:right="108" w:firstLine="283"/>
        <w:jc w:val="both"/>
        <w:rPr>
          <w:rFonts w:ascii="Times New Roman" w:eastAsia="Times New Roman" w:hAnsi="Times New Roman" w:cs="Times New Roman"/>
          <w:sz w:val="18"/>
          <w:szCs w:val="18"/>
        </w:rPr>
      </w:pPr>
      <w:r>
        <w:rPr>
          <w:rFonts w:ascii="Times New Roman"/>
          <w:sz w:val="18"/>
        </w:rPr>
        <w:t>Subconsultant</w:t>
      </w:r>
      <w:r>
        <w:rPr>
          <w:rFonts w:ascii="Times New Roman"/>
          <w:spacing w:val="-11"/>
          <w:sz w:val="18"/>
        </w:rPr>
        <w:t xml:space="preserve"> </w:t>
      </w:r>
      <w:r>
        <w:rPr>
          <w:rFonts w:ascii="Times New Roman"/>
          <w:sz w:val="18"/>
        </w:rPr>
        <w:t>agrees</w:t>
      </w:r>
      <w:r>
        <w:rPr>
          <w:rFonts w:ascii="Times New Roman"/>
          <w:spacing w:val="-11"/>
          <w:sz w:val="18"/>
        </w:rPr>
        <w:t xml:space="preserve"> </w:t>
      </w:r>
      <w:r>
        <w:rPr>
          <w:rFonts w:ascii="Times New Roman"/>
          <w:sz w:val="18"/>
        </w:rPr>
        <w:t>that</w:t>
      </w:r>
      <w:r>
        <w:rPr>
          <w:rFonts w:ascii="Times New Roman"/>
          <w:spacing w:val="-11"/>
          <w:sz w:val="18"/>
        </w:rPr>
        <w:t xml:space="preserve"> </w:t>
      </w:r>
      <w:r>
        <w:rPr>
          <w:rFonts w:ascii="Times New Roman"/>
          <w:sz w:val="18"/>
        </w:rPr>
        <w:t>the</w:t>
      </w:r>
      <w:r>
        <w:rPr>
          <w:rFonts w:ascii="Times New Roman"/>
          <w:spacing w:val="-11"/>
          <w:sz w:val="18"/>
        </w:rPr>
        <w:t xml:space="preserve"> </w:t>
      </w:r>
      <w:r>
        <w:rPr>
          <w:rFonts w:ascii="Times New Roman"/>
          <w:sz w:val="18"/>
        </w:rPr>
        <w:t>disclosure</w:t>
      </w:r>
      <w:r>
        <w:rPr>
          <w:rFonts w:ascii="Times New Roman"/>
          <w:spacing w:val="-11"/>
          <w:sz w:val="18"/>
        </w:rPr>
        <w:t xml:space="preserve"> </w:t>
      </w:r>
      <w:r>
        <w:rPr>
          <w:rFonts w:ascii="Times New Roman"/>
          <w:sz w:val="18"/>
        </w:rPr>
        <w:t>of</w:t>
      </w:r>
      <w:r>
        <w:rPr>
          <w:rFonts w:ascii="Times New Roman"/>
          <w:spacing w:val="-13"/>
          <w:sz w:val="18"/>
        </w:rPr>
        <w:t xml:space="preserve"> </w:t>
      </w:r>
      <w:r>
        <w:rPr>
          <w:rFonts w:ascii="Times New Roman"/>
          <w:sz w:val="18"/>
        </w:rPr>
        <w:t>our</w:t>
      </w:r>
      <w:r>
        <w:rPr>
          <w:rFonts w:ascii="Times New Roman"/>
          <w:spacing w:val="-11"/>
          <w:sz w:val="18"/>
        </w:rPr>
        <w:t xml:space="preserve"> </w:t>
      </w:r>
      <w:r>
        <w:rPr>
          <w:rFonts w:ascii="Times New Roman"/>
          <w:sz w:val="18"/>
        </w:rPr>
        <w:t>Information</w:t>
      </w:r>
      <w:r>
        <w:rPr>
          <w:rFonts w:ascii="Times New Roman"/>
          <w:spacing w:val="-10"/>
          <w:sz w:val="18"/>
        </w:rPr>
        <w:t xml:space="preserve"> </w:t>
      </w:r>
      <w:r>
        <w:rPr>
          <w:rFonts w:ascii="Times New Roman"/>
          <w:sz w:val="18"/>
        </w:rPr>
        <w:t>and</w:t>
      </w:r>
      <w:r>
        <w:rPr>
          <w:rFonts w:ascii="Times New Roman"/>
          <w:spacing w:val="-10"/>
          <w:sz w:val="18"/>
        </w:rPr>
        <w:t xml:space="preserve"> </w:t>
      </w:r>
      <w:r>
        <w:rPr>
          <w:rFonts w:ascii="Times New Roman"/>
          <w:sz w:val="18"/>
        </w:rPr>
        <w:t>discussions</w:t>
      </w:r>
      <w:r>
        <w:rPr>
          <w:rFonts w:ascii="Times New Roman"/>
          <w:spacing w:val="-11"/>
          <w:sz w:val="18"/>
        </w:rPr>
        <w:t xml:space="preserve"> </w:t>
      </w:r>
      <w:r>
        <w:rPr>
          <w:rFonts w:ascii="Times New Roman"/>
          <w:sz w:val="18"/>
        </w:rPr>
        <w:t>concerning</w:t>
      </w:r>
      <w:r>
        <w:rPr>
          <w:rFonts w:ascii="Times New Roman"/>
          <w:spacing w:val="-12"/>
          <w:sz w:val="18"/>
        </w:rPr>
        <w:t xml:space="preserve"> </w:t>
      </w:r>
      <w:r>
        <w:rPr>
          <w:rFonts w:ascii="Times New Roman"/>
          <w:sz w:val="18"/>
        </w:rPr>
        <w:t>the</w:t>
      </w:r>
      <w:r>
        <w:rPr>
          <w:rFonts w:ascii="Times New Roman"/>
          <w:spacing w:val="-11"/>
          <w:sz w:val="18"/>
        </w:rPr>
        <w:t xml:space="preserve"> </w:t>
      </w:r>
      <w:r>
        <w:rPr>
          <w:rFonts w:ascii="Times New Roman"/>
          <w:sz w:val="18"/>
        </w:rPr>
        <w:t>project</w:t>
      </w:r>
      <w:r>
        <w:rPr>
          <w:rFonts w:ascii="Times New Roman"/>
          <w:spacing w:val="-12"/>
          <w:sz w:val="18"/>
        </w:rPr>
        <w:t xml:space="preserve"> </w:t>
      </w:r>
      <w:r>
        <w:rPr>
          <w:rFonts w:ascii="Times New Roman"/>
          <w:sz w:val="18"/>
        </w:rPr>
        <w:t>or</w:t>
      </w:r>
      <w:r>
        <w:rPr>
          <w:rFonts w:ascii="Times New Roman"/>
          <w:spacing w:val="-11"/>
          <w:sz w:val="18"/>
        </w:rPr>
        <w:t xml:space="preserve"> </w:t>
      </w:r>
      <w:r>
        <w:rPr>
          <w:rFonts w:ascii="Times New Roman"/>
          <w:sz w:val="18"/>
        </w:rPr>
        <w:t>systems</w:t>
      </w:r>
      <w:r>
        <w:rPr>
          <w:rFonts w:ascii="Times New Roman"/>
          <w:spacing w:val="-11"/>
          <w:sz w:val="18"/>
        </w:rPr>
        <w:t xml:space="preserve"> </w:t>
      </w:r>
      <w:r>
        <w:rPr>
          <w:rFonts w:ascii="Times New Roman"/>
          <w:sz w:val="18"/>
        </w:rPr>
        <w:t>installed</w:t>
      </w:r>
      <w:r>
        <w:rPr>
          <w:rFonts w:ascii="Times New Roman"/>
          <w:spacing w:val="-10"/>
          <w:sz w:val="18"/>
        </w:rPr>
        <w:t xml:space="preserve"> </w:t>
      </w:r>
      <w:r>
        <w:rPr>
          <w:rFonts w:ascii="Times New Roman"/>
          <w:sz w:val="18"/>
        </w:rPr>
        <w:t>in</w:t>
      </w:r>
      <w:r>
        <w:rPr>
          <w:rFonts w:ascii="Times New Roman"/>
          <w:spacing w:val="-10"/>
          <w:sz w:val="18"/>
        </w:rPr>
        <w:t xml:space="preserve"> </w:t>
      </w:r>
      <w:r>
        <w:rPr>
          <w:rFonts w:ascii="Times New Roman"/>
          <w:sz w:val="18"/>
        </w:rPr>
        <w:t>breach</w:t>
      </w:r>
      <w:r>
        <w:rPr>
          <w:rFonts w:ascii="Times New Roman"/>
          <w:spacing w:val="-10"/>
          <w:sz w:val="18"/>
        </w:rPr>
        <w:t xml:space="preserve"> </w:t>
      </w:r>
      <w:r>
        <w:rPr>
          <w:rFonts w:ascii="Times New Roman"/>
          <w:sz w:val="18"/>
        </w:rPr>
        <w:t>of</w:t>
      </w:r>
      <w:r>
        <w:rPr>
          <w:rFonts w:ascii="Times New Roman"/>
          <w:spacing w:val="-13"/>
          <w:sz w:val="18"/>
        </w:rPr>
        <w:t xml:space="preserve"> </w:t>
      </w:r>
      <w:r>
        <w:rPr>
          <w:rFonts w:ascii="Times New Roman"/>
          <w:sz w:val="18"/>
        </w:rPr>
        <w:t>this</w:t>
      </w:r>
      <w:r>
        <w:rPr>
          <w:rFonts w:ascii="Times New Roman"/>
          <w:spacing w:val="-11"/>
          <w:sz w:val="18"/>
        </w:rPr>
        <w:t xml:space="preserve"> </w:t>
      </w:r>
      <w:r>
        <w:rPr>
          <w:rFonts w:ascii="Times New Roman"/>
          <w:sz w:val="18"/>
        </w:rPr>
        <w:t>agreement</w:t>
      </w:r>
      <w:r>
        <w:rPr>
          <w:rFonts w:ascii="Times New Roman"/>
          <w:spacing w:val="-11"/>
          <w:sz w:val="18"/>
        </w:rPr>
        <w:t xml:space="preserve"> </w:t>
      </w:r>
      <w:r>
        <w:rPr>
          <w:rFonts w:ascii="Times New Roman"/>
          <w:sz w:val="18"/>
        </w:rPr>
        <w:t>would cause GF immediate, substantial and irreparable harm, the value of which would be extremely difficult to determine. Accordingly, in the event subconsultant breaches</w:t>
      </w:r>
      <w:r>
        <w:rPr>
          <w:rFonts w:ascii="Times New Roman"/>
          <w:spacing w:val="-1"/>
          <w:sz w:val="18"/>
        </w:rPr>
        <w:t xml:space="preserve"> </w:t>
      </w:r>
      <w:r>
        <w:rPr>
          <w:rFonts w:ascii="Times New Roman"/>
          <w:sz w:val="18"/>
        </w:rPr>
        <w:t>any</w:t>
      </w:r>
      <w:r>
        <w:rPr>
          <w:rFonts w:ascii="Times New Roman"/>
          <w:spacing w:val="-7"/>
          <w:sz w:val="18"/>
        </w:rPr>
        <w:t xml:space="preserve"> </w:t>
      </w:r>
      <w:r>
        <w:rPr>
          <w:rFonts w:ascii="Times New Roman"/>
          <w:sz w:val="18"/>
        </w:rPr>
        <w:t>of</w:t>
      </w:r>
      <w:r>
        <w:rPr>
          <w:rFonts w:ascii="Times New Roman"/>
          <w:spacing w:val="-6"/>
          <w:sz w:val="18"/>
        </w:rPr>
        <w:t xml:space="preserve"> </w:t>
      </w:r>
      <w:r>
        <w:rPr>
          <w:rFonts w:ascii="Times New Roman"/>
          <w:sz w:val="18"/>
        </w:rPr>
        <w:t>the</w:t>
      </w:r>
      <w:r>
        <w:rPr>
          <w:rFonts w:ascii="Times New Roman"/>
          <w:spacing w:val="-4"/>
          <w:sz w:val="18"/>
        </w:rPr>
        <w:t xml:space="preserve"> </w:t>
      </w:r>
      <w:r>
        <w:rPr>
          <w:rFonts w:ascii="Times New Roman"/>
          <w:sz w:val="18"/>
        </w:rPr>
        <w:t>provisions</w:t>
      </w:r>
      <w:r>
        <w:rPr>
          <w:rFonts w:ascii="Times New Roman"/>
          <w:spacing w:val="-4"/>
          <w:sz w:val="18"/>
        </w:rPr>
        <w:t xml:space="preserve"> </w:t>
      </w:r>
      <w:r>
        <w:rPr>
          <w:rFonts w:ascii="Times New Roman"/>
          <w:sz w:val="18"/>
        </w:rPr>
        <w:t>of</w:t>
      </w:r>
      <w:r>
        <w:rPr>
          <w:rFonts w:ascii="Times New Roman"/>
          <w:spacing w:val="-6"/>
          <w:sz w:val="18"/>
        </w:rPr>
        <w:t xml:space="preserve"> </w:t>
      </w:r>
      <w:r>
        <w:rPr>
          <w:rFonts w:ascii="Times New Roman"/>
          <w:sz w:val="18"/>
        </w:rPr>
        <w:t>this</w:t>
      </w:r>
      <w:r>
        <w:rPr>
          <w:rFonts w:ascii="Times New Roman"/>
          <w:spacing w:val="-4"/>
          <w:sz w:val="18"/>
        </w:rPr>
        <w:t xml:space="preserve"> </w:t>
      </w:r>
      <w:r>
        <w:rPr>
          <w:rFonts w:ascii="Times New Roman"/>
          <w:sz w:val="18"/>
        </w:rPr>
        <w:t>agreement,</w:t>
      </w:r>
      <w:r>
        <w:rPr>
          <w:rFonts w:ascii="Times New Roman"/>
          <w:spacing w:val="-3"/>
          <w:sz w:val="18"/>
        </w:rPr>
        <w:t xml:space="preserve"> </w:t>
      </w:r>
      <w:r>
        <w:rPr>
          <w:rFonts w:ascii="Times New Roman"/>
          <w:sz w:val="18"/>
        </w:rPr>
        <w:t>GF</w:t>
      </w:r>
      <w:r>
        <w:rPr>
          <w:rFonts w:ascii="Times New Roman"/>
          <w:spacing w:val="-3"/>
          <w:sz w:val="18"/>
        </w:rPr>
        <w:t xml:space="preserve"> </w:t>
      </w:r>
      <w:r>
        <w:rPr>
          <w:rFonts w:ascii="Times New Roman"/>
          <w:sz w:val="18"/>
        </w:rPr>
        <w:t>shall</w:t>
      </w:r>
      <w:r>
        <w:rPr>
          <w:rFonts w:ascii="Times New Roman"/>
          <w:spacing w:val="-3"/>
          <w:sz w:val="18"/>
        </w:rPr>
        <w:t xml:space="preserve"> </w:t>
      </w:r>
      <w:r>
        <w:rPr>
          <w:rFonts w:ascii="Times New Roman"/>
          <w:sz w:val="18"/>
        </w:rPr>
        <w:t>be</w:t>
      </w:r>
      <w:r>
        <w:rPr>
          <w:rFonts w:ascii="Times New Roman"/>
          <w:spacing w:val="-4"/>
          <w:sz w:val="18"/>
        </w:rPr>
        <w:t xml:space="preserve"> </w:t>
      </w:r>
      <w:r>
        <w:rPr>
          <w:rFonts w:ascii="Times New Roman"/>
          <w:sz w:val="18"/>
        </w:rPr>
        <w:t>entitled</w:t>
      </w:r>
      <w:r>
        <w:rPr>
          <w:rFonts w:ascii="Times New Roman"/>
          <w:spacing w:val="-2"/>
          <w:sz w:val="18"/>
        </w:rPr>
        <w:t xml:space="preserve"> </w:t>
      </w:r>
      <w:r>
        <w:rPr>
          <w:rFonts w:ascii="Times New Roman"/>
          <w:sz w:val="18"/>
        </w:rPr>
        <w:t>to</w:t>
      </w:r>
      <w:r>
        <w:rPr>
          <w:rFonts w:ascii="Times New Roman"/>
          <w:spacing w:val="-2"/>
          <w:sz w:val="18"/>
        </w:rPr>
        <w:t xml:space="preserve"> </w:t>
      </w:r>
      <w:r>
        <w:rPr>
          <w:rFonts w:ascii="Times New Roman"/>
          <w:sz w:val="18"/>
        </w:rPr>
        <w:t>equitable</w:t>
      </w:r>
      <w:r>
        <w:rPr>
          <w:rFonts w:ascii="Times New Roman"/>
          <w:spacing w:val="-4"/>
          <w:sz w:val="18"/>
        </w:rPr>
        <w:t xml:space="preserve"> </w:t>
      </w:r>
      <w:r>
        <w:rPr>
          <w:rFonts w:ascii="Times New Roman"/>
          <w:sz w:val="18"/>
        </w:rPr>
        <w:t>relief,</w:t>
      </w:r>
      <w:r>
        <w:rPr>
          <w:rFonts w:ascii="Times New Roman"/>
          <w:spacing w:val="-3"/>
          <w:sz w:val="18"/>
        </w:rPr>
        <w:t xml:space="preserve"> </w:t>
      </w:r>
      <w:r>
        <w:rPr>
          <w:rFonts w:ascii="Times New Roman"/>
          <w:sz w:val="18"/>
        </w:rPr>
        <w:t>including</w:t>
      </w:r>
      <w:r>
        <w:rPr>
          <w:rFonts w:ascii="Times New Roman"/>
          <w:spacing w:val="-4"/>
          <w:sz w:val="18"/>
        </w:rPr>
        <w:t xml:space="preserve"> </w:t>
      </w:r>
      <w:r>
        <w:rPr>
          <w:rFonts w:ascii="Times New Roman"/>
          <w:sz w:val="18"/>
        </w:rPr>
        <w:t>injunction</w:t>
      </w:r>
      <w:r>
        <w:rPr>
          <w:rFonts w:ascii="Times New Roman"/>
          <w:spacing w:val="-2"/>
          <w:sz w:val="18"/>
        </w:rPr>
        <w:t xml:space="preserve"> </w:t>
      </w:r>
      <w:r>
        <w:rPr>
          <w:rFonts w:ascii="Times New Roman"/>
          <w:sz w:val="18"/>
        </w:rPr>
        <w:t>and</w:t>
      </w:r>
      <w:r>
        <w:rPr>
          <w:rFonts w:ascii="Times New Roman"/>
          <w:spacing w:val="-2"/>
          <w:sz w:val="18"/>
        </w:rPr>
        <w:t xml:space="preserve"> </w:t>
      </w:r>
      <w:r>
        <w:rPr>
          <w:rFonts w:ascii="Times New Roman"/>
          <w:sz w:val="18"/>
        </w:rPr>
        <w:t>specific</w:t>
      </w:r>
      <w:r>
        <w:rPr>
          <w:rFonts w:ascii="Times New Roman"/>
          <w:spacing w:val="-4"/>
          <w:sz w:val="18"/>
        </w:rPr>
        <w:t xml:space="preserve"> </w:t>
      </w:r>
      <w:r>
        <w:rPr>
          <w:rFonts w:ascii="Times New Roman"/>
          <w:sz w:val="18"/>
        </w:rPr>
        <w:t>performance,</w:t>
      </w:r>
      <w:r>
        <w:rPr>
          <w:rFonts w:ascii="Times New Roman"/>
          <w:spacing w:val="-3"/>
          <w:sz w:val="18"/>
        </w:rPr>
        <w:t xml:space="preserve"> </w:t>
      </w:r>
      <w:r>
        <w:rPr>
          <w:rFonts w:ascii="Times New Roman"/>
          <w:sz w:val="18"/>
        </w:rPr>
        <w:t>in</w:t>
      </w:r>
      <w:r>
        <w:rPr>
          <w:rFonts w:ascii="Times New Roman"/>
          <w:spacing w:val="-2"/>
          <w:sz w:val="18"/>
        </w:rPr>
        <w:t xml:space="preserve"> </w:t>
      </w:r>
      <w:r>
        <w:rPr>
          <w:rFonts w:ascii="Times New Roman"/>
          <w:sz w:val="18"/>
        </w:rPr>
        <w:t>addition</w:t>
      </w:r>
      <w:r>
        <w:rPr>
          <w:rFonts w:ascii="Times New Roman"/>
          <w:spacing w:val="-2"/>
          <w:sz w:val="18"/>
        </w:rPr>
        <w:t xml:space="preserve"> </w:t>
      </w:r>
      <w:r>
        <w:rPr>
          <w:rFonts w:ascii="Times New Roman"/>
          <w:sz w:val="18"/>
        </w:rPr>
        <w:t>to</w:t>
      </w:r>
      <w:r>
        <w:rPr>
          <w:rFonts w:ascii="Times New Roman"/>
          <w:spacing w:val="-2"/>
          <w:sz w:val="18"/>
        </w:rPr>
        <w:t xml:space="preserve"> </w:t>
      </w:r>
      <w:r>
        <w:rPr>
          <w:rFonts w:ascii="Times New Roman"/>
          <w:sz w:val="18"/>
        </w:rPr>
        <w:t>all</w:t>
      </w:r>
      <w:r>
        <w:rPr>
          <w:rFonts w:ascii="Times New Roman"/>
          <w:spacing w:val="-3"/>
          <w:sz w:val="18"/>
        </w:rPr>
        <w:t xml:space="preserve"> </w:t>
      </w:r>
      <w:r>
        <w:rPr>
          <w:rFonts w:ascii="Times New Roman"/>
          <w:sz w:val="18"/>
        </w:rPr>
        <w:t>other remedies</w:t>
      </w:r>
      <w:r>
        <w:rPr>
          <w:rFonts w:ascii="Times New Roman"/>
          <w:spacing w:val="-5"/>
          <w:sz w:val="18"/>
        </w:rPr>
        <w:t xml:space="preserve"> </w:t>
      </w:r>
      <w:r>
        <w:rPr>
          <w:rFonts w:ascii="Times New Roman"/>
          <w:sz w:val="18"/>
        </w:rPr>
        <w:t>available</w:t>
      </w:r>
      <w:r>
        <w:rPr>
          <w:rFonts w:ascii="Times New Roman"/>
          <w:spacing w:val="-5"/>
          <w:sz w:val="18"/>
        </w:rPr>
        <w:t xml:space="preserve"> </w:t>
      </w:r>
      <w:r>
        <w:rPr>
          <w:rFonts w:ascii="Times New Roman"/>
          <w:sz w:val="18"/>
        </w:rPr>
        <w:t>to</w:t>
      </w:r>
      <w:r>
        <w:rPr>
          <w:rFonts w:ascii="Times New Roman"/>
          <w:spacing w:val="-3"/>
          <w:sz w:val="18"/>
        </w:rPr>
        <w:t xml:space="preserve"> </w:t>
      </w:r>
      <w:r>
        <w:rPr>
          <w:rFonts w:ascii="Times New Roman"/>
          <w:sz w:val="18"/>
        </w:rPr>
        <w:t>GF</w:t>
      </w:r>
      <w:r>
        <w:rPr>
          <w:rFonts w:ascii="Times New Roman"/>
          <w:spacing w:val="-4"/>
          <w:sz w:val="18"/>
        </w:rPr>
        <w:t xml:space="preserve"> </w:t>
      </w:r>
      <w:r>
        <w:rPr>
          <w:rFonts w:ascii="Times New Roman"/>
          <w:sz w:val="18"/>
        </w:rPr>
        <w:t>at</w:t>
      </w:r>
      <w:r>
        <w:rPr>
          <w:rFonts w:ascii="Times New Roman"/>
          <w:spacing w:val="-4"/>
          <w:sz w:val="18"/>
        </w:rPr>
        <w:t xml:space="preserve"> </w:t>
      </w:r>
      <w:r>
        <w:rPr>
          <w:rFonts w:ascii="Times New Roman"/>
          <w:sz w:val="18"/>
        </w:rPr>
        <w:t>law</w:t>
      </w:r>
      <w:r>
        <w:rPr>
          <w:rFonts w:ascii="Times New Roman"/>
          <w:spacing w:val="-7"/>
          <w:sz w:val="18"/>
        </w:rPr>
        <w:t xml:space="preserve"> </w:t>
      </w:r>
      <w:r>
        <w:rPr>
          <w:rFonts w:ascii="Times New Roman"/>
          <w:sz w:val="18"/>
        </w:rPr>
        <w:t>or</w:t>
      </w:r>
      <w:r>
        <w:rPr>
          <w:rFonts w:ascii="Times New Roman"/>
          <w:spacing w:val="-4"/>
          <w:sz w:val="18"/>
        </w:rPr>
        <w:t xml:space="preserve"> </w:t>
      </w:r>
      <w:r>
        <w:rPr>
          <w:rFonts w:ascii="Times New Roman"/>
          <w:sz w:val="18"/>
        </w:rPr>
        <w:t>in</w:t>
      </w:r>
      <w:r>
        <w:rPr>
          <w:rFonts w:ascii="Times New Roman"/>
          <w:spacing w:val="-3"/>
          <w:sz w:val="18"/>
        </w:rPr>
        <w:t xml:space="preserve"> </w:t>
      </w:r>
      <w:r>
        <w:rPr>
          <w:rFonts w:ascii="Times New Roman"/>
          <w:sz w:val="18"/>
        </w:rPr>
        <w:t>equity.</w:t>
      </w:r>
      <w:r>
        <w:rPr>
          <w:rFonts w:ascii="Times New Roman"/>
          <w:spacing w:val="36"/>
          <w:sz w:val="18"/>
        </w:rPr>
        <w:t xml:space="preserve"> </w:t>
      </w:r>
      <w:r>
        <w:rPr>
          <w:rFonts w:ascii="Times New Roman"/>
          <w:sz w:val="18"/>
        </w:rPr>
        <w:t>No</w:t>
      </w:r>
      <w:r>
        <w:rPr>
          <w:rFonts w:ascii="Times New Roman"/>
          <w:spacing w:val="-5"/>
          <w:sz w:val="18"/>
        </w:rPr>
        <w:t xml:space="preserve"> </w:t>
      </w:r>
      <w:r>
        <w:rPr>
          <w:rFonts w:ascii="Times New Roman"/>
          <w:sz w:val="18"/>
        </w:rPr>
        <w:t>failure</w:t>
      </w:r>
      <w:r>
        <w:rPr>
          <w:rFonts w:ascii="Times New Roman"/>
          <w:spacing w:val="-7"/>
          <w:sz w:val="18"/>
        </w:rPr>
        <w:t xml:space="preserve"> </w:t>
      </w:r>
      <w:r>
        <w:rPr>
          <w:rFonts w:ascii="Times New Roman"/>
          <w:sz w:val="18"/>
        </w:rPr>
        <w:t>or</w:t>
      </w:r>
      <w:r>
        <w:rPr>
          <w:rFonts w:ascii="Times New Roman"/>
          <w:spacing w:val="-7"/>
          <w:sz w:val="18"/>
        </w:rPr>
        <w:t xml:space="preserve"> </w:t>
      </w:r>
      <w:r>
        <w:rPr>
          <w:rFonts w:ascii="Times New Roman"/>
          <w:sz w:val="18"/>
        </w:rPr>
        <w:t>delay</w:t>
      </w:r>
      <w:r>
        <w:rPr>
          <w:rFonts w:ascii="Times New Roman"/>
          <w:spacing w:val="-10"/>
          <w:sz w:val="18"/>
        </w:rPr>
        <w:t xml:space="preserve"> </w:t>
      </w:r>
      <w:r>
        <w:rPr>
          <w:rFonts w:ascii="Times New Roman"/>
          <w:sz w:val="18"/>
        </w:rPr>
        <w:t>by</w:t>
      </w:r>
      <w:r>
        <w:rPr>
          <w:rFonts w:ascii="Times New Roman"/>
          <w:spacing w:val="-10"/>
          <w:sz w:val="18"/>
        </w:rPr>
        <w:t xml:space="preserve"> </w:t>
      </w:r>
      <w:r>
        <w:rPr>
          <w:rFonts w:ascii="Times New Roman"/>
          <w:sz w:val="18"/>
        </w:rPr>
        <w:t>GF</w:t>
      </w:r>
      <w:r>
        <w:rPr>
          <w:rFonts w:ascii="Times New Roman"/>
          <w:spacing w:val="-7"/>
          <w:sz w:val="18"/>
        </w:rPr>
        <w:t xml:space="preserve"> </w:t>
      </w:r>
      <w:r>
        <w:rPr>
          <w:rFonts w:ascii="Times New Roman"/>
          <w:sz w:val="18"/>
        </w:rPr>
        <w:t>in</w:t>
      </w:r>
      <w:r>
        <w:rPr>
          <w:rFonts w:ascii="Times New Roman"/>
          <w:spacing w:val="-5"/>
          <w:sz w:val="18"/>
        </w:rPr>
        <w:t xml:space="preserve"> </w:t>
      </w:r>
      <w:r>
        <w:rPr>
          <w:rFonts w:ascii="Times New Roman"/>
          <w:sz w:val="18"/>
        </w:rPr>
        <w:t>exercising</w:t>
      </w:r>
      <w:r>
        <w:rPr>
          <w:rFonts w:ascii="Times New Roman"/>
          <w:spacing w:val="-8"/>
          <w:sz w:val="18"/>
        </w:rPr>
        <w:t xml:space="preserve"> </w:t>
      </w:r>
      <w:r>
        <w:rPr>
          <w:rFonts w:ascii="Times New Roman"/>
          <w:sz w:val="18"/>
        </w:rPr>
        <w:t>any</w:t>
      </w:r>
      <w:r>
        <w:rPr>
          <w:rFonts w:ascii="Times New Roman"/>
          <w:spacing w:val="-10"/>
          <w:sz w:val="18"/>
        </w:rPr>
        <w:t xml:space="preserve"> </w:t>
      </w:r>
      <w:r>
        <w:rPr>
          <w:rFonts w:ascii="Times New Roman"/>
          <w:sz w:val="18"/>
        </w:rPr>
        <w:t>requirement</w:t>
      </w:r>
      <w:r>
        <w:rPr>
          <w:rFonts w:ascii="Times New Roman"/>
          <w:spacing w:val="-6"/>
          <w:sz w:val="18"/>
        </w:rPr>
        <w:t xml:space="preserve"> </w:t>
      </w:r>
      <w:r>
        <w:rPr>
          <w:rFonts w:ascii="Times New Roman"/>
          <w:sz w:val="18"/>
        </w:rPr>
        <w:t>or</w:t>
      </w:r>
      <w:r>
        <w:rPr>
          <w:rFonts w:ascii="Times New Roman"/>
          <w:spacing w:val="-7"/>
          <w:sz w:val="18"/>
        </w:rPr>
        <w:t xml:space="preserve"> </w:t>
      </w:r>
      <w:r>
        <w:rPr>
          <w:rFonts w:ascii="Times New Roman"/>
          <w:sz w:val="18"/>
        </w:rPr>
        <w:t>part</w:t>
      </w:r>
      <w:r>
        <w:rPr>
          <w:rFonts w:ascii="Times New Roman"/>
          <w:spacing w:val="-6"/>
          <w:sz w:val="18"/>
        </w:rPr>
        <w:t xml:space="preserve"> </w:t>
      </w:r>
      <w:r>
        <w:rPr>
          <w:rFonts w:ascii="Times New Roman"/>
          <w:sz w:val="18"/>
        </w:rPr>
        <w:t>of</w:t>
      </w:r>
      <w:r>
        <w:rPr>
          <w:rFonts w:ascii="Times New Roman"/>
          <w:spacing w:val="-9"/>
          <w:sz w:val="18"/>
        </w:rPr>
        <w:t xml:space="preserve"> </w:t>
      </w:r>
      <w:r>
        <w:rPr>
          <w:rFonts w:ascii="Times New Roman"/>
          <w:sz w:val="18"/>
        </w:rPr>
        <w:t>this</w:t>
      </w:r>
      <w:r>
        <w:rPr>
          <w:rFonts w:ascii="Times New Roman"/>
          <w:spacing w:val="-7"/>
          <w:sz w:val="18"/>
        </w:rPr>
        <w:t xml:space="preserve"> </w:t>
      </w:r>
      <w:r>
        <w:rPr>
          <w:rFonts w:ascii="Times New Roman"/>
          <w:sz w:val="18"/>
        </w:rPr>
        <w:t>agreement</w:t>
      </w:r>
      <w:r>
        <w:rPr>
          <w:rFonts w:ascii="Times New Roman"/>
          <w:spacing w:val="-7"/>
          <w:sz w:val="18"/>
        </w:rPr>
        <w:t xml:space="preserve"> </w:t>
      </w:r>
      <w:r>
        <w:rPr>
          <w:rFonts w:ascii="Times New Roman"/>
          <w:sz w:val="18"/>
        </w:rPr>
        <w:t>should</w:t>
      </w:r>
      <w:r>
        <w:rPr>
          <w:rFonts w:ascii="Times New Roman"/>
          <w:spacing w:val="-5"/>
          <w:sz w:val="18"/>
        </w:rPr>
        <w:t xml:space="preserve"> </w:t>
      </w:r>
      <w:r>
        <w:rPr>
          <w:rFonts w:ascii="Times New Roman"/>
          <w:sz w:val="18"/>
        </w:rPr>
        <w:t>be</w:t>
      </w:r>
      <w:r>
        <w:rPr>
          <w:rFonts w:ascii="Times New Roman"/>
          <w:spacing w:val="-7"/>
          <w:sz w:val="18"/>
        </w:rPr>
        <w:t xml:space="preserve"> </w:t>
      </w:r>
      <w:r>
        <w:rPr>
          <w:rFonts w:ascii="Times New Roman"/>
          <w:sz w:val="18"/>
        </w:rPr>
        <w:t>construed</w:t>
      </w:r>
      <w:r>
        <w:rPr>
          <w:rFonts w:ascii="Times New Roman"/>
          <w:spacing w:val="-5"/>
          <w:sz w:val="18"/>
        </w:rPr>
        <w:t xml:space="preserve"> </w:t>
      </w:r>
      <w:r>
        <w:rPr>
          <w:rFonts w:ascii="Times New Roman"/>
          <w:sz w:val="18"/>
        </w:rPr>
        <w:t>as</w:t>
      </w:r>
      <w:r>
        <w:rPr>
          <w:rFonts w:ascii="Times New Roman"/>
          <w:spacing w:val="-7"/>
          <w:sz w:val="18"/>
        </w:rPr>
        <w:t xml:space="preserve"> </w:t>
      </w:r>
      <w:r>
        <w:rPr>
          <w:rFonts w:ascii="Times New Roman"/>
          <w:sz w:val="18"/>
        </w:rPr>
        <w:t>a</w:t>
      </w:r>
      <w:r>
        <w:rPr>
          <w:rFonts w:ascii="Times New Roman"/>
          <w:spacing w:val="-7"/>
          <w:sz w:val="18"/>
        </w:rPr>
        <w:t xml:space="preserve"> </w:t>
      </w:r>
      <w:r>
        <w:rPr>
          <w:rFonts w:ascii="Times New Roman"/>
          <w:sz w:val="18"/>
        </w:rPr>
        <w:t>waiver thereof, nor shall it preclude any other right, power or privilege hereunder available to</w:t>
      </w:r>
      <w:r>
        <w:rPr>
          <w:rFonts w:ascii="Times New Roman"/>
          <w:spacing w:val="-16"/>
          <w:sz w:val="18"/>
        </w:rPr>
        <w:t xml:space="preserve"> </w:t>
      </w:r>
      <w:r>
        <w:rPr>
          <w:rFonts w:ascii="Times New Roman"/>
          <w:sz w:val="18"/>
        </w:rPr>
        <w:t>GF.</w:t>
      </w:r>
    </w:p>
    <w:p w14:paraId="3A8FA827" w14:textId="77777777" w:rsidR="00CC2EC3" w:rsidRDefault="00CC2EC3">
      <w:pPr>
        <w:spacing w:line="180" w:lineRule="exact"/>
        <w:jc w:val="both"/>
        <w:rPr>
          <w:rFonts w:ascii="Times New Roman" w:eastAsia="Times New Roman" w:hAnsi="Times New Roman" w:cs="Times New Roman"/>
          <w:sz w:val="18"/>
          <w:szCs w:val="18"/>
        </w:rPr>
        <w:sectPr w:rsidR="00CC2EC3">
          <w:pgSz w:w="12240" w:h="15840"/>
          <w:pgMar w:top="260" w:right="320" w:bottom="780" w:left="320" w:header="32" w:footer="585" w:gutter="0"/>
          <w:cols w:space="720"/>
        </w:sectPr>
      </w:pPr>
    </w:p>
    <w:p w14:paraId="3432B4C3" w14:textId="77777777" w:rsidR="00CC2EC3" w:rsidRDefault="00CC2EC3">
      <w:pPr>
        <w:rPr>
          <w:rFonts w:ascii="Times New Roman" w:eastAsia="Times New Roman" w:hAnsi="Times New Roman" w:cs="Times New Roman"/>
          <w:sz w:val="20"/>
          <w:szCs w:val="20"/>
        </w:rPr>
      </w:pPr>
    </w:p>
    <w:p w14:paraId="184D7974" w14:textId="77777777" w:rsidR="00CC2EC3" w:rsidRDefault="00CC2EC3">
      <w:pPr>
        <w:rPr>
          <w:rFonts w:ascii="Times New Roman" w:eastAsia="Times New Roman" w:hAnsi="Times New Roman" w:cs="Times New Roman"/>
          <w:sz w:val="20"/>
          <w:szCs w:val="20"/>
        </w:rPr>
      </w:pPr>
    </w:p>
    <w:p w14:paraId="6F391E18" w14:textId="77777777" w:rsidR="00CC2EC3" w:rsidRDefault="00CC2EC3">
      <w:pPr>
        <w:rPr>
          <w:rFonts w:ascii="Times New Roman" w:eastAsia="Times New Roman" w:hAnsi="Times New Roman" w:cs="Times New Roman"/>
          <w:sz w:val="20"/>
          <w:szCs w:val="20"/>
        </w:rPr>
      </w:pPr>
    </w:p>
    <w:p w14:paraId="7D447F71" w14:textId="77777777" w:rsidR="00CC2EC3" w:rsidRDefault="00AF730D">
      <w:pPr>
        <w:spacing w:before="182"/>
        <w:ind w:left="2339" w:right="416"/>
        <w:rPr>
          <w:rFonts w:ascii="Times New Roman" w:eastAsia="Times New Roman" w:hAnsi="Times New Roman" w:cs="Times New Roman"/>
          <w:sz w:val="28"/>
          <w:szCs w:val="28"/>
        </w:rPr>
      </w:pPr>
      <w:r>
        <w:rPr>
          <w:rFonts w:ascii="Times New Roman"/>
          <w:b/>
          <w:sz w:val="28"/>
        </w:rPr>
        <w:t>SUBCONSULTANT</w:t>
      </w:r>
      <w:r>
        <w:rPr>
          <w:rFonts w:ascii="Times New Roman"/>
          <w:b/>
          <w:spacing w:val="-20"/>
          <w:sz w:val="28"/>
        </w:rPr>
        <w:t xml:space="preserve"> </w:t>
      </w:r>
      <w:r>
        <w:rPr>
          <w:rFonts w:ascii="Times New Roman"/>
          <w:b/>
          <w:sz w:val="28"/>
        </w:rPr>
        <w:t>QUALITY</w:t>
      </w:r>
      <w:r>
        <w:rPr>
          <w:rFonts w:ascii="Times New Roman"/>
          <w:b/>
          <w:spacing w:val="-19"/>
          <w:sz w:val="28"/>
        </w:rPr>
        <w:t xml:space="preserve"> </w:t>
      </w:r>
      <w:r>
        <w:rPr>
          <w:rFonts w:ascii="Times New Roman"/>
          <w:b/>
          <w:sz w:val="28"/>
        </w:rPr>
        <w:t>VERIFICATION</w:t>
      </w:r>
      <w:r>
        <w:rPr>
          <w:rFonts w:ascii="Times New Roman"/>
          <w:b/>
          <w:spacing w:val="-19"/>
          <w:sz w:val="28"/>
        </w:rPr>
        <w:t xml:space="preserve"> </w:t>
      </w:r>
      <w:r>
        <w:rPr>
          <w:rFonts w:ascii="Times New Roman"/>
          <w:b/>
          <w:sz w:val="28"/>
        </w:rPr>
        <w:t>FORM</w:t>
      </w:r>
    </w:p>
    <w:p w14:paraId="47DA14A7" w14:textId="77777777" w:rsidR="00CC2EC3" w:rsidRDefault="00CC2EC3">
      <w:pPr>
        <w:rPr>
          <w:rFonts w:ascii="Times New Roman" w:eastAsia="Times New Roman" w:hAnsi="Times New Roman" w:cs="Times New Roman"/>
          <w:b/>
          <w:bCs/>
          <w:sz w:val="28"/>
          <w:szCs w:val="28"/>
        </w:rPr>
      </w:pPr>
    </w:p>
    <w:p w14:paraId="1457153A" w14:textId="77777777" w:rsidR="00CC2EC3" w:rsidRDefault="00CC2EC3">
      <w:pPr>
        <w:spacing w:before="5"/>
        <w:rPr>
          <w:rFonts w:ascii="Times New Roman" w:eastAsia="Times New Roman" w:hAnsi="Times New Roman" w:cs="Times New Roman"/>
          <w:b/>
          <w:bCs/>
          <w:sz w:val="33"/>
          <w:szCs w:val="33"/>
        </w:rPr>
      </w:pPr>
    </w:p>
    <w:p w14:paraId="6BD5FB47" w14:textId="77777777" w:rsidR="00CC2EC3" w:rsidRDefault="00AF730D">
      <w:pPr>
        <w:spacing w:line="247" w:lineRule="auto"/>
        <w:ind w:left="111" w:right="109"/>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SubConsultant</w:t>
      </w:r>
      <w:proofErr w:type="spellEnd"/>
      <w:r>
        <w:rPr>
          <w:rFonts w:ascii="Times New Roman" w:eastAsia="Times New Roman" w:hAnsi="Times New Roman" w:cs="Times New Roman"/>
          <w:sz w:val="24"/>
          <w:szCs w:val="24"/>
        </w:rPr>
        <w:t xml:space="preserve"> must provide a signed copy of this form with each deliverable* specified in the Work Order or the deliverable</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accepted.</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z w:val="24"/>
          <w:szCs w:val="24"/>
        </w:rPr>
        <w:t>true</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copy</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7"/>
          <w:sz w:val="24"/>
          <w:szCs w:val="24"/>
        </w:rPr>
        <w:t xml:space="preserve"> </w:t>
      </w:r>
      <w:proofErr w:type="spellStart"/>
      <w:r>
        <w:rPr>
          <w:rFonts w:ascii="Times New Roman" w:eastAsia="Times New Roman" w:hAnsi="Times New Roman" w:cs="Times New Roman"/>
          <w:sz w:val="24"/>
          <w:szCs w:val="24"/>
        </w:rPr>
        <w:t>SubConsultant’s</w:t>
      </w:r>
      <w:proofErr w:type="spellEnd"/>
      <w:r>
        <w:rPr>
          <w:rFonts w:ascii="Times New Roman" w:eastAsia="Times New Roman" w:hAnsi="Times New Roman" w:cs="Times New Roman"/>
          <w:spacing w:val="-20"/>
          <w:sz w:val="24"/>
          <w:szCs w:val="24"/>
        </w:rPr>
        <w:t xml:space="preserve"> </w:t>
      </w:r>
      <w:r>
        <w:rPr>
          <w:rFonts w:ascii="Times New Roman" w:eastAsia="Times New Roman" w:hAnsi="Times New Roman" w:cs="Times New Roman"/>
          <w:spacing w:val="-3"/>
          <w:sz w:val="24"/>
          <w:szCs w:val="24"/>
        </w:rPr>
        <w:t>internal</w:t>
      </w:r>
      <w:r>
        <w:rPr>
          <w:rFonts w:ascii="Times New Roman" w:eastAsia="Times New Roman" w:hAnsi="Times New Roman" w:cs="Times New Roman"/>
          <w:spacing w:val="-20"/>
          <w:sz w:val="24"/>
          <w:szCs w:val="24"/>
        </w:rPr>
        <w:t xml:space="preserve"> </w:t>
      </w:r>
      <w:r>
        <w:rPr>
          <w:rFonts w:ascii="Times New Roman" w:eastAsia="Times New Roman" w:hAnsi="Times New Roman" w:cs="Times New Roman"/>
          <w:spacing w:val="-3"/>
          <w:sz w:val="24"/>
          <w:szCs w:val="24"/>
        </w:rPr>
        <w:t>QA/QC</w:t>
      </w:r>
      <w:r>
        <w:rPr>
          <w:rFonts w:ascii="Times New Roman" w:eastAsia="Times New Roman" w:hAnsi="Times New Roman" w:cs="Times New Roman"/>
          <w:spacing w:val="-20"/>
          <w:sz w:val="24"/>
          <w:szCs w:val="24"/>
        </w:rPr>
        <w:t xml:space="preserve"> </w:t>
      </w:r>
      <w:r>
        <w:rPr>
          <w:rFonts w:ascii="Times New Roman" w:eastAsia="Times New Roman" w:hAnsi="Times New Roman" w:cs="Times New Roman"/>
          <w:spacing w:val="-3"/>
          <w:sz w:val="24"/>
          <w:szCs w:val="24"/>
        </w:rPr>
        <w:t>review</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pacing w:val="-3"/>
          <w:sz w:val="24"/>
          <w:szCs w:val="24"/>
        </w:rPr>
        <w:t>and</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pacing w:val="-3"/>
          <w:sz w:val="24"/>
          <w:szCs w:val="24"/>
        </w:rPr>
        <w:t>approval</w:t>
      </w:r>
      <w:r>
        <w:rPr>
          <w:rFonts w:ascii="Times New Roman" w:eastAsia="Times New Roman" w:hAnsi="Times New Roman" w:cs="Times New Roman"/>
          <w:spacing w:val="-20"/>
          <w:sz w:val="24"/>
          <w:szCs w:val="24"/>
        </w:rPr>
        <w:t xml:space="preserve"> </w:t>
      </w:r>
      <w:r>
        <w:rPr>
          <w:rFonts w:ascii="Times New Roman" w:eastAsia="Times New Roman" w:hAnsi="Times New Roman" w:cs="Times New Roman"/>
          <w:spacing w:val="-3"/>
          <w:sz w:val="24"/>
          <w:szCs w:val="24"/>
        </w:rPr>
        <w:t>forms</w:t>
      </w:r>
      <w:r>
        <w:rPr>
          <w:rFonts w:ascii="Times New Roman" w:eastAsia="Times New Roman" w:hAnsi="Times New Roman" w:cs="Times New Roman"/>
          <w:spacing w:val="-20"/>
          <w:sz w:val="24"/>
          <w:szCs w:val="24"/>
        </w:rPr>
        <w:t xml:space="preserve"> </w:t>
      </w:r>
      <w:r>
        <w:rPr>
          <w:rFonts w:ascii="Times New Roman" w:eastAsia="Times New Roman" w:hAnsi="Times New Roman" w:cs="Times New Roman"/>
          <w:spacing w:val="-3"/>
          <w:sz w:val="24"/>
          <w:szCs w:val="24"/>
        </w:rPr>
        <w:t>related</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pacing w:val="-3"/>
          <w:sz w:val="24"/>
          <w:szCs w:val="24"/>
        </w:rPr>
        <w:t xml:space="preserve">the </w:t>
      </w:r>
      <w:r>
        <w:rPr>
          <w:rFonts w:ascii="Times New Roman" w:eastAsia="Times New Roman" w:hAnsi="Times New Roman" w:cs="Times New Roman"/>
          <w:sz w:val="24"/>
          <w:szCs w:val="24"/>
        </w:rPr>
        <w:t>deliverable should be</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attached.</w:t>
      </w:r>
    </w:p>
    <w:p w14:paraId="0B15CF41" w14:textId="77777777" w:rsidR="00CC2EC3" w:rsidRDefault="00CC2EC3">
      <w:pPr>
        <w:spacing w:before="6"/>
        <w:rPr>
          <w:rFonts w:ascii="Times New Roman" w:eastAsia="Times New Roman" w:hAnsi="Times New Roman" w:cs="Times New Roman"/>
          <w:sz w:val="24"/>
          <w:szCs w:val="24"/>
        </w:rPr>
      </w:pPr>
    </w:p>
    <w:p w14:paraId="5EBC98D9" w14:textId="77777777" w:rsidR="00CC2EC3" w:rsidRDefault="00AF730D">
      <w:pPr>
        <w:ind w:left="11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form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must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signed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11"/>
          <w:sz w:val="24"/>
          <w:szCs w:val="24"/>
        </w:rPr>
        <w:t xml:space="preserve"> </w:t>
      </w:r>
      <w:proofErr w:type="spellStart"/>
      <w:r>
        <w:rPr>
          <w:rFonts w:ascii="Times New Roman" w:eastAsia="Times New Roman" w:hAnsi="Times New Roman" w:cs="Times New Roman"/>
          <w:sz w:val="24"/>
          <w:szCs w:val="24"/>
        </w:rPr>
        <w:t>SubConsultant’s</w:t>
      </w:r>
      <w:proofErr w:type="spellEnd"/>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Quality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Assurance/Quality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Control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Officer</w:t>
      </w:r>
    </w:p>
    <w:p w14:paraId="0440AB6E" w14:textId="77777777" w:rsidR="00CC2EC3" w:rsidRDefault="00CC2EC3">
      <w:pPr>
        <w:rPr>
          <w:rFonts w:ascii="Times New Roman" w:eastAsia="Times New Roman" w:hAnsi="Times New Roman" w:cs="Times New Roman"/>
          <w:sz w:val="24"/>
          <w:szCs w:val="24"/>
        </w:rPr>
      </w:pPr>
    </w:p>
    <w:p w14:paraId="3FFD5255" w14:textId="77777777" w:rsidR="00CC2EC3" w:rsidRDefault="00CC2EC3">
      <w:pPr>
        <w:spacing w:before="3"/>
        <w:rPr>
          <w:rFonts w:ascii="Times New Roman" w:eastAsia="Times New Roman" w:hAnsi="Times New Roman" w:cs="Times New Roman"/>
          <w:sz w:val="26"/>
          <w:szCs w:val="26"/>
        </w:rPr>
      </w:pPr>
    </w:p>
    <w:p w14:paraId="744C69A2" w14:textId="77777777" w:rsidR="00CC2EC3" w:rsidRDefault="00AF730D">
      <w:pPr>
        <w:ind w:left="111"/>
        <w:jc w:val="both"/>
        <w:rPr>
          <w:rFonts w:ascii="Times New Roman" w:eastAsia="Times New Roman" w:hAnsi="Times New Roman" w:cs="Times New Roman"/>
          <w:sz w:val="24"/>
          <w:szCs w:val="24"/>
        </w:rPr>
      </w:pPr>
      <w:r>
        <w:rPr>
          <w:rFonts w:ascii="Times New Roman"/>
          <w:b/>
          <w:sz w:val="24"/>
        </w:rPr>
        <w:t>Project</w:t>
      </w:r>
      <w:r>
        <w:rPr>
          <w:rFonts w:ascii="Times New Roman"/>
          <w:b/>
          <w:spacing w:val="-6"/>
          <w:sz w:val="24"/>
        </w:rPr>
        <w:t xml:space="preserve"> </w:t>
      </w:r>
      <w:r>
        <w:rPr>
          <w:rFonts w:ascii="Times New Roman"/>
          <w:b/>
          <w:sz w:val="24"/>
        </w:rPr>
        <w:t>Name:</w:t>
      </w:r>
      <w:r>
        <w:rPr>
          <w:rFonts w:ascii="Times New Roman"/>
          <w:b/>
          <w:spacing w:val="-6"/>
          <w:sz w:val="24"/>
        </w:rPr>
        <w:t xml:space="preserve"> </w:t>
      </w:r>
      <w:proofErr w:type="spellStart"/>
      <w:r>
        <w:rPr>
          <w:rFonts w:ascii="Times New Roman"/>
          <w:sz w:val="24"/>
        </w:rPr>
        <w:t>Otay</w:t>
      </w:r>
      <w:proofErr w:type="spellEnd"/>
      <w:r>
        <w:rPr>
          <w:rFonts w:ascii="Times New Roman"/>
          <w:spacing w:val="-12"/>
          <w:sz w:val="24"/>
        </w:rPr>
        <w:t xml:space="preserve"> </w:t>
      </w:r>
      <w:r>
        <w:rPr>
          <w:rFonts w:ascii="Times New Roman"/>
          <w:sz w:val="24"/>
        </w:rPr>
        <w:t>Water</w:t>
      </w:r>
      <w:r>
        <w:rPr>
          <w:rFonts w:ascii="Times New Roman"/>
          <w:spacing w:val="-6"/>
          <w:sz w:val="24"/>
        </w:rPr>
        <w:t xml:space="preserve"> </w:t>
      </w:r>
      <w:r>
        <w:rPr>
          <w:rFonts w:ascii="Times New Roman"/>
          <w:sz w:val="24"/>
        </w:rPr>
        <w:t>District</w:t>
      </w:r>
      <w:r>
        <w:rPr>
          <w:rFonts w:ascii="Times New Roman"/>
          <w:spacing w:val="-5"/>
          <w:sz w:val="24"/>
        </w:rPr>
        <w:t xml:space="preserve"> </w:t>
      </w:r>
      <w:r>
        <w:rPr>
          <w:rFonts w:ascii="Times New Roman"/>
          <w:sz w:val="24"/>
        </w:rPr>
        <w:t>Recycled</w:t>
      </w:r>
      <w:r>
        <w:rPr>
          <w:rFonts w:ascii="Times New Roman"/>
          <w:spacing w:val="-5"/>
          <w:sz w:val="24"/>
        </w:rPr>
        <w:t xml:space="preserve"> </w:t>
      </w:r>
      <w:r>
        <w:rPr>
          <w:rFonts w:ascii="Times New Roman"/>
          <w:sz w:val="24"/>
        </w:rPr>
        <w:t>Water</w:t>
      </w:r>
      <w:r>
        <w:rPr>
          <w:rFonts w:ascii="Times New Roman"/>
          <w:spacing w:val="-6"/>
          <w:sz w:val="24"/>
        </w:rPr>
        <w:t xml:space="preserve"> </w:t>
      </w:r>
      <w:r>
        <w:rPr>
          <w:rFonts w:ascii="Times New Roman"/>
          <w:sz w:val="24"/>
        </w:rPr>
        <w:t>Supply</w:t>
      </w:r>
      <w:r>
        <w:rPr>
          <w:rFonts w:ascii="Times New Roman"/>
          <w:spacing w:val="-12"/>
          <w:sz w:val="24"/>
        </w:rPr>
        <w:t xml:space="preserve"> </w:t>
      </w:r>
      <w:r>
        <w:rPr>
          <w:rFonts w:ascii="Times New Roman"/>
          <w:sz w:val="24"/>
        </w:rPr>
        <w:t>Augmentation</w:t>
      </w:r>
      <w:r>
        <w:rPr>
          <w:rFonts w:ascii="Times New Roman"/>
          <w:spacing w:val="-5"/>
          <w:sz w:val="24"/>
        </w:rPr>
        <w:t xml:space="preserve"> </w:t>
      </w:r>
      <w:r>
        <w:rPr>
          <w:rFonts w:ascii="Times New Roman"/>
          <w:sz w:val="24"/>
        </w:rPr>
        <w:t>Planning</w:t>
      </w:r>
      <w:r>
        <w:rPr>
          <w:rFonts w:ascii="Times New Roman"/>
          <w:spacing w:val="-8"/>
          <w:sz w:val="24"/>
        </w:rPr>
        <w:t xml:space="preserve"> </w:t>
      </w:r>
      <w:r>
        <w:rPr>
          <w:rFonts w:ascii="Times New Roman"/>
          <w:sz w:val="24"/>
        </w:rPr>
        <w:t>Level</w:t>
      </w:r>
      <w:r>
        <w:rPr>
          <w:rFonts w:ascii="Times New Roman"/>
          <w:spacing w:val="-5"/>
          <w:sz w:val="24"/>
        </w:rPr>
        <w:t xml:space="preserve"> </w:t>
      </w:r>
      <w:r>
        <w:rPr>
          <w:rFonts w:ascii="Times New Roman"/>
          <w:sz w:val="24"/>
        </w:rPr>
        <w:t>Study</w:t>
      </w:r>
      <w:r>
        <w:rPr>
          <w:rFonts w:ascii="Times New Roman"/>
          <w:spacing w:val="-12"/>
          <w:sz w:val="24"/>
        </w:rPr>
        <w:t xml:space="preserve"> </w:t>
      </w:r>
      <w:r>
        <w:rPr>
          <w:rFonts w:ascii="Times New Roman"/>
          <w:sz w:val="24"/>
        </w:rPr>
        <w:t>Update</w:t>
      </w:r>
    </w:p>
    <w:p w14:paraId="327D5521" w14:textId="77777777" w:rsidR="00CC2EC3" w:rsidRDefault="00CC2EC3">
      <w:pPr>
        <w:spacing w:before="8"/>
        <w:rPr>
          <w:rFonts w:ascii="Times New Roman" w:eastAsia="Times New Roman" w:hAnsi="Times New Roman" w:cs="Times New Roman"/>
          <w:sz w:val="25"/>
          <w:szCs w:val="25"/>
        </w:rPr>
      </w:pPr>
    </w:p>
    <w:p w14:paraId="0D378E69" w14:textId="77777777" w:rsidR="00CC2EC3" w:rsidRDefault="00AF730D">
      <w:pPr>
        <w:ind w:left="111"/>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Gannett Fleming Project Number: </w:t>
      </w:r>
      <w:r>
        <w:rPr>
          <w:rFonts w:ascii="Times New Roman" w:eastAsia="Times New Roman" w:hAnsi="Times New Roman" w:cs="Times New Roman"/>
          <w:sz w:val="24"/>
          <w:szCs w:val="24"/>
        </w:rPr>
        <w:t>064369 – Task Order No.</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3</w:t>
      </w:r>
    </w:p>
    <w:p w14:paraId="275F0732" w14:textId="77777777" w:rsidR="00CC2EC3" w:rsidRDefault="00CC2EC3">
      <w:pPr>
        <w:spacing w:before="8"/>
        <w:rPr>
          <w:rFonts w:ascii="Times New Roman" w:eastAsia="Times New Roman" w:hAnsi="Times New Roman" w:cs="Times New Roman"/>
          <w:sz w:val="25"/>
          <w:szCs w:val="25"/>
        </w:rPr>
      </w:pPr>
    </w:p>
    <w:p w14:paraId="03A3D3B9" w14:textId="77777777" w:rsidR="00CC2EC3" w:rsidRDefault="00AF730D">
      <w:pPr>
        <w:pStyle w:val="Heading1"/>
        <w:spacing w:before="0"/>
        <w:ind w:left="111"/>
        <w:jc w:val="both"/>
        <w:rPr>
          <w:b w:val="0"/>
          <w:bCs w:val="0"/>
        </w:rPr>
      </w:pPr>
      <w:r>
        <w:t>Deliverable</w:t>
      </w:r>
      <w:r>
        <w:rPr>
          <w:spacing w:val="-11"/>
        </w:rPr>
        <w:t xml:space="preserve"> </w:t>
      </w:r>
      <w:r>
        <w:t>Description:</w:t>
      </w:r>
    </w:p>
    <w:p w14:paraId="3EFE096B" w14:textId="77777777" w:rsidR="00CC2EC3" w:rsidRDefault="00CC2EC3">
      <w:pPr>
        <w:spacing w:before="10"/>
        <w:rPr>
          <w:rFonts w:ascii="Times New Roman" w:eastAsia="Times New Roman" w:hAnsi="Times New Roman" w:cs="Times New Roman"/>
          <w:b/>
          <w:bCs/>
          <w:sz w:val="24"/>
          <w:szCs w:val="24"/>
        </w:rPr>
      </w:pPr>
    </w:p>
    <w:p w14:paraId="32BC23F7" w14:textId="77777777" w:rsidR="00CC2EC3" w:rsidRDefault="00AF730D">
      <w:pPr>
        <w:pStyle w:val="Heading2"/>
        <w:tabs>
          <w:tab w:val="left" w:pos="2814"/>
        </w:tabs>
        <w:spacing w:line="247" w:lineRule="auto"/>
        <w:ind w:right="109"/>
        <w:jc w:val="both"/>
        <w:rPr>
          <w:u w:val="none"/>
        </w:rPr>
      </w:pPr>
      <w:r>
        <w:rPr>
          <w:spacing w:val="-3"/>
          <w:u w:val="none"/>
        </w:rPr>
        <w:t>I,</w:t>
      </w:r>
      <w:r>
        <w:rPr>
          <w:spacing w:val="-3"/>
          <w:u w:color="000000"/>
        </w:rPr>
        <w:t xml:space="preserve"> </w:t>
      </w:r>
      <w:r>
        <w:rPr>
          <w:spacing w:val="-3"/>
          <w:u w:color="000000"/>
        </w:rPr>
        <w:tab/>
      </w:r>
      <w:r>
        <w:rPr>
          <w:u w:val="none"/>
        </w:rPr>
        <w:t>,</w:t>
      </w:r>
      <w:r>
        <w:rPr>
          <w:spacing w:val="-15"/>
          <w:u w:val="none"/>
        </w:rPr>
        <w:t xml:space="preserve"> </w:t>
      </w:r>
      <w:r>
        <w:rPr>
          <w:u w:val="none"/>
        </w:rPr>
        <w:t>warrant</w:t>
      </w:r>
      <w:r>
        <w:rPr>
          <w:spacing w:val="-15"/>
          <w:u w:val="none"/>
        </w:rPr>
        <w:t xml:space="preserve"> </w:t>
      </w:r>
      <w:r>
        <w:rPr>
          <w:u w:val="none"/>
        </w:rPr>
        <w:t>and</w:t>
      </w:r>
      <w:r>
        <w:rPr>
          <w:spacing w:val="-15"/>
          <w:u w:val="none"/>
        </w:rPr>
        <w:t xml:space="preserve"> </w:t>
      </w:r>
      <w:r>
        <w:rPr>
          <w:u w:val="none"/>
        </w:rPr>
        <w:t>represent</w:t>
      </w:r>
      <w:r>
        <w:rPr>
          <w:spacing w:val="-15"/>
          <w:u w:val="none"/>
        </w:rPr>
        <w:t xml:space="preserve"> </w:t>
      </w:r>
      <w:r>
        <w:rPr>
          <w:u w:val="none"/>
        </w:rPr>
        <w:t>that</w:t>
      </w:r>
      <w:r>
        <w:rPr>
          <w:spacing w:val="-15"/>
          <w:u w:val="none"/>
        </w:rPr>
        <w:t xml:space="preserve"> </w:t>
      </w:r>
      <w:r>
        <w:rPr>
          <w:u w:val="none"/>
        </w:rPr>
        <w:t>the</w:t>
      </w:r>
      <w:r>
        <w:rPr>
          <w:spacing w:val="-19"/>
          <w:u w:val="none"/>
        </w:rPr>
        <w:t xml:space="preserve"> </w:t>
      </w:r>
      <w:r>
        <w:rPr>
          <w:u w:val="none"/>
        </w:rPr>
        <w:t>project</w:t>
      </w:r>
      <w:r>
        <w:rPr>
          <w:spacing w:val="-17"/>
          <w:u w:val="none"/>
        </w:rPr>
        <w:t xml:space="preserve"> </w:t>
      </w:r>
      <w:r>
        <w:rPr>
          <w:u w:val="none"/>
        </w:rPr>
        <w:t>deliverable</w:t>
      </w:r>
      <w:r>
        <w:rPr>
          <w:spacing w:val="-19"/>
          <w:u w:val="none"/>
        </w:rPr>
        <w:t xml:space="preserve"> </w:t>
      </w:r>
      <w:r>
        <w:rPr>
          <w:u w:val="none"/>
        </w:rPr>
        <w:t>described</w:t>
      </w:r>
      <w:r>
        <w:rPr>
          <w:spacing w:val="-18"/>
          <w:u w:val="none"/>
        </w:rPr>
        <w:t xml:space="preserve"> </w:t>
      </w:r>
      <w:r>
        <w:rPr>
          <w:u w:val="none"/>
        </w:rPr>
        <w:t>above</w:t>
      </w:r>
      <w:r>
        <w:rPr>
          <w:spacing w:val="-19"/>
          <w:u w:val="none"/>
        </w:rPr>
        <w:t xml:space="preserve"> </w:t>
      </w:r>
      <w:r>
        <w:rPr>
          <w:u w:val="none"/>
        </w:rPr>
        <w:t>and</w:t>
      </w:r>
      <w:r>
        <w:rPr>
          <w:spacing w:val="-18"/>
          <w:u w:val="none"/>
        </w:rPr>
        <w:t xml:space="preserve"> </w:t>
      </w:r>
      <w:r>
        <w:rPr>
          <w:u w:val="none"/>
        </w:rPr>
        <w:t>attached</w:t>
      </w:r>
      <w:r>
        <w:rPr>
          <w:spacing w:val="-18"/>
          <w:u w:val="none"/>
        </w:rPr>
        <w:t xml:space="preserve"> </w:t>
      </w:r>
      <w:r>
        <w:rPr>
          <w:u w:val="none"/>
        </w:rPr>
        <w:t>to</w:t>
      </w:r>
      <w:r>
        <w:rPr>
          <w:spacing w:val="-18"/>
          <w:u w:val="none"/>
        </w:rPr>
        <w:t xml:space="preserve"> </w:t>
      </w:r>
      <w:r>
        <w:rPr>
          <w:u w:val="none"/>
        </w:rPr>
        <w:t>this</w:t>
      </w:r>
      <w:r>
        <w:rPr>
          <w:spacing w:val="-18"/>
          <w:u w:val="none"/>
        </w:rPr>
        <w:t xml:space="preserve"> </w:t>
      </w:r>
      <w:r>
        <w:rPr>
          <w:u w:val="none"/>
        </w:rPr>
        <w:t>form was</w:t>
      </w:r>
      <w:r>
        <w:rPr>
          <w:spacing w:val="-12"/>
          <w:u w:val="none"/>
        </w:rPr>
        <w:t xml:space="preserve"> </w:t>
      </w:r>
      <w:r>
        <w:rPr>
          <w:u w:val="none"/>
        </w:rPr>
        <w:t>developed</w:t>
      </w:r>
      <w:r>
        <w:rPr>
          <w:spacing w:val="-14"/>
          <w:u w:val="none"/>
        </w:rPr>
        <w:t xml:space="preserve"> </w:t>
      </w:r>
      <w:r>
        <w:rPr>
          <w:u w:val="none"/>
        </w:rPr>
        <w:t>in</w:t>
      </w:r>
      <w:r>
        <w:rPr>
          <w:spacing w:val="-14"/>
          <w:u w:val="none"/>
        </w:rPr>
        <w:t xml:space="preserve"> </w:t>
      </w:r>
      <w:r>
        <w:rPr>
          <w:u w:val="none"/>
        </w:rPr>
        <w:t>accordance</w:t>
      </w:r>
      <w:r>
        <w:rPr>
          <w:spacing w:val="-15"/>
          <w:u w:val="none"/>
        </w:rPr>
        <w:t xml:space="preserve"> </w:t>
      </w:r>
      <w:r>
        <w:rPr>
          <w:u w:val="none"/>
        </w:rPr>
        <w:t>with</w:t>
      </w:r>
      <w:r>
        <w:rPr>
          <w:spacing w:val="-14"/>
          <w:u w:val="none"/>
        </w:rPr>
        <w:t xml:space="preserve"> </w:t>
      </w:r>
      <w:r>
        <w:rPr>
          <w:u w:val="none"/>
        </w:rPr>
        <w:t>the</w:t>
      </w:r>
      <w:r>
        <w:rPr>
          <w:spacing w:val="-15"/>
          <w:u w:val="none"/>
        </w:rPr>
        <w:t xml:space="preserve"> </w:t>
      </w:r>
      <w:r>
        <w:rPr>
          <w:u w:val="none"/>
        </w:rPr>
        <w:t>project</w:t>
      </w:r>
      <w:r>
        <w:rPr>
          <w:spacing w:val="-14"/>
          <w:u w:val="none"/>
        </w:rPr>
        <w:t xml:space="preserve"> </w:t>
      </w:r>
      <w:r>
        <w:rPr>
          <w:u w:val="none"/>
        </w:rPr>
        <w:t>scope</w:t>
      </w:r>
      <w:r>
        <w:rPr>
          <w:spacing w:val="-15"/>
          <w:u w:val="none"/>
        </w:rPr>
        <w:t xml:space="preserve"> </w:t>
      </w:r>
      <w:r>
        <w:rPr>
          <w:u w:val="none"/>
        </w:rPr>
        <w:t>of</w:t>
      </w:r>
      <w:r>
        <w:rPr>
          <w:spacing w:val="-15"/>
          <w:u w:val="none"/>
        </w:rPr>
        <w:t xml:space="preserve"> </w:t>
      </w:r>
      <w:r>
        <w:rPr>
          <w:u w:val="none"/>
        </w:rPr>
        <w:t>work</w:t>
      </w:r>
      <w:r>
        <w:rPr>
          <w:spacing w:val="-14"/>
          <w:u w:val="none"/>
        </w:rPr>
        <w:t xml:space="preserve"> </w:t>
      </w:r>
      <w:r>
        <w:rPr>
          <w:u w:val="none"/>
        </w:rPr>
        <w:t>is</w:t>
      </w:r>
      <w:r>
        <w:rPr>
          <w:spacing w:val="-14"/>
          <w:u w:val="none"/>
        </w:rPr>
        <w:t xml:space="preserve"> </w:t>
      </w:r>
      <w:r>
        <w:rPr>
          <w:u w:val="none"/>
        </w:rPr>
        <w:t>fully</w:t>
      </w:r>
      <w:r>
        <w:rPr>
          <w:spacing w:val="-22"/>
          <w:u w:val="none"/>
        </w:rPr>
        <w:t xml:space="preserve"> </w:t>
      </w:r>
      <w:r>
        <w:rPr>
          <w:u w:val="none"/>
        </w:rPr>
        <w:t>compatible</w:t>
      </w:r>
      <w:r>
        <w:rPr>
          <w:spacing w:val="-15"/>
          <w:u w:val="none"/>
        </w:rPr>
        <w:t xml:space="preserve"> </w:t>
      </w:r>
      <w:r>
        <w:rPr>
          <w:u w:val="none"/>
        </w:rPr>
        <w:t>and</w:t>
      </w:r>
      <w:r>
        <w:rPr>
          <w:spacing w:val="-14"/>
          <w:u w:val="none"/>
        </w:rPr>
        <w:t xml:space="preserve"> </w:t>
      </w:r>
      <w:r>
        <w:rPr>
          <w:u w:val="none"/>
        </w:rPr>
        <w:t>functional</w:t>
      </w:r>
      <w:r>
        <w:rPr>
          <w:spacing w:val="-14"/>
          <w:u w:val="none"/>
        </w:rPr>
        <w:t xml:space="preserve"> </w:t>
      </w:r>
      <w:r>
        <w:rPr>
          <w:u w:val="none"/>
        </w:rPr>
        <w:t>with</w:t>
      </w:r>
      <w:r>
        <w:rPr>
          <w:spacing w:val="-14"/>
          <w:u w:val="none"/>
        </w:rPr>
        <w:t xml:space="preserve"> </w:t>
      </w:r>
      <w:r>
        <w:rPr>
          <w:u w:val="none"/>
        </w:rPr>
        <w:t>any</w:t>
      </w:r>
      <w:r>
        <w:rPr>
          <w:spacing w:val="-22"/>
          <w:u w:val="none"/>
        </w:rPr>
        <w:t xml:space="preserve"> </w:t>
      </w:r>
      <w:r>
        <w:rPr>
          <w:u w:val="none"/>
        </w:rPr>
        <w:t>specifications</w:t>
      </w:r>
      <w:r>
        <w:rPr>
          <w:spacing w:val="-14"/>
          <w:u w:val="none"/>
        </w:rPr>
        <w:t xml:space="preserve"> </w:t>
      </w:r>
      <w:r>
        <w:rPr>
          <w:u w:val="none"/>
        </w:rPr>
        <w:t>or requirements, and that all elements relating to the quality of the deliverable were verified in accordance with the requirements of my firm’s internal quality management/quality assurance system. This deliverable satisfies all requirements of our Contract with Gannett</w:t>
      </w:r>
      <w:r>
        <w:rPr>
          <w:spacing w:val="-20"/>
          <w:u w:val="none"/>
        </w:rPr>
        <w:t xml:space="preserve"> </w:t>
      </w:r>
      <w:r>
        <w:rPr>
          <w:u w:val="none"/>
        </w:rPr>
        <w:t>Fleming.</w:t>
      </w:r>
    </w:p>
    <w:p w14:paraId="76BC8941" w14:textId="77777777" w:rsidR="00CC2EC3" w:rsidRDefault="00CC2EC3">
      <w:pPr>
        <w:spacing w:before="11"/>
        <w:rPr>
          <w:rFonts w:ascii="Times New Roman" w:eastAsia="Times New Roman" w:hAnsi="Times New Roman" w:cs="Times New Roman"/>
          <w:sz w:val="18"/>
          <w:szCs w:val="18"/>
        </w:rPr>
      </w:pPr>
    </w:p>
    <w:p w14:paraId="39EA6A3D" w14:textId="77777777" w:rsidR="00CC2EC3" w:rsidRDefault="00CC2EC3">
      <w:pPr>
        <w:rPr>
          <w:rFonts w:ascii="Times New Roman" w:eastAsia="Times New Roman" w:hAnsi="Times New Roman" w:cs="Times New Roman"/>
          <w:sz w:val="18"/>
          <w:szCs w:val="18"/>
        </w:rPr>
        <w:sectPr w:rsidR="00CC2EC3">
          <w:pgSz w:w="12240" w:h="15840"/>
          <w:pgMar w:top="260" w:right="320" w:bottom="780" w:left="320" w:header="32" w:footer="585" w:gutter="0"/>
          <w:cols w:space="720"/>
        </w:sectPr>
      </w:pPr>
    </w:p>
    <w:p w14:paraId="70FA8817" w14:textId="77777777" w:rsidR="00CC2EC3" w:rsidRDefault="00AF730D">
      <w:pPr>
        <w:tabs>
          <w:tab w:val="left" w:pos="4971"/>
        </w:tabs>
        <w:spacing w:before="69"/>
        <w:ind w:left="112" w:right="-10"/>
        <w:rPr>
          <w:rFonts w:ascii="Times New Roman" w:eastAsia="Times New Roman" w:hAnsi="Times New Roman" w:cs="Times New Roman"/>
          <w:sz w:val="24"/>
          <w:szCs w:val="24"/>
        </w:rPr>
      </w:pPr>
      <w:r>
        <w:rPr>
          <w:rFonts w:ascii="Times New Roman"/>
          <w:b/>
          <w:sz w:val="24"/>
        </w:rPr>
        <w:t>Signature:</w:t>
      </w:r>
      <w:r>
        <w:rPr>
          <w:rFonts w:ascii="Times New Roman"/>
          <w:b/>
          <w:spacing w:val="-1"/>
          <w:sz w:val="24"/>
        </w:rPr>
        <w:t xml:space="preserve"> </w:t>
      </w:r>
      <w:r>
        <w:rPr>
          <w:rFonts w:ascii="Times New Roman"/>
          <w:b/>
          <w:sz w:val="24"/>
          <w:u w:val="single" w:color="000000"/>
        </w:rPr>
        <w:t xml:space="preserve"> </w:t>
      </w:r>
      <w:r>
        <w:rPr>
          <w:rFonts w:ascii="Times New Roman"/>
          <w:b/>
          <w:sz w:val="24"/>
          <w:u w:val="single" w:color="000000"/>
        </w:rPr>
        <w:tab/>
      </w:r>
    </w:p>
    <w:p w14:paraId="5643C3B4" w14:textId="77777777" w:rsidR="00CC2EC3" w:rsidRDefault="00AF730D">
      <w:pPr>
        <w:spacing w:before="2"/>
        <w:ind w:left="1552" w:right="-1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w:t>
      </w:r>
      <w:proofErr w:type="spellStart"/>
      <w:r>
        <w:rPr>
          <w:rFonts w:ascii="Times New Roman" w:eastAsia="Times New Roman" w:hAnsi="Times New Roman" w:cs="Times New Roman"/>
          <w:sz w:val="24"/>
          <w:szCs w:val="24"/>
        </w:rPr>
        <w:t>SubConsultant’s</w:t>
      </w:r>
      <w:proofErr w:type="spellEnd"/>
      <w:r>
        <w:rPr>
          <w:rFonts w:ascii="Times New Roman" w:eastAsia="Times New Roman" w:hAnsi="Times New Roman" w:cs="Times New Roman"/>
          <w:sz w:val="24"/>
          <w:szCs w:val="24"/>
        </w:rPr>
        <w:t xml:space="preserve"> QA/QC</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Officer)</w:t>
      </w:r>
    </w:p>
    <w:p w14:paraId="00B7B938" w14:textId="77777777" w:rsidR="00CC2EC3" w:rsidRDefault="00CC2EC3">
      <w:pPr>
        <w:spacing w:before="8"/>
        <w:rPr>
          <w:rFonts w:ascii="Times New Roman" w:eastAsia="Times New Roman" w:hAnsi="Times New Roman" w:cs="Times New Roman"/>
          <w:sz w:val="25"/>
          <w:szCs w:val="25"/>
        </w:rPr>
      </w:pPr>
    </w:p>
    <w:p w14:paraId="2349513E" w14:textId="77777777" w:rsidR="00CC2EC3" w:rsidRDefault="00AF730D">
      <w:pPr>
        <w:ind w:left="112" w:right="-10"/>
        <w:rPr>
          <w:rFonts w:ascii="Times New Roman" w:eastAsia="Times New Roman" w:hAnsi="Times New Roman" w:cs="Times New Roman"/>
          <w:sz w:val="24"/>
          <w:szCs w:val="24"/>
        </w:rPr>
      </w:pPr>
      <w:r>
        <w:rPr>
          <w:rFonts w:ascii="Times New Roman"/>
          <w:b/>
          <w:sz w:val="24"/>
        </w:rPr>
        <w:t xml:space="preserve">Subconsultant: </w:t>
      </w:r>
      <w:r>
        <w:rPr>
          <w:rFonts w:ascii="Times New Roman"/>
          <w:sz w:val="24"/>
          <w:u w:val="single" w:color="000000"/>
        </w:rPr>
        <w:t>Veolia North</w:t>
      </w:r>
      <w:r>
        <w:rPr>
          <w:rFonts w:ascii="Times New Roman"/>
          <w:spacing w:val="-13"/>
          <w:sz w:val="24"/>
          <w:u w:val="single" w:color="000000"/>
        </w:rPr>
        <w:t xml:space="preserve"> </w:t>
      </w:r>
      <w:r>
        <w:rPr>
          <w:rFonts w:ascii="Times New Roman"/>
          <w:sz w:val="24"/>
          <w:u w:val="single" w:color="000000"/>
        </w:rPr>
        <w:t>America</w:t>
      </w:r>
    </w:p>
    <w:p w14:paraId="4EBE7E55" w14:textId="77777777" w:rsidR="00CC2EC3" w:rsidRDefault="00AF730D">
      <w:pPr>
        <w:pStyle w:val="Heading1"/>
        <w:tabs>
          <w:tab w:val="left" w:pos="2768"/>
        </w:tabs>
        <w:rPr>
          <w:b w:val="0"/>
          <w:bCs w:val="0"/>
        </w:rPr>
      </w:pPr>
      <w:r>
        <w:rPr>
          <w:b w:val="0"/>
        </w:rPr>
        <w:br w:type="column"/>
      </w:r>
      <w:r>
        <w:t>Date:</w:t>
      </w:r>
      <w:r>
        <w:rPr>
          <w:spacing w:val="-1"/>
        </w:rPr>
        <w:t xml:space="preserve"> </w:t>
      </w:r>
      <w:r>
        <w:rPr>
          <w:u w:val="single" w:color="000000"/>
        </w:rPr>
        <w:t xml:space="preserve"> </w:t>
      </w:r>
      <w:r>
        <w:rPr>
          <w:u w:val="single" w:color="000000"/>
        </w:rPr>
        <w:tab/>
      </w:r>
    </w:p>
    <w:p w14:paraId="7D015ACE" w14:textId="77777777" w:rsidR="00CC2EC3" w:rsidRDefault="00CC2EC3">
      <w:pPr>
        <w:sectPr w:rsidR="00CC2EC3">
          <w:type w:val="continuous"/>
          <w:pgSz w:w="12240" w:h="15840"/>
          <w:pgMar w:top="260" w:right="320" w:bottom="780" w:left="320" w:header="720" w:footer="720" w:gutter="0"/>
          <w:cols w:num="2" w:space="720" w:equalWidth="0">
            <w:col w:w="5186" w:space="574"/>
            <w:col w:w="5840"/>
          </w:cols>
        </w:sectPr>
      </w:pPr>
    </w:p>
    <w:p w14:paraId="380583C7" w14:textId="77777777" w:rsidR="00CC2EC3" w:rsidRDefault="00CC2EC3">
      <w:pPr>
        <w:rPr>
          <w:rFonts w:ascii="Times New Roman" w:eastAsia="Times New Roman" w:hAnsi="Times New Roman" w:cs="Times New Roman"/>
          <w:b/>
          <w:bCs/>
          <w:sz w:val="20"/>
          <w:szCs w:val="20"/>
        </w:rPr>
      </w:pPr>
    </w:p>
    <w:p w14:paraId="469D3558" w14:textId="77777777" w:rsidR="00CC2EC3" w:rsidRDefault="00CC2EC3">
      <w:pPr>
        <w:rPr>
          <w:rFonts w:ascii="Times New Roman" w:eastAsia="Times New Roman" w:hAnsi="Times New Roman" w:cs="Times New Roman"/>
          <w:b/>
          <w:bCs/>
          <w:sz w:val="20"/>
          <w:szCs w:val="20"/>
        </w:rPr>
      </w:pPr>
    </w:p>
    <w:p w14:paraId="181458D2" w14:textId="77777777" w:rsidR="00CC2EC3" w:rsidRDefault="00CC2EC3">
      <w:pPr>
        <w:spacing w:before="11"/>
        <w:rPr>
          <w:rFonts w:ascii="Times New Roman" w:eastAsia="Times New Roman" w:hAnsi="Times New Roman" w:cs="Times New Roman"/>
          <w:b/>
          <w:bCs/>
          <w:sz w:val="28"/>
          <w:szCs w:val="28"/>
        </w:rPr>
      </w:pPr>
    </w:p>
    <w:p w14:paraId="5FA040AF" w14:textId="77777777" w:rsidR="00CC2EC3" w:rsidRDefault="00AF730D">
      <w:pPr>
        <w:spacing w:before="69" w:line="247" w:lineRule="auto"/>
        <w:ind w:left="112" w:right="416"/>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*‘Deliverable’ shall mean all calculations, drawings, maps, reports, data bases, logs and other information prepared and delivered to Gannett Fleming as specified in the Scope of Work, in any form or</w:t>
      </w:r>
      <w:r>
        <w:rPr>
          <w:rFonts w:ascii="Times New Roman" w:eastAsia="Times New Roman" w:hAnsi="Times New Roman" w:cs="Times New Roman"/>
          <w:b/>
          <w:bCs/>
          <w:spacing w:val="-38"/>
          <w:sz w:val="24"/>
          <w:szCs w:val="24"/>
        </w:rPr>
        <w:t xml:space="preserve"> </w:t>
      </w:r>
      <w:r>
        <w:rPr>
          <w:rFonts w:ascii="Times New Roman" w:eastAsia="Times New Roman" w:hAnsi="Times New Roman" w:cs="Times New Roman"/>
          <w:b/>
          <w:bCs/>
          <w:sz w:val="24"/>
          <w:szCs w:val="24"/>
        </w:rPr>
        <w:t>media.</w:t>
      </w:r>
    </w:p>
    <w:p w14:paraId="21DE75F5" w14:textId="77777777" w:rsidR="00CC2EC3" w:rsidRDefault="00CC2EC3">
      <w:pPr>
        <w:spacing w:line="247" w:lineRule="auto"/>
        <w:rPr>
          <w:rFonts w:ascii="Times New Roman" w:eastAsia="Times New Roman" w:hAnsi="Times New Roman" w:cs="Times New Roman"/>
          <w:sz w:val="24"/>
          <w:szCs w:val="24"/>
        </w:rPr>
        <w:sectPr w:rsidR="00CC2EC3">
          <w:type w:val="continuous"/>
          <w:pgSz w:w="12240" w:h="15840"/>
          <w:pgMar w:top="260" w:right="320" w:bottom="780" w:left="320" w:header="720" w:footer="720" w:gutter="0"/>
          <w:cols w:space="720"/>
        </w:sectPr>
      </w:pPr>
    </w:p>
    <w:p w14:paraId="6E5FFF8F" w14:textId="77777777" w:rsidR="00CC2EC3" w:rsidRDefault="00AF730D">
      <w:pPr>
        <w:pStyle w:val="Heading3"/>
        <w:spacing w:before="39"/>
        <w:ind w:left="3228" w:right="3246"/>
        <w:jc w:val="center"/>
        <w:rPr>
          <w:rFonts w:cs="Calibri"/>
          <w:b w:val="0"/>
          <w:bCs w:val="0"/>
        </w:rPr>
      </w:pPr>
      <w:r>
        <w:rPr>
          <w:rFonts w:cs="Calibri"/>
        </w:rPr>
        <w:lastRenderedPageBreak/>
        <w:t>EXHIBIT</w:t>
      </w:r>
      <w:r>
        <w:rPr>
          <w:rFonts w:cs="Calibri"/>
          <w:spacing w:val="-1"/>
        </w:rPr>
        <w:t xml:space="preserve"> </w:t>
      </w:r>
      <w:r>
        <w:rPr>
          <w:rFonts w:cs="Calibri"/>
        </w:rPr>
        <w:t>“A”</w:t>
      </w:r>
    </w:p>
    <w:p w14:paraId="73DBFCB1" w14:textId="77777777" w:rsidR="00CC2EC3" w:rsidRDefault="00AF730D">
      <w:pPr>
        <w:spacing w:before="180"/>
        <w:ind w:left="3228" w:right="3247"/>
        <w:jc w:val="center"/>
        <w:rPr>
          <w:rFonts w:ascii="Calibri" w:eastAsia="Calibri" w:hAnsi="Calibri" w:cs="Calibri"/>
        </w:rPr>
      </w:pPr>
      <w:r>
        <w:rPr>
          <w:rFonts w:ascii="Calibri" w:eastAsia="Calibri" w:hAnsi="Calibri" w:cs="Calibri"/>
          <w:b/>
          <w:bCs/>
        </w:rPr>
        <w:t>Subconsultant’s Scope of</w:t>
      </w:r>
      <w:r>
        <w:rPr>
          <w:rFonts w:ascii="Calibri" w:eastAsia="Calibri" w:hAnsi="Calibri" w:cs="Calibri"/>
          <w:b/>
          <w:bCs/>
          <w:spacing w:val="-10"/>
        </w:rPr>
        <w:t xml:space="preserve"> </w:t>
      </w:r>
      <w:r>
        <w:rPr>
          <w:rFonts w:ascii="Calibri" w:eastAsia="Calibri" w:hAnsi="Calibri" w:cs="Calibri"/>
          <w:b/>
          <w:bCs/>
        </w:rPr>
        <w:t>Services</w:t>
      </w:r>
    </w:p>
    <w:p w14:paraId="597A1A4B" w14:textId="77777777" w:rsidR="00CC2EC3" w:rsidRDefault="00AF730D">
      <w:pPr>
        <w:pStyle w:val="Heading4"/>
        <w:ind w:left="3918" w:right="3936" w:hanging="1"/>
        <w:jc w:val="center"/>
        <w:rPr>
          <w:rFonts w:cs="Calibri"/>
        </w:rPr>
      </w:pPr>
      <w:r>
        <w:t xml:space="preserve">Project #064369 </w:t>
      </w:r>
      <w:proofErr w:type="spellStart"/>
      <w:r>
        <w:t>Otay</w:t>
      </w:r>
      <w:proofErr w:type="spellEnd"/>
      <w:r>
        <w:t xml:space="preserve"> Water</w:t>
      </w:r>
      <w:r>
        <w:rPr>
          <w:spacing w:val="-8"/>
        </w:rPr>
        <w:t xml:space="preserve"> </w:t>
      </w:r>
      <w:r>
        <w:t>District</w:t>
      </w:r>
    </w:p>
    <w:p w14:paraId="3C4FA329" w14:textId="77777777" w:rsidR="00CC2EC3" w:rsidRDefault="00AF730D">
      <w:pPr>
        <w:spacing w:line="640" w:lineRule="auto"/>
        <w:ind w:left="100" w:right="2226" w:firstLine="2121"/>
        <w:rPr>
          <w:rFonts w:ascii="Calibri" w:eastAsia="Calibri" w:hAnsi="Calibri" w:cs="Calibri"/>
        </w:rPr>
      </w:pPr>
      <w:r>
        <w:rPr>
          <w:rFonts w:ascii="Calibri" w:eastAsia="Calibri" w:hAnsi="Calibri" w:cs="Calibri"/>
        </w:rPr>
        <w:t xml:space="preserve">Task Order #3 Recycle Water Supply Augmentation Study </w:t>
      </w:r>
      <w:r>
        <w:rPr>
          <w:rFonts w:ascii="Calibri" w:eastAsia="Calibri" w:hAnsi="Calibri" w:cs="Calibri"/>
          <w:u w:val="single" w:color="000000"/>
        </w:rPr>
        <w:t>Article 1 – Subconsultant’s Services and</w:t>
      </w:r>
      <w:r>
        <w:rPr>
          <w:rFonts w:ascii="Calibri" w:eastAsia="Calibri" w:hAnsi="Calibri" w:cs="Calibri"/>
          <w:spacing w:val="-21"/>
          <w:u w:val="single" w:color="000000"/>
        </w:rPr>
        <w:t xml:space="preserve"> </w:t>
      </w:r>
      <w:r>
        <w:rPr>
          <w:rFonts w:ascii="Calibri" w:eastAsia="Calibri" w:hAnsi="Calibri" w:cs="Calibri"/>
          <w:u w:val="single" w:color="000000"/>
        </w:rPr>
        <w:t>Responsibilities</w:t>
      </w:r>
    </w:p>
    <w:p w14:paraId="563335A8" w14:textId="77777777" w:rsidR="00CC2EC3" w:rsidRDefault="00CC2EC3">
      <w:pPr>
        <w:spacing w:before="5"/>
        <w:rPr>
          <w:rFonts w:ascii="Calibri" w:eastAsia="Calibri" w:hAnsi="Calibri" w:cs="Calibri"/>
          <w:sz w:val="10"/>
          <w:szCs w:val="10"/>
        </w:rPr>
      </w:pPr>
    </w:p>
    <w:p w14:paraId="059E5F1A" w14:textId="77777777" w:rsidR="00CC2EC3" w:rsidRDefault="00AF730D">
      <w:pPr>
        <w:pStyle w:val="ListParagraph"/>
        <w:numPr>
          <w:ilvl w:val="0"/>
          <w:numId w:val="2"/>
        </w:numPr>
        <w:tabs>
          <w:tab w:val="left" w:pos="821"/>
        </w:tabs>
        <w:spacing w:before="56"/>
        <w:ind w:right="115"/>
        <w:jc w:val="both"/>
        <w:rPr>
          <w:rFonts w:ascii="Calibri" w:eastAsia="Calibri" w:hAnsi="Calibri" w:cs="Calibri"/>
        </w:rPr>
      </w:pPr>
      <w:r>
        <w:rPr>
          <w:rFonts w:ascii="Calibri"/>
          <w:b/>
        </w:rPr>
        <w:t xml:space="preserve">Period of Performance: </w:t>
      </w:r>
      <w:r>
        <w:rPr>
          <w:rFonts w:ascii="Calibri"/>
        </w:rPr>
        <w:t>The Period of Performance associated with this task order shall not exceed three (3) calendar months from the effective date of this executed Agreement, as identified herein, without prior written approval from Gannett</w:t>
      </w:r>
      <w:r>
        <w:rPr>
          <w:rFonts w:ascii="Calibri"/>
          <w:spacing w:val="-27"/>
        </w:rPr>
        <w:t xml:space="preserve"> </w:t>
      </w:r>
      <w:r>
        <w:rPr>
          <w:rFonts w:ascii="Calibri"/>
        </w:rPr>
        <w:t>Fleming.</w:t>
      </w:r>
    </w:p>
    <w:p w14:paraId="27B31F98" w14:textId="77777777" w:rsidR="00CC2EC3" w:rsidRDefault="00AF730D">
      <w:pPr>
        <w:pStyle w:val="ListParagraph"/>
        <w:numPr>
          <w:ilvl w:val="0"/>
          <w:numId w:val="2"/>
        </w:numPr>
        <w:tabs>
          <w:tab w:val="left" w:pos="821"/>
        </w:tabs>
        <w:spacing w:before="120"/>
        <w:ind w:left="819" w:right="116" w:hanging="360"/>
        <w:jc w:val="both"/>
        <w:rPr>
          <w:rFonts w:ascii="Calibri" w:eastAsia="Calibri" w:hAnsi="Calibri" w:cs="Calibri"/>
        </w:rPr>
      </w:pPr>
      <w:r>
        <w:rPr>
          <w:rFonts w:ascii="Calibri"/>
          <w:b/>
        </w:rPr>
        <w:t>Scope</w:t>
      </w:r>
      <w:r>
        <w:rPr>
          <w:rFonts w:ascii="Calibri"/>
          <w:b/>
          <w:spacing w:val="-3"/>
        </w:rPr>
        <w:t xml:space="preserve"> </w:t>
      </w:r>
      <w:r>
        <w:rPr>
          <w:rFonts w:ascii="Calibri"/>
          <w:b/>
        </w:rPr>
        <w:t>of</w:t>
      </w:r>
      <w:r>
        <w:rPr>
          <w:rFonts w:ascii="Calibri"/>
          <w:b/>
          <w:spacing w:val="-2"/>
        </w:rPr>
        <w:t xml:space="preserve"> </w:t>
      </w:r>
      <w:r>
        <w:rPr>
          <w:rFonts w:ascii="Calibri"/>
          <w:b/>
        </w:rPr>
        <w:t>Work</w:t>
      </w:r>
      <w:r>
        <w:rPr>
          <w:rFonts w:ascii="Calibri"/>
          <w:b/>
          <w:spacing w:val="-2"/>
        </w:rPr>
        <w:t xml:space="preserve"> </w:t>
      </w:r>
      <w:r>
        <w:rPr>
          <w:rFonts w:ascii="Calibri"/>
          <w:b/>
        </w:rPr>
        <w:t>and</w:t>
      </w:r>
      <w:r>
        <w:rPr>
          <w:rFonts w:ascii="Calibri"/>
          <w:b/>
          <w:spacing w:val="-3"/>
        </w:rPr>
        <w:t xml:space="preserve"> </w:t>
      </w:r>
      <w:r>
        <w:rPr>
          <w:rFonts w:ascii="Calibri"/>
          <w:b/>
        </w:rPr>
        <w:t>Schedule</w:t>
      </w:r>
      <w:r>
        <w:rPr>
          <w:rFonts w:ascii="Calibri"/>
          <w:b/>
          <w:spacing w:val="-3"/>
        </w:rPr>
        <w:t xml:space="preserve"> </w:t>
      </w:r>
      <w:r>
        <w:rPr>
          <w:rFonts w:ascii="Calibri"/>
          <w:b/>
        </w:rPr>
        <w:t>of</w:t>
      </w:r>
      <w:r>
        <w:rPr>
          <w:rFonts w:ascii="Calibri"/>
          <w:b/>
          <w:spacing w:val="-2"/>
        </w:rPr>
        <w:t xml:space="preserve"> </w:t>
      </w:r>
      <w:r>
        <w:rPr>
          <w:rFonts w:ascii="Calibri"/>
          <w:b/>
        </w:rPr>
        <w:t>Fees</w:t>
      </w:r>
      <w:r>
        <w:rPr>
          <w:rFonts w:ascii="Calibri"/>
          <w:b/>
          <w:spacing w:val="-4"/>
        </w:rPr>
        <w:t xml:space="preserve"> </w:t>
      </w:r>
      <w:r>
        <w:rPr>
          <w:rFonts w:ascii="Calibri"/>
          <w:b/>
        </w:rPr>
        <w:t>and</w:t>
      </w:r>
      <w:r>
        <w:rPr>
          <w:rFonts w:ascii="Calibri"/>
          <w:b/>
          <w:spacing w:val="-3"/>
        </w:rPr>
        <w:t xml:space="preserve"> </w:t>
      </w:r>
      <w:r>
        <w:rPr>
          <w:rFonts w:ascii="Calibri"/>
          <w:b/>
        </w:rPr>
        <w:t>Expenses:</w:t>
      </w:r>
      <w:r>
        <w:rPr>
          <w:rFonts w:ascii="Calibri"/>
          <w:b/>
          <w:spacing w:val="-3"/>
        </w:rPr>
        <w:t xml:space="preserve"> </w:t>
      </w:r>
      <w:r>
        <w:rPr>
          <w:rFonts w:ascii="Calibri"/>
        </w:rPr>
        <w:t>Scope</w:t>
      </w:r>
      <w:r>
        <w:rPr>
          <w:rFonts w:ascii="Calibri"/>
          <w:spacing w:val="-4"/>
        </w:rPr>
        <w:t xml:space="preserve"> </w:t>
      </w:r>
      <w:r>
        <w:rPr>
          <w:rFonts w:ascii="Calibri"/>
        </w:rPr>
        <w:t>of</w:t>
      </w:r>
      <w:r>
        <w:rPr>
          <w:rFonts w:ascii="Calibri"/>
          <w:spacing w:val="-4"/>
        </w:rPr>
        <w:t xml:space="preserve"> </w:t>
      </w:r>
      <w:r>
        <w:rPr>
          <w:rFonts w:ascii="Calibri"/>
        </w:rPr>
        <w:t>work</w:t>
      </w:r>
      <w:r>
        <w:rPr>
          <w:rFonts w:ascii="Calibri"/>
          <w:spacing w:val="-4"/>
        </w:rPr>
        <w:t xml:space="preserve"> </w:t>
      </w:r>
      <w:r>
        <w:rPr>
          <w:rFonts w:ascii="Calibri"/>
        </w:rPr>
        <w:t>is</w:t>
      </w:r>
      <w:r>
        <w:rPr>
          <w:rFonts w:ascii="Calibri"/>
          <w:spacing w:val="-4"/>
        </w:rPr>
        <w:t xml:space="preserve"> </w:t>
      </w:r>
      <w:r>
        <w:rPr>
          <w:rFonts w:ascii="Calibri"/>
        </w:rPr>
        <w:t>as</w:t>
      </w:r>
      <w:r>
        <w:rPr>
          <w:rFonts w:ascii="Calibri"/>
          <w:spacing w:val="-2"/>
        </w:rPr>
        <w:t xml:space="preserve"> </w:t>
      </w:r>
      <w:r>
        <w:rPr>
          <w:rFonts w:ascii="Calibri"/>
        </w:rPr>
        <w:t>described</w:t>
      </w:r>
      <w:r>
        <w:rPr>
          <w:rFonts w:ascii="Calibri"/>
          <w:spacing w:val="-5"/>
        </w:rPr>
        <w:t xml:space="preserve"> </w:t>
      </w:r>
      <w:r>
        <w:rPr>
          <w:rFonts w:ascii="Calibri"/>
        </w:rPr>
        <w:t>below.</w:t>
      </w:r>
      <w:r>
        <w:rPr>
          <w:rFonts w:ascii="Calibri"/>
          <w:spacing w:val="-5"/>
        </w:rPr>
        <w:t xml:space="preserve"> </w:t>
      </w:r>
      <w:r>
        <w:rPr>
          <w:rFonts w:ascii="Calibri"/>
        </w:rPr>
        <w:t>Project shall be billed Time and Materials, for a not to exceed fee of</w:t>
      </w:r>
      <w:r>
        <w:rPr>
          <w:rFonts w:ascii="Calibri"/>
          <w:spacing w:val="-26"/>
        </w:rPr>
        <w:t xml:space="preserve"> </w:t>
      </w:r>
      <w:r>
        <w:rPr>
          <w:rFonts w:ascii="Calibri"/>
        </w:rPr>
        <w:t>$15,785.00.</w:t>
      </w:r>
    </w:p>
    <w:p w14:paraId="1DCFD812" w14:textId="77777777" w:rsidR="00CC2EC3" w:rsidRDefault="00AF730D">
      <w:pPr>
        <w:pStyle w:val="Heading3"/>
        <w:spacing w:before="120"/>
        <w:ind w:left="820" w:hanging="1"/>
        <w:rPr>
          <w:rFonts w:cs="Calibri"/>
          <w:b w:val="0"/>
          <w:bCs w:val="0"/>
        </w:rPr>
      </w:pPr>
      <w:r>
        <w:t>Veolia North America to perform the following in accordance with scope of work provided in Attachment</w:t>
      </w:r>
      <w:r>
        <w:rPr>
          <w:spacing w:val="-6"/>
        </w:rPr>
        <w:t xml:space="preserve"> </w:t>
      </w:r>
      <w:r>
        <w:t>A.</w:t>
      </w:r>
    </w:p>
    <w:p w14:paraId="49A0F9D0" w14:textId="77777777" w:rsidR="00CC2EC3" w:rsidRDefault="00AF730D">
      <w:pPr>
        <w:pStyle w:val="ListParagraph"/>
        <w:numPr>
          <w:ilvl w:val="0"/>
          <w:numId w:val="2"/>
        </w:numPr>
        <w:tabs>
          <w:tab w:val="left" w:pos="821"/>
        </w:tabs>
        <w:spacing w:before="158"/>
        <w:ind w:hanging="360"/>
        <w:rPr>
          <w:rFonts w:ascii="Calibri" w:eastAsia="Calibri" w:hAnsi="Calibri" w:cs="Calibri"/>
        </w:rPr>
      </w:pPr>
      <w:r>
        <w:rPr>
          <w:rFonts w:ascii="Calibri"/>
          <w:b/>
        </w:rPr>
        <w:t xml:space="preserve">Site Location: </w:t>
      </w:r>
      <w:r>
        <w:rPr>
          <w:rFonts w:ascii="Calibri"/>
        </w:rPr>
        <w:t>Spring Valley,</w:t>
      </w:r>
      <w:r>
        <w:rPr>
          <w:rFonts w:ascii="Calibri"/>
          <w:spacing w:val="-15"/>
        </w:rPr>
        <w:t xml:space="preserve"> </w:t>
      </w:r>
      <w:r>
        <w:rPr>
          <w:rFonts w:ascii="Calibri"/>
        </w:rPr>
        <w:t>CA</w:t>
      </w:r>
    </w:p>
    <w:p w14:paraId="3F9C8125" w14:textId="77777777" w:rsidR="00CC2EC3" w:rsidRDefault="00AF730D">
      <w:pPr>
        <w:pStyle w:val="Heading4"/>
        <w:numPr>
          <w:ilvl w:val="0"/>
          <w:numId w:val="2"/>
        </w:numPr>
        <w:tabs>
          <w:tab w:val="left" w:pos="821"/>
        </w:tabs>
        <w:spacing w:before="120"/>
        <w:ind w:right="115" w:hanging="360"/>
        <w:jc w:val="both"/>
        <w:rPr>
          <w:rFonts w:cs="Calibri"/>
        </w:rPr>
      </w:pPr>
      <w:r>
        <w:rPr>
          <w:rFonts w:cs="Calibri"/>
          <w:b/>
          <w:bCs/>
        </w:rPr>
        <w:t xml:space="preserve">Description of Project: </w:t>
      </w:r>
      <w:r>
        <w:rPr>
          <w:rFonts w:cs="Calibri"/>
        </w:rPr>
        <w:t xml:space="preserve">The </w:t>
      </w:r>
      <w:proofErr w:type="spellStart"/>
      <w:r>
        <w:rPr>
          <w:rFonts w:cs="Calibri"/>
        </w:rPr>
        <w:t>Otay</w:t>
      </w:r>
      <w:proofErr w:type="spellEnd"/>
      <w:r>
        <w:rPr>
          <w:rFonts w:cs="Calibri"/>
        </w:rPr>
        <w:t xml:space="preserve"> Water District Task Order #3 Update to Recycled Water Supply Augmentation Planning Level Study includes identifying potential constituents of concern that may inhibit the District’s ability to deliver recycled</w:t>
      </w:r>
      <w:r>
        <w:rPr>
          <w:rFonts w:cs="Calibri"/>
          <w:spacing w:val="-21"/>
        </w:rPr>
        <w:t xml:space="preserve"> </w:t>
      </w:r>
      <w:r>
        <w:rPr>
          <w:rFonts w:cs="Calibri"/>
        </w:rPr>
        <w:t>water</w:t>
      </w:r>
    </w:p>
    <w:p w14:paraId="72134773" w14:textId="77777777" w:rsidR="00CC2EC3" w:rsidRDefault="00CC2EC3">
      <w:pPr>
        <w:jc w:val="both"/>
        <w:rPr>
          <w:rFonts w:ascii="Calibri" w:eastAsia="Calibri" w:hAnsi="Calibri" w:cs="Calibri"/>
        </w:rPr>
        <w:sectPr w:rsidR="00CC2EC3">
          <w:headerReference w:type="default" r:id="rId13"/>
          <w:footerReference w:type="default" r:id="rId14"/>
          <w:pgSz w:w="12240" w:h="15840"/>
          <w:pgMar w:top="1400" w:right="1320" w:bottom="280" w:left="1340" w:header="0" w:footer="0" w:gutter="0"/>
          <w:cols w:space="720"/>
        </w:sectPr>
      </w:pPr>
    </w:p>
    <w:p w14:paraId="68A8ECE7" w14:textId="77777777" w:rsidR="00CC2EC3" w:rsidRDefault="00AF730D">
      <w:pPr>
        <w:spacing w:before="4"/>
        <w:ind w:left="120" w:right="256"/>
        <w:rPr>
          <w:rFonts w:ascii="Calibri" w:eastAsia="Calibri" w:hAnsi="Calibri" w:cs="Calibri"/>
          <w:sz w:val="18"/>
          <w:szCs w:val="18"/>
        </w:rPr>
      </w:pPr>
      <w:bookmarkStart w:id="52" w:name="Anticipated_Scope_of_Work_and_Assumption"/>
      <w:bookmarkEnd w:id="52"/>
      <w:r>
        <w:rPr>
          <w:rFonts w:ascii="Calibri"/>
          <w:b/>
        </w:rPr>
        <w:lastRenderedPageBreak/>
        <w:t>A</w:t>
      </w:r>
      <w:r>
        <w:rPr>
          <w:rFonts w:ascii="Calibri"/>
          <w:b/>
          <w:sz w:val="18"/>
        </w:rPr>
        <w:t xml:space="preserve">NTICIPATED </w:t>
      </w:r>
      <w:r>
        <w:rPr>
          <w:rFonts w:ascii="Calibri"/>
          <w:b/>
        </w:rPr>
        <w:t>S</w:t>
      </w:r>
      <w:r>
        <w:rPr>
          <w:rFonts w:ascii="Calibri"/>
          <w:b/>
          <w:sz w:val="18"/>
        </w:rPr>
        <w:t xml:space="preserve">COPE OF </w:t>
      </w:r>
      <w:r>
        <w:rPr>
          <w:rFonts w:ascii="Calibri"/>
          <w:b/>
        </w:rPr>
        <w:t>W</w:t>
      </w:r>
      <w:r>
        <w:rPr>
          <w:rFonts w:ascii="Calibri"/>
          <w:b/>
          <w:sz w:val="18"/>
        </w:rPr>
        <w:t>ORK AND</w:t>
      </w:r>
      <w:r>
        <w:rPr>
          <w:rFonts w:ascii="Calibri"/>
          <w:b/>
          <w:spacing w:val="-17"/>
          <w:sz w:val="18"/>
        </w:rPr>
        <w:t xml:space="preserve"> </w:t>
      </w:r>
      <w:r>
        <w:rPr>
          <w:rFonts w:ascii="Calibri"/>
          <w:b/>
        </w:rPr>
        <w:t>A</w:t>
      </w:r>
      <w:r>
        <w:rPr>
          <w:rFonts w:ascii="Calibri"/>
          <w:b/>
          <w:sz w:val="18"/>
        </w:rPr>
        <w:t>SSUMPTIONS</w:t>
      </w:r>
    </w:p>
    <w:p w14:paraId="339549F0" w14:textId="77777777" w:rsidR="00CC2EC3" w:rsidRDefault="00CC2EC3">
      <w:pPr>
        <w:spacing w:before="5"/>
        <w:rPr>
          <w:rFonts w:ascii="Calibri" w:eastAsia="Calibri" w:hAnsi="Calibri" w:cs="Calibri"/>
          <w:b/>
          <w:bCs/>
          <w:sz w:val="23"/>
          <w:szCs w:val="23"/>
        </w:rPr>
      </w:pPr>
    </w:p>
    <w:p w14:paraId="014244DF" w14:textId="77777777" w:rsidR="00CC2EC3" w:rsidRDefault="00AF730D">
      <w:pPr>
        <w:ind w:left="120" w:right="256"/>
        <w:rPr>
          <w:rFonts w:ascii="Calibri" w:eastAsia="Calibri" w:hAnsi="Calibri" w:cs="Calibri"/>
        </w:rPr>
      </w:pPr>
      <w:r>
        <w:rPr>
          <w:rFonts w:ascii="Calibri"/>
          <w:b/>
        </w:rPr>
        <w:t>Task 1:  Project Management and Quality</w:t>
      </w:r>
      <w:r>
        <w:rPr>
          <w:rFonts w:ascii="Calibri"/>
          <w:b/>
          <w:spacing w:val="-28"/>
        </w:rPr>
        <w:t xml:space="preserve"> </w:t>
      </w:r>
      <w:r>
        <w:rPr>
          <w:rFonts w:ascii="Calibri"/>
          <w:b/>
        </w:rPr>
        <w:t>Assurance</w:t>
      </w:r>
    </w:p>
    <w:p w14:paraId="6658D9D4" w14:textId="77777777" w:rsidR="00CC2EC3" w:rsidRDefault="00AF730D">
      <w:pPr>
        <w:tabs>
          <w:tab w:val="left" w:pos="1559"/>
        </w:tabs>
        <w:spacing w:before="118"/>
        <w:ind w:left="119" w:right="256"/>
        <w:rPr>
          <w:rFonts w:ascii="Calibri" w:eastAsia="Calibri" w:hAnsi="Calibri" w:cs="Calibri"/>
        </w:rPr>
      </w:pPr>
      <w:r>
        <w:rPr>
          <w:rFonts w:ascii="Calibri"/>
        </w:rPr>
        <w:t>Task</w:t>
      </w:r>
      <w:r>
        <w:rPr>
          <w:rFonts w:ascii="Calibri"/>
          <w:spacing w:val="-2"/>
        </w:rPr>
        <w:t xml:space="preserve"> </w:t>
      </w:r>
      <w:r>
        <w:rPr>
          <w:rFonts w:ascii="Calibri"/>
        </w:rPr>
        <w:t>1.1</w:t>
      </w:r>
      <w:r>
        <w:rPr>
          <w:rFonts w:ascii="Calibri"/>
        </w:rPr>
        <w:tab/>
        <w:t>Kick-Off Meeting with District (Conference</w:t>
      </w:r>
      <w:r>
        <w:rPr>
          <w:rFonts w:ascii="Calibri"/>
          <w:spacing w:val="-20"/>
        </w:rPr>
        <w:t xml:space="preserve"> </w:t>
      </w:r>
      <w:r>
        <w:rPr>
          <w:rFonts w:ascii="Calibri"/>
        </w:rPr>
        <w:t>Call)</w:t>
      </w:r>
    </w:p>
    <w:p w14:paraId="79A98A68" w14:textId="77777777" w:rsidR="00CC2EC3" w:rsidRDefault="00AF730D">
      <w:pPr>
        <w:ind w:left="2280" w:right="256"/>
        <w:rPr>
          <w:rFonts w:ascii="Calibri" w:eastAsia="Calibri" w:hAnsi="Calibri" w:cs="Calibri"/>
        </w:rPr>
      </w:pPr>
      <w:r>
        <w:rPr>
          <w:rFonts w:ascii="Calibri"/>
          <w:i/>
          <w:u w:val="single" w:color="000000"/>
        </w:rPr>
        <w:t xml:space="preserve">Assumption: </w:t>
      </w:r>
      <w:r>
        <w:rPr>
          <w:rFonts w:ascii="Calibri"/>
          <w:i/>
        </w:rPr>
        <w:t>Kick-off Meeting is a Conference</w:t>
      </w:r>
      <w:r>
        <w:rPr>
          <w:rFonts w:ascii="Calibri"/>
          <w:i/>
          <w:spacing w:val="-19"/>
        </w:rPr>
        <w:t xml:space="preserve"> </w:t>
      </w:r>
      <w:r>
        <w:rPr>
          <w:rFonts w:ascii="Calibri"/>
          <w:i/>
        </w:rPr>
        <w:t>Call</w:t>
      </w:r>
    </w:p>
    <w:p w14:paraId="782FAEC4" w14:textId="77777777" w:rsidR="00CC2EC3" w:rsidRDefault="00AF730D">
      <w:pPr>
        <w:tabs>
          <w:tab w:val="left" w:pos="1559"/>
        </w:tabs>
        <w:spacing w:before="118"/>
        <w:ind w:left="120" w:right="256"/>
        <w:rPr>
          <w:rFonts w:ascii="Calibri" w:eastAsia="Calibri" w:hAnsi="Calibri" w:cs="Calibri"/>
        </w:rPr>
      </w:pPr>
      <w:r>
        <w:rPr>
          <w:rFonts w:ascii="Calibri"/>
        </w:rPr>
        <w:t>Task</w:t>
      </w:r>
      <w:r>
        <w:rPr>
          <w:rFonts w:ascii="Calibri"/>
          <w:spacing w:val="-2"/>
        </w:rPr>
        <w:t xml:space="preserve"> </w:t>
      </w:r>
      <w:r>
        <w:rPr>
          <w:rFonts w:ascii="Calibri"/>
        </w:rPr>
        <w:t>1.2</w:t>
      </w:r>
      <w:r>
        <w:rPr>
          <w:rFonts w:ascii="Calibri"/>
        </w:rPr>
        <w:tab/>
        <w:t>Project Monthly Invoicing and Status</w:t>
      </w:r>
      <w:r>
        <w:rPr>
          <w:rFonts w:ascii="Calibri"/>
          <w:spacing w:val="-15"/>
        </w:rPr>
        <w:t xml:space="preserve"> </w:t>
      </w:r>
      <w:r>
        <w:rPr>
          <w:rFonts w:ascii="Calibri"/>
        </w:rPr>
        <w:t>Reports</w:t>
      </w:r>
    </w:p>
    <w:p w14:paraId="58508020" w14:textId="77777777" w:rsidR="00CC2EC3" w:rsidRDefault="00CC2EC3">
      <w:pPr>
        <w:rPr>
          <w:rFonts w:ascii="Calibri" w:eastAsia="Calibri" w:hAnsi="Calibri" w:cs="Calibri"/>
        </w:rPr>
      </w:pPr>
    </w:p>
    <w:p w14:paraId="23502D42" w14:textId="77777777" w:rsidR="00CC2EC3" w:rsidRDefault="00AF730D">
      <w:pPr>
        <w:ind w:left="1560" w:right="506"/>
        <w:jc w:val="both"/>
        <w:rPr>
          <w:rFonts w:ascii="Calibri" w:eastAsia="Calibri" w:hAnsi="Calibri" w:cs="Calibri"/>
        </w:rPr>
      </w:pPr>
      <w:r>
        <w:rPr>
          <w:rFonts w:ascii="Calibri"/>
        </w:rPr>
        <w:t>Prepare and submit a brief Project Status Report with each monthly invoice. The report should list accomplishments from the previous month, planned activities for the coming month, outstanding action items, and significant issues or</w:t>
      </w:r>
      <w:r>
        <w:rPr>
          <w:rFonts w:ascii="Calibri"/>
          <w:spacing w:val="-28"/>
        </w:rPr>
        <w:t xml:space="preserve"> </w:t>
      </w:r>
      <w:r>
        <w:rPr>
          <w:rFonts w:ascii="Calibri"/>
        </w:rPr>
        <w:t>concerns.</w:t>
      </w:r>
    </w:p>
    <w:p w14:paraId="55E50A74" w14:textId="77777777" w:rsidR="00CC2EC3" w:rsidRDefault="00AF730D">
      <w:pPr>
        <w:ind w:left="2279" w:right="256"/>
        <w:rPr>
          <w:rFonts w:ascii="Calibri" w:eastAsia="Calibri" w:hAnsi="Calibri" w:cs="Calibri"/>
        </w:rPr>
      </w:pPr>
      <w:r>
        <w:rPr>
          <w:rFonts w:ascii="Calibri"/>
          <w:i/>
          <w:u w:val="single" w:color="000000"/>
        </w:rPr>
        <w:t xml:space="preserve">Assumption: </w:t>
      </w:r>
      <w:r>
        <w:rPr>
          <w:rFonts w:ascii="Calibri"/>
          <w:i/>
        </w:rPr>
        <w:t>Project Duration is three (3)</w:t>
      </w:r>
      <w:r>
        <w:rPr>
          <w:rFonts w:ascii="Calibri"/>
          <w:i/>
          <w:spacing w:val="-19"/>
        </w:rPr>
        <w:t xml:space="preserve"> </w:t>
      </w:r>
      <w:r>
        <w:rPr>
          <w:rFonts w:ascii="Calibri"/>
          <w:i/>
        </w:rPr>
        <w:t>months</w:t>
      </w:r>
    </w:p>
    <w:p w14:paraId="4ECED6F0" w14:textId="77777777" w:rsidR="00CC2EC3" w:rsidRDefault="00CC2EC3">
      <w:pPr>
        <w:spacing w:before="5"/>
        <w:rPr>
          <w:rFonts w:ascii="Calibri" w:eastAsia="Calibri" w:hAnsi="Calibri" w:cs="Calibri"/>
          <w:i/>
          <w:sz w:val="18"/>
          <w:szCs w:val="18"/>
        </w:rPr>
      </w:pPr>
    </w:p>
    <w:p w14:paraId="70188402" w14:textId="77777777" w:rsidR="00CC2EC3" w:rsidRDefault="00AF730D">
      <w:pPr>
        <w:tabs>
          <w:tab w:val="left" w:pos="1559"/>
        </w:tabs>
        <w:spacing w:before="56"/>
        <w:ind w:left="120" w:right="256"/>
        <w:rPr>
          <w:rFonts w:ascii="Calibri" w:eastAsia="Calibri" w:hAnsi="Calibri" w:cs="Calibri"/>
        </w:rPr>
      </w:pPr>
      <w:r>
        <w:rPr>
          <w:rFonts w:ascii="Calibri"/>
        </w:rPr>
        <w:t>Task</w:t>
      </w:r>
      <w:r>
        <w:rPr>
          <w:rFonts w:ascii="Calibri"/>
          <w:spacing w:val="-2"/>
        </w:rPr>
        <w:t xml:space="preserve"> </w:t>
      </w:r>
      <w:r>
        <w:rPr>
          <w:rFonts w:ascii="Calibri"/>
        </w:rPr>
        <w:t>1.3</w:t>
      </w:r>
      <w:r>
        <w:rPr>
          <w:rFonts w:ascii="Calibri"/>
        </w:rPr>
        <w:tab/>
        <w:t>Monthly Project Meetings with</w:t>
      </w:r>
      <w:r>
        <w:rPr>
          <w:rFonts w:ascii="Calibri"/>
          <w:spacing w:val="-12"/>
        </w:rPr>
        <w:t xml:space="preserve"> </w:t>
      </w:r>
      <w:r>
        <w:rPr>
          <w:rFonts w:ascii="Calibri"/>
        </w:rPr>
        <w:t>District</w:t>
      </w:r>
    </w:p>
    <w:p w14:paraId="778D4439" w14:textId="77777777" w:rsidR="00CC2EC3" w:rsidRDefault="00CC2EC3">
      <w:pPr>
        <w:spacing w:before="10"/>
        <w:rPr>
          <w:rFonts w:ascii="Calibri" w:eastAsia="Calibri" w:hAnsi="Calibri" w:cs="Calibri"/>
        </w:rPr>
      </w:pPr>
    </w:p>
    <w:p w14:paraId="017F3686" w14:textId="77777777" w:rsidR="00CC2EC3" w:rsidRDefault="00AF730D">
      <w:pPr>
        <w:ind w:left="1560" w:right="508"/>
        <w:jc w:val="both"/>
        <w:rPr>
          <w:rFonts w:ascii="Calibri" w:eastAsia="Calibri" w:hAnsi="Calibri" w:cs="Calibri"/>
        </w:rPr>
      </w:pPr>
      <w:r>
        <w:rPr>
          <w:rFonts w:ascii="Calibri"/>
        </w:rPr>
        <w:t>Meet with the District at two (2) meetings during the project to discuss progress, resolve issues, review work products, and receive direction. Prepare agendas and meeting minutes for all</w:t>
      </w:r>
      <w:r>
        <w:rPr>
          <w:rFonts w:ascii="Calibri"/>
          <w:spacing w:val="-11"/>
        </w:rPr>
        <w:t xml:space="preserve"> </w:t>
      </w:r>
      <w:r>
        <w:rPr>
          <w:rFonts w:ascii="Calibri"/>
        </w:rPr>
        <w:t>meetings.</w:t>
      </w:r>
    </w:p>
    <w:p w14:paraId="085B50E1" w14:textId="77777777" w:rsidR="00CC2EC3" w:rsidRDefault="00AF730D">
      <w:pPr>
        <w:ind w:left="2279" w:right="256"/>
        <w:rPr>
          <w:rFonts w:ascii="Calibri" w:eastAsia="Calibri" w:hAnsi="Calibri" w:cs="Calibri"/>
        </w:rPr>
      </w:pPr>
      <w:r>
        <w:rPr>
          <w:rFonts w:ascii="Calibri" w:eastAsia="Calibri" w:hAnsi="Calibri" w:cs="Calibri"/>
          <w:i/>
          <w:u w:val="single" w:color="000000"/>
        </w:rPr>
        <w:t xml:space="preserve">Assumption: </w:t>
      </w:r>
      <w:r>
        <w:rPr>
          <w:rFonts w:ascii="Calibri" w:eastAsia="Calibri" w:hAnsi="Calibri" w:cs="Calibri"/>
          <w:i/>
        </w:rPr>
        <w:t>Two “in-person”</w:t>
      </w:r>
      <w:r>
        <w:rPr>
          <w:rFonts w:ascii="Calibri" w:eastAsia="Calibri" w:hAnsi="Calibri" w:cs="Calibri"/>
          <w:i/>
          <w:spacing w:val="-12"/>
        </w:rPr>
        <w:t xml:space="preserve"> </w:t>
      </w:r>
      <w:r>
        <w:rPr>
          <w:rFonts w:ascii="Calibri" w:eastAsia="Calibri" w:hAnsi="Calibri" w:cs="Calibri"/>
          <w:i/>
        </w:rPr>
        <w:t>meetings</w:t>
      </w:r>
    </w:p>
    <w:p w14:paraId="323A82EF" w14:textId="77777777" w:rsidR="00CC2EC3" w:rsidRDefault="00CC2EC3">
      <w:pPr>
        <w:spacing w:before="3"/>
        <w:rPr>
          <w:rFonts w:ascii="Calibri" w:eastAsia="Calibri" w:hAnsi="Calibri" w:cs="Calibri"/>
          <w:i/>
          <w:sz w:val="17"/>
          <w:szCs w:val="17"/>
        </w:rPr>
      </w:pPr>
    </w:p>
    <w:p w14:paraId="09BDDCD6" w14:textId="77777777" w:rsidR="00CC2EC3" w:rsidRDefault="00AF730D">
      <w:pPr>
        <w:tabs>
          <w:tab w:val="left" w:pos="1559"/>
        </w:tabs>
        <w:spacing w:before="56"/>
        <w:ind w:left="119" w:right="256"/>
        <w:rPr>
          <w:rFonts w:ascii="Calibri" w:eastAsia="Calibri" w:hAnsi="Calibri" w:cs="Calibri"/>
        </w:rPr>
      </w:pPr>
      <w:r>
        <w:rPr>
          <w:rFonts w:ascii="Calibri"/>
        </w:rPr>
        <w:t>Task</w:t>
      </w:r>
      <w:r>
        <w:rPr>
          <w:rFonts w:ascii="Calibri"/>
          <w:spacing w:val="-2"/>
        </w:rPr>
        <w:t xml:space="preserve"> </w:t>
      </w:r>
      <w:r>
        <w:rPr>
          <w:rFonts w:ascii="Calibri"/>
        </w:rPr>
        <w:t>1.4</w:t>
      </w:r>
      <w:r>
        <w:rPr>
          <w:rFonts w:ascii="Calibri"/>
        </w:rPr>
        <w:tab/>
        <w:t>Subconsultant</w:t>
      </w:r>
      <w:r>
        <w:rPr>
          <w:rFonts w:ascii="Calibri"/>
          <w:spacing w:val="-9"/>
        </w:rPr>
        <w:t xml:space="preserve"> </w:t>
      </w:r>
      <w:r>
        <w:rPr>
          <w:rFonts w:ascii="Calibri"/>
        </w:rPr>
        <w:t>Management</w:t>
      </w:r>
    </w:p>
    <w:p w14:paraId="53CDBCF1" w14:textId="77777777" w:rsidR="00CC2EC3" w:rsidRDefault="00CC2EC3">
      <w:pPr>
        <w:rPr>
          <w:rFonts w:ascii="Calibri" w:eastAsia="Calibri" w:hAnsi="Calibri" w:cs="Calibri"/>
        </w:rPr>
      </w:pPr>
    </w:p>
    <w:p w14:paraId="16D65EC7" w14:textId="77777777" w:rsidR="00CC2EC3" w:rsidRDefault="00AF730D">
      <w:pPr>
        <w:ind w:left="1559" w:right="256"/>
        <w:rPr>
          <w:rFonts w:ascii="Calibri" w:eastAsia="Calibri" w:hAnsi="Calibri" w:cs="Calibri"/>
        </w:rPr>
      </w:pPr>
      <w:r>
        <w:rPr>
          <w:rFonts w:ascii="Calibri"/>
        </w:rPr>
        <w:t>Develop and administer sub-consultant agreement; and process subconsultant invoices.</w:t>
      </w:r>
    </w:p>
    <w:p w14:paraId="38FEC5C5" w14:textId="77777777" w:rsidR="00CC2EC3" w:rsidRDefault="00AF730D">
      <w:pPr>
        <w:ind w:left="2280" w:right="256"/>
        <w:rPr>
          <w:rFonts w:ascii="Calibri" w:eastAsia="Calibri" w:hAnsi="Calibri" w:cs="Calibri"/>
        </w:rPr>
      </w:pPr>
      <w:r>
        <w:rPr>
          <w:rFonts w:ascii="Calibri"/>
          <w:i/>
          <w:u w:val="single" w:color="000000"/>
        </w:rPr>
        <w:t xml:space="preserve">Assumption: </w:t>
      </w:r>
      <w:r>
        <w:rPr>
          <w:rFonts w:ascii="Calibri"/>
          <w:i/>
        </w:rPr>
        <w:t>3</w:t>
      </w:r>
      <w:r>
        <w:rPr>
          <w:rFonts w:ascii="Calibri"/>
          <w:i/>
          <w:spacing w:val="-7"/>
        </w:rPr>
        <w:t xml:space="preserve"> </w:t>
      </w:r>
      <w:r>
        <w:rPr>
          <w:rFonts w:ascii="Calibri"/>
          <w:i/>
        </w:rPr>
        <w:t>Invoices</w:t>
      </w:r>
    </w:p>
    <w:p w14:paraId="20F5E95D" w14:textId="77777777" w:rsidR="00CC2EC3" w:rsidRDefault="00CC2EC3">
      <w:pPr>
        <w:spacing w:before="5"/>
        <w:rPr>
          <w:rFonts w:ascii="Calibri" w:eastAsia="Calibri" w:hAnsi="Calibri" w:cs="Calibri"/>
          <w:i/>
          <w:sz w:val="17"/>
          <w:szCs w:val="17"/>
        </w:rPr>
      </w:pPr>
    </w:p>
    <w:p w14:paraId="1506639D" w14:textId="77777777" w:rsidR="00CC2EC3" w:rsidRDefault="00AF730D">
      <w:pPr>
        <w:tabs>
          <w:tab w:val="left" w:pos="1559"/>
        </w:tabs>
        <w:spacing w:before="56"/>
        <w:ind w:left="119" w:right="256"/>
        <w:rPr>
          <w:rFonts w:ascii="Calibri" w:eastAsia="Calibri" w:hAnsi="Calibri" w:cs="Calibri"/>
        </w:rPr>
      </w:pPr>
      <w:r>
        <w:rPr>
          <w:rFonts w:ascii="Calibri"/>
        </w:rPr>
        <w:t>Task</w:t>
      </w:r>
      <w:r>
        <w:rPr>
          <w:rFonts w:ascii="Calibri"/>
          <w:spacing w:val="-2"/>
        </w:rPr>
        <w:t xml:space="preserve"> </w:t>
      </w:r>
      <w:r>
        <w:rPr>
          <w:rFonts w:ascii="Calibri"/>
        </w:rPr>
        <w:t>1.5</w:t>
      </w:r>
      <w:r>
        <w:rPr>
          <w:rFonts w:ascii="Calibri"/>
        </w:rPr>
        <w:tab/>
        <w:t>QA/QC</w:t>
      </w:r>
      <w:r>
        <w:rPr>
          <w:rFonts w:ascii="Calibri"/>
          <w:spacing w:val="-2"/>
        </w:rPr>
        <w:t xml:space="preserve"> </w:t>
      </w:r>
      <w:r>
        <w:rPr>
          <w:rFonts w:ascii="Calibri"/>
        </w:rPr>
        <w:t>Review</w:t>
      </w:r>
    </w:p>
    <w:p w14:paraId="312834CF" w14:textId="77777777" w:rsidR="00CC2EC3" w:rsidRDefault="00AF730D">
      <w:pPr>
        <w:ind w:left="2279" w:right="256"/>
        <w:rPr>
          <w:rFonts w:ascii="Calibri" w:eastAsia="Calibri" w:hAnsi="Calibri" w:cs="Calibri"/>
        </w:rPr>
      </w:pPr>
      <w:r>
        <w:rPr>
          <w:rFonts w:ascii="Calibri"/>
          <w:i/>
          <w:u w:val="single" w:color="000000"/>
        </w:rPr>
        <w:t>Assumption:</w:t>
      </w:r>
      <w:r>
        <w:rPr>
          <w:rFonts w:ascii="Calibri"/>
          <w:i/>
          <w:spacing w:val="-5"/>
          <w:u w:val="single" w:color="000000"/>
        </w:rPr>
        <w:t xml:space="preserve"> </w:t>
      </w:r>
      <w:r>
        <w:rPr>
          <w:rFonts w:ascii="Calibri"/>
          <w:i/>
        </w:rPr>
        <w:t>Review</w:t>
      </w:r>
      <w:r>
        <w:rPr>
          <w:rFonts w:ascii="Calibri"/>
          <w:i/>
          <w:spacing w:val="-6"/>
        </w:rPr>
        <w:t xml:space="preserve"> </w:t>
      </w:r>
      <w:r>
        <w:rPr>
          <w:rFonts w:ascii="Calibri"/>
          <w:i/>
        </w:rPr>
        <w:t>of</w:t>
      </w:r>
      <w:r>
        <w:rPr>
          <w:rFonts w:ascii="Calibri"/>
          <w:i/>
          <w:spacing w:val="-4"/>
        </w:rPr>
        <w:t xml:space="preserve"> </w:t>
      </w:r>
      <w:r>
        <w:rPr>
          <w:rFonts w:ascii="Calibri"/>
          <w:i/>
        </w:rPr>
        <w:t>Veolia</w:t>
      </w:r>
      <w:r>
        <w:rPr>
          <w:rFonts w:ascii="Calibri"/>
          <w:i/>
          <w:spacing w:val="-5"/>
        </w:rPr>
        <w:t xml:space="preserve"> </w:t>
      </w:r>
      <w:r>
        <w:rPr>
          <w:rFonts w:ascii="Calibri"/>
          <w:i/>
        </w:rPr>
        <w:t>Data</w:t>
      </w:r>
      <w:r>
        <w:rPr>
          <w:rFonts w:ascii="Calibri"/>
          <w:i/>
          <w:spacing w:val="-5"/>
        </w:rPr>
        <w:t xml:space="preserve"> </w:t>
      </w:r>
      <w:r>
        <w:rPr>
          <w:rFonts w:ascii="Calibri"/>
          <w:i/>
        </w:rPr>
        <w:t>Analysis</w:t>
      </w:r>
      <w:r>
        <w:rPr>
          <w:rFonts w:ascii="Calibri"/>
          <w:i/>
          <w:spacing w:val="-4"/>
        </w:rPr>
        <w:t xml:space="preserve"> </w:t>
      </w:r>
      <w:r>
        <w:rPr>
          <w:rFonts w:ascii="Calibri"/>
          <w:i/>
        </w:rPr>
        <w:t>and</w:t>
      </w:r>
      <w:r>
        <w:rPr>
          <w:rFonts w:ascii="Calibri"/>
          <w:i/>
          <w:spacing w:val="-7"/>
        </w:rPr>
        <w:t xml:space="preserve"> </w:t>
      </w:r>
      <w:r>
        <w:rPr>
          <w:rFonts w:ascii="Calibri"/>
          <w:i/>
        </w:rPr>
        <w:t>SBIWTP</w:t>
      </w:r>
      <w:r>
        <w:rPr>
          <w:rFonts w:ascii="Calibri"/>
          <w:i/>
          <w:spacing w:val="-5"/>
        </w:rPr>
        <w:t xml:space="preserve"> </w:t>
      </w:r>
      <w:r>
        <w:rPr>
          <w:rFonts w:ascii="Calibri"/>
          <w:i/>
        </w:rPr>
        <w:t>Plant</w:t>
      </w:r>
      <w:r>
        <w:rPr>
          <w:rFonts w:ascii="Calibri"/>
          <w:i/>
          <w:spacing w:val="-6"/>
        </w:rPr>
        <w:t xml:space="preserve"> </w:t>
      </w:r>
      <w:r>
        <w:rPr>
          <w:rFonts w:ascii="Calibri"/>
          <w:i/>
        </w:rPr>
        <w:t>Upsets</w:t>
      </w:r>
      <w:r>
        <w:rPr>
          <w:rFonts w:ascii="Calibri"/>
          <w:i/>
          <w:spacing w:val="-4"/>
        </w:rPr>
        <w:t xml:space="preserve"> </w:t>
      </w:r>
      <w:r>
        <w:rPr>
          <w:rFonts w:ascii="Calibri"/>
          <w:i/>
        </w:rPr>
        <w:t xml:space="preserve">Report </w:t>
      </w:r>
      <w:r>
        <w:rPr>
          <w:rFonts w:ascii="Calibri"/>
          <w:i/>
          <w:u w:val="single" w:color="000000"/>
        </w:rPr>
        <w:t xml:space="preserve">Assumption: </w:t>
      </w:r>
      <w:r>
        <w:rPr>
          <w:rFonts w:ascii="Calibri"/>
        </w:rPr>
        <w:t>R</w:t>
      </w:r>
      <w:r>
        <w:rPr>
          <w:rFonts w:ascii="Calibri"/>
          <w:i/>
        </w:rPr>
        <w:t>eview of GF draft Report</w:t>
      </w:r>
      <w:r>
        <w:rPr>
          <w:rFonts w:ascii="Calibri"/>
          <w:i/>
          <w:spacing w:val="-12"/>
        </w:rPr>
        <w:t xml:space="preserve"> </w:t>
      </w:r>
      <w:r>
        <w:rPr>
          <w:rFonts w:ascii="Calibri"/>
          <w:i/>
        </w:rPr>
        <w:t>Update</w:t>
      </w:r>
    </w:p>
    <w:p w14:paraId="6E7EBA92" w14:textId="77777777" w:rsidR="00CC2EC3" w:rsidRDefault="00CC2EC3">
      <w:pPr>
        <w:rPr>
          <w:rFonts w:ascii="Calibri" w:eastAsia="Calibri" w:hAnsi="Calibri" w:cs="Calibri"/>
          <w:i/>
          <w:sz w:val="20"/>
          <w:szCs w:val="20"/>
        </w:rPr>
      </w:pPr>
    </w:p>
    <w:p w14:paraId="0EC856EC" w14:textId="77777777" w:rsidR="00CC2EC3" w:rsidRDefault="00CC2EC3">
      <w:pPr>
        <w:spacing w:before="1"/>
        <w:rPr>
          <w:rFonts w:ascii="Calibri" w:eastAsia="Calibri" w:hAnsi="Calibri" w:cs="Calibri"/>
          <w:i/>
          <w:sz w:val="21"/>
          <w:szCs w:val="21"/>
        </w:rPr>
      </w:pPr>
    </w:p>
    <w:p w14:paraId="36BB5428" w14:textId="77777777" w:rsidR="00CC2EC3" w:rsidRDefault="00AF730D">
      <w:pPr>
        <w:spacing w:before="56"/>
        <w:ind w:left="119" w:right="256"/>
        <w:rPr>
          <w:rFonts w:ascii="Calibri" w:eastAsia="Calibri" w:hAnsi="Calibri" w:cs="Calibri"/>
        </w:rPr>
      </w:pPr>
      <w:r>
        <w:rPr>
          <w:rFonts w:ascii="Calibri"/>
          <w:b/>
        </w:rPr>
        <w:t>Task 2: Summary and Analysis of SBIWTP Influent and Effluent Constituents of</w:t>
      </w:r>
      <w:r>
        <w:rPr>
          <w:rFonts w:ascii="Calibri"/>
          <w:b/>
          <w:spacing w:val="9"/>
        </w:rPr>
        <w:t xml:space="preserve"> </w:t>
      </w:r>
      <w:r>
        <w:rPr>
          <w:rFonts w:ascii="Calibri"/>
          <w:b/>
        </w:rPr>
        <w:t>Concern</w:t>
      </w:r>
    </w:p>
    <w:p w14:paraId="4B9853C1" w14:textId="77777777" w:rsidR="00CC2EC3" w:rsidRDefault="00CC2EC3">
      <w:pPr>
        <w:spacing w:before="8"/>
        <w:rPr>
          <w:rFonts w:ascii="Calibri" w:eastAsia="Calibri" w:hAnsi="Calibri" w:cs="Calibri"/>
          <w:b/>
          <w:bCs/>
          <w:sz w:val="23"/>
          <w:szCs w:val="23"/>
        </w:rPr>
      </w:pPr>
    </w:p>
    <w:p w14:paraId="2DD1E90F" w14:textId="77777777" w:rsidR="00CC2EC3" w:rsidRDefault="00AF730D">
      <w:pPr>
        <w:tabs>
          <w:tab w:val="left" w:pos="1559"/>
        </w:tabs>
        <w:ind w:left="119" w:right="256"/>
        <w:rPr>
          <w:rFonts w:ascii="Calibri" w:eastAsia="Calibri" w:hAnsi="Calibri" w:cs="Calibri"/>
        </w:rPr>
      </w:pPr>
      <w:r>
        <w:rPr>
          <w:rFonts w:ascii="Calibri" w:eastAsia="Calibri" w:hAnsi="Calibri" w:cs="Calibri"/>
        </w:rPr>
        <w:t>Task</w:t>
      </w:r>
      <w:r>
        <w:rPr>
          <w:rFonts w:ascii="Calibri" w:eastAsia="Calibri" w:hAnsi="Calibri" w:cs="Calibri"/>
          <w:spacing w:val="-2"/>
        </w:rPr>
        <w:t xml:space="preserve"> </w:t>
      </w:r>
      <w:r>
        <w:rPr>
          <w:rFonts w:ascii="Calibri" w:eastAsia="Calibri" w:hAnsi="Calibri" w:cs="Calibri"/>
        </w:rPr>
        <w:t>2.1</w:t>
      </w:r>
      <w:r>
        <w:rPr>
          <w:rFonts w:ascii="Calibri" w:eastAsia="Calibri" w:hAnsi="Calibri" w:cs="Calibri"/>
        </w:rPr>
        <w:tab/>
        <w:t>Review of City’s SBWRP Recycled Water Effluent Discharge</w:t>
      </w:r>
      <w:r>
        <w:rPr>
          <w:rFonts w:ascii="Calibri" w:eastAsia="Calibri" w:hAnsi="Calibri" w:cs="Calibri"/>
          <w:spacing w:val="-27"/>
        </w:rPr>
        <w:t xml:space="preserve"> </w:t>
      </w:r>
      <w:r>
        <w:rPr>
          <w:rFonts w:ascii="Calibri" w:eastAsia="Calibri" w:hAnsi="Calibri" w:cs="Calibri"/>
        </w:rPr>
        <w:t>Requirements</w:t>
      </w:r>
    </w:p>
    <w:p w14:paraId="68E6A509" w14:textId="77777777" w:rsidR="00CC2EC3" w:rsidRDefault="00CC2EC3">
      <w:pPr>
        <w:spacing w:before="8"/>
        <w:rPr>
          <w:rFonts w:ascii="Calibri" w:eastAsia="Calibri" w:hAnsi="Calibri" w:cs="Calibri"/>
          <w:sz w:val="23"/>
          <w:szCs w:val="23"/>
        </w:rPr>
      </w:pPr>
    </w:p>
    <w:p w14:paraId="73563A22" w14:textId="77777777" w:rsidR="00CC2EC3" w:rsidRDefault="00AF730D">
      <w:pPr>
        <w:ind w:left="1559" w:right="114"/>
        <w:jc w:val="both"/>
        <w:rPr>
          <w:rFonts w:ascii="Calibri" w:eastAsia="Calibri" w:hAnsi="Calibri" w:cs="Calibri"/>
        </w:rPr>
      </w:pPr>
      <w:r>
        <w:rPr>
          <w:rFonts w:ascii="Calibri" w:eastAsia="Calibri" w:hAnsi="Calibri" w:cs="Calibri"/>
        </w:rPr>
        <w:t>Obtain</w:t>
      </w:r>
      <w:r>
        <w:rPr>
          <w:rFonts w:ascii="Calibri" w:eastAsia="Calibri" w:hAnsi="Calibri" w:cs="Calibri"/>
          <w:spacing w:val="-16"/>
        </w:rPr>
        <w:t xml:space="preserve"> </w:t>
      </w:r>
      <w:r>
        <w:rPr>
          <w:rFonts w:ascii="Calibri" w:eastAsia="Calibri" w:hAnsi="Calibri" w:cs="Calibri"/>
        </w:rPr>
        <w:t>from</w:t>
      </w:r>
      <w:r>
        <w:rPr>
          <w:rFonts w:ascii="Calibri" w:eastAsia="Calibri" w:hAnsi="Calibri" w:cs="Calibri"/>
          <w:spacing w:val="-14"/>
        </w:rPr>
        <w:t xml:space="preserve"> </w:t>
      </w:r>
      <w:r>
        <w:rPr>
          <w:rFonts w:ascii="Calibri" w:eastAsia="Calibri" w:hAnsi="Calibri" w:cs="Calibri"/>
        </w:rPr>
        <w:t>the</w:t>
      </w:r>
      <w:r>
        <w:rPr>
          <w:rFonts w:ascii="Calibri" w:eastAsia="Calibri" w:hAnsi="Calibri" w:cs="Calibri"/>
          <w:spacing w:val="-14"/>
        </w:rPr>
        <w:t xml:space="preserve"> </w:t>
      </w:r>
      <w:r>
        <w:rPr>
          <w:rFonts w:ascii="Calibri" w:eastAsia="Calibri" w:hAnsi="Calibri" w:cs="Calibri"/>
        </w:rPr>
        <w:t>City,</w:t>
      </w:r>
      <w:r>
        <w:rPr>
          <w:rFonts w:ascii="Calibri" w:eastAsia="Calibri" w:hAnsi="Calibri" w:cs="Calibri"/>
          <w:spacing w:val="-15"/>
        </w:rPr>
        <w:t xml:space="preserve"> </w:t>
      </w:r>
      <w:r>
        <w:rPr>
          <w:rFonts w:ascii="Calibri" w:eastAsia="Calibri" w:hAnsi="Calibri" w:cs="Calibri"/>
        </w:rPr>
        <w:t>review</w:t>
      </w:r>
      <w:r>
        <w:rPr>
          <w:rFonts w:ascii="Calibri" w:eastAsia="Calibri" w:hAnsi="Calibri" w:cs="Calibri"/>
          <w:spacing w:val="-14"/>
        </w:rPr>
        <w:t xml:space="preserve"> </w:t>
      </w:r>
      <w:r>
        <w:rPr>
          <w:rFonts w:ascii="Calibri" w:eastAsia="Calibri" w:hAnsi="Calibri" w:cs="Calibri"/>
        </w:rPr>
        <w:t>and</w:t>
      </w:r>
      <w:r>
        <w:rPr>
          <w:rFonts w:ascii="Calibri" w:eastAsia="Calibri" w:hAnsi="Calibri" w:cs="Calibri"/>
          <w:spacing w:val="-16"/>
        </w:rPr>
        <w:t xml:space="preserve"> </w:t>
      </w:r>
      <w:r>
        <w:rPr>
          <w:rFonts w:ascii="Calibri" w:eastAsia="Calibri" w:hAnsi="Calibri" w:cs="Calibri"/>
        </w:rPr>
        <w:t>summarize</w:t>
      </w:r>
      <w:r>
        <w:rPr>
          <w:rFonts w:ascii="Calibri" w:eastAsia="Calibri" w:hAnsi="Calibri" w:cs="Calibri"/>
          <w:spacing w:val="-14"/>
        </w:rPr>
        <w:t xml:space="preserve"> </w:t>
      </w:r>
      <w:r>
        <w:rPr>
          <w:rFonts w:ascii="Calibri" w:eastAsia="Calibri" w:hAnsi="Calibri" w:cs="Calibri"/>
        </w:rPr>
        <w:t>the</w:t>
      </w:r>
      <w:r>
        <w:rPr>
          <w:rFonts w:ascii="Calibri" w:eastAsia="Calibri" w:hAnsi="Calibri" w:cs="Calibri"/>
          <w:spacing w:val="-17"/>
        </w:rPr>
        <w:t xml:space="preserve"> </w:t>
      </w:r>
      <w:r>
        <w:rPr>
          <w:rFonts w:ascii="Calibri" w:eastAsia="Calibri" w:hAnsi="Calibri" w:cs="Calibri"/>
        </w:rPr>
        <w:t>RWQCB</w:t>
      </w:r>
      <w:r>
        <w:rPr>
          <w:rFonts w:ascii="Calibri" w:eastAsia="Calibri" w:hAnsi="Calibri" w:cs="Calibri"/>
          <w:spacing w:val="-15"/>
        </w:rPr>
        <w:t xml:space="preserve"> </w:t>
      </w:r>
      <w:r>
        <w:rPr>
          <w:rFonts w:ascii="Calibri" w:eastAsia="Calibri" w:hAnsi="Calibri" w:cs="Calibri"/>
        </w:rPr>
        <w:t>Effluent</w:t>
      </w:r>
      <w:r>
        <w:rPr>
          <w:rFonts w:ascii="Calibri" w:eastAsia="Calibri" w:hAnsi="Calibri" w:cs="Calibri"/>
          <w:spacing w:val="-14"/>
        </w:rPr>
        <w:t xml:space="preserve"> </w:t>
      </w:r>
      <w:r>
        <w:rPr>
          <w:rFonts w:ascii="Calibri" w:eastAsia="Calibri" w:hAnsi="Calibri" w:cs="Calibri"/>
        </w:rPr>
        <w:t>Discharge</w:t>
      </w:r>
      <w:r>
        <w:rPr>
          <w:rFonts w:ascii="Calibri" w:eastAsia="Calibri" w:hAnsi="Calibri" w:cs="Calibri"/>
          <w:spacing w:val="-14"/>
        </w:rPr>
        <w:t xml:space="preserve"> </w:t>
      </w:r>
      <w:r>
        <w:rPr>
          <w:rFonts w:ascii="Calibri" w:eastAsia="Calibri" w:hAnsi="Calibri" w:cs="Calibri"/>
        </w:rPr>
        <w:t>Requirements for the City’s SBWRP; and the Annual Effluent Monitoring Reports for the City’s SBWRP for the last three (3) years. The focus of this task will be to compare effluent quality data obtained</w:t>
      </w:r>
      <w:r>
        <w:rPr>
          <w:rFonts w:ascii="Calibri" w:eastAsia="Calibri" w:hAnsi="Calibri" w:cs="Calibri"/>
          <w:spacing w:val="-7"/>
        </w:rPr>
        <w:t xml:space="preserve"> </w:t>
      </w:r>
      <w:r>
        <w:rPr>
          <w:rFonts w:ascii="Calibri" w:eastAsia="Calibri" w:hAnsi="Calibri" w:cs="Calibri"/>
        </w:rPr>
        <w:t>under</w:t>
      </w:r>
      <w:r>
        <w:rPr>
          <w:rFonts w:ascii="Calibri" w:eastAsia="Calibri" w:hAnsi="Calibri" w:cs="Calibri"/>
          <w:spacing w:val="-9"/>
        </w:rPr>
        <w:t xml:space="preserve"> </w:t>
      </w:r>
      <w:r>
        <w:rPr>
          <w:rFonts w:ascii="Calibri" w:eastAsia="Calibri" w:hAnsi="Calibri" w:cs="Calibri"/>
        </w:rPr>
        <w:t>Task</w:t>
      </w:r>
      <w:r>
        <w:rPr>
          <w:rFonts w:ascii="Calibri" w:eastAsia="Calibri" w:hAnsi="Calibri" w:cs="Calibri"/>
          <w:spacing w:val="-6"/>
        </w:rPr>
        <w:t xml:space="preserve"> </w:t>
      </w:r>
      <w:r>
        <w:rPr>
          <w:rFonts w:ascii="Calibri" w:eastAsia="Calibri" w:hAnsi="Calibri" w:cs="Calibri"/>
        </w:rPr>
        <w:t>2.2</w:t>
      </w:r>
      <w:r>
        <w:rPr>
          <w:rFonts w:ascii="Calibri" w:eastAsia="Calibri" w:hAnsi="Calibri" w:cs="Calibri"/>
          <w:spacing w:val="-8"/>
        </w:rPr>
        <w:t xml:space="preserve"> </w:t>
      </w:r>
      <w:r>
        <w:rPr>
          <w:rFonts w:ascii="Calibri" w:eastAsia="Calibri" w:hAnsi="Calibri" w:cs="Calibri"/>
        </w:rPr>
        <w:t>to</w:t>
      </w:r>
      <w:r>
        <w:rPr>
          <w:rFonts w:ascii="Calibri" w:eastAsia="Calibri" w:hAnsi="Calibri" w:cs="Calibri"/>
          <w:spacing w:val="-10"/>
        </w:rPr>
        <w:t xml:space="preserve"> </w:t>
      </w:r>
      <w:r>
        <w:rPr>
          <w:rFonts w:ascii="Calibri" w:eastAsia="Calibri" w:hAnsi="Calibri" w:cs="Calibri"/>
        </w:rPr>
        <w:t>identify</w:t>
      </w:r>
      <w:r>
        <w:rPr>
          <w:rFonts w:ascii="Calibri" w:eastAsia="Calibri" w:hAnsi="Calibri" w:cs="Calibri"/>
          <w:spacing w:val="-6"/>
        </w:rPr>
        <w:t xml:space="preserve"> </w:t>
      </w:r>
      <w:r>
        <w:rPr>
          <w:rFonts w:ascii="Calibri" w:eastAsia="Calibri" w:hAnsi="Calibri" w:cs="Calibri"/>
        </w:rPr>
        <w:t>constituents</w:t>
      </w:r>
      <w:r>
        <w:rPr>
          <w:rFonts w:ascii="Calibri" w:eastAsia="Calibri" w:hAnsi="Calibri" w:cs="Calibri"/>
          <w:spacing w:val="-9"/>
        </w:rPr>
        <w:t xml:space="preserve"> </w:t>
      </w:r>
      <w:r>
        <w:rPr>
          <w:rFonts w:ascii="Calibri" w:eastAsia="Calibri" w:hAnsi="Calibri" w:cs="Calibri"/>
        </w:rPr>
        <w:t>required</w:t>
      </w:r>
      <w:r>
        <w:rPr>
          <w:rFonts w:ascii="Calibri" w:eastAsia="Calibri" w:hAnsi="Calibri" w:cs="Calibri"/>
          <w:spacing w:val="-7"/>
        </w:rPr>
        <w:t xml:space="preserve"> </w:t>
      </w:r>
      <w:r>
        <w:rPr>
          <w:rFonts w:ascii="Calibri" w:eastAsia="Calibri" w:hAnsi="Calibri" w:cs="Calibri"/>
        </w:rPr>
        <w:t>to</w:t>
      </w:r>
      <w:r>
        <w:rPr>
          <w:rFonts w:ascii="Calibri" w:eastAsia="Calibri" w:hAnsi="Calibri" w:cs="Calibri"/>
          <w:spacing w:val="-5"/>
        </w:rPr>
        <w:t xml:space="preserve"> </w:t>
      </w:r>
      <w:r>
        <w:rPr>
          <w:rFonts w:ascii="Calibri" w:eastAsia="Calibri" w:hAnsi="Calibri" w:cs="Calibri"/>
        </w:rPr>
        <w:t>be</w:t>
      </w:r>
      <w:r>
        <w:rPr>
          <w:rFonts w:ascii="Calibri" w:eastAsia="Calibri" w:hAnsi="Calibri" w:cs="Calibri"/>
          <w:spacing w:val="-8"/>
        </w:rPr>
        <w:t xml:space="preserve"> </w:t>
      </w:r>
      <w:r>
        <w:rPr>
          <w:rFonts w:ascii="Calibri" w:eastAsia="Calibri" w:hAnsi="Calibri" w:cs="Calibri"/>
        </w:rPr>
        <w:t>monitored</w:t>
      </w:r>
      <w:r>
        <w:rPr>
          <w:rFonts w:ascii="Calibri" w:eastAsia="Calibri" w:hAnsi="Calibri" w:cs="Calibri"/>
          <w:spacing w:val="-7"/>
        </w:rPr>
        <w:t xml:space="preserve"> </w:t>
      </w:r>
      <w:r>
        <w:rPr>
          <w:rFonts w:ascii="Calibri" w:eastAsia="Calibri" w:hAnsi="Calibri" w:cs="Calibri"/>
        </w:rPr>
        <w:t>by</w:t>
      </w:r>
      <w:r>
        <w:rPr>
          <w:rFonts w:ascii="Calibri" w:eastAsia="Calibri" w:hAnsi="Calibri" w:cs="Calibri"/>
          <w:spacing w:val="-8"/>
        </w:rPr>
        <w:t xml:space="preserve"> </w:t>
      </w:r>
      <w:r>
        <w:rPr>
          <w:rFonts w:ascii="Calibri" w:eastAsia="Calibri" w:hAnsi="Calibri" w:cs="Calibri"/>
        </w:rPr>
        <w:t>the</w:t>
      </w:r>
      <w:r>
        <w:rPr>
          <w:rFonts w:ascii="Calibri" w:eastAsia="Calibri" w:hAnsi="Calibri" w:cs="Calibri"/>
          <w:spacing w:val="-8"/>
        </w:rPr>
        <w:t xml:space="preserve"> </w:t>
      </w:r>
      <w:r>
        <w:rPr>
          <w:rFonts w:ascii="Calibri" w:eastAsia="Calibri" w:hAnsi="Calibri" w:cs="Calibri"/>
        </w:rPr>
        <w:t>RWQCB for Recycled Water, but which are not monitored for the</w:t>
      </w:r>
      <w:r>
        <w:rPr>
          <w:rFonts w:ascii="Calibri" w:eastAsia="Calibri" w:hAnsi="Calibri" w:cs="Calibri"/>
          <w:spacing w:val="-21"/>
        </w:rPr>
        <w:t xml:space="preserve"> </w:t>
      </w:r>
      <w:r>
        <w:rPr>
          <w:rFonts w:ascii="Calibri" w:eastAsia="Calibri" w:hAnsi="Calibri" w:cs="Calibri"/>
        </w:rPr>
        <w:t>SBIWTP.</w:t>
      </w:r>
    </w:p>
    <w:p w14:paraId="4E0131D2" w14:textId="77777777" w:rsidR="00CC2EC3" w:rsidRDefault="00AF730D">
      <w:pPr>
        <w:spacing w:before="9"/>
        <w:ind w:left="2280" w:right="115"/>
        <w:jc w:val="both"/>
        <w:rPr>
          <w:rFonts w:ascii="Calibri" w:eastAsia="Calibri" w:hAnsi="Calibri" w:cs="Calibri"/>
        </w:rPr>
      </w:pPr>
      <w:r>
        <w:rPr>
          <w:rFonts w:ascii="Calibri" w:eastAsia="Calibri" w:hAnsi="Calibri" w:cs="Calibri"/>
          <w:i/>
          <w:u w:val="single" w:color="000000"/>
        </w:rPr>
        <w:t>Assumption:</w:t>
      </w:r>
      <w:r>
        <w:rPr>
          <w:rFonts w:ascii="Calibri" w:eastAsia="Calibri" w:hAnsi="Calibri" w:cs="Calibri"/>
          <w:i/>
          <w:spacing w:val="-14"/>
          <w:u w:val="single" w:color="000000"/>
        </w:rPr>
        <w:t xml:space="preserve"> </w:t>
      </w:r>
      <w:r>
        <w:rPr>
          <w:rFonts w:ascii="Calibri" w:eastAsia="Calibri" w:hAnsi="Calibri" w:cs="Calibri"/>
          <w:i/>
        </w:rPr>
        <w:t>The</w:t>
      </w:r>
      <w:r>
        <w:rPr>
          <w:rFonts w:ascii="Calibri" w:eastAsia="Calibri" w:hAnsi="Calibri" w:cs="Calibri"/>
          <w:i/>
          <w:spacing w:val="-14"/>
        </w:rPr>
        <w:t xml:space="preserve"> </w:t>
      </w:r>
      <w:r>
        <w:rPr>
          <w:rFonts w:ascii="Calibri" w:eastAsia="Calibri" w:hAnsi="Calibri" w:cs="Calibri"/>
          <w:i/>
        </w:rPr>
        <w:t>City</w:t>
      </w:r>
      <w:r>
        <w:rPr>
          <w:rFonts w:ascii="Calibri" w:eastAsia="Calibri" w:hAnsi="Calibri" w:cs="Calibri"/>
          <w:i/>
          <w:spacing w:val="-17"/>
        </w:rPr>
        <w:t xml:space="preserve"> </w:t>
      </w:r>
      <w:r>
        <w:rPr>
          <w:rFonts w:ascii="Calibri" w:eastAsia="Calibri" w:hAnsi="Calibri" w:cs="Calibri"/>
          <w:i/>
        </w:rPr>
        <w:t>will</w:t>
      </w:r>
      <w:r>
        <w:rPr>
          <w:rFonts w:ascii="Calibri" w:eastAsia="Calibri" w:hAnsi="Calibri" w:cs="Calibri"/>
          <w:i/>
          <w:spacing w:val="-14"/>
        </w:rPr>
        <w:t xml:space="preserve"> </w:t>
      </w:r>
      <w:r>
        <w:rPr>
          <w:rFonts w:ascii="Calibri" w:eastAsia="Calibri" w:hAnsi="Calibri" w:cs="Calibri"/>
          <w:i/>
        </w:rPr>
        <w:t>provide</w:t>
      </w:r>
      <w:r>
        <w:rPr>
          <w:rFonts w:ascii="Calibri" w:eastAsia="Calibri" w:hAnsi="Calibri" w:cs="Calibri"/>
          <w:i/>
          <w:spacing w:val="-14"/>
        </w:rPr>
        <w:t xml:space="preserve"> </w:t>
      </w:r>
      <w:r>
        <w:rPr>
          <w:rFonts w:ascii="Calibri" w:eastAsia="Calibri" w:hAnsi="Calibri" w:cs="Calibri"/>
          <w:i/>
        </w:rPr>
        <w:t>electronic</w:t>
      </w:r>
      <w:r>
        <w:rPr>
          <w:rFonts w:ascii="Calibri" w:eastAsia="Calibri" w:hAnsi="Calibri" w:cs="Calibri"/>
          <w:i/>
          <w:spacing w:val="-14"/>
        </w:rPr>
        <w:t xml:space="preserve"> </w:t>
      </w:r>
      <w:r>
        <w:rPr>
          <w:rFonts w:ascii="Calibri" w:eastAsia="Calibri" w:hAnsi="Calibri" w:cs="Calibri"/>
          <w:i/>
        </w:rPr>
        <w:t>copy</w:t>
      </w:r>
      <w:r>
        <w:rPr>
          <w:rFonts w:ascii="Calibri" w:eastAsia="Calibri" w:hAnsi="Calibri" w:cs="Calibri"/>
          <w:i/>
          <w:spacing w:val="-14"/>
        </w:rPr>
        <w:t xml:space="preserve"> </w:t>
      </w:r>
      <w:r>
        <w:rPr>
          <w:rFonts w:ascii="Calibri" w:eastAsia="Calibri" w:hAnsi="Calibri" w:cs="Calibri"/>
          <w:i/>
        </w:rPr>
        <w:t>of</w:t>
      </w:r>
      <w:r>
        <w:rPr>
          <w:rFonts w:ascii="Calibri" w:eastAsia="Calibri" w:hAnsi="Calibri" w:cs="Calibri"/>
          <w:i/>
          <w:spacing w:val="-14"/>
        </w:rPr>
        <w:t xml:space="preserve"> </w:t>
      </w:r>
      <w:r>
        <w:rPr>
          <w:rFonts w:ascii="Calibri" w:eastAsia="Calibri" w:hAnsi="Calibri" w:cs="Calibri"/>
          <w:i/>
        </w:rPr>
        <w:t>the</w:t>
      </w:r>
      <w:r>
        <w:rPr>
          <w:rFonts w:ascii="Calibri" w:eastAsia="Calibri" w:hAnsi="Calibri" w:cs="Calibri"/>
          <w:i/>
          <w:spacing w:val="-18"/>
        </w:rPr>
        <w:t xml:space="preserve"> </w:t>
      </w:r>
      <w:r>
        <w:rPr>
          <w:rFonts w:ascii="Calibri" w:eastAsia="Calibri" w:hAnsi="Calibri" w:cs="Calibri"/>
          <w:i/>
        </w:rPr>
        <w:t>RWQCB</w:t>
      </w:r>
      <w:r>
        <w:rPr>
          <w:rFonts w:ascii="Calibri" w:eastAsia="Calibri" w:hAnsi="Calibri" w:cs="Calibri"/>
          <w:i/>
          <w:spacing w:val="-14"/>
        </w:rPr>
        <w:t xml:space="preserve"> </w:t>
      </w:r>
      <w:r>
        <w:rPr>
          <w:rFonts w:ascii="Calibri" w:eastAsia="Calibri" w:hAnsi="Calibri" w:cs="Calibri"/>
          <w:i/>
        </w:rPr>
        <w:t>Effluent</w:t>
      </w:r>
      <w:r>
        <w:rPr>
          <w:rFonts w:ascii="Calibri" w:eastAsia="Calibri" w:hAnsi="Calibri" w:cs="Calibri"/>
          <w:i/>
          <w:spacing w:val="-13"/>
        </w:rPr>
        <w:t xml:space="preserve"> </w:t>
      </w:r>
      <w:r>
        <w:rPr>
          <w:rFonts w:ascii="Calibri" w:eastAsia="Calibri" w:hAnsi="Calibri" w:cs="Calibri"/>
          <w:i/>
        </w:rPr>
        <w:t>Discharge Requirements for the City’s SBWRP; and electronic (PDFs and word and excel spreadsheet) copies of Annual Effluent Monitoring Reports for the City’s SBWRP for the last three (3)</w:t>
      </w:r>
      <w:r>
        <w:rPr>
          <w:rFonts w:ascii="Calibri" w:eastAsia="Calibri" w:hAnsi="Calibri" w:cs="Calibri"/>
          <w:i/>
          <w:spacing w:val="-10"/>
        </w:rPr>
        <w:t xml:space="preserve"> </w:t>
      </w:r>
      <w:r>
        <w:rPr>
          <w:rFonts w:ascii="Calibri" w:eastAsia="Calibri" w:hAnsi="Calibri" w:cs="Calibri"/>
          <w:i/>
        </w:rPr>
        <w:t>years</w:t>
      </w:r>
    </w:p>
    <w:p w14:paraId="1EE12EB7" w14:textId="77777777" w:rsidR="00CC2EC3" w:rsidRDefault="00CC2EC3">
      <w:pPr>
        <w:jc w:val="both"/>
        <w:rPr>
          <w:rFonts w:ascii="Calibri" w:eastAsia="Calibri" w:hAnsi="Calibri" w:cs="Calibri"/>
        </w:rPr>
        <w:sectPr w:rsidR="00CC2EC3">
          <w:headerReference w:type="default" r:id="rId15"/>
          <w:footerReference w:type="default" r:id="rId16"/>
          <w:pgSz w:w="12240" w:h="15840"/>
          <w:pgMar w:top="1520" w:right="1320" w:bottom="1200" w:left="1320" w:header="763" w:footer="1014" w:gutter="0"/>
          <w:pgNumType w:start="1"/>
          <w:cols w:space="720"/>
        </w:sectPr>
      </w:pPr>
    </w:p>
    <w:p w14:paraId="3FC9EBC3" w14:textId="77777777" w:rsidR="00CC2EC3" w:rsidRDefault="00CC2EC3">
      <w:pPr>
        <w:spacing w:before="7"/>
        <w:rPr>
          <w:rFonts w:ascii="Calibri" w:eastAsia="Calibri" w:hAnsi="Calibri" w:cs="Calibri"/>
          <w:i/>
          <w:sz w:val="18"/>
          <w:szCs w:val="18"/>
        </w:rPr>
      </w:pPr>
    </w:p>
    <w:p w14:paraId="4066640B" w14:textId="77777777" w:rsidR="00CC2EC3" w:rsidRDefault="00AF730D">
      <w:pPr>
        <w:tabs>
          <w:tab w:val="left" w:pos="1559"/>
        </w:tabs>
        <w:spacing w:before="56"/>
        <w:ind w:left="120" w:right="256"/>
        <w:rPr>
          <w:rFonts w:ascii="Calibri" w:eastAsia="Calibri" w:hAnsi="Calibri" w:cs="Calibri"/>
        </w:rPr>
      </w:pPr>
      <w:r>
        <w:rPr>
          <w:rFonts w:ascii="Calibri"/>
        </w:rPr>
        <w:t>Task</w:t>
      </w:r>
      <w:r>
        <w:rPr>
          <w:rFonts w:ascii="Calibri"/>
          <w:spacing w:val="-2"/>
        </w:rPr>
        <w:t xml:space="preserve"> </w:t>
      </w:r>
      <w:r>
        <w:rPr>
          <w:rFonts w:ascii="Calibri"/>
        </w:rPr>
        <w:t>2.2</w:t>
      </w:r>
      <w:r>
        <w:rPr>
          <w:rFonts w:ascii="Calibri"/>
        </w:rPr>
        <w:tab/>
        <w:t>Review of SBIWTP Influent and Effluent Quality</w:t>
      </w:r>
      <w:r>
        <w:rPr>
          <w:rFonts w:ascii="Calibri"/>
          <w:spacing w:val="-18"/>
        </w:rPr>
        <w:t xml:space="preserve"> </w:t>
      </w:r>
      <w:r>
        <w:rPr>
          <w:rFonts w:ascii="Calibri"/>
        </w:rPr>
        <w:t>Constituents</w:t>
      </w:r>
    </w:p>
    <w:p w14:paraId="3318C96C" w14:textId="77777777" w:rsidR="00CC2EC3" w:rsidRDefault="00CC2EC3">
      <w:pPr>
        <w:spacing w:before="8"/>
        <w:rPr>
          <w:rFonts w:ascii="Calibri" w:eastAsia="Calibri" w:hAnsi="Calibri" w:cs="Calibri"/>
          <w:sz w:val="23"/>
          <w:szCs w:val="23"/>
        </w:rPr>
      </w:pPr>
    </w:p>
    <w:p w14:paraId="58F3FC64" w14:textId="77777777" w:rsidR="00CC2EC3" w:rsidRDefault="00AF730D">
      <w:pPr>
        <w:ind w:left="1559" w:right="114"/>
        <w:jc w:val="both"/>
        <w:rPr>
          <w:rFonts w:ascii="Calibri" w:eastAsia="Calibri" w:hAnsi="Calibri" w:cs="Calibri"/>
        </w:rPr>
      </w:pPr>
      <w:r>
        <w:rPr>
          <w:rFonts w:ascii="Calibri" w:eastAsia="Calibri" w:hAnsi="Calibri" w:cs="Calibri"/>
        </w:rPr>
        <w:t xml:space="preserve">Review and summarize the Annual Effluent Monitoring Reports for SBIWTP for the last three (3) years </w:t>
      </w:r>
      <w:r>
        <w:rPr>
          <w:rFonts w:ascii="Calibri" w:eastAsia="Calibri" w:hAnsi="Calibri" w:cs="Calibri"/>
          <w:i/>
        </w:rPr>
        <w:t xml:space="preserve">and </w:t>
      </w:r>
      <w:r>
        <w:rPr>
          <w:rFonts w:ascii="Calibri" w:eastAsia="Calibri" w:hAnsi="Calibri" w:cs="Calibri"/>
        </w:rPr>
        <w:t>provide a comparison of the effluent quality constituents defined in the RWQCB Effluent Discharge Requirements for the City’s SBWRP with the effluent quality of the same constituents for the SBIWTP. The focus of this task will be to identify constituents in the SBIWTP effluent that exceed the discharge requirements for recycled water</w:t>
      </w:r>
      <w:r>
        <w:rPr>
          <w:rFonts w:ascii="Calibri" w:eastAsia="Calibri" w:hAnsi="Calibri" w:cs="Calibri"/>
          <w:spacing w:val="-11"/>
        </w:rPr>
        <w:t xml:space="preserve"> </w:t>
      </w:r>
      <w:r>
        <w:rPr>
          <w:rFonts w:ascii="Calibri" w:eastAsia="Calibri" w:hAnsi="Calibri" w:cs="Calibri"/>
        </w:rPr>
        <w:t>as</w:t>
      </w:r>
      <w:r>
        <w:rPr>
          <w:rFonts w:ascii="Calibri" w:eastAsia="Calibri" w:hAnsi="Calibri" w:cs="Calibri"/>
          <w:spacing w:val="-10"/>
        </w:rPr>
        <w:t xml:space="preserve"> </w:t>
      </w:r>
      <w:r>
        <w:rPr>
          <w:rFonts w:ascii="Calibri" w:eastAsia="Calibri" w:hAnsi="Calibri" w:cs="Calibri"/>
        </w:rPr>
        <w:t>define</w:t>
      </w:r>
      <w:r>
        <w:rPr>
          <w:rFonts w:ascii="Calibri" w:eastAsia="Calibri" w:hAnsi="Calibri" w:cs="Calibri"/>
          <w:spacing w:val="-9"/>
        </w:rPr>
        <w:t xml:space="preserve"> </w:t>
      </w:r>
      <w:r>
        <w:rPr>
          <w:rFonts w:ascii="Calibri" w:eastAsia="Calibri" w:hAnsi="Calibri" w:cs="Calibri"/>
        </w:rPr>
        <w:t>in</w:t>
      </w:r>
      <w:r>
        <w:rPr>
          <w:rFonts w:ascii="Calibri" w:eastAsia="Calibri" w:hAnsi="Calibri" w:cs="Calibri"/>
          <w:spacing w:val="-12"/>
        </w:rPr>
        <w:t xml:space="preserve"> </w:t>
      </w:r>
      <w:r>
        <w:rPr>
          <w:rFonts w:ascii="Calibri" w:eastAsia="Calibri" w:hAnsi="Calibri" w:cs="Calibri"/>
        </w:rPr>
        <w:t>the</w:t>
      </w:r>
      <w:r>
        <w:rPr>
          <w:rFonts w:ascii="Calibri" w:eastAsia="Calibri" w:hAnsi="Calibri" w:cs="Calibri"/>
          <w:spacing w:val="-11"/>
        </w:rPr>
        <w:t xml:space="preserve"> </w:t>
      </w:r>
      <w:r>
        <w:rPr>
          <w:rFonts w:ascii="Calibri" w:eastAsia="Calibri" w:hAnsi="Calibri" w:cs="Calibri"/>
        </w:rPr>
        <w:t>RWQCB</w:t>
      </w:r>
      <w:r>
        <w:rPr>
          <w:rFonts w:ascii="Calibri" w:eastAsia="Calibri" w:hAnsi="Calibri" w:cs="Calibri"/>
          <w:spacing w:val="-10"/>
        </w:rPr>
        <w:t xml:space="preserve"> </w:t>
      </w:r>
      <w:r>
        <w:rPr>
          <w:rFonts w:ascii="Calibri" w:eastAsia="Calibri" w:hAnsi="Calibri" w:cs="Calibri"/>
        </w:rPr>
        <w:t>Effluent</w:t>
      </w:r>
      <w:r>
        <w:rPr>
          <w:rFonts w:ascii="Calibri" w:eastAsia="Calibri" w:hAnsi="Calibri" w:cs="Calibri"/>
          <w:spacing w:val="-11"/>
        </w:rPr>
        <w:t xml:space="preserve"> </w:t>
      </w:r>
      <w:r>
        <w:rPr>
          <w:rFonts w:ascii="Calibri" w:eastAsia="Calibri" w:hAnsi="Calibri" w:cs="Calibri"/>
        </w:rPr>
        <w:t>Discharge</w:t>
      </w:r>
      <w:r>
        <w:rPr>
          <w:rFonts w:ascii="Calibri" w:eastAsia="Calibri" w:hAnsi="Calibri" w:cs="Calibri"/>
          <w:spacing w:val="-9"/>
        </w:rPr>
        <w:t xml:space="preserve"> </w:t>
      </w:r>
      <w:r>
        <w:rPr>
          <w:rFonts w:ascii="Calibri" w:eastAsia="Calibri" w:hAnsi="Calibri" w:cs="Calibri"/>
        </w:rPr>
        <w:t>Requirements</w:t>
      </w:r>
      <w:r>
        <w:rPr>
          <w:rFonts w:ascii="Calibri" w:eastAsia="Calibri" w:hAnsi="Calibri" w:cs="Calibri"/>
          <w:spacing w:val="-10"/>
        </w:rPr>
        <w:t xml:space="preserve"> </w:t>
      </w:r>
      <w:r>
        <w:rPr>
          <w:rFonts w:ascii="Calibri" w:eastAsia="Calibri" w:hAnsi="Calibri" w:cs="Calibri"/>
        </w:rPr>
        <w:t>for</w:t>
      </w:r>
      <w:r>
        <w:rPr>
          <w:rFonts w:ascii="Calibri" w:eastAsia="Calibri" w:hAnsi="Calibri" w:cs="Calibri"/>
          <w:spacing w:val="-12"/>
        </w:rPr>
        <w:t xml:space="preserve"> </w:t>
      </w:r>
      <w:r>
        <w:rPr>
          <w:rFonts w:ascii="Calibri" w:eastAsia="Calibri" w:hAnsi="Calibri" w:cs="Calibri"/>
        </w:rPr>
        <w:t>the</w:t>
      </w:r>
      <w:r>
        <w:rPr>
          <w:rFonts w:ascii="Calibri" w:eastAsia="Calibri" w:hAnsi="Calibri" w:cs="Calibri"/>
          <w:spacing w:val="-9"/>
        </w:rPr>
        <w:t xml:space="preserve"> </w:t>
      </w:r>
      <w:r>
        <w:rPr>
          <w:rFonts w:ascii="Calibri" w:eastAsia="Calibri" w:hAnsi="Calibri" w:cs="Calibri"/>
        </w:rPr>
        <w:t>City’s</w:t>
      </w:r>
      <w:r>
        <w:rPr>
          <w:rFonts w:ascii="Calibri" w:eastAsia="Calibri" w:hAnsi="Calibri" w:cs="Calibri"/>
          <w:spacing w:val="-10"/>
        </w:rPr>
        <w:t xml:space="preserve"> </w:t>
      </w:r>
      <w:r>
        <w:rPr>
          <w:rFonts w:ascii="Calibri" w:eastAsia="Calibri" w:hAnsi="Calibri" w:cs="Calibri"/>
        </w:rPr>
        <w:t>SBWRP;</w:t>
      </w:r>
      <w:r>
        <w:rPr>
          <w:rFonts w:ascii="Calibri" w:eastAsia="Calibri" w:hAnsi="Calibri" w:cs="Calibri"/>
          <w:spacing w:val="-11"/>
        </w:rPr>
        <w:t xml:space="preserve"> </w:t>
      </w:r>
      <w:r>
        <w:rPr>
          <w:rFonts w:ascii="Calibri" w:eastAsia="Calibri" w:hAnsi="Calibri" w:cs="Calibri"/>
        </w:rPr>
        <w:t>and to</w:t>
      </w:r>
      <w:r>
        <w:rPr>
          <w:rFonts w:ascii="Calibri" w:eastAsia="Calibri" w:hAnsi="Calibri" w:cs="Calibri"/>
          <w:spacing w:val="-3"/>
        </w:rPr>
        <w:t xml:space="preserve"> </w:t>
      </w:r>
      <w:r>
        <w:rPr>
          <w:rFonts w:ascii="Calibri" w:eastAsia="Calibri" w:hAnsi="Calibri" w:cs="Calibri"/>
        </w:rPr>
        <w:t>identify</w:t>
      </w:r>
      <w:r>
        <w:rPr>
          <w:rFonts w:ascii="Calibri" w:eastAsia="Calibri" w:hAnsi="Calibri" w:cs="Calibri"/>
          <w:spacing w:val="-3"/>
        </w:rPr>
        <w:t xml:space="preserve"> </w:t>
      </w:r>
      <w:r>
        <w:rPr>
          <w:rFonts w:ascii="Calibri" w:eastAsia="Calibri" w:hAnsi="Calibri" w:cs="Calibri"/>
        </w:rPr>
        <w:t>constituents</w:t>
      </w:r>
      <w:r>
        <w:rPr>
          <w:rFonts w:ascii="Calibri" w:eastAsia="Calibri" w:hAnsi="Calibri" w:cs="Calibri"/>
          <w:spacing w:val="-4"/>
        </w:rPr>
        <w:t xml:space="preserve"> </w:t>
      </w:r>
      <w:r>
        <w:rPr>
          <w:rFonts w:ascii="Calibri" w:eastAsia="Calibri" w:hAnsi="Calibri" w:cs="Calibri"/>
        </w:rPr>
        <w:t>required</w:t>
      </w:r>
      <w:r>
        <w:rPr>
          <w:rFonts w:ascii="Calibri" w:eastAsia="Calibri" w:hAnsi="Calibri" w:cs="Calibri"/>
          <w:spacing w:val="-5"/>
        </w:rPr>
        <w:t xml:space="preserve"> </w:t>
      </w:r>
      <w:r>
        <w:rPr>
          <w:rFonts w:ascii="Calibri" w:eastAsia="Calibri" w:hAnsi="Calibri" w:cs="Calibri"/>
        </w:rPr>
        <w:t>to</w:t>
      </w:r>
      <w:r>
        <w:rPr>
          <w:rFonts w:ascii="Calibri" w:eastAsia="Calibri" w:hAnsi="Calibri" w:cs="Calibri"/>
          <w:spacing w:val="-3"/>
        </w:rPr>
        <w:t xml:space="preserve"> </w:t>
      </w:r>
      <w:r>
        <w:rPr>
          <w:rFonts w:ascii="Calibri" w:eastAsia="Calibri" w:hAnsi="Calibri" w:cs="Calibri"/>
        </w:rPr>
        <w:t>be</w:t>
      </w:r>
      <w:r>
        <w:rPr>
          <w:rFonts w:ascii="Calibri" w:eastAsia="Calibri" w:hAnsi="Calibri" w:cs="Calibri"/>
          <w:spacing w:val="-6"/>
        </w:rPr>
        <w:t xml:space="preserve"> </w:t>
      </w:r>
      <w:r>
        <w:rPr>
          <w:rFonts w:ascii="Calibri" w:eastAsia="Calibri" w:hAnsi="Calibri" w:cs="Calibri"/>
        </w:rPr>
        <w:t>monitored</w:t>
      </w:r>
      <w:r>
        <w:rPr>
          <w:rFonts w:ascii="Calibri" w:eastAsia="Calibri" w:hAnsi="Calibri" w:cs="Calibri"/>
          <w:spacing w:val="-5"/>
        </w:rPr>
        <w:t xml:space="preserve"> </w:t>
      </w:r>
      <w:r>
        <w:rPr>
          <w:rFonts w:ascii="Calibri" w:eastAsia="Calibri" w:hAnsi="Calibri" w:cs="Calibri"/>
        </w:rPr>
        <w:t>by</w:t>
      </w:r>
      <w:r>
        <w:rPr>
          <w:rFonts w:ascii="Calibri" w:eastAsia="Calibri" w:hAnsi="Calibri" w:cs="Calibri"/>
          <w:spacing w:val="-6"/>
        </w:rPr>
        <w:t xml:space="preserve"> </w:t>
      </w:r>
      <w:r>
        <w:rPr>
          <w:rFonts w:ascii="Calibri" w:eastAsia="Calibri" w:hAnsi="Calibri" w:cs="Calibri"/>
        </w:rPr>
        <w:t>the</w:t>
      </w:r>
      <w:r>
        <w:rPr>
          <w:rFonts w:ascii="Calibri" w:eastAsia="Calibri" w:hAnsi="Calibri" w:cs="Calibri"/>
          <w:spacing w:val="-4"/>
        </w:rPr>
        <w:t xml:space="preserve"> </w:t>
      </w:r>
      <w:r>
        <w:rPr>
          <w:rFonts w:ascii="Calibri" w:eastAsia="Calibri" w:hAnsi="Calibri" w:cs="Calibri"/>
        </w:rPr>
        <w:t>RWQCB</w:t>
      </w:r>
      <w:r>
        <w:rPr>
          <w:rFonts w:ascii="Calibri" w:eastAsia="Calibri" w:hAnsi="Calibri" w:cs="Calibri"/>
          <w:spacing w:val="-4"/>
        </w:rPr>
        <w:t xml:space="preserve"> </w:t>
      </w:r>
      <w:r>
        <w:rPr>
          <w:rFonts w:ascii="Calibri" w:eastAsia="Calibri" w:hAnsi="Calibri" w:cs="Calibri"/>
        </w:rPr>
        <w:t>for</w:t>
      </w:r>
      <w:r>
        <w:rPr>
          <w:rFonts w:ascii="Calibri" w:eastAsia="Calibri" w:hAnsi="Calibri" w:cs="Calibri"/>
          <w:spacing w:val="-7"/>
        </w:rPr>
        <w:t xml:space="preserve"> </w:t>
      </w:r>
      <w:r>
        <w:rPr>
          <w:rFonts w:ascii="Calibri" w:eastAsia="Calibri" w:hAnsi="Calibri" w:cs="Calibri"/>
        </w:rPr>
        <w:t>Recycled</w:t>
      </w:r>
      <w:r>
        <w:rPr>
          <w:rFonts w:ascii="Calibri" w:eastAsia="Calibri" w:hAnsi="Calibri" w:cs="Calibri"/>
          <w:spacing w:val="-7"/>
        </w:rPr>
        <w:t xml:space="preserve"> </w:t>
      </w:r>
      <w:r>
        <w:rPr>
          <w:rFonts w:ascii="Calibri" w:eastAsia="Calibri" w:hAnsi="Calibri" w:cs="Calibri"/>
        </w:rPr>
        <w:t>Water,</w:t>
      </w:r>
      <w:r>
        <w:rPr>
          <w:rFonts w:ascii="Calibri" w:eastAsia="Calibri" w:hAnsi="Calibri" w:cs="Calibri"/>
          <w:spacing w:val="-4"/>
        </w:rPr>
        <w:t xml:space="preserve"> </w:t>
      </w:r>
      <w:r>
        <w:rPr>
          <w:rFonts w:ascii="Calibri" w:eastAsia="Calibri" w:hAnsi="Calibri" w:cs="Calibri"/>
        </w:rPr>
        <w:t>but which are not currently monitored for the</w:t>
      </w:r>
      <w:r>
        <w:rPr>
          <w:rFonts w:ascii="Calibri" w:eastAsia="Calibri" w:hAnsi="Calibri" w:cs="Calibri"/>
          <w:spacing w:val="-14"/>
        </w:rPr>
        <w:t xml:space="preserve"> </w:t>
      </w:r>
      <w:r>
        <w:rPr>
          <w:rFonts w:ascii="Calibri" w:eastAsia="Calibri" w:hAnsi="Calibri" w:cs="Calibri"/>
        </w:rPr>
        <w:t>SBIWTP.</w:t>
      </w:r>
    </w:p>
    <w:p w14:paraId="23265F19" w14:textId="77777777" w:rsidR="00CC2EC3" w:rsidRDefault="00CC2EC3">
      <w:pPr>
        <w:spacing w:before="8"/>
        <w:rPr>
          <w:rFonts w:ascii="Calibri" w:eastAsia="Calibri" w:hAnsi="Calibri" w:cs="Calibri"/>
          <w:sz w:val="23"/>
          <w:szCs w:val="23"/>
        </w:rPr>
      </w:pPr>
    </w:p>
    <w:p w14:paraId="121B0299" w14:textId="77777777" w:rsidR="00CC2EC3" w:rsidRDefault="00AF730D">
      <w:pPr>
        <w:tabs>
          <w:tab w:val="left" w:pos="1559"/>
        </w:tabs>
        <w:ind w:left="119" w:right="256"/>
        <w:rPr>
          <w:rFonts w:ascii="Calibri" w:eastAsia="Calibri" w:hAnsi="Calibri" w:cs="Calibri"/>
        </w:rPr>
      </w:pPr>
      <w:r>
        <w:rPr>
          <w:rFonts w:ascii="Calibri"/>
        </w:rPr>
        <w:t>Task</w:t>
      </w:r>
      <w:r>
        <w:rPr>
          <w:rFonts w:ascii="Calibri"/>
          <w:spacing w:val="-2"/>
        </w:rPr>
        <w:t xml:space="preserve"> </w:t>
      </w:r>
      <w:r>
        <w:rPr>
          <w:rFonts w:ascii="Calibri"/>
        </w:rPr>
        <w:t>2.3</w:t>
      </w:r>
      <w:r>
        <w:rPr>
          <w:rFonts w:ascii="Calibri"/>
        </w:rPr>
        <w:tab/>
        <w:t>Review SBIWTP Influent and Effluent Quality Data During SBIWTP Upset</w:t>
      </w:r>
      <w:r>
        <w:rPr>
          <w:rFonts w:ascii="Calibri"/>
          <w:spacing w:val="-31"/>
        </w:rPr>
        <w:t xml:space="preserve"> </w:t>
      </w:r>
      <w:r>
        <w:rPr>
          <w:rFonts w:ascii="Calibri"/>
        </w:rPr>
        <w:t>Conditions</w:t>
      </w:r>
    </w:p>
    <w:p w14:paraId="313F6A1F" w14:textId="77777777" w:rsidR="00CC2EC3" w:rsidRDefault="00CC2EC3">
      <w:pPr>
        <w:spacing w:before="10"/>
        <w:rPr>
          <w:rFonts w:ascii="Calibri" w:eastAsia="Calibri" w:hAnsi="Calibri" w:cs="Calibri"/>
        </w:rPr>
      </w:pPr>
    </w:p>
    <w:p w14:paraId="68D6E620" w14:textId="77777777" w:rsidR="00CC2EC3" w:rsidRDefault="00AF730D">
      <w:pPr>
        <w:ind w:left="1559" w:right="116"/>
        <w:jc w:val="both"/>
        <w:rPr>
          <w:rFonts w:ascii="Calibri" w:eastAsia="Calibri" w:hAnsi="Calibri" w:cs="Calibri"/>
        </w:rPr>
      </w:pPr>
      <w:r>
        <w:rPr>
          <w:rFonts w:ascii="Calibri"/>
        </w:rPr>
        <w:t>Assemble, analyze, compare and summarize SBIWTP influent and effluent constituents before, during and after episodes when the SBIWTP has been</w:t>
      </w:r>
      <w:r>
        <w:rPr>
          <w:rFonts w:ascii="Calibri"/>
          <w:spacing w:val="-23"/>
        </w:rPr>
        <w:t xml:space="preserve"> </w:t>
      </w:r>
      <w:r>
        <w:rPr>
          <w:rFonts w:ascii="Calibri"/>
        </w:rPr>
        <w:t>upset.</w:t>
      </w:r>
    </w:p>
    <w:p w14:paraId="174742AD" w14:textId="77777777" w:rsidR="00CC2EC3" w:rsidRDefault="00CC2EC3">
      <w:pPr>
        <w:spacing w:before="8"/>
        <w:rPr>
          <w:rFonts w:ascii="Calibri" w:eastAsia="Calibri" w:hAnsi="Calibri" w:cs="Calibri"/>
          <w:sz w:val="23"/>
          <w:szCs w:val="23"/>
        </w:rPr>
      </w:pPr>
    </w:p>
    <w:p w14:paraId="23D5B3A7" w14:textId="77777777" w:rsidR="00CC2EC3" w:rsidRDefault="00AF730D">
      <w:pPr>
        <w:tabs>
          <w:tab w:val="left" w:pos="1559"/>
        </w:tabs>
        <w:ind w:left="119" w:right="256"/>
        <w:rPr>
          <w:rFonts w:ascii="Calibri" w:eastAsia="Calibri" w:hAnsi="Calibri" w:cs="Calibri"/>
        </w:rPr>
      </w:pPr>
      <w:r>
        <w:rPr>
          <w:rFonts w:ascii="Calibri"/>
        </w:rPr>
        <w:t>Task</w:t>
      </w:r>
      <w:r>
        <w:rPr>
          <w:rFonts w:ascii="Calibri"/>
          <w:spacing w:val="-2"/>
        </w:rPr>
        <w:t xml:space="preserve"> </w:t>
      </w:r>
      <w:r>
        <w:rPr>
          <w:rFonts w:ascii="Calibri"/>
        </w:rPr>
        <w:t>2.4</w:t>
      </w:r>
      <w:r>
        <w:rPr>
          <w:rFonts w:ascii="Calibri"/>
        </w:rPr>
        <w:tab/>
        <w:t>Prepare Technical</w:t>
      </w:r>
      <w:r>
        <w:rPr>
          <w:rFonts w:ascii="Calibri"/>
          <w:spacing w:val="-10"/>
        </w:rPr>
        <w:t xml:space="preserve"> </w:t>
      </w:r>
      <w:r>
        <w:rPr>
          <w:rFonts w:ascii="Calibri"/>
        </w:rPr>
        <w:t>Memorandum</w:t>
      </w:r>
    </w:p>
    <w:p w14:paraId="5859C81C" w14:textId="77777777" w:rsidR="00CC2EC3" w:rsidRDefault="00CC2EC3">
      <w:pPr>
        <w:spacing w:before="8"/>
        <w:rPr>
          <w:rFonts w:ascii="Calibri" w:eastAsia="Calibri" w:hAnsi="Calibri" w:cs="Calibri"/>
          <w:sz w:val="23"/>
          <w:szCs w:val="23"/>
        </w:rPr>
      </w:pPr>
    </w:p>
    <w:p w14:paraId="075ECE17" w14:textId="77777777" w:rsidR="00CC2EC3" w:rsidRDefault="00AF730D">
      <w:pPr>
        <w:ind w:left="1559" w:right="114"/>
        <w:jc w:val="both"/>
        <w:rPr>
          <w:rFonts w:ascii="Calibri" w:eastAsia="Calibri" w:hAnsi="Calibri" w:cs="Calibri"/>
        </w:rPr>
      </w:pPr>
      <w:r>
        <w:rPr>
          <w:rFonts w:ascii="Calibri" w:eastAsia="Calibri" w:hAnsi="Calibri" w:cs="Calibri"/>
        </w:rPr>
        <w:t>Produce a Technical Memorandum summarizing the results of Task 2.1 through 2.3 and identifying potential constituents of concern or constituents of concern that may inhibit the District’s ability to deliver recycled</w:t>
      </w:r>
      <w:r>
        <w:rPr>
          <w:rFonts w:ascii="Calibri" w:eastAsia="Calibri" w:hAnsi="Calibri" w:cs="Calibri"/>
          <w:spacing w:val="-23"/>
        </w:rPr>
        <w:t xml:space="preserve"> </w:t>
      </w:r>
      <w:r>
        <w:rPr>
          <w:rFonts w:ascii="Calibri" w:eastAsia="Calibri" w:hAnsi="Calibri" w:cs="Calibri"/>
        </w:rPr>
        <w:t>water.</w:t>
      </w:r>
    </w:p>
    <w:p w14:paraId="5B14FBC1" w14:textId="77777777" w:rsidR="00CC2EC3" w:rsidRDefault="00CC2EC3">
      <w:pPr>
        <w:spacing w:before="8"/>
        <w:rPr>
          <w:rFonts w:ascii="Calibri" w:eastAsia="Calibri" w:hAnsi="Calibri" w:cs="Calibri"/>
          <w:sz w:val="25"/>
          <w:szCs w:val="25"/>
        </w:rPr>
      </w:pPr>
    </w:p>
    <w:p w14:paraId="4F0B0C2E" w14:textId="77777777" w:rsidR="00CC2EC3" w:rsidRDefault="00AF730D">
      <w:pPr>
        <w:ind w:left="120" w:right="256"/>
        <w:rPr>
          <w:rFonts w:ascii="Calibri" w:eastAsia="Calibri" w:hAnsi="Calibri" w:cs="Calibri"/>
        </w:rPr>
      </w:pPr>
      <w:r>
        <w:rPr>
          <w:rFonts w:ascii="Calibri"/>
          <w:b/>
        </w:rPr>
        <w:t>Task 3: Recycled Water Supply Augmentation Study (TM)</w:t>
      </w:r>
      <w:r>
        <w:rPr>
          <w:rFonts w:ascii="Calibri"/>
          <w:b/>
          <w:spacing w:val="14"/>
        </w:rPr>
        <w:t xml:space="preserve"> </w:t>
      </w:r>
      <w:r>
        <w:rPr>
          <w:rFonts w:ascii="Calibri"/>
          <w:b/>
        </w:rPr>
        <w:t>Update</w:t>
      </w:r>
    </w:p>
    <w:p w14:paraId="75DF1E38" w14:textId="77777777" w:rsidR="00CC2EC3" w:rsidRDefault="00CC2EC3">
      <w:pPr>
        <w:spacing w:before="8"/>
        <w:rPr>
          <w:rFonts w:ascii="Calibri" w:eastAsia="Calibri" w:hAnsi="Calibri" w:cs="Calibri"/>
          <w:b/>
          <w:bCs/>
          <w:sz w:val="23"/>
          <w:szCs w:val="23"/>
        </w:rPr>
      </w:pPr>
    </w:p>
    <w:p w14:paraId="0B973E90" w14:textId="77777777" w:rsidR="00CC2EC3" w:rsidRDefault="00AF730D">
      <w:pPr>
        <w:tabs>
          <w:tab w:val="left" w:pos="1559"/>
        </w:tabs>
        <w:ind w:left="119" w:right="256"/>
        <w:rPr>
          <w:rFonts w:ascii="Calibri" w:eastAsia="Calibri" w:hAnsi="Calibri" w:cs="Calibri"/>
        </w:rPr>
      </w:pPr>
      <w:r>
        <w:rPr>
          <w:rFonts w:ascii="Calibri"/>
        </w:rPr>
        <w:t>Task</w:t>
      </w:r>
      <w:r>
        <w:rPr>
          <w:rFonts w:ascii="Calibri"/>
          <w:spacing w:val="-2"/>
        </w:rPr>
        <w:t xml:space="preserve"> </w:t>
      </w:r>
      <w:r>
        <w:rPr>
          <w:rFonts w:ascii="Calibri"/>
        </w:rPr>
        <w:t>3.1</w:t>
      </w:r>
      <w:r>
        <w:rPr>
          <w:rFonts w:ascii="Calibri"/>
        </w:rPr>
        <w:tab/>
        <w:t>Update Definitions of Project Elements for Option 1 and Options</w:t>
      </w:r>
      <w:r>
        <w:rPr>
          <w:rFonts w:ascii="Calibri"/>
          <w:spacing w:val="-24"/>
        </w:rPr>
        <w:t xml:space="preserve"> </w:t>
      </w:r>
      <w:r>
        <w:rPr>
          <w:rFonts w:ascii="Calibri"/>
        </w:rPr>
        <w:t>2</w:t>
      </w:r>
    </w:p>
    <w:p w14:paraId="4447C34C" w14:textId="77777777" w:rsidR="00CC2EC3" w:rsidRDefault="00CC2EC3">
      <w:pPr>
        <w:spacing w:before="10"/>
        <w:rPr>
          <w:rFonts w:ascii="Calibri" w:eastAsia="Calibri" w:hAnsi="Calibri" w:cs="Calibri"/>
          <w:sz w:val="23"/>
          <w:szCs w:val="23"/>
        </w:rPr>
      </w:pPr>
    </w:p>
    <w:p w14:paraId="101C222A" w14:textId="77777777" w:rsidR="00CC2EC3" w:rsidRDefault="00AF730D">
      <w:pPr>
        <w:ind w:left="1559" w:right="115"/>
        <w:jc w:val="both"/>
        <w:rPr>
          <w:rFonts w:ascii="Calibri" w:eastAsia="Calibri" w:hAnsi="Calibri" w:cs="Calibri"/>
        </w:rPr>
      </w:pPr>
      <w:r>
        <w:rPr>
          <w:rFonts w:ascii="Calibri" w:eastAsia="Calibri" w:hAnsi="Calibri" w:cs="Calibri"/>
        </w:rPr>
        <w:t xml:space="preserve">Review and update the definition of project elements identified in the </w:t>
      </w:r>
      <w:r>
        <w:rPr>
          <w:rFonts w:ascii="Calibri" w:eastAsia="Calibri" w:hAnsi="Calibri" w:cs="Calibri"/>
          <w:i/>
        </w:rPr>
        <w:t xml:space="preserve">2012 Technical Memorandum: Recycled Water Supply Augmentation Planning Level Study </w:t>
      </w:r>
      <w:r>
        <w:rPr>
          <w:rFonts w:ascii="Calibri" w:eastAsia="Calibri" w:hAnsi="Calibri" w:cs="Calibri"/>
        </w:rPr>
        <w:t>based on the projected recycled water demands identified in the Districts “Attachment A – Scope of Services”</w:t>
      </w:r>
    </w:p>
    <w:p w14:paraId="225759C9" w14:textId="77777777" w:rsidR="00CC2EC3" w:rsidRDefault="00AF730D">
      <w:pPr>
        <w:spacing w:before="9"/>
        <w:ind w:left="2280" w:right="115"/>
        <w:jc w:val="both"/>
        <w:rPr>
          <w:rFonts w:ascii="Calibri" w:eastAsia="Calibri" w:hAnsi="Calibri" w:cs="Calibri"/>
        </w:rPr>
      </w:pPr>
      <w:r>
        <w:rPr>
          <w:rFonts w:ascii="Calibri"/>
          <w:i/>
          <w:u w:val="single" w:color="000000"/>
        </w:rPr>
        <w:t xml:space="preserve">Assumption: </w:t>
      </w:r>
      <w:r>
        <w:rPr>
          <w:rFonts w:ascii="Calibri"/>
          <w:i/>
        </w:rPr>
        <w:t xml:space="preserve">The recycled water demands provided by the District will </w:t>
      </w:r>
      <w:r>
        <w:rPr>
          <w:rFonts w:ascii="Calibri"/>
          <w:b/>
          <w:i/>
          <w:u w:val="single" w:color="000000"/>
        </w:rPr>
        <w:t xml:space="preserve">not </w:t>
      </w:r>
      <w:r>
        <w:rPr>
          <w:rFonts w:ascii="Calibri"/>
          <w:i/>
        </w:rPr>
        <w:t>be reviewed and/or verified via review of the most current OWD Water Facilities Master</w:t>
      </w:r>
      <w:r>
        <w:rPr>
          <w:rFonts w:ascii="Calibri"/>
          <w:i/>
          <w:spacing w:val="-5"/>
        </w:rPr>
        <w:t xml:space="preserve"> </w:t>
      </w:r>
      <w:r>
        <w:rPr>
          <w:rFonts w:ascii="Calibri"/>
          <w:i/>
        </w:rPr>
        <w:t>Plan.</w:t>
      </w:r>
    </w:p>
    <w:p w14:paraId="0C1C3429" w14:textId="77777777" w:rsidR="00CC2EC3" w:rsidRDefault="00CC2EC3">
      <w:pPr>
        <w:spacing w:before="8"/>
        <w:rPr>
          <w:rFonts w:ascii="Calibri" w:eastAsia="Calibri" w:hAnsi="Calibri" w:cs="Calibri"/>
          <w:i/>
          <w:sz w:val="23"/>
          <w:szCs w:val="23"/>
        </w:rPr>
      </w:pPr>
    </w:p>
    <w:p w14:paraId="3109CEF4" w14:textId="77777777" w:rsidR="00CC2EC3" w:rsidRDefault="00AF730D">
      <w:pPr>
        <w:tabs>
          <w:tab w:val="left" w:pos="1559"/>
        </w:tabs>
        <w:ind w:left="120" w:right="256"/>
        <w:rPr>
          <w:rFonts w:ascii="Calibri" w:eastAsia="Calibri" w:hAnsi="Calibri" w:cs="Calibri"/>
        </w:rPr>
      </w:pPr>
      <w:r>
        <w:rPr>
          <w:rFonts w:ascii="Calibri"/>
        </w:rPr>
        <w:t>Task</w:t>
      </w:r>
      <w:r>
        <w:rPr>
          <w:rFonts w:ascii="Calibri"/>
          <w:spacing w:val="-2"/>
        </w:rPr>
        <w:t xml:space="preserve"> </w:t>
      </w:r>
      <w:r>
        <w:rPr>
          <w:rFonts w:ascii="Calibri"/>
        </w:rPr>
        <w:t>3.2</w:t>
      </w:r>
      <w:r>
        <w:rPr>
          <w:rFonts w:ascii="Calibri"/>
        </w:rPr>
        <w:tab/>
        <w:t>Update Estimates of Probable</w:t>
      </w:r>
      <w:r>
        <w:rPr>
          <w:rFonts w:ascii="Calibri"/>
          <w:spacing w:val="-11"/>
        </w:rPr>
        <w:t xml:space="preserve"> </w:t>
      </w:r>
      <w:r>
        <w:rPr>
          <w:rFonts w:ascii="Calibri"/>
        </w:rPr>
        <w:t>Costs</w:t>
      </w:r>
    </w:p>
    <w:p w14:paraId="60553A1C" w14:textId="77777777" w:rsidR="00CC2EC3" w:rsidRDefault="00CC2EC3">
      <w:pPr>
        <w:spacing w:before="8"/>
        <w:rPr>
          <w:rFonts w:ascii="Calibri" w:eastAsia="Calibri" w:hAnsi="Calibri" w:cs="Calibri"/>
          <w:sz w:val="23"/>
          <w:szCs w:val="23"/>
        </w:rPr>
      </w:pPr>
    </w:p>
    <w:p w14:paraId="40A32B59" w14:textId="77777777" w:rsidR="00CC2EC3" w:rsidRDefault="00AF730D">
      <w:pPr>
        <w:ind w:left="1559" w:right="121"/>
        <w:jc w:val="both"/>
        <w:rPr>
          <w:rFonts w:ascii="Calibri" w:eastAsia="Calibri" w:hAnsi="Calibri" w:cs="Calibri"/>
        </w:rPr>
      </w:pPr>
      <w:r>
        <w:rPr>
          <w:rFonts w:ascii="Calibri"/>
        </w:rPr>
        <w:t xml:space="preserve">Review and update the estimates of probable costs identified in the </w:t>
      </w:r>
      <w:r>
        <w:rPr>
          <w:rFonts w:ascii="Calibri"/>
          <w:i/>
        </w:rPr>
        <w:t>2012 Technical Memorandum: Recycled Water Supply Augmentation Planning Level</w:t>
      </w:r>
      <w:r>
        <w:rPr>
          <w:rFonts w:ascii="Calibri"/>
          <w:i/>
          <w:spacing w:val="-20"/>
        </w:rPr>
        <w:t xml:space="preserve"> </w:t>
      </w:r>
      <w:r>
        <w:rPr>
          <w:rFonts w:ascii="Calibri"/>
          <w:i/>
        </w:rPr>
        <w:t>Study.</w:t>
      </w:r>
    </w:p>
    <w:p w14:paraId="4EC2D3BE" w14:textId="77777777" w:rsidR="00CC2EC3" w:rsidRDefault="00AF730D">
      <w:pPr>
        <w:pStyle w:val="Heading5"/>
        <w:spacing w:before="10"/>
        <w:ind w:right="113"/>
        <w:jc w:val="both"/>
        <w:rPr>
          <w:i w:val="0"/>
          <w:u w:val="none"/>
        </w:rPr>
      </w:pPr>
      <w:r>
        <w:rPr>
          <w:u w:color="000000"/>
        </w:rPr>
        <w:t xml:space="preserve">Assumption: </w:t>
      </w:r>
      <w:r>
        <w:rPr>
          <w:u w:val="none"/>
        </w:rPr>
        <w:t>Construction and O&amp;M cost estimates will be adjusted per the increases in the LAENR Construction Cost Index and the All Cities CPI increases from January 2012 to December 2019; and for new facilities that might be necessary to accommodate the most recent recycled water demands provide by the</w:t>
      </w:r>
      <w:r>
        <w:rPr>
          <w:spacing w:val="-5"/>
          <w:u w:val="none"/>
        </w:rPr>
        <w:t xml:space="preserve"> </w:t>
      </w:r>
      <w:r>
        <w:rPr>
          <w:u w:val="none"/>
        </w:rPr>
        <w:t>District.</w:t>
      </w:r>
    </w:p>
    <w:p w14:paraId="2341F4C5" w14:textId="77777777" w:rsidR="00CC2EC3" w:rsidRDefault="00AF730D">
      <w:pPr>
        <w:spacing w:before="10"/>
        <w:ind w:left="2280" w:right="116"/>
        <w:jc w:val="both"/>
        <w:rPr>
          <w:rFonts w:ascii="Calibri" w:eastAsia="Calibri" w:hAnsi="Calibri" w:cs="Calibri"/>
        </w:rPr>
      </w:pPr>
      <w:r>
        <w:rPr>
          <w:rFonts w:ascii="Calibri"/>
          <w:i/>
          <w:u w:val="single" w:color="000000"/>
        </w:rPr>
        <w:t xml:space="preserve">Assumption: </w:t>
      </w:r>
      <w:r>
        <w:rPr>
          <w:rFonts w:ascii="Calibri"/>
          <w:i/>
        </w:rPr>
        <w:t>The District will define the timelines and water demands for incremental flow</w:t>
      </w:r>
      <w:r>
        <w:rPr>
          <w:rFonts w:ascii="Calibri"/>
          <w:i/>
          <w:spacing w:val="-6"/>
        </w:rPr>
        <w:t xml:space="preserve"> </w:t>
      </w:r>
      <w:r>
        <w:rPr>
          <w:rFonts w:ascii="Calibri"/>
          <w:i/>
        </w:rPr>
        <w:t>increases.</w:t>
      </w:r>
    </w:p>
    <w:p w14:paraId="3457EDC1" w14:textId="77777777" w:rsidR="00CC2EC3" w:rsidRDefault="00CC2EC3">
      <w:pPr>
        <w:jc w:val="both"/>
        <w:rPr>
          <w:rFonts w:ascii="Calibri" w:eastAsia="Calibri" w:hAnsi="Calibri" w:cs="Calibri"/>
        </w:rPr>
        <w:sectPr w:rsidR="00CC2EC3">
          <w:pgSz w:w="12240" w:h="15840"/>
          <w:pgMar w:top="1520" w:right="1320" w:bottom="1200" w:left="1320" w:header="763" w:footer="1014" w:gutter="0"/>
          <w:cols w:space="720"/>
        </w:sectPr>
      </w:pPr>
    </w:p>
    <w:p w14:paraId="2C48C3D4" w14:textId="77777777" w:rsidR="00CC2EC3" w:rsidRDefault="00CC2EC3">
      <w:pPr>
        <w:spacing w:before="9"/>
        <w:rPr>
          <w:rFonts w:ascii="Calibri" w:eastAsia="Calibri" w:hAnsi="Calibri" w:cs="Calibri"/>
          <w:i/>
          <w:sz w:val="17"/>
          <w:szCs w:val="17"/>
        </w:rPr>
      </w:pPr>
    </w:p>
    <w:p w14:paraId="7E8D7720" w14:textId="77777777" w:rsidR="00CC2EC3" w:rsidRDefault="00AF730D">
      <w:pPr>
        <w:tabs>
          <w:tab w:val="left" w:pos="1559"/>
        </w:tabs>
        <w:spacing w:before="56"/>
        <w:ind w:left="120" w:right="256"/>
        <w:rPr>
          <w:rFonts w:ascii="Calibri" w:eastAsia="Calibri" w:hAnsi="Calibri" w:cs="Calibri"/>
        </w:rPr>
      </w:pPr>
      <w:r>
        <w:rPr>
          <w:rFonts w:ascii="Calibri"/>
        </w:rPr>
        <w:t>Task</w:t>
      </w:r>
      <w:r>
        <w:rPr>
          <w:rFonts w:ascii="Calibri"/>
          <w:spacing w:val="-2"/>
        </w:rPr>
        <w:t xml:space="preserve"> </w:t>
      </w:r>
      <w:r>
        <w:rPr>
          <w:rFonts w:ascii="Calibri"/>
        </w:rPr>
        <w:t>3.3</w:t>
      </w:r>
      <w:r>
        <w:rPr>
          <w:rFonts w:ascii="Calibri"/>
        </w:rPr>
        <w:tab/>
        <w:t>Draft Recycled Water Supply Augmentation Study (TM)</w:t>
      </w:r>
      <w:r>
        <w:rPr>
          <w:rFonts w:ascii="Calibri"/>
          <w:spacing w:val="-22"/>
        </w:rPr>
        <w:t xml:space="preserve"> </w:t>
      </w:r>
      <w:r>
        <w:rPr>
          <w:rFonts w:ascii="Calibri"/>
        </w:rPr>
        <w:t>Update</w:t>
      </w:r>
    </w:p>
    <w:p w14:paraId="14200209" w14:textId="77777777" w:rsidR="00CC2EC3" w:rsidRDefault="00AF730D">
      <w:pPr>
        <w:spacing w:before="180"/>
        <w:ind w:left="2280" w:right="115"/>
        <w:jc w:val="both"/>
        <w:rPr>
          <w:rFonts w:ascii="Calibri" w:eastAsia="Calibri" w:hAnsi="Calibri" w:cs="Calibri"/>
        </w:rPr>
      </w:pPr>
      <w:r>
        <w:rPr>
          <w:rFonts w:ascii="Calibri"/>
          <w:i/>
          <w:u w:val="single" w:color="000000"/>
        </w:rPr>
        <w:t xml:space="preserve">Assumption: </w:t>
      </w:r>
      <w:r>
        <w:rPr>
          <w:rFonts w:ascii="Calibri"/>
          <w:i/>
        </w:rPr>
        <w:t xml:space="preserve">All Recommendations (V.1 through V.10) </w:t>
      </w:r>
      <w:r>
        <w:rPr>
          <w:rFonts w:ascii="Calibri"/>
          <w:i/>
          <w:u w:val="single" w:color="000000"/>
        </w:rPr>
        <w:t xml:space="preserve">except </w:t>
      </w:r>
      <w:r>
        <w:rPr>
          <w:rFonts w:ascii="Calibri"/>
          <w:i/>
        </w:rPr>
        <w:t>V.4 identified in</w:t>
      </w:r>
      <w:r>
        <w:rPr>
          <w:rFonts w:ascii="Calibri"/>
          <w:i/>
          <w:spacing w:val="-31"/>
        </w:rPr>
        <w:t xml:space="preserve"> </w:t>
      </w:r>
      <w:r>
        <w:rPr>
          <w:rFonts w:ascii="Calibri"/>
          <w:i/>
        </w:rPr>
        <w:t>the 2012 Technical Memorandum: Recycled Water Supply Augmentation Planning Level Study will remain the same in this</w:t>
      </w:r>
      <w:r>
        <w:rPr>
          <w:rFonts w:ascii="Calibri"/>
          <w:i/>
          <w:spacing w:val="-18"/>
        </w:rPr>
        <w:t xml:space="preserve"> </w:t>
      </w:r>
      <w:r>
        <w:rPr>
          <w:rFonts w:ascii="Calibri"/>
          <w:i/>
        </w:rPr>
        <w:t>Update.</w:t>
      </w:r>
    </w:p>
    <w:p w14:paraId="2AFACD0A" w14:textId="77777777" w:rsidR="00CC2EC3" w:rsidRDefault="00AF730D">
      <w:pPr>
        <w:spacing w:before="10"/>
        <w:ind w:left="2279" w:right="115"/>
        <w:jc w:val="both"/>
        <w:rPr>
          <w:rFonts w:ascii="Calibri" w:eastAsia="Calibri" w:hAnsi="Calibri" w:cs="Calibri"/>
        </w:rPr>
      </w:pPr>
      <w:r>
        <w:rPr>
          <w:rFonts w:ascii="Calibri"/>
          <w:i/>
          <w:u w:val="single" w:color="000000"/>
        </w:rPr>
        <w:t xml:space="preserve">Assumption: </w:t>
      </w:r>
      <w:r>
        <w:rPr>
          <w:rFonts w:ascii="Calibri"/>
          <w:i/>
        </w:rPr>
        <w:t xml:space="preserve">Investigations of the issues identified under the Recommendations (V.1 through V.10) </w:t>
      </w:r>
      <w:r>
        <w:rPr>
          <w:rFonts w:ascii="Calibri"/>
          <w:i/>
          <w:u w:val="single" w:color="000000"/>
        </w:rPr>
        <w:t xml:space="preserve">except </w:t>
      </w:r>
      <w:r>
        <w:rPr>
          <w:rFonts w:ascii="Calibri"/>
          <w:i/>
        </w:rPr>
        <w:t xml:space="preserve">V.4 of the 2012 Technical Memorandum: Recycled Water Supply Augmentation Planning Level Study and /or development of mitigation measures and costs are </w:t>
      </w:r>
      <w:r>
        <w:rPr>
          <w:rFonts w:ascii="Calibri"/>
          <w:b/>
          <w:i/>
          <w:u w:val="single" w:color="000000"/>
        </w:rPr>
        <w:t xml:space="preserve">not </w:t>
      </w:r>
      <w:r>
        <w:rPr>
          <w:rFonts w:ascii="Calibri"/>
          <w:i/>
        </w:rPr>
        <w:t>included in this</w:t>
      </w:r>
      <w:r>
        <w:rPr>
          <w:rFonts w:ascii="Calibri"/>
          <w:i/>
          <w:spacing w:val="-25"/>
        </w:rPr>
        <w:t xml:space="preserve"> </w:t>
      </w:r>
      <w:r>
        <w:rPr>
          <w:rFonts w:ascii="Calibri"/>
          <w:i/>
        </w:rPr>
        <w:t>update.</w:t>
      </w:r>
    </w:p>
    <w:p w14:paraId="7298D431" w14:textId="77777777" w:rsidR="00CC2EC3" w:rsidRDefault="00CC2EC3">
      <w:pPr>
        <w:spacing w:before="3"/>
        <w:rPr>
          <w:rFonts w:ascii="Calibri" w:eastAsia="Calibri" w:hAnsi="Calibri" w:cs="Calibri"/>
          <w:i/>
          <w:sz w:val="19"/>
          <w:szCs w:val="19"/>
        </w:rPr>
      </w:pPr>
    </w:p>
    <w:p w14:paraId="6C115AA7" w14:textId="77777777" w:rsidR="00CC2EC3" w:rsidRDefault="00AF730D">
      <w:pPr>
        <w:tabs>
          <w:tab w:val="left" w:pos="1559"/>
        </w:tabs>
        <w:spacing w:before="56"/>
        <w:ind w:left="120" w:right="256"/>
        <w:rPr>
          <w:rFonts w:ascii="Calibri" w:eastAsia="Calibri" w:hAnsi="Calibri" w:cs="Calibri"/>
        </w:rPr>
      </w:pPr>
      <w:r>
        <w:rPr>
          <w:rFonts w:ascii="Calibri"/>
        </w:rPr>
        <w:t>Task</w:t>
      </w:r>
      <w:r>
        <w:rPr>
          <w:rFonts w:ascii="Calibri"/>
          <w:spacing w:val="-2"/>
        </w:rPr>
        <w:t xml:space="preserve"> </w:t>
      </w:r>
      <w:r>
        <w:rPr>
          <w:rFonts w:ascii="Calibri"/>
        </w:rPr>
        <w:t>3.4</w:t>
      </w:r>
      <w:r>
        <w:rPr>
          <w:rFonts w:ascii="Calibri"/>
        </w:rPr>
        <w:tab/>
        <w:t>Review Draft Study Update with</w:t>
      </w:r>
      <w:r>
        <w:rPr>
          <w:rFonts w:ascii="Calibri"/>
          <w:spacing w:val="-17"/>
        </w:rPr>
        <w:t xml:space="preserve"> </w:t>
      </w:r>
      <w:r>
        <w:rPr>
          <w:rFonts w:ascii="Calibri"/>
        </w:rPr>
        <w:t>District</w:t>
      </w:r>
    </w:p>
    <w:p w14:paraId="70CFA66F" w14:textId="77777777" w:rsidR="00CC2EC3" w:rsidRDefault="00CC2EC3">
      <w:pPr>
        <w:spacing w:before="8"/>
        <w:rPr>
          <w:rFonts w:ascii="Calibri" w:eastAsia="Calibri" w:hAnsi="Calibri" w:cs="Calibri"/>
          <w:sz w:val="23"/>
          <w:szCs w:val="23"/>
        </w:rPr>
      </w:pPr>
    </w:p>
    <w:p w14:paraId="6930F492" w14:textId="77777777" w:rsidR="00CC2EC3" w:rsidRDefault="00AF730D">
      <w:pPr>
        <w:tabs>
          <w:tab w:val="left" w:pos="1559"/>
        </w:tabs>
        <w:ind w:left="119" w:right="256"/>
        <w:rPr>
          <w:rFonts w:ascii="Calibri" w:eastAsia="Calibri" w:hAnsi="Calibri" w:cs="Calibri"/>
        </w:rPr>
      </w:pPr>
      <w:r>
        <w:rPr>
          <w:rFonts w:ascii="Calibri"/>
        </w:rPr>
        <w:t>Task</w:t>
      </w:r>
      <w:r>
        <w:rPr>
          <w:rFonts w:ascii="Calibri"/>
          <w:spacing w:val="-2"/>
        </w:rPr>
        <w:t xml:space="preserve"> </w:t>
      </w:r>
      <w:r>
        <w:rPr>
          <w:rFonts w:ascii="Calibri"/>
        </w:rPr>
        <w:t>3.5</w:t>
      </w:r>
      <w:r>
        <w:rPr>
          <w:rFonts w:ascii="Calibri"/>
        </w:rPr>
        <w:tab/>
        <w:t>Final Recycled Water Supply Augmentation Study (TM)</w:t>
      </w:r>
      <w:r>
        <w:rPr>
          <w:rFonts w:ascii="Calibri"/>
          <w:spacing w:val="-21"/>
        </w:rPr>
        <w:t xml:space="preserve"> </w:t>
      </w:r>
      <w:r>
        <w:rPr>
          <w:rFonts w:ascii="Calibri"/>
        </w:rPr>
        <w:t>Update</w:t>
      </w:r>
    </w:p>
    <w:p w14:paraId="162375CF" w14:textId="77777777" w:rsidR="00CC2EC3" w:rsidRDefault="00CC2EC3">
      <w:pPr>
        <w:rPr>
          <w:rFonts w:ascii="Calibri" w:eastAsia="Calibri" w:hAnsi="Calibri" w:cs="Calibri"/>
        </w:rPr>
        <w:sectPr w:rsidR="00CC2EC3">
          <w:headerReference w:type="default" r:id="rId17"/>
          <w:pgSz w:w="12240" w:h="15840"/>
          <w:pgMar w:top="1520" w:right="1320" w:bottom="1200" w:left="1320" w:header="763" w:footer="1014" w:gutter="0"/>
          <w:cols w:space="720"/>
        </w:sectPr>
      </w:pPr>
    </w:p>
    <w:p w14:paraId="696B47D6" w14:textId="77777777" w:rsidR="00CC2EC3" w:rsidRDefault="00AF730D">
      <w:pPr>
        <w:spacing w:before="39"/>
        <w:ind w:left="3372" w:right="3371"/>
        <w:jc w:val="center"/>
        <w:rPr>
          <w:rFonts w:ascii="Calibri" w:eastAsia="Calibri" w:hAnsi="Calibri" w:cs="Calibri"/>
        </w:rPr>
      </w:pPr>
      <w:r>
        <w:rPr>
          <w:rFonts w:ascii="Calibri" w:eastAsia="Calibri" w:hAnsi="Calibri" w:cs="Calibri"/>
        </w:rPr>
        <w:lastRenderedPageBreak/>
        <w:t>EXHIBIT</w:t>
      </w:r>
      <w:r>
        <w:rPr>
          <w:rFonts w:ascii="Calibri" w:eastAsia="Calibri" w:hAnsi="Calibri" w:cs="Calibri"/>
          <w:spacing w:val="-3"/>
        </w:rPr>
        <w:t xml:space="preserve"> </w:t>
      </w:r>
      <w:r>
        <w:rPr>
          <w:rFonts w:ascii="Calibri" w:eastAsia="Calibri" w:hAnsi="Calibri" w:cs="Calibri"/>
        </w:rPr>
        <w:t>“B”</w:t>
      </w:r>
    </w:p>
    <w:p w14:paraId="53AFBB13" w14:textId="77777777" w:rsidR="00CC2EC3" w:rsidRDefault="00AF730D">
      <w:pPr>
        <w:spacing w:before="180"/>
        <w:ind w:left="3372" w:right="3373"/>
        <w:jc w:val="center"/>
        <w:rPr>
          <w:rFonts w:ascii="Calibri" w:eastAsia="Calibri" w:hAnsi="Calibri" w:cs="Calibri"/>
        </w:rPr>
      </w:pPr>
      <w:r>
        <w:rPr>
          <w:rFonts w:ascii="Calibri" w:eastAsia="Calibri" w:hAnsi="Calibri" w:cs="Calibri"/>
          <w:b/>
          <w:bCs/>
        </w:rPr>
        <w:t>Subconsultant’s</w:t>
      </w:r>
      <w:r>
        <w:rPr>
          <w:rFonts w:ascii="Calibri" w:eastAsia="Calibri" w:hAnsi="Calibri" w:cs="Calibri"/>
          <w:b/>
          <w:bCs/>
          <w:spacing w:val="-11"/>
        </w:rPr>
        <w:t xml:space="preserve"> </w:t>
      </w:r>
      <w:r>
        <w:rPr>
          <w:rFonts w:ascii="Calibri" w:eastAsia="Calibri" w:hAnsi="Calibri" w:cs="Calibri"/>
          <w:b/>
          <w:bCs/>
        </w:rPr>
        <w:t>Compensation</w:t>
      </w:r>
    </w:p>
    <w:p w14:paraId="17A8BC0B" w14:textId="77777777" w:rsidR="00CC2EC3" w:rsidRDefault="00AF730D">
      <w:pPr>
        <w:ind w:left="3938" w:right="3934" w:hanging="1"/>
        <w:jc w:val="center"/>
        <w:rPr>
          <w:rFonts w:ascii="Calibri" w:eastAsia="Calibri" w:hAnsi="Calibri" w:cs="Calibri"/>
        </w:rPr>
      </w:pPr>
      <w:r>
        <w:rPr>
          <w:rFonts w:ascii="Calibri"/>
        </w:rPr>
        <w:t xml:space="preserve">Project #064369 </w:t>
      </w:r>
      <w:proofErr w:type="spellStart"/>
      <w:r>
        <w:rPr>
          <w:rFonts w:ascii="Calibri"/>
        </w:rPr>
        <w:t>Otay</w:t>
      </w:r>
      <w:proofErr w:type="spellEnd"/>
      <w:r>
        <w:rPr>
          <w:rFonts w:ascii="Calibri"/>
        </w:rPr>
        <w:t xml:space="preserve"> Water</w:t>
      </w:r>
      <w:r>
        <w:rPr>
          <w:rFonts w:ascii="Calibri"/>
          <w:spacing w:val="-8"/>
        </w:rPr>
        <w:t xml:space="preserve"> </w:t>
      </w:r>
      <w:r>
        <w:rPr>
          <w:rFonts w:ascii="Calibri"/>
        </w:rPr>
        <w:t>District</w:t>
      </w:r>
    </w:p>
    <w:p w14:paraId="3F42BA4D" w14:textId="77777777" w:rsidR="00CC2EC3" w:rsidRDefault="00AF730D">
      <w:pPr>
        <w:ind w:left="2241" w:right="256"/>
        <w:rPr>
          <w:rFonts w:ascii="Calibri" w:eastAsia="Calibri" w:hAnsi="Calibri" w:cs="Calibri"/>
        </w:rPr>
      </w:pPr>
      <w:r>
        <w:rPr>
          <w:rFonts w:ascii="Calibri"/>
        </w:rPr>
        <w:t>Task Order #3 Recycle Water Supply Augmentation</w:t>
      </w:r>
      <w:r>
        <w:rPr>
          <w:rFonts w:ascii="Calibri"/>
          <w:spacing w:val="-19"/>
        </w:rPr>
        <w:t xml:space="preserve"> </w:t>
      </w:r>
      <w:r>
        <w:rPr>
          <w:rFonts w:ascii="Calibri"/>
        </w:rPr>
        <w:t>Study</w:t>
      </w:r>
    </w:p>
    <w:p w14:paraId="7DF200AC" w14:textId="77777777" w:rsidR="00CC2EC3" w:rsidRDefault="00CC2EC3">
      <w:pPr>
        <w:rPr>
          <w:rFonts w:ascii="Calibri" w:eastAsia="Calibri" w:hAnsi="Calibri" w:cs="Calibri"/>
        </w:rPr>
      </w:pPr>
    </w:p>
    <w:p w14:paraId="4810CB7B" w14:textId="77777777" w:rsidR="00CC2EC3" w:rsidRDefault="00AF730D">
      <w:pPr>
        <w:spacing w:before="180"/>
        <w:ind w:left="120" w:right="256"/>
        <w:rPr>
          <w:rFonts w:ascii="Calibri" w:eastAsia="Calibri" w:hAnsi="Calibri" w:cs="Calibri"/>
        </w:rPr>
      </w:pPr>
      <w:r>
        <w:rPr>
          <w:rFonts w:ascii="Calibri" w:eastAsia="Calibri" w:hAnsi="Calibri" w:cs="Calibri"/>
          <w:u w:val="single" w:color="000000"/>
        </w:rPr>
        <w:t>Article 3 – Basis of</w:t>
      </w:r>
      <w:r>
        <w:rPr>
          <w:rFonts w:ascii="Calibri" w:eastAsia="Calibri" w:hAnsi="Calibri" w:cs="Calibri"/>
          <w:spacing w:val="-11"/>
          <w:u w:val="single" w:color="000000"/>
        </w:rPr>
        <w:t xml:space="preserve"> </w:t>
      </w:r>
      <w:r>
        <w:rPr>
          <w:rFonts w:ascii="Calibri" w:eastAsia="Calibri" w:hAnsi="Calibri" w:cs="Calibri"/>
          <w:u w:val="single" w:color="000000"/>
        </w:rPr>
        <w:t>Compensation</w:t>
      </w:r>
    </w:p>
    <w:p w14:paraId="475B1768" w14:textId="77777777" w:rsidR="00CC2EC3" w:rsidRDefault="00CC2EC3">
      <w:pPr>
        <w:spacing w:before="4"/>
        <w:rPr>
          <w:rFonts w:ascii="Calibri" w:eastAsia="Calibri" w:hAnsi="Calibri" w:cs="Calibri"/>
          <w:sz w:val="10"/>
          <w:szCs w:val="10"/>
        </w:rPr>
      </w:pPr>
    </w:p>
    <w:p w14:paraId="0C9DD5F0" w14:textId="77777777" w:rsidR="00CC2EC3" w:rsidRDefault="00AF730D">
      <w:pPr>
        <w:spacing w:before="56"/>
        <w:ind w:left="120" w:right="256"/>
        <w:rPr>
          <w:rFonts w:ascii="Calibri" w:eastAsia="Calibri" w:hAnsi="Calibri" w:cs="Calibri"/>
        </w:rPr>
      </w:pPr>
      <w:r>
        <w:rPr>
          <w:rFonts w:ascii="Calibri"/>
        </w:rPr>
        <w:t>Section</w:t>
      </w:r>
      <w:r>
        <w:rPr>
          <w:rFonts w:ascii="Calibri"/>
          <w:spacing w:val="-4"/>
        </w:rPr>
        <w:t xml:space="preserve"> </w:t>
      </w:r>
      <w:r>
        <w:rPr>
          <w:rFonts w:ascii="Calibri"/>
        </w:rPr>
        <w:t>3.1.2</w:t>
      </w:r>
    </w:p>
    <w:p w14:paraId="1E2513E8" w14:textId="77777777" w:rsidR="00CC2EC3" w:rsidRDefault="00AF730D">
      <w:pPr>
        <w:spacing w:before="180" w:line="259" w:lineRule="auto"/>
        <w:ind w:left="120" w:right="854"/>
        <w:rPr>
          <w:rFonts w:ascii="Calibri" w:eastAsia="Calibri" w:hAnsi="Calibri" w:cs="Calibri"/>
        </w:rPr>
      </w:pPr>
      <w:r>
        <w:rPr>
          <w:rFonts w:ascii="Calibri" w:eastAsia="Calibri" w:hAnsi="Calibri" w:cs="Calibri"/>
        </w:rPr>
        <w:t>As per the Scope of Services defined in Exhibit “A”, the following fee schedule will be adhered to between Gannett Fleming, Inc., and Veolia North</w:t>
      </w:r>
      <w:r>
        <w:rPr>
          <w:rFonts w:ascii="Calibri" w:eastAsia="Calibri" w:hAnsi="Calibri" w:cs="Calibri"/>
          <w:spacing w:val="-21"/>
        </w:rPr>
        <w:t xml:space="preserve"> </w:t>
      </w:r>
      <w:r>
        <w:rPr>
          <w:rFonts w:ascii="Calibri" w:eastAsia="Calibri" w:hAnsi="Calibri" w:cs="Calibri"/>
        </w:rPr>
        <w:t>America:</w:t>
      </w:r>
    </w:p>
    <w:p w14:paraId="0F797C35" w14:textId="77777777" w:rsidR="00CC2EC3" w:rsidRDefault="00CC2EC3">
      <w:pPr>
        <w:rPr>
          <w:rFonts w:ascii="Calibri" w:eastAsia="Calibri" w:hAnsi="Calibri" w:cs="Calibri"/>
          <w:sz w:val="20"/>
          <w:szCs w:val="20"/>
        </w:rPr>
      </w:pPr>
    </w:p>
    <w:p w14:paraId="429EB753" w14:textId="77777777" w:rsidR="00CC2EC3" w:rsidRDefault="00CC2EC3">
      <w:pPr>
        <w:rPr>
          <w:rFonts w:ascii="Calibri" w:eastAsia="Calibri" w:hAnsi="Calibri" w:cs="Calibri"/>
          <w:sz w:val="20"/>
          <w:szCs w:val="20"/>
        </w:rPr>
      </w:pPr>
    </w:p>
    <w:p w14:paraId="5DEBBC39" w14:textId="77777777" w:rsidR="00CC2EC3" w:rsidRDefault="00CC2EC3">
      <w:pPr>
        <w:spacing w:before="7"/>
        <w:rPr>
          <w:rFonts w:ascii="Calibri" w:eastAsia="Calibri" w:hAnsi="Calibri" w:cs="Calibri"/>
          <w:sz w:val="13"/>
          <w:szCs w:val="13"/>
        </w:rPr>
      </w:pPr>
    </w:p>
    <w:tbl>
      <w:tblPr>
        <w:tblW w:w="0" w:type="auto"/>
        <w:tblInd w:w="112" w:type="dxa"/>
        <w:tblLayout w:type="fixed"/>
        <w:tblCellMar>
          <w:left w:w="0" w:type="dxa"/>
          <w:right w:w="0" w:type="dxa"/>
        </w:tblCellMar>
        <w:tblLook w:val="01E0" w:firstRow="1" w:lastRow="1" w:firstColumn="1" w:lastColumn="1" w:noHBand="0" w:noVBand="0"/>
      </w:tblPr>
      <w:tblGrid>
        <w:gridCol w:w="4954"/>
        <w:gridCol w:w="4402"/>
      </w:tblGrid>
      <w:tr w:rsidR="00CC2EC3" w14:paraId="2127DCD7" w14:textId="77777777">
        <w:trPr>
          <w:trHeight w:hRule="exact" w:val="230"/>
        </w:trPr>
        <w:tc>
          <w:tcPr>
            <w:tcW w:w="4954" w:type="dxa"/>
            <w:tcBorders>
              <w:top w:val="nil"/>
              <w:left w:val="nil"/>
              <w:bottom w:val="single" w:sz="4" w:space="0" w:color="000000"/>
              <w:right w:val="nil"/>
            </w:tcBorders>
          </w:tcPr>
          <w:p w14:paraId="37A0C514" w14:textId="77777777" w:rsidR="00CC2EC3" w:rsidRDefault="00AF730D">
            <w:pPr>
              <w:pStyle w:val="TableParagraph"/>
              <w:spacing w:line="225" w:lineRule="exact"/>
              <w:ind w:left="3"/>
              <w:jc w:val="center"/>
              <w:rPr>
                <w:rFonts w:ascii="Calibri" w:eastAsia="Calibri" w:hAnsi="Calibri" w:cs="Calibri"/>
              </w:rPr>
            </w:pPr>
            <w:r>
              <w:rPr>
                <w:rFonts w:ascii="Calibri"/>
                <w:b/>
                <w:u w:val="single" w:color="000000"/>
              </w:rPr>
              <w:t>PHASE/TASK</w:t>
            </w:r>
          </w:p>
        </w:tc>
        <w:tc>
          <w:tcPr>
            <w:tcW w:w="4402" w:type="dxa"/>
            <w:tcBorders>
              <w:top w:val="nil"/>
              <w:left w:val="nil"/>
              <w:bottom w:val="single" w:sz="4" w:space="0" w:color="000000"/>
              <w:right w:val="nil"/>
            </w:tcBorders>
          </w:tcPr>
          <w:p w14:paraId="2DB55919" w14:textId="77777777" w:rsidR="00CC2EC3" w:rsidRDefault="00AF730D">
            <w:pPr>
              <w:pStyle w:val="TableParagraph"/>
              <w:spacing w:line="225" w:lineRule="exact"/>
              <w:ind w:right="6"/>
              <w:jc w:val="center"/>
              <w:rPr>
                <w:rFonts w:ascii="Calibri" w:eastAsia="Calibri" w:hAnsi="Calibri" w:cs="Calibri"/>
              </w:rPr>
            </w:pPr>
            <w:r>
              <w:rPr>
                <w:rFonts w:ascii="Calibri"/>
                <w:b/>
                <w:u w:val="single" w:color="000000"/>
              </w:rPr>
              <w:t>COMPENSATION</w:t>
            </w:r>
          </w:p>
        </w:tc>
      </w:tr>
      <w:tr w:rsidR="00CC2EC3" w14:paraId="6761D2FA" w14:textId="77777777">
        <w:trPr>
          <w:trHeight w:hRule="exact" w:val="547"/>
        </w:trPr>
        <w:tc>
          <w:tcPr>
            <w:tcW w:w="4954" w:type="dxa"/>
            <w:tcBorders>
              <w:top w:val="single" w:sz="4" w:space="0" w:color="000000"/>
              <w:left w:val="single" w:sz="4" w:space="0" w:color="000000"/>
              <w:bottom w:val="single" w:sz="4" w:space="0" w:color="000000"/>
              <w:right w:val="single" w:sz="4" w:space="0" w:color="000000"/>
            </w:tcBorders>
          </w:tcPr>
          <w:p w14:paraId="114FE5E5" w14:textId="77777777" w:rsidR="00CC2EC3" w:rsidRDefault="00AF730D">
            <w:pPr>
              <w:pStyle w:val="TableParagraph"/>
              <w:ind w:left="103" w:right="1018"/>
              <w:rPr>
                <w:rFonts w:ascii="Calibri" w:eastAsia="Calibri" w:hAnsi="Calibri" w:cs="Calibri"/>
              </w:rPr>
            </w:pPr>
            <w:r>
              <w:rPr>
                <w:rFonts w:ascii="Calibri" w:eastAsia="Calibri" w:hAnsi="Calibri" w:cs="Calibri"/>
                <w:b/>
                <w:bCs/>
              </w:rPr>
              <w:t>Task 1 – Project Management and Quality Assurance</w:t>
            </w:r>
          </w:p>
        </w:tc>
        <w:tc>
          <w:tcPr>
            <w:tcW w:w="4402" w:type="dxa"/>
            <w:tcBorders>
              <w:top w:val="single" w:sz="4" w:space="0" w:color="000000"/>
              <w:left w:val="single" w:sz="4" w:space="0" w:color="000000"/>
              <w:bottom w:val="single" w:sz="4" w:space="0" w:color="000000"/>
              <w:right w:val="single" w:sz="4" w:space="0" w:color="000000"/>
            </w:tcBorders>
          </w:tcPr>
          <w:p w14:paraId="4133481A" w14:textId="77777777" w:rsidR="00CC2EC3" w:rsidRDefault="00CC2EC3"/>
        </w:tc>
      </w:tr>
      <w:tr w:rsidR="00CC2EC3" w14:paraId="6729E113" w14:textId="77777777">
        <w:trPr>
          <w:trHeight w:hRule="exact" w:val="338"/>
        </w:trPr>
        <w:tc>
          <w:tcPr>
            <w:tcW w:w="4954" w:type="dxa"/>
            <w:tcBorders>
              <w:top w:val="single" w:sz="4" w:space="0" w:color="000000"/>
              <w:left w:val="single" w:sz="4" w:space="0" w:color="000000"/>
              <w:bottom w:val="single" w:sz="4" w:space="0" w:color="000000"/>
              <w:right w:val="single" w:sz="4" w:space="0" w:color="000000"/>
            </w:tcBorders>
          </w:tcPr>
          <w:p w14:paraId="2EE7B03D" w14:textId="77777777" w:rsidR="00CC2EC3" w:rsidRDefault="00AF730D">
            <w:pPr>
              <w:pStyle w:val="TableParagraph"/>
              <w:spacing w:line="268" w:lineRule="exact"/>
              <w:ind w:left="103"/>
              <w:rPr>
                <w:rFonts w:ascii="Calibri" w:eastAsia="Calibri" w:hAnsi="Calibri" w:cs="Calibri"/>
              </w:rPr>
            </w:pPr>
            <w:r>
              <w:rPr>
                <w:rFonts w:ascii="Calibri" w:eastAsia="Calibri" w:hAnsi="Calibri" w:cs="Calibri"/>
              </w:rPr>
              <w:t>1.1 – Kickoff Meeting with</w:t>
            </w:r>
            <w:r>
              <w:rPr>
                <w:rFonts w:ascii="Calibri" w:eastAsia="Calibri" w:hAnsi="Calibri" w:cs="Calibri"/>
                <w:spacing w:val="-14"/>
              </w:rPr>
              <w:t xml:space="preserve"> </w:t>
            </w:r>
            <w:r>
              <w:rPr>
                <w:rFonts w:ascii="Calibri" w:eastAsia="Calibri" w:hAnsi="Calibri" w:cs="Calibri"/>
              </w:rPr>
              <w:t>District</w:t>
            </w:r>
          </w:p>
        </w:tc>
        <w:tc>
          <w:tcPr>
            <w:tcW w:w="4402" w:type="dxa"/>
            <w:tcBorders>
              <w:top w:val="single" w:sz="4" w:space="0" w:color="000000"/>
              <w:left w:val="single" w:sz="4" w:space="0" w:color="000000"/>
              <w:bottom w:val="single" w:sz="4" w:space="0" w:color="000000"/>
              <w:right w:val="single" w:sz="4" w:space="0" w:color="000000"/>
            </w:tcBorders>
          </w:tcPr>
          <w:p w14:paraId="0960F1D3" w14:textId="77777777" w:rsidR="00CC2EC3" w:rsidRDefault="00AF730D">
            <w:pPr>
              <w:pStyle w:val="TableParagraph"/>
              <w:spacing w:line="268" w:lineRule="exact"/>
              <w:ind w:right="5"/>
              <w:jc w:val="center"/>
              <w:rPr>
                <w:rFonts w:ascii="Calibri" w:eastAsia="Calibri" w:hAnsi="Calibri" w:cs="Calibri"/>
              </w:rPr>
            </w:pPr>
            <w:r>
              <w:rPr>
                <w:rFonts w:ascii="Calibri"/>
              </w:rPr>
              <w:t>$307.50</w:t>
            </w:r>
          </w:p>
        </w:tc>
      </w:tr>
      <w:tr w:rsidR="00CC2EC3" w14:paraId="5A438484" w14:textId="77777777">
        <w:trPr>
          <w:trHeight w:hRule="exact" w:val="341"/>
        </w:trPr>
        <w:tc>
          <w:tcPr>
            <w:tcW w:w="4954" w:type="dxa"/>
            <w:tcBorders>
              <w:top w:val="single" w:sz="4" w:space="0" w:color="000000"/>
              <w:left w:val="single" w:sz="4" w:space="0" w:color="000000"/>
              <w:bottom w:val="single" w:sz="4" w:space="0" w:color="000000"/>
              <w:right w:val="single" w:sz="4" w:space="0" w:color="000000"/>
            </w:tcBorders>
          </w:tcPr>
          <w:p w14:paraId="4CAC834C" w14:textId="77777777" w:rsidR="00CC2EC3" w:rsidRDefault="00AF730D">
            <w:pPr>
              <w:pStyle w:val="TableParagraph"/>
              <w:spacing w:line="268" w:lineRule="exact"/>
              <w:ind w:left="103"/>
              <w:rPr>
                <w:rFonts w:ascii="Calibri" w:eastAsia="Calibri" w:hAnsi="Calibri" w:cs="Calibri"/>
              </w:rPr>
            </w:pPr>
            <w:r>
              <w:rPr>
                <w:rFonts w:ascii="Calibri" w:eastAsia="Calibri" w:hAnsi="Calibri" w:cs="Calibri"/>
              </w:rPr>
              <w:t>1.2 – Project Monthly</w:t>
            </w:r>
            <w:r>
              <w:rPr>
                <w:rFonts w:ascii="Calibri" w:eastAsia="Calibri" w:hAnsi="Calibri" w:cs="Calibri"/>
                <w:spacing w:val="-10"/>
              </w:rPr>
              <w:t xml:space="preserve"> </w:t>
            </w:r>
            <w:r>
              <w:rPr>
                <w:rFonts w:ascii="Calibri" w:eastAsia="Calibri" w:hAnsi="Calibri" w:cs="Calibri"/>
              </w:rPr>
              <w:t>Invoicing</w:t>
            </w:r>
          </w:p>
        </w:tc>
        <w:tc>
          <w:tcPr>
            <w:tcW w:w="4402" w:type="dxa"/>
            <w:tcBorders>
              <w:top w:val="single" w:sz="4" w:space="0" w:color="000000"/>
              <w:left w:val="single" w:sz="4" w:space="0" w:color="000000"/>
              <w:bottom w:val="single" w:sz="4" w:space="0" w:color="000000"/>
              <w:right w:val="single" w:sz="4" w:space="0" w:color="000000"/>
            </w:tcBorders>
          </w:tcPr>
          <w:p w14:paraId="1135DBF2" w14:textId="77777777" w:rsidR="00CC2EC3" w:rsidRDefault="00AF730D">
            <w:pPr>
              <w:pStyle w:val="TableParagraph"/>
              <w:spacing w:line="268" w:lineRule="exact"/>
              <w:ind w:right="5"/>
              <w:jc w:val="center"/>
              <w:rPr>
                <w:rFonts w:ascii="Calibri" w:eastAsia="Calibri" w:hAnsi="Calibri" w:cs="Calibri"/>
              </w:rPr>
            </w:pPr>
            <w:r>
              <w:rPr>
                <w:rFonts w:ascii="Calibri"/>
              </w:rPr>
              <w:t>$307.50</w:t>
            </w:r>
          </w:p>
        </w:tc>
      </w:tr>
      <w:tr w:rsidR="00CC2EC3" w14:paraId="7C75267B" w14:textId="77777777">
        <w:trPr>
          <w:trHeight w:hRule="exact" w:val="341"/>
        </w:trPr>
        <w:tc>
          <w:tcPr>
            <w:tcW w:w="4954" w:type="dxa"/>
            <w:tcBorders>
              <w:top w:val="single" w:sz="4" w:space="0" w:color="000000"/>
              <w:left w:val="single" w:sz="4" w:space="0" w:color="000000"/>
              <w:bottom w:val="single" w:sz="4" w:space="0" w:color="000000"/>
              <w:right w:val="single" w:sz="4" w:space="0" w:color="000000"/>
            </w:tcBorders>
          </w:tcPr>
          <w:p w14:paraId="6B3F9F3B" w14:textId="77777777" w:rsidR="00CC2EC3" w:rsidRDefault="00AF730D">
            <w:pPr>
              <w:pStyle w:val="TableParagraph"/>
              <w:spacing w:line="268" w:lineRule="exact"/>
              <w:ind w:left="103"/>
              <w:rPr>
                <w:rFonts w:ascii="Calibri" w:eastAsia="Calibri" w:hAnsi="Calibri" w:cs="Calibri"/>
              </w:rPr>
            </w:pPr>
            <w:r>
              <w:rPr>
                <w:rFonts w:ascii="Calibri" w:eastAsia="Calibri" w:hAnsi="Calibri" w:cs="Calibri"/>
              </w:rPr>
              <w:t>1.3 – Monthly Project Meetings with</w:t>
            </w:r>
            <w:r>
              <w:rPr>
                <w:rFonts w:ascii="Calibri" w:eastAsia="Calibri" w:hAnsi="Calibri" w:cs="Calibri"/>
                <w:spacing w:val="-16"/>
              </w:rPr>
              <w:t xml:space="preserve"> </w:t>
            </w:r>
            <w:r>
              <w:rPr>
                <w:rFonts w:ascii="Calibri" w:eastAsia="Calibri" w:hAnsi="Calibri" w:cs="Calibri"/>
              </w:rPr>
              <w:t>District</w:t>
            </w:r>
          </w:p>
        </w:tc>
        <w:tc>
          <w:tcPr>
            <w:tcW w:w="4402" w:type="dxa"/>
            <w:tcBorders>
              <w:top w:val="single" w:sz="4" w:space="0" w:color="000000"/>
              <w:left w:val="single" w:sz="4" w:space="0" w:color="000000"/>
              <w:bottom w:val="single" w:sz="4" w:space="0" w:color="000000"/>
              <w:right w:val="single" w:sz="4" w:space="0" w:color="000000"/>
            </w:tcBorders>
          </w:tcPr>
          <w:p w14:paraId="02CC8E20" w14:textId="77777777" w:rsidR="00CC2EC3" w:rsidRDefault="00AF730D">
            <w:pPr>
              <w:pStyle w:val="TableParagraph"/>
              <w:spacing w:line="268" w:lineRule="exact"/>
              <w:ind w:right="5"/>
              <w:jc w:val="center"/>
              <w:rPr>
                <w:rFonts w:ascii="Calibri" w:eastAsia="Calibri" w:hAnsi="Calibri" w:cs="Calibri"/>
              </w:rPr>
            </w:pPr>
            <w:r>
              <w:rPr>
                <w:rFonts w:ascii="Calibri"/>
              </w:rPr>
              <w:t>$615.00</w:t>
            </w:r>
          </w:p>
        </w:tc>
      </w:tr>
      <w:tr w:rsidR="00CC2EC3" w14:paraId="59FEFC51" w14:textId="77777777">
        <w:trPr>
          <w:trHeight w:hRule="exact" w:val="338"/>
        </w:trPr>
        <w:tc>
          <w:tcPr>
            <w:tcW w:w="4954" w:type="dxa"/>
            <w:tcBorders>
              <w:top w:val="single" w:sz="4" w:space="0" w:color="000000"/>
              <w:left w:val="single" w:sz="4" w:space="0" w:color="000000"/>
              <w:bottom w:val="single" w:sz="4" w:space="0" w:color="000000"/>
              <w:right w:val="single" w:sz="4" w:space="0" w:color="000000"/>
            </w:tcBorders>
          </w:tcPr>
          <w:p w14:paraId="35523A1E" w14:textId="77777777" w:rsidR="00CC2EC3" w:rsidRDefault="00AF730D">
            <w:pPr>
              <w:pStyle w:val="TableParagraph"/>
              <w:spacing w:line="268" w:lineRule="exact"/>
              <w:ind w:left="103"/>
              <w:rPr>
                <w:rFonts w:ascii="Calibri" w:eastAsia="Calibri" w:hAnsi="Calibri" w:cs="Calibri"/>
              </w:rPr>
            </w:pPr>
            <w:r>
              <w:rPr>
                <w:rFonts w:ascii="Calibri" w:eastAsia="Calibri" w:hAnsi="Calibri" w:cs="Calibri"/>
                <w:b/>
                <w:bCs/>
              </w:rPr>
              <w:t>Task 2 – Summary and Analysis of</w:t>
            </w:r>
            <w:r>
              <w:rPr>
                <w:rFonts w:ascii="Calibri" w:eastAsia="Calibri" w:hAnsi="Calibri" w:cs="Calibri"/>
                <w:b/>
                <w:bCs/>
                <w:spacing w:val="-12"/>
              </w:rPr>
              <w:t xml:space="preserve"> </w:t>
            </w:r>
            <w:r>
              <w:rPr>
                <w:rFonts w:ascii="Calibri" w:eastAsia="Calibri" w:hAnsi="Calibri" w:cs="Calibri"/>
                <w:b/>
                <w:bCs/>
              </w:rPr>
              <w:t>SBIWTP</w:t>
            </w:r>
          </w:p>
        </w:tc>
        <w:tc>
          <w:tcPr>
            <w:tcW w:w="4402" w:type="dxa"/>
            <w:tcBorders>
              <w:top w:val="single" w:sz="4" w:space="0" w:color="000000"/>
              <w:left w:val="single" w:sz="4" w:space="0" w:color="000000"/>
              <w:bottom w:val="single" w:sz="4" w:space="0" w:color="000000"/>
              <w:right w:val="single" w:sz="4" w:space="0" w:color="000000"/>
            </w:tcBorders>
          </w:tcPr>
          <w:p w14:paraId="2E8C5E00" w14:textId="77777777" w:rsidR="00CC2EC3" w:rsidRDefault="00CC2EC3"/>
        </w:tc>
      </w:tr>
      <w:tr w:rsidR="00CC2EC3" w14:paraId="273A7945" w14:textId="77777777">
        <w:trPr>
          <w:trHeight w:hRule="exact" w:val="341"/>
        </w:trPr>
        <w:tc>
          <w:tcPr>
            <w:tcW w:w="4954" w:type="dxa"/>
            <w:tcBorders>
              <w:top w:val="single" w:sz="4" w:space="0" w:color="000000"/>
              <w:left w:val="single" w:sz="4" w:space="0" w:color="000000"/>
              <w:bottom w:val="single" w:sz="4" w:space="0" w:color="000000"/>
              <w:right w:val="single" w:sz="4" w:space="0" w:color="000000"/>
            </w:tcBorders>
          </w:tcPr>
          <w:p w14:paraId="262292DC" w14:textId="77777777" w:rsidR="00CC2EC3" w:rsidRDefault="00AF730D">
            <w:pPr>
              <w:pStyle w:val="TableParagraph"/>
              <w:spacing w:line="268" w:lineRule="exact"/>
              <w:ind w:left="103"/>
              <w:rPr>
                <w:rFonts w:ascii="Calibri" w:eastAsia="Calibri" w:hAnsi="Calibri" w:cs="Calibri"/>
              </w:rPr>
            </w:pPr>
            <w:r>
              <w:rPr>
                <w:rFonts w:ascii="Calibri" w:eastAsia="Calibri" w:hAnsi="Calibri" w:cs="Calibri"/>
              </w:rPr>
              <w:t>2.1 – Review of City’s SBWRP</w:t>
            </w:r>
            <w:r>
              <w:rPr>
                <w:rFonts w:ascii="Calibri" w:eastAsia="Calibri" w:hAnsi="Calibri" w:cs="Calibri"/>
                <w:spacing w:val="-13"/>
              </w:rPr>
              <w:t xml:space="preserve"> </w:t>
            </w:r>
            <w:r>
              <w:rPr>
                <w:rFonts w:ascii="Calibri" w:eastAsia="Calibri" w:hAnsi="Calibri" w:cs="Calibri"/>
              </w:rPr>
              <w:t>Requirements</w:t>
            </w:r>
          </w:p>
        </w:tc>
        <w:tc>
          <w:tcPr>
            <w:tcW w:w="4402" w:type="dxa"/>
            <w:tcBorders>
              <w:top w:val="single" w:sz="4" w:space="0" w:color="000000"/>
              <w:left w:val="single" w:sz="4" w:space="0" w:color="000000"/>
              <w:bottom w:val="single" w:sz="4" w:space="0" w:color="000000"/>
              <w:right w:val="single" w:sz="4" w:space="0" w:color="000000"/>
            </w:tcBorders>
          </w:tcPr>
          <w:p w14:paraId="1768B6D3" w14:textId="77777777" w:rsidR="00CC2EC3" w:rsidRDefault="00AF730D">
            <w:pPr>
              <w:pStyle w:val="TableParagraph"/>
              <w:spacing w:line="268" w:lineRule="exact"/>
              <w:ind w:right="3"/>
              <w:jc w:val="center"/>
              <w:rPr>
                <w:rFonts w:ascii="Calibri" w:eastAsia="Calibri" w:hAnsi="Calibri" w:cs="Calibri"/>
              </w:rPr>
            </w:pPr>
            <w:r>
              <w:rPr>
                <w:rFonts w:ascii="Calibri"/>
              </w:rPr>
              <w:t>$3,280.00</w:t>
            </w:r>
          </w:p>
        </w:tc>
      </w:tr>
      <w:tr w:rsidR="00CC2EC3" w14:paraId="4B7C6CFB" w14:textId="77777777">
        <w:trPr>
          <w:trHeight w:hRule="exact" w:val="547"/>
        </w:trPr>
        <w:tc>
          <w:tcPr>
            <w:tcW w:w="4954" w:type="dxa"/>
            <w:tcBorders>
              <w:top w:val="single" w:sz="4" w:space="0" w:color="000000"/>
              <w:left w:val="single" w:sz="4" w:space="0" w:color="000000"/>
              <w:bottom w:val="single" w:sz="4" w:space="0" w:color="000000"/>
              <w:right w:val="single" w:sz="4" w:space="0" w:color="000000"/>
            </w:tcBorders>
          </w:tcPr>
          <w:p w14:paraId="094B23E3" w14:textId="77777777" w:rsidR="00CC2EC3" w:rsidRDefault="00AF730D">
            <w:pPr>
              <w:pStyle w:val="TableParagraph"/>
              <w:ind w:left="103" w:right="326"/>
              <w:rPr>
                <w:rFonts w:ascii="Calibri" w:eastAsia="Calibri" w:hAnsi="Calibri" w:cs="Calibri"/>
              </w:rPr>
            </w:pPr>
            <w:r>
              <w:rPr>
                <w:rFonts w:ascii="Calibri" w:eastAsia="Calibri" w:hAnsi="Calibri" w:cs="Calibri"/>
              </w:rPr>
              <w:t>2.2 – Review of SBIWTP Influent &amp; Effluent Quality Constituents</w:t>
            </w:r>
          </w:p>
        </w:tc>
        <w:tc>
          <w:tcPr>
            <w:tcW w:w="4402" w:type="dxa"/>
            <w:tcBorders>
              <w:top w:val="single" w:sz="4" w:space="0" w:color="000000"/>
              <w:left w:val="single" w:sz="4" w:space="0" w:color="000000"/>
              <w:bottom w:val="single" w:sz="4" w:space="0" w:color="000000"/>
              <w:right w:val="single" w:sz="4" w:space="0" w:color="000000"/>
            </w:tcBorders>
          </w:tcPr>
          <w:p w14:paraId="22AC6A72" w14:textId="77777777" w:rsidR="00CC2EC3" w:rsidRDefault="00AF730D">
            <w:pPr>
              <w:pStyle w:val="TableParagraph"/>
              <w:spacing w:line="268" w:lineRule="exact"/>
              <w:ind w:right="3"/>
              <w:jc w:val="center"/>
              <w:rPr>
                <w:rFonts w:ascii="Calibri" w:eastAsia="Calibri" w:hAnsi="Calibri" w:cs="Calibri"/>
              </w:rPr>
            </w:pPr>
            <w:r>
              <w:rPr>
                <w:rFonts w:ascii="Calibri"/>
              </w:rPr>
              <w:t>$2,870.00</w:t>
            </w:r>
          </w:p>
        </w:tc>
      </w:tr>
      <w:tr w:rsidR="00CC2EC3" w14:paraId="30AB5E50" w14:textId="77777777">
        <w:trPr>
          <w:trHeight w:hRule="exact" w:val="547"/>
        </w:trPr>
        <w:tc>
          <w:tcPr>
            <w:tcW w:w="4954" w:type="dxa"/>
            <w:tcBorders>
              <w:top w:val="single" w:sz="4" w:space="0" w:color="000000"/>
              <w:left w:val="single" w:sz="4" w:space="0" w:color="000000"/>
              <w:bottom w:val="single" w:sz="4" w:space="0" w:color="000000"/>
              <w:right w:val="single" w:sz="4" w:space="0" w:color="000000"/>
            </w:tcBorders>
          </w:tcPr>
          <w:p w14:paraId="7F6DC3A7" w14:textId="77777777" w:rsidR="00CC2EC3" w:rsidRDefault="00AF730D">
            <w:pPr>
              <w:pStyle w:val="TableParagraph"/>
              <w:ind w:left="103" w:right="560"/>
              <w:rPr>
                <w:rFonts w:ascii="Calibri" w:eastAsia="Calibri" w:hAnsi="Calibri" w:cs="Calibri"/>
              </w:rPr>
            </w:pPr>
            <w:r>
              <w:rPr>
                <w:rFonts w:ascii="Calibri" w:eastAsia="Calibri" w:hAnsi="Calibri" w:cs="Calibri"/>
              </w:rPr>
              <w:t>2.3 – Review SBIWTP Influent &amp; Effluent Quality Data during Upset</w:t>
            </w:r>
            <w:r>
              <w:rPr>
                <w:rFonts w:ascii="Calibri" w:eastAsia="Calibri" w:hAnsi="Calibri" w:cs="Calibri"/>
                <w:spacing w:val="-11"/>
              </w:rPr>
              <w:t xml:space="preserve"> </w:t>
            </w:r>
            <w:r>
              <w:rPr>
                <w:rFonts w:ascii="Calibri" w:eastAsia="Calibri" w:hAnsi="Calibri" w:cs="Calibri"/>
              </w:rPr>
              <w:t>Conditions</w:t>
            </w:r>
          </w:p>
        </w:tc>
        <w:tc>
          <w:tcPr>
            <w:tcW w:w="4402" w:type="dxa"/>
            <w:tcBorders>
              <w:top w:val="single" w:sz="4" w:space="0" w:color="000000"/>
              <w:left w:val="single" w:sz="4" w:space="0" w:color="000000"/>
              <w:bottom w:val="single" w:sz="4" w:space="0" w:color="000000"/>
              <w:right w:val="single" w:sz="4" w:space="0" w:color="000000"/>
            </w:tcBorders>
          </w:tcPr>
          <w:p w14:paraId="30F7E224" w14:textId="77777777" w:rsidR="00CC2EC3" w:rsidRDefault="00AF730D">
            <w:pPr>
              <w:pStyle w:val="TableParagraph"/>
              <w:spacing w:line="268" w:lineRule="exact"/>
              <w:ind w:right="3"/>
              <w:jc w:val="center"/>
              <w:rPr>
                <w:rFonts w:ascii="Calibri" w:eastAsia="Calibri" w:hAnsi="Calibri" w:cs="Calibri"/>
              </w:rPr>
            </w:pPr>
            <w:r>
              <w:rPr>
                <w:rFonts w:ascii="Calibri"/>
              </w:rPr>
              <w:t>$4,100.00</w:t>
            </w:r>
          </w:p>
        </w:tc>
      </w:tr>
      <w:tr w:rsidR="00CC2EC3" w14:paraId="62251ECA" w14:textId="77777777">
        <w:trPr>
          <w:trHeight w:hRule="exact" w:val="341"/>
        </w:trPr>
        <w:tc>
          <w:tcPr>
            <w:tcW w:w="4954" w:type="dxa"/>
            <w:tcBorders>
              <w:top w:val="single" w:sz="4" w:space="0" w:color="000000"/>
              <w:left w:val="single" w:sz="4" w:space="0" w:color="000000"/>
              <w:bottom w:val="single" w:sz="4" w:space="0" w:color="000000"/>
              <w:right w:val="single" w:sz="4" w:space="0" w:color="000000"/>
            </w:tcBorders>
          </w:tcPr>
          <w:p w14:paraId="394DF7BB" w14:textId="77777777" w:rsidR="00CC2EC3" w:rsidRDefault="00AF730D">
            <w:pPr>
              <w:pStyle w:val="TableParagraph"/>
              <w:spacing w:line="268" w:lineRule="exact"/>
              <w:ind w:left="103"/>
              <w:rPr>
                <w:rFonts w:ascii="Calibri" w:eastAsia="Calibri" w:hAnsi="Calibri" w:cs="Calibri"/>
              </w:rPr>
            </w:pPr>
            <w:r>
              <w:rPr>
                <w:rFonts w:ascii="Calibri" w:eastAsia="Calibri" w:hAnsi="Calibri" w:cs="Calibri"/>
              </w:rPr>
              <w:t>2.4 – Prepare Technical</w:t>
            </w:r>
            <w:r>
              <w:rPr>
                <w:rFonts w:ascii="Calibri" w:eastAsia="Calibri" w:hAnsi="Calibri" w:cs="Calibri"/>
                <w:spacing w:val="-10"/>
              </w:rPr>
              <w:t xml:space="preserve"> </w:t>
            </w:r>
            <w:r>
              <w:rPr>
                <w:rFonts w:ascii="Calibri" w:eastAsia="Calibri" w:hAnsi="Calibri" w:cs="Calibri"/>
              </w:rPr>
              <w:t>Memo</w:t>
            </w:r>
          </w:p>
        </w:tc>
        <w:tc>
          <w:tcPr>
            <w:tcW w:w="4402" w:type="dxa"/>
            <w:tcBorders>
              <w:top w:val="single" w:sz="4" w:space="0" w:color="000000"/>
              <w:left w:val="single" w:sz="4" w:space="0" w:color="000000"/>
              <w:bottom w:val="single" w:sz="4" w:space="0" w:color="000000"/>
              <w:right w:val="single" w:sz="4" w:space="0" w:color="000000"/>
            </w:tcBorders>
          </w:tcPr>
          <w:p w14:paraId="7F25A482" w14:textId="77777777" w:rsidR="00CC2EC3" w:rsidRDefault="00AF730D">
            <w:pPr>
              <w:pStyle w:val="TableParagraph"/>
              <w:spacing w:line="268" w:lineRule="exact"/>
              <w:ind w:right="3"/>
              <w:jc w:val="center"/>
              <w:rPr>
                <w:rFonts w:ascii="Calibri" w:eastAsia="Calibri" w:hAnsi="Calibri" w:cs="Calibri"/>
              </w:rPr>
            </w:pPr>
            <w:r>
              <w:rPr>
                <w:rFonts w:ascii="Calibri"/>
              </w:rPr>
              <w:t>$3,690.00</w:t>
            </w:r>
          </w:p>
        </w:tc>
      </w:tr>
      <w:tr w:rsidR="00CC2EC3" w14:paraId="38BAB251" w14:textId="77777777">
        <w:trPr>
          <w:trHeight w:hRule="exact" w:val="547"/>
        </w:trPr>
        <w:tc>
          <w:tcPr>
            <w:tcW w:w="4954" w:type="dxa"/>
            <w:tcBorders>
              <w:top w:val="single" w:sz="4" w:space="0" w:color="000000"/>
              <w:left w:val="single" w:sz="4" w:space="0" w:color="000000"/>
              <w:bottom w:val="single" w:sz="4" w:space="0" w:color="000000"/>
              <w:right w:val="single" w:sz="4" w:space="0" w:color="000000"/>
            </w:tcBorders>
          </w:tcPr>
          <w:p w14:paraId="451B061F" w14:textId="77777777" w:rsidR="00CC2EC3" w:rsidRDefault="00AF730D">
            <w:pPr>
              <w:pStyle w:val="TableParagraph"/>
              <w:ind w:left="103" w:right="594"/>
              <w:rPr>
                <w:rFonts w:ascii="Calibri" w:eastAsia="Calibri" w:hAnsi="Calibri" w:cs="Calibri"/>
              </w:rPr>
            </w:pPr>
            <w:r>
              <w:rPr>
                <w:rFonts w:ascii="Calibri" w:eastAsia="Calibri" w:hAnsi="Calibri" w:cs="Calibri"/>
                <w:b/>
                <w:bCs/>
              </w:rPr>
              <w:t>Task 3 – Recycled Water Supply Augmentation Study</w:t>
            </w:r>
            <w:r>
              <w:rPr>
                <w:rFonts w:ascii="Calibri" w:eastAsia="Calibri" w:hAnsi="Calibri" w:cs="Calibri"/>
                <w:b/>
                <w:bCs/>
                <w:spacing w:val="-3"/>
              </w:rPr>
              <w:t xml:space="preserve"> </w:t>
            </w:r>
            <w:r>
              <w:rPr>
                <w:rFonts w:ascii="Calibri" w:eastAsia="Calibri" w:hAnsi="Calibri" w:cs="Calibri"/>
                <w:b/>
                <w:bCs/>
              </w:rPr>
              <w:t>Update</w:t>
            </w:r>
          </w:p>
        </w:tc>
        <w:tc>
          <w:tcPr>
            <w:tcW w:w="4402" w:type="dxa"/>
            <w:tcBorders>
              <w:top w:val="single" w:sz="4" w:space="0" w:color="000000"/>
              <w:left w:val="single" w:sz="4" w:space="0" w:color="000000"/>
              <w:bottom w:val="single" w:sz="4" w:space="0" w:color="000000"/>
              <w:right w:val="single" w:sz="4" w:space="0" w:color="000000"/>
            </w:tcBorders>
          </w:tcPr>
          <w:p w14:paraId="38C6ABD4" w14:textId="77777777" w:rsidR="00CC2EC3" w:rsidRDefault="00CC2EC3"/>
        </w:tc>
      </w:tr>
      <w:tr w:rsidR="00CC2EC3" w14:paraId="19BEC9BB" w14:textId="77777777">
        <w:trPr>
          <w:trHeight w:hRule="exact" w:val="338"/>
        </w:trPr>
        <w:tc>
          <w:tcPr>
            <w:tcW w:w="4954" w:type="dxa"/>
            <w:tcBorders>
              <w:top w:val="single" w:sz="4" w:space="0" w:color="000000"/>
              <w:left w:val="single" w:sz="4" w:space="0" w:color="000000"/>
              <w:bottom w:val="single" w:sz="4" w:space="0" w:color="000000"/>
              <w:right w:val="single" w:sz="4" w:space="0" w:color="000000"/>
            </w:tcBorders>
          </w:tcPr>
          <w:p w14:paraId="6D57A025" w14:textId="77777777" w:rsidR="00CC2EC3" w:rsidRDefault="00AF730D">
            <w:pPr>
              <w:pStyle w:val="TableParagraph"/>
              <w:spacing w:line="268" w:lineRule="exact"/>
              <w:ind w:left="103"/>
              <w:rPr>
                <w:rFonts w:ascii="Calibri" w:eastAsia="Calibri" w:hAnsi="Calibri" w:cs="Calibri"/>
              </w:rPr>
            </w:pPr>
            <w:r>
              <w:rPr>
                <w:rFonts w:ascii="Calibri" w:eastAsia="Calibri" w:hAnsi="Calibri" w:cs="Calibri"/>
              </w:rPr>
              <w:t>3.4 – Review Draft Study Update with</w:t>
            </w:r>
            <w:r>
              <w:rPr>
                <w:rFonts w:ascii="Calibri" w:eastAsia="Calibri" w:hAnsi="Calibri" w:cs="Calibri"/>
                <w:spacing w:val="-17"/>
              </w:rPr>
              <w:t xml:space="preserve"> </w:t>
            </w:r>
            <w:r>
              <w:rPr>
                <w:rFonts w:ascii="Calibri" w:eastAsia="Calibri" w:hAnsi="Calibri" w:cs="Calibri"/>
              </w:rPr>
              <w:t>District</w:t>
            </w:r>
          </w:p>
        </w:tc>
        <w:tc>
          <w:tcPr>
            <w:tcW w:w="4402" w:type="dxa"/>
            <w:tcBorders>
              <w:top w:val="single" w:sz="4" w:space="0" w:color="000000"/>
              <w:left w:val="single" w:sz="4" w:space="0" w:color="000000"/>
              <w:bottom w:val="single" w:sz="4" w:space="0" w:color="000000"/>
              <w:right w:val="single" w:sz="4" w:space="0" w:color="000000"/>
            </w:tcBorders>
          </w:tcPr>
          <w:p w14:paraId="55A799A9" w14:textId="77777777" w:rsidR="00CC2EC3" w:rsidRDefault="00AF730D">
            <w:pPr>
              <w:pStyle w:val="TableParagraph"/>
              <w:spacing w:line="268" w:lineRule="exact"/>
              <w:ind w:right="5"/>
              <w:jc w:val="center"/>
              <w:rPr>
                <w:rFonts w:ascii="Calibri" w:eastAsia="Calibri" w:hAnsi="Calibri" w:cs="Calibri"/>
              </w:rPr>
            </w:pPr>
            <w:r>
              <w:rPr>
                <w:rFonts w:ascii="Calibri"/>
              </w:rPr>
              <w:t>$615.00</w:t>
            </w:r>
          </w:p>
        </w:tc>
      </w:tr>
      <w:tr w:rsidR="00CC2EC3" w14:paraId="0FE93B0D" w14:textId="77777777">
        <w:trPr>
          <w:trHeight w:hRule="exact" w:val="343"/>
        </w:trPr>
        <w:tc>
          <w:tcPr>
            <w:tcW w:w="4954" w:type="dxa"/>
            <w:tcBorders>
              <w:top w:val="single" w:sz="4" w:space="0" w:color="000000"/>
              <w:left w:val="single" w:sz="4" w:space="0" w:color="000000"/>
              <w:bottom w:val="single" w:sz="4" w:space="0" w:color="000000"/>
              <w:right w:val="single" w:sz="4" w:space="0" w:color="000000"/>
            </w:tcBorders>
          </w:tcPr>
          <w:p w14:paraId="474DBC89" w14:textId="77777777" w:rsidR="00CC2EC3" w:rsidRDefault="00AF730D">
            <w:pPr>
              <w:pStyle w:val="TableParagraph"/>
              <w:spacing w:line="268" w:lineRule="exact"/>
              <w:ind w:left="1022"/>
              <w:rPr>
                <w:rFonts w:ascii="Calibri" w:eastAsia="Calibri" w:hAnsi="Calibri" w:cs="Calibri"/>
              </w:rPr>
            </w:pPr>
            <w:r>
              <w:rPr>
                <w:rFonts w:ascii="Calibri"/>
                <w:b/>
              </w:rPr>
              <w:t>TOTAL COMPENSATION (NOT TO</w:t>
            </w:r>
            <w:r>
              <w:rPr>
                <w:rFonts w:ascii="Calibri"/>
                <w:b/>
                <w:spacing w:val="-12"/>
              </w:rPr>
              <w:t xml:space="preserve"> </w:t>
            </w:r>
            <w:r>
              <w:rPr>
                <w:rFonts w:ascii="Calibri"/>
                <w:b/>
              </w:rPr>
              <w:t>EXCEED)</w:t>
            </w:r>
          </w:p>
        </w:tc>
        <w:tc>
          <w:tcPr>
            <w:tcW w:w="4402" w:type="dxa"/>
            <w:tcBorders>
              <w:top w:val="single" w:sz="4" w:space="0" w:color="000000"/>
              <w:left w:val="single" w:sz="4" w:space="0" w:color="000000"/>
              <w:bottom w:val="single" w:sz="4" w:space="0" w:color="000000"/>
              <w:right w:val="single" w:sz="4" w:space="0" w:color="000000"/>
            </w:tcBorders>
          </w:tcPr>
          <w:p w14:paraId="0C46B70E" w14:textId="77777777" w:rsidR="00CC2EC3" w:rsidRDefault="00AF730D">
            <w:pPr>
              <w:pStyle w:val="TableParagraph"/>
              <w:spacing w:line="268" w:lineRule="exact"/>
              <w:ind w:right="5"/>
              <w:jc w:val="center"/>
              <w:rPr>
                <w:rFonts w:ascii="Calibri" w:eastAsia="Calibri" w:hAnsi="Calibri" w:cs="Calibri"/>
              </w:rPr>
            </w:pPr>
            <w:r>
              <w:rPr>
                <w:rFonts w:ascii="Calibri"/>
                <w:b/>
              </w:rPr>
              <w:t>$15,785.00</w:t>
            </w:r>
          </w:p>
        </w:tc>
      </w:tr>
    </w:tbl>
    <w:p w14:paraId="018B2696" w14:textId="77777777" w:rsidR="00CC2EC3" w:rsidRDefault="00AF730D">
      <w:pPr>
        <w:spacing w:line="265" w:lineRule="exact"/>
        <w:ind w:left="120" w:right="256"/>
        <w:rPr>
          <w:rFonts w:ascii="Calibri" w:eastAsia="Calibri" w:hAnsi="Calibri" w:cs="Calibri"/>
        </w:rPr>
      </w:pPr>
      <w:r>
        <w:rPr>
          <w:rFonts w:ascii="Calibri"/>
        </w:rPr>
        <w:t>*See Attachment B for a complete breakdown and Labor</w:t>
      </w:r>
      <w:r>
        <w:rPr>
          <w:rFonts w:ascii="Calibri"/>
          <w:spacing w:val="-19"/>
        </w:rPr>
        <w:t xml:space="preserve"> </w:t>
      </w:r>
      <w:r>
        <w:rPr>
          <w:rFonts w:ascii="Calibri"/>
        </w:rPr>
        <w:t>Hours.</w:t>
      </w:r>
    </w:p>
    <w:p w14:paraId="5253F932" w14:textId="77777777" w:rsidR="00CC2EC3" w:rsidRDefault="00AF730D">
      <w:pPr>
        <w:spacing w:before="182" w:line="259" w:lineRule="auto"/>
        <w:ind w:left="119" w:right="175"/>
        <w:rPr>
          <w:rFonts w:ascii="Calibri" w:eastAsia="Calibri" w:hAnsi="Calibri" w:cs="Calibri"/>
        </w:rPr>
      </w:pPr>
      <w:r>
        <w:rPr>
          <w:rFonts w:ascii="Calibri"/>
        </w:rPr>
        <w:t>SUBCONSULTANT shall submit monthly progress invoices to Gannett Fleming. Invoice shall itemize actual hours worked on a task by task basis as shown above. Invoices should contain, Gannett Fleming project number, period of services, and task performed. Invoices that include charges for direct costs must include copy of the receipt. Whenever possible, invoices should be submitted to Gannett Fleming no later than the 4</w:t>
      </w:r>
      <w:proofErr w:type="spellStart"/>
      <w:r>
        <w:rPr>
          <w:rFonts w:ascii="Calibri"/>
          <w:position w:val="8"/>
          <w:sz w:val="14"/>
        </w:rPr>
        <w:t>th</w:t>
      </w:r>
      <w:proofErr w:type="spellEnd"/>
      <w:r>
        <w:rPr>
          <w:rFonts w:ascii="Calibri"/>
          <w:position w:val="8"/>
          <w:sz w:val="14"/>
        </w:rPr>
        <w:t xml:space="preserve"> </w:t>
      </w:r>
      <w:r>
        <w:rPr>
          <w:rFonts w:ascii="Calibri"/>
        </w:rPr>
        <w:t>of each month to be included in the current month</w:t>
      </w:r>
      <w:r>
        <w:rPr>
          <w:rFonts w:ascii="Calibri"/>
          <w:spacing w:val="-12"/>
        </w:rPr>
        <w:t xml:space="preserve"> </w:t>
      </w:r>
      <w:r>
        <w:rPr>
          <w:rFonts w:ascii="Calibri"/>
        </w:rPr>
        <w:t>billing.</w:t>
      </w:r>
    </w:p>
    <w:p w14:paraId="7A8BCF8C" w14:textId="77777777" w:rsidR="00CC2EC3" w:rsidRDefault="00AF730D">
      <w:pPr>
        <w:spacing w:before="158"/>
        <w:ind w:left="119"/>
        <w:rPr>
          <w:rFonts w:ascii="Calibri" w:eastAsia="Calibri" w:hAnsi="Calibri" w:cs="Calibri"/>
        </w:rPr>
      </w:pPr>
      <w:r>
        <w:rPr>
          <w:rFonts w:ascii="Calibri"/>
        </w:rPr>
        <w:t xml:space="preserve">Invoices should either be submitted via email to </w:t>
      </w:r>
      <w:hyperlink r:id="rId18">
        <w:r>
          <w:rPr>
            <w:rFonts w:ascii="Calibri"/>
            <w:color w:val="0562C1"/>
            <w:u w:val="single" w:color="0562C1"/>
          </w:rPr>
          <w:t>dnutter@gfnet.com</w:t>
        </w:r>
        <w:r>
          <w:rPr>
            <w:rFonts w:ascii="Calibri"/>
          </w:rPr>
          <w:t>,</w:t>
        </w:r>
      </w:hyperlink>
      <w:r>
        <w:rPr>
          <w:rFonts w:ascii="Calibri"/>
        </w:rPr>
        <w:t xml:space="preserve"> or mailed</w:t>
      </w:r>
      <w:r>
        <w:rPr>
          <w:rFonts w:ascii="Calibri"/>
          <w:spacing w:val="-35"/>
        </w:rPr>
        <w:t xml:space="preserve"> </w:t>
      </w:r>
      <w:r>
        <w:rPr>
          <w:rFonts w:ascii="Calibri"/>
        </w:rPr>
        <w:t>to the following address:</w:t>
      </w:r>
    </w:p>
    <w:p w14:paraId="60A6381A" w14:textId="77777777" w:rsidR="00CC2EC3" w:rsidRDefault="00CC2EC3">
      <w:pPr>
        <w:spacing w:before="2"/>
        <w:rPr>
          <w:rFonts w:ascii="Calibri" w:eastAsia="Calibri" w:hAnsi="Calibri" w:cs="Calibri"/>
          <w:sz w:val="10"/>
          <w:szCs w:val="10"/>
        </w:rPr>
      </w:pPr>
    </w:p>
    <w:p w14:paraId="63C31C3A" w14:textId="77777777" w:rsidR="00CC2EC3" w:rsidRDefault="00AF730D">
      <w:pPr>
        <w:spacing w:before="56"/>
        <w:ind w:left="840" w:right="6677"/>
        <w:rPr>
          <w:rFonts w:ascii="Calibri" w:eastAsia="Calibri" w:hAnsi="Calibri" w:cs="Calibri"/>
        </w:rPr>
      </w:pPr>
      <w:r>
        <w:rPr>
          <w:rFonts w:ascii="Calibri"/>
        </w:rPr>
        <w:t>Gannett Fleming, Inc. Attn: Accounts</w:t>
      </w:r>
      <w:r>
        <w:rPr>
          <w:rFonts w:ascii="Calibri"/>
          <w:spacing w:val="-6"/>
        </w:rPr>
        <w:t xml:space="preserve"> </w:t>
      </w:r>
      <w:r>
        <w:rPr>
          <w:rFonts w:ascii="Calibri"/>
        </w:rPr>
        <w:t>Payable</w:t>
      </w:r>
    </w:p>
    <w:p w14:paraId="4F1ED4A8" w14:textId="77777777" w:rsidR="00CC2EC3" w:rsidRDefault="00AF730D">
      <w:pPr>
        <w:ind w:left="840" w:right="5958"/>
        <w:rPr>
          <w:rFonts w:ascii="Calibri" w:eastAsia="Calibri" w:hAnsi="Calibri" w:cs="Calibri"/>
        </w:rPr>
      </w:pPr>
      <w:r>
        <w:rPr>
          <w:rFonts w:ascii="Calibri"/>
        </w:rPr>
        <w:t>570 Rancheros Drive, Suite 200 San Marcos, CA</w:t>
      </w:r>
      <w:r>
        <w:rPr>
          <w:rFonts w:ascii="Calibri"/>
          <w:spacing w:val="-9"/>
        </w:rPr>
        <w:t xml:space="preserve"> </w:t>
      </w:r>
      <w:r>
        <w:rPr>
          <w:rFonts w:ascii="Calibri"/>
        </w:rPr>
        <w:t>92069</w:t>
      </w:r>
    </w:p>
    <w:p w14:paraId="6CD106F9" w14:textId="77777777" w:rsidR="00CC2EC3" w:rsidRDefault="00CC2EC3">
      <w:pPr>
        <w:rPr>
          <w:rFonts w:ascii="Calibri" w:eastAsia="Calibri" w:hAnsi="Calibri" w:cs="Calibri"/>
        </w:rPr>
        <w:sectPr w:rsidR="00CC2EC3">
          <w:headerReference w:type="default" r:id="rId19"/>
          <w:footerReference w:type="default" r:id="rId20"/>
          <w:pgSz w:w="12240" w:h="15840"/>
          <w:pgMar w:top="1400" w:right="1320" w:bottom="280" w:left="1320" w:header="0" w:footer="0" w:gutter="0"/>
          <w:cols w:space="720"/>
        </w:sectPr>
      </w:pPr>
    </w:p>
    <w:p w14:paraId="2A056569" w14:textId="77777777" w:rsidR="00CC2EC3" w:rsidRDefault="00CC2EC3">
      <w:pPr>
        <w:spacing w:before="5"/>
        <w:rPr>
          <w:rFonts w:ascii="Calibri" w:eastAsia="Calibri" w:hAnsi="Calibri" w:cs="Calibri"/>
          <w:sz w:val="12"/>
          <w:szCs w:val="12"/>
        </w:rPr>
      </w:pPr>
    </w:p>
    <w:p w14:paraId="2C1036CD" w14:textId="77777777" w:rsidR="00CC2EC3" w:rsidRDefault="00AF730D">
      <w:pPr>
        <w:spacing w:before="56"/>
        <w:ind w:left="100" w:right="101"/>
        <w:rPr>
          <w:rFonts w:ascii="Calibri" w:eastAsia="Calibri" w:hAnsi="Calibri" w:cs="Calibri"/>
        </w:rPr>
      </w:pPr>
      <w:r>
        <w:rPr>
          <w:rFonts w:ascii="Calibri"/>
        </w:rPr>
        <w:t>If you submit your invoice via email, there is no need to mail a physical</w:t>
      </w:r>
      <w:r>
        <w:rPr>
          <w:rFonts w:ascii="Calibri"/>
          <w:spacing w:val="-30"/>
        </w:rPr>
        <w:t xml:space="preserve"> </w:t>
      </w:r>
      <w:r>
        <w:rPr>
          <w:rFonts w:ascii="Calibri"/>
        </w:rPr>
        <w:t>copy.</w:t>
      </w:r>
    </w:p>
    <w:p w14:paraId="05131F28" w14:textId="77777777" w:rsidR="00CC2EC3" w:rsidRDefault="00CC2EC3">
      <w:pPr>
        <w:rPr>
          <w:rFonts w:ascii="Calibri" w:eastAsia="Calibri" w:hAnsi="Calibri" w:cs="Calibri"/>
        </w:rPr>
      </w:pPr>
    </w:p>
    <w:p w14:paraId="499EFC5A" w14:textId="77777777" w:rsidR="00CC2EC3" w:rsidRDefault="00AF730D">
      <w:pPr>
        <w:spacing w:before="180" w:line="259" w:lineRule="auto"/>
        <w:ind w:left="100" w:right="101"/>
        <w:rPr>
          <w:rFonts w:ascii="Calibri" w:eastAsia="Calibri" w:hAnsi="Calibri" w:cs="Calibri"/>
        </w:rPr>
      </w:pPr>
      <w:r>
        <w:rPr>
          <w:rFonts w:ascii="Calibri" w:eastAsia="Calibri" w:hAnsi="Calibri" w:cs="Calibri"/>
        </w:rPr>
        <w:t>Payment to SUBCONSULTANT for services provided to Gannett Fleming, Inc. will be made within 30 working days after receipt of payment from Gannett Flemings CLIENT for the work associated with the respective invoice, In the event the contract with CLIENT provides for alternative payment schedule to be adhered to, the CLIENT’s payment schedule will take</w:t>
      </w:r>
      <w:r>
        <w:rPr>
          <w:rFonts w:ascii="Calibri" w:eastAsia="Calibri" w:hAnsi="Calibri" w:cs="Calibri"/>
          <w:spacing w:val="-22"/>
        </w:rPr>
        <w:t xml:space="preserve"> </w:t>
      </w:r>
      <w:r>
        <w:rPr>
          <w:rFonts w:ascii="Calibri" w:eastAsia="Calibri" w:hAnsi="Calibri" w:cs="Calibri"/>
        </w:rPr>
        <w:t>precedence.</w:t>
      </w:r>
    </w:p>
    <w:p w14:paraId="7343D2B9" w14:textId="77777777" w:rsidR="00CC2EC3" w:rsidRDefault="00CC2EC3">
      <w:pPr>
        <w:spacing w:line="259" w:lineRule="auto"/>
        <w:rPr>
          <w:rFonts w:ascii="Calibri" w:eastAsia="Calibri" w:hAnsi="Calibri" w:cs="Calibri"/>
        </w:rPr>
        <w:sectPr w:rsidR="00CC2EC3">
          <w:headerReference w:type="default" r:id="rId21"/>
          <w:footerReference w:type="default" r:id="rId22"/>
          <w:pgSz w:w="12240" w:h="15840"/>
          <w:pgMar w:top="1500" w:right="1540" w:bottom="280" w:left="1340" w:header="0" w:footer="0" w:gutter="0"/>
          <w:cols w:space="720"/>
        </w:sectPr>
      </w:pPr>
    </w:p>
    <w:p w14:paraId="0BF7EEBC" w14:textId="77777777" w:rsidR="00CC2EC3" w:rsidRDefault="00E469C7">
      <w:pPr>
        <w:rPr>
          <w:rFonts w:ascii="Times New Roman" w:eastAsia="Times New Roman" w:hAnsi="Times New Roman" w:cs="Times New Roman"/>
          <w:sz w:val="20"/>
          <w:szCs w:val="20"/>
        </w:rPr>
      </w:pPr>
      <w:r>
        <w:rPr>
          <w:noProof/>
        </w:rPr>
        <w:lastRenderedPageBreak/>
        <mc:AlternateContent>
          <mc:Choice Requires="wpg">
            <w:drawing>
              <wp:anchor distT="0" distB="0" distL="114300" distR="114300" simplePos="0" relativeHeight="503284448" behindDoc="1" locked="0" layoutInCell="1" allowOverlap="1" wp14:anchorId="60BADA09" wp14:editId="7B4B8793">
                <wp:simplePos x="0" y="0"/>
                <wp:positionH relativeFrom="page">
                  <wp:posOffset>636905</wp:posOffset>
                </wp:positionH>
                <wp:positionV relativeFrom="page">
                  <wp:posOffset>3688080</wp:posOffset>
                </wp:positionV>
                <wp:extent cx="8669020" cy="1179830"/>
                <wp:effectExtent l="8255" t="1905" r="0" b="8890"/>
                <wp:wrapNone/>
                <wp:docPr id="9"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669020" cy="1179830"/>
                          <a:chOff x="1003" y="5808"/>
                          <a:chExt cx="13652" cy="1858"/>
                        </a:xfrm>
                      </wpg:grpSpPr>
                      <wpg:grpSp>
                        <wpg:cNvPr id="10" name="Group 17"/>
                        <wpg:cNvGrpSpPr>
                          <a:grpSpLocks/>
                        </wpg:cNvGrpSpPr>
                        <wpg:grpSpPr bwMode="auto">
                          <a:xfrm>
                            <a:off x="1027" y="5837"/>
                            <a:ext cx="728" cy="1443"/>
                            <a:chOff x="1027" y="5837"/>
                            <a:chExt cx="728" cy="1443"/>
                          </a:xfrm>
                        </wpg:grpSpPr>
                        <wps:wsp>
                          <wps:cNvPr id="11" name="Freeform 18"/>
                          <wps:cNvSpPr>
                            <a:spLocks/>
                          </wps:cNvSpPr>
                          <wps:spPr bwMode="auto">
                            <a:xfrm>
                              <a:off x="1027" y="5837"/>
                              <a:ext cx="728" cy="1443"/>
                            </a:xfrm>
                            <a:custGeom>
                              <a:avLst/>
                              <a:gdLst>
                                <a:gd name="T0" fmla="+- 0 1027 1027"/>
                                <a:gd name="T1" fmla="*/ T0 w 728"/>
                                <a:gd name="T2" fmla="+- 0 7280 5837"/>
                                <a:gd name="T3" fmla="*/ 7280 h 1443"/>
                                <a:gd name="T4" fmla="+- 0 1754 1027"/>
                                <a:gd name="T5" fmla="*/ T4 w 728"/>
                                <a:gd name="T6" fmla="+- 0 7280 5837"/>
                                <a:gd name="T7" fmla="*/ 7280 h 1443"/>
                                <a:gd name="T8" fmla="+- 0 1754 1027"/>
                                <a:gd name="T9" fmla="*/ T8 w 728"/>
                                <a:gd name="T10" fmla="+- 0 5837 5837"/>
                                <a:gd name="T11" fmla="*/ 5837 h 1443"/>
                                <a:gd name="T12" fmla="+- 0 1027 1027"/>
                                <a:gd name="T13" fmla="*/ T12 w 728"/>
                                <a:gd name="T14" fmla="+- 0 5837 5837"/>
                                <a:gd name="T15" fmla="*/ 5837 h 1443"/>
                                <a:gd name="T16" fmla="+- 0 1027 1027"/>
                                <a:gd name="T17" fmla="*/ T16 w 728"/>
                                <a:gd name="T18" fmla="+- 0 7280 5837"/>
                                <a:gd name="T19" fmla="*/ 7280 h 1443"/>
                              </a:gdLst>
                              <a:ahLst/>
                              <a:cxnLst>
                                <a:cxn ang="0">
                                  <a:pos x="T1" y="T3"/>
                                </a:cxn>
                                <a:cxn ang="0">
                                  <a:pos x="T5" y="T7"/>
                                </a:cxn>
                                <a:cxn ang="0">
                                  <a:pos x="T9" y="T11"/>
                                </a:cxn>
                                <a:cxn ang="0">
                                  <a:pos x="T13" y="T15"/>
                                </a:cxn>
                                <a:cxn ang="0">
                                  <a:pos x="T17" y="T19"/>
                                </a:cxn>
                              </a:cxnLst>
                              <a:rect l="0" t="0" r="r" b="b"/>
                              <a:pathLst>
                                <a:path w="728" h="1443">
                                  <a:moveTo>
                                    <a:pt x="0" y="1443"/>
                                  </a:moveTo>
                                  <a:lnTo>
                                    <a:pt x="727" y="1443"/>
                                  </a:lnTo>
                                  <a:lnTo>
                                    <a:pt x="727" y="0"/>
                                  </a:lnTo>
                                  <a:lnTo>
                                    <a:pt x="0" y="0"/>
                                  </a:lnTo>
                                  <a:lnTo>
                                    <a:pt x="0" y="1443"/>
                                  </a:lnTo>
                                  <a:close/>
                                </a:path>
                              </a:pathLst>
                            </a:custGeom>
                            <a:solidFill>
                              <a:srgbClr val="56AF9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 name="Group 15"/>
                        <wpg:cNvGrpSpPr>
                          <a:grpSpLocks/>
                        </wpg:cNvGrpSpPr>
                        <wpg:grpSpPr bwMode="auto">
                          <a:xfrm>
                            <a:off x="1027" y="7277"/>
                            <a:ext cx="728" cy="363"/>
                            <a:chOff x="1027" y="7277"/>
                            <a:chExt cx="728" cy="363"/>
                          </a:xfrm>
                        </wpg:grpSpPr>
                        <wps:wsp>
                          <wps:cNvPr id="13" name="Freeform 16"/>
                          <wps:cNvSpPr>
                            <a:spLocks/>
                          </wps:cNvSpPr>
                          <wps:spPr bwMode="auto">
                            <a:xfrm>
                              <a:off x="1027" y="7277"/>
                              <a:ext cx="728" cy="363"/>
                            </a:xfrm>
                            <a:custGeom>
                              <a:avLst/>
                              <a:gdLst>
                                <a:gd name="T0" fmla="+- 0 1027 1027"/>
                                <a:gd name="T1" fmla="*/ T0 w 728"/>
                                <a:gd name="T2" fmla="+- 0 7640 7277"/>
                                <a:gd name="T3" fmla="*/ 7640 h 363"/>
                                <a:gd name="T4" fmla="+- 0 1754 1027"/>
                                <a:gd name="T5" fmla="*/ T4 w 728"/>
                                <a:gd name="T6" fmla="+- 0 7640 7277"/>
                                <a:gd name="T7" fmla="*/ 7640 h 363"/>
                                <a:gd name="T8" fmla="+- 0 1754 1027"/>
                                <a:gd name="T9" fmla="*/ T8 w 728"/>
                                <a:gd name="T10" fmla="+- 0 7277 7277"/>
                                <a:gd name="T11" fmla="*/ 7277 h 363"/>
                                <a:gd name="T12" fmla="+- 0 1027 1027"/>
                                <a:gd name="T13" fmla="*/ T12 w 728"/>
                                <a:gd name="T14" fmla="+- 0 7277 7277"/>
                                <a:gd name="T15" fmla="*/ 7277 h 363"/>
                                <a:gd name="T16" fmla="+- 0 1027 1027"/>
                                <a:gd name="T17" fmla="*/ T16 w 728"/>
                                <a:gd name="T18" fmla="+- 0 7640 7277"/>
                                <a:gd name="T19" fmla="*/ 7640 h 363"/>
                              </a:gdLst>
                              <a:ahLst/>
                              <a:cxnLst>
                                <a:cxn ang="0">
                                  <a:pos x="T1" y="T3"/>
                                </a:cxn>
                                <a:cxn ang="0">
                                  <a:pos x="T5" y="T7"/>
                                </a:cxn>
                                <a:cxn ang="0">
                                  <a:pos x="T9" y="T11"/>
                                </a:cxn>
                                <a:cxn ang="0">
                                  <a:pos x="T13" y="T15"/>
                                </a:cxn>
                                <a:cxn ang="0">
                                  <a:pos x="T17" y="T19"/>
                                </a:cxn>
                              </a:cxnLst>
                              <a:rect l="0" t="0" r="r" b="b"/>
                              <a:pathLst>
                                <a:path w="728" h="363">
                                  <a:moveTo>
                                    <a:pt x="0" y="363"/>
                                  </a:moveTo>
                                  <a:lnTo>
                                    <a:pt x="727" y="363"/>
                                  </a:lnTo>
                                  <a:lnTo>
                                    <a:pt x="727" y="0"/>
                                  </a:lnTo>
                                  <a:lnTo>
                                    <a:pt x="0" y="0"/>
                                  </a:lnTo>
                                  <a:lnTo>
                                    <a:pt x="0" y="363"/>
                                  </a:lnTo>
                                  <a:close/>
                                </a:path>
                              </a:pathLst>
                            </a:custGeom>
                            <a:solidFill>
                              <a:srgbClr val="56AF9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 name="Group 13"/>
                        <wpg:cNvGrpSpPr>
                          <a:grpSpLocks/>
                        </wpg:cNvGrpSpPr>
                        <wpg:grpSpPr bwMode="auto">
                          <a:xfrm>
                            <a:off x="1018" y="5823"/>
                            <a:ext cx="2" cy="1829"/>
                            <a:chOff x="1018" y="5823"/>
                            <a:chExt cx="2" cy="1829"/>
                          </a:xfrm>
                        </wpg:grpSpPr>
                        <wps:wsp>
                          <wps:cNvPr id="15" name="Freeform 14"/>
                          <wps:cNvSpPr>
                            <a:spLocks/>
                          </wps:cNvSpPr>
                          <wps:spPr bwMode="auto">
                            <a:xfrm>
                              <a:off x="1018" y="5823"/>
                              <a:ext cx="2" cy="1829"/>
                            </a:xfrm>
                            <a:custGeom>
                              <a:avLst/>
                              <a:gdLst>
                                <a:gd name="T0" fmla="+- 0 5823 5823"/>
                                <a:gd name="T1" fmla="*/ 5823 h 1829"/>
                                <a:gd name="T2" fmla="+- 0 7652 5823"/>
                                <a:gd name="T3" fmla="*/ 7652 h 1829"/>
                              </a:gdLst>
                              <a:ahLst/>
                              <a:cxnLst>
                                <a:cxn ang="0">
                                  <a:pos x="0" y="T1"/>
                                </a:cxn>
                                <a:cxn ang="0">
                                  <a:pos x="0" y="T3"/>
                                </a:cxn>
                              </a:cxnLst>
                              <a:rect l="0" t="0" r="r" b="b"/>
                              <a:pathLst>
                                <a:path h="1829">
                                  <a:moveTo>
                                    <a:pt x="0" y="0"/>
                                  </a:moveTo>
                                  <a:lnTo>
                                    <a:pt x="0" y="1829"/>
                                  </a:lnTo>
                                </a:path>
                              </a:pathLst>
                            </a:custGeom>
                            <a:noFill/>
                            <a:ln w="18288">
                              <a:solidFill>
                                <a:srgbClr val="808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 name="Group 11"/>
                        <wpg:cNvGrpSpPr>
                          <a:grpSpLocks/>
                        </wpg:cNvGrpSpPr>
                        <wpg:grpSpPr bwMode="auto">
                          <a:xfrm>
                            <a:off x="1752" y="5852"/>
                            <a:ext cx="2" cy="1772"/>
                            <a:chOff x="1752" y="5852"/>
                            <a:chExt cx="2" cy="1772"/>
                          </a:xfrm>
                        </wpg:grpSpPr>
                        <wps:wsp>
                          <wps:cNvPr id="17" name="Freeform 12"/>
                          <wps:cNvSpPr>
                            <a:spLocks/>
                          </wps:cNvSpPr>
                          <wps:spPr bwMode="auto">
                            <a:xfrm>
                              <a:off x="1752" y="5852"/>
                              <a:ext cx="2" cy="1772"/>
                            </a:xfrm>
                            <a:custGeom>
                              <a:avLst/>
                              <a:gdLst>
                                <a:gd name="T0" fmla="+- 0 5852 5852"/>
                                <a:gd name="T1" fmla="*/ 5852 h 1772"/>
                                <a:gd name="T2" fmla="+- 0 7623 5852"/>
                                <a:gd name="T3" fmla="*/ 7623 h 1772"/>
                              </a:gdLst>
                              <a:ahLst/>
                              <a:cxnLst>
                                <a:cxn ang="0">
                                  <a:pos x="0" y="T1"/>
                                </a:cxn>
                                <a:cxn ang="0">
                                  <a:pos x="0" y="T3"/>
                                </a:cxn>
                              </a:cxnLst>
                              <a:rect l="0" t="0" r="r" b="b"/>
                              <a:pathLst>
                                <a:path h="1772">
                                  <a:moveTo>
                                    <a:pt x="0" y="0"/>
                                  </a:moveTo>
                                  <a:lnTo>
                                    <a:pt x="0" y="1771"/>
                                  </a:lnTo>
                                </a:path>
                              </a:pathLst>
                            </a:custGeom>
                            <a:noFill/>
                            <a:ln w="9144">
                              <a:solidFill>
                                <a:srgbClr val="808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 name="Group 9"/>
                        <wpg:cNvGrpSpPr>
                          <a:grpSpLocks/>
                        </wpg:cNvGrpSpPr>
                        <wpg:grpSpPr bwMode="auto">
                          <a:xfrm>
                            <a:off x="1032" y="5837"/>
                            <a:ext cx="13608" cy="2"/>
                            <a:chOff x="1032" y="5837"/>
                            <a:chExt cx="13608" cy="2"/>
                          </a:xfrm>
                        </wpg:grpSpPr>
                        <wps:wsp>
                          <wps:cNvPr id="19" name="Freeform 10"/>
                          <wps:cNvSpPr>
                            <a:spLocks/>
                          </wps:cNvSpPr>
                          <wps:spPr bwMode="auto">
                            <a:xfrm>
                              <a:off x="1032" y="5837"/>
                              <a:ext cx="13608" cy="2"/>
                            </a:xfrm>
                            <a:custGeom>
                              <a:avLst/>
                              <a:gdLst>
                                <a:gd name="T0" fmla="+- 0 1032 1032"/>
                                <a:gd name="T1" fmla="*/ T0 w 13608"/>
                                <a:gd name="T2" fmla="+- 0 14640 1032"/>
                                <a:gd name="T3" fmla="*/ T2 w 13608"/>
                              </a:gdLst>
                              <a:ahLst/>
                              <a:cxnLst>
                                <a:cxn ang="0">
                                  <a:pos x="T1" y="0"/>
                                </a:cxn>
                                <a:cxn ang="0">
                                  <a:pos x="T3" y="0"/>
                                </a:cxn>
                              </a:cxnLst>
                              <a:rect l="0" t="0" r="r" b="b"/>
                              <a:pathLst>
                                <a:path w="13608">
                                  <a:moveTo>
                                    <a:pt x="0" y="0"/>
                                  </a:moveTo>
                                  <a:lnTo>
                                    <a:pt x="13608" y="0"/>
                                  </a:lnTo>
                                </a:path>
                              </a:pathLst>
                            </a:custGeom>
                            <a:noFill/>
                            <a:ln w="18288">
                              <a:solidFill>
                                <a:srgbClr val="808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 name="Group 7"/>
                        <wpg:cNvGrpSpPr>
                          <a:grpSpLocks/>
                        </wpg:cNvGrpSpPr>
                        <wpg:grpSpPr bwMode="auto">
                          <a:xfrm>
                            <a:off x="1759" y="7277"/>
                            <a:ext cx="12881" cy="2"/>
                            <a:chOff x="1759" y="7277"/>
                            <a:chExt cx="12881" cy="2"/>
                          </a:xfrm>
                        </wpg:grpSpPr>
                        <wps:wsp>
                          <wps:cNvPr id="21" name="Freeform 8"/>
                          <wps:cNvSpPr>
                            <a:spLocks/>
                          </wps:cNvSpPr>
                          <wps:spPr bwMode="auto">
                            <a:xfrm>
                              <a:off x="1759" y="7277"/>
                              <a:ext cx="12881" cy="2"/>
                            </a:xfrm>
                            <a:custGeom>
                              <a:avLst/>
                              <a:gdLst>
                                <a:gd name="T0" fmla="+- 0 1759 1759"/>
                                <a:gd name="T1" fmla="*/ T0 w 12881"/>
                                <a:gd name="T2" fmla="+- 0 14640 1759"/>
                                <a:gd name="T3" fmla="*/ T2 w 12881"/>
                              </a:gdLst>
                              <a:ahLst/>
                              <a:cxnLst>
                                <a:cxn ang="0">
                                  <a:pos x="T1" y="0"/>
                                </a:cxn>
                                <a:cxn ang="0">
                                  <a:pos x="T3" y="0"/>
                                </a:cxn>
                              </a:cxnLst>
                              <a:rect l="0" t="0" r="r" b="b"/>
                              <a:pathLst>
                                <a:path w="12881">
                                  <a:moveTo>
                                    <a:pt x="0" y="0"/>
                                  </a:moveTo>
                                  <a:lnTo>
                                    <a:pt x="12881" y="0"/>
                                  </a:lnTo>
                                </a:path>
                              </a:pathLst>
                            </a:custGeom>
                            <a:noFill/>
                            <a:ln w="9144">
                              <a:solidFill>
                                <a:srgbClr val="BEBEB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 name="Group 4"/>
                        <wpg:cNvGrpSpPr>
                          <a:grpSpLocks/>
                        </wpg:cNvGrpSpPr>
                        <wpg:grpSpPr bwMode="auto">
                          <a:xfrm>
                            <a:off x="1032" y="7637"/>
                            <a:ext cx="13608" cy="2"/>
                            <a:chOff x="1032" y="7637"/>
                            <a:chExt cx="13608" cy="2"/>
                          </a:xfrm>
                        </wpg:grpSpPr>
                        <wps:wsp>
                          <wps:cNvPr id="23" name="Freeform 6"/>
                          <wps:cNvSpPr>
                            <a:spLocks/>
                          </wps:cNvSpPr>
                          <wps:spPr bwMode="auto">
                            <a:xfrm>
                              <a:off x="1032" y="7637"/>
                              <a:ext cx="13608" cy="2"/>
                            </a:xfrm>
                            <a:custGeom>
                              <a:avLst/>
                              <a:gdLst>
                                <a:gd name="T0" fmla="+- 0 1032 1032"/>
                                <a:gd name="T1" fmla="*/ T0 w 13608"/>
                                <a:gd name="T2" fmla="+- 0 14640 1032"/>
                                <a:gd name="T3" fmla="*/ T2 w 13608"/>
                              </a:gdLst>
                              <a:ahLst/>
                              <a:cxnLst>
                                <a:cxn ang="0">
                                  <a:pos x="T1" y="0"/>
                                </a:cxn>
                                <a:cxn ang="0">
                                  <a:pos x="T3" y="0"/>
                                </a:cxn>
                              </a:cxnLst>
                              <a:rect l="0" t="0" r="r" b="b"/>
                              <a:pathLst>
                                <a:path w="13608">
                                  <a:moveTo>
                                    <a:pt x="0" y="0"/>
                                  </a:moveTo>
                                  <a:lnTo>
                                    <a:pt x="13608" y="0"/>
                                  </a:lnTo>
                                </a:path>
                              </a:pathLst>
                            </a:custGeom>
                            <a:noFill/>
                            <a:ln w="18288">
                              <a:solidFill>
                                <a:srgbClr val="808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Text Box 5"/>
                          <wps:cNvSpPr txBox="1">
                            <a:spLocks noChangeArrowheads="1"/>
                          </wps:cNvSpPr>
                          <wps:spPr bwMode="auto">
                            <a:xfrm>
                              <a:off x="1003" y="5809"/>
                              <a:ext cx="13652" cy="18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80FC4D" w14:textId="77777777" w:rsidR="00AF730D" w:rsidRDefault="00AF730D">
                                <w:pPr>
                                  <w:numPr>
                                    <w:ilvl w:val="0"/>
                                    <w:numId w:val="1"/>
                                  </w:numPr>
                                  <w:tabs>
                                    <w:tab w:val="left" w:pos="1037"/>
                                  </w:tabs>
                                  <w:spacing w:before="53" w:line="266" w:lineRule="auto"/>
                                  <w:ind w:right="9059" w:firstLine="0"/>
                                  <w:rPr>
                                    <w:rFonts w:ascii="Arial" w:eastAsia="Arial" w:hAnsi="Arial" w:cs="Arial"/>
                                    <w:sz w:val="13"/>
                                    <w:szCs w:val="13"/>
                                  </w:rPr>
                                </w:pPr>
                                <w:r>
                                  <w:rPr>
                                    <w:rFonts w:ascii="Arial"/>
                                    <w:color w:val="585858"/>
                                    <w:sz w:val="13"/>
                                  </w:rPr>
                                  <w:t>Review of City's SBWRP Recycled Water Effluent Discharge Requirements</w:t>
                                </w:r>
                              </w:p>
                              <w:p w14:paraId="3A5BFE93" w14:textId="77777777" w:rsidR="00AF730D" w:rsidRDefault="00AF730D">
                                <w:pPr>
                                  <w:spacing w:before="7"/>
                                  <w:rPr>
                                    <w:rFonts w:ascii="Times New Roman" w:eastAsia="Times New Roman" w:hAnsi="Times New Roman" w:cs="Times New Roman"/>
                                    <w:sz w:val="9"/>
                                    <w:szCs w:val="9"/>
                                  </w:rPr>
                                </w:pPr>
                              </w:p>
                              <w:p w14:paraId="764216C1" w14:textId="77777777" w:rsidR="00AF730D" w:rsidRDefault="00AF730D">
                                <w:pPr>
                                  <w:numPr>
                                    <w:ilvl w:val="0"/>
                                    <w:numId w:val="1"/>
                                  </w:numPr>
                                  <w:tabs>
                                    <w:tab w:val="left" w:pos="1038"/>
                                  </w:tabs>
                                  <w:ind w:left="1037"/>
                                  <w:rPr>
                                    <w:rFonts w:ascii="Arial" w:eastAsia="Arial" w:hAnsi="Arial" w:cs="Arial"/>
                                    <w:sz w:val="13"/>
                                    <w:szCs w:val="13"/>
                                  </w:rPr>
                                </w:pPr>
                                <w:r>
                                  <w:rPr>
                                    <w:rFonts w:ascii="Arial"/>
                                    <w:color w:val="585858"/>
                                    <w:sz w:val="13"/>
                                  </w:rPr>
                                  <w:t xml:space="preserve">Review of SBIWTP Influent and Effluent Quality </w:t>
                                </w:r>
                                <w:r>
                                  <w:rPr>
                                    <w:rFonts w:ascii="Arial"/>
                                    <w:color w:val="585858"/>
                                    <w:spacing w:val="6"/>
                                    <w:sz w:val="13"/>
                                  </w:rPr>
                                  <w:t xml:space="preserve"> </w:t>
                                </w:r>
                                <w:r>
                                  <w:rPr>
                                    <w:rFonts w:ascii="Arial"/>
                                    <w:color w:val="585858"/>
                                    <w:sz w:val="13"/>
                                  </w:rPr>
                                  <w:t>Constituents</w:t>
                                </w:r>
                              </w:p>
                              <w:p w14:paraId="606FE3A5" w14:textId="77777777" w:rsidR="00AF730D" w:rsidRDefault="00AF730D">
                                <w:pPr>
                                  <w:spacing w:before="2"/>
                                  <w:rPr>
                                    <w:rFonts w:ascii="Times New Roman" w:eastAsia="Times New Roman" w:hAnsi="Times New Roman" w:cs="Times New Roman"/>
                                    <w:sz w:val="11"/>
                                    <w:szCs w:val="11"/>
                                  </w:rPr>
                                </w:pPr>
                              </w:p>
                              <w:p w14:paraId="3F7D22C2" w14:textId="77777777" w:rsidR="00AF730D" w:rsidRDefault="00AF730D">
                                <w:pPr>
                                  <w:numPr>
                                    <w:ilvl w:val="0"/>
                                    <w:numId w:val="1"/>
                                  </w:numPr>
                                  <w:tabs>
                                    <w:tab w:val="left" w:pos="1037"/>
                                  </w:tabs>
                                  <w:spacing w:line="266" w:lineRule="auto"/>
                                  <w:ind w:right="8711" w:firstLine="0"/>
                                  <w:rPr>
                                    <w:rFonts w:ascii="Arial" w:eastAsia="Arial" w:hAnsi="Arial" w:cs="Arial"/>
                                    <w:sz w:val="13"/>
                                    <w:szCs w:val="13"/>
                                  </w:rPr>
                                </w:pPr>
                                <w:r>
                                  <w:rPr>
                                    <w:rFonts w:ascii="Arial"/>
                                    <w:color w:val="585858"/>
                                    <w:sz w:val="13"/>
                                  </w:rPr>
                                  <w:t>Review SBIWTP Influent and Effluent Quality Data during SBIWTP Upset</w:t>
                                </w:r>
                                <w:r>
                                  <w:rPr>
                                    <w:rFonts w:ascii="Arial"/>
                                    <w:color w:val="585858"/>
                                    <w:spacing w:val="15"/>
                                    <w:sz w:val="13"/>
                                  </w:rPr>
                                  <w:t xml:space="preserve"> </w:t>
                                </w:r>
                                <w:r>
                                  <w:rPr>
                                    <w:rFonts w:ascii="Arial"/>
                                    <w:color w:val="585858"/>
                                    <w:sz w:val="13"/>
                                  </w:rPr>
                                  <w:t>Conditions</w:t>
                                </w:r>
                              </w:p>
                              <w:p w14:paraId="3EAB42F2" w14:textId="77777777" w:rsidR="00AF730D" w:rsidRDefault="00AF730D">
                                <w:pPr>
                                  <w:spacing w:before="7"/>
                                  <w:rPr>
                                    <w:rFonts w:ascii="Times New Roman" w:eastAsia="Times New Roman" w:hAnsi="Times New Roman" w:cs="Times New Roman"/>
                                    <w:sz w:val="9"/>
                                    <w:szCs w:val="9"/>
                                  </w:rPr>
                                </w:pPr>
                              </w:p>
                              <w:p w14:paraId="4B3408EB" w14:textId="77777777" w:rsidR="00AF730D" w:rsidRDefault="00AF730D">
                                <w:pPr>
                                  <w:numPr>
                                    <w:ilvl w:val="0"/>
                                    <w:numId w:val="1"/>
                                  </w:numPr>
                                  <w:tabs>
                                    <w:tab w:val="left" w:pos="1038"/>
                                  </w:tabs>
                                  <w:ind w:left="1037"/>
                                  <w:rPr>
                                    <w:rFonts w:ascii="Arial" w:eastAsia="Arial" w:hAnsi="Arial" w:cs="Arial"/>
                                    <w:sz w:val="13"/>
                                    <w:szCs w:val="13"/>
                                  </w:rPr>
                                </w:pPr>
                                <w:r>
                                  <w:rPr>
                                    <w:rFonts w:ascii="Arial"/>
                                    <w:color w:val="585858"/>
                                    <w:sz w:val="13"/>
                                  </w:rPr>
                                  <w:t>Prepare Technical</w:t>
                                </w:r>
                                <w:r>
                                  <w:rPr>
                                    <w:rFonts w:ascii="Arial"/>
                                    <w:color w:val="585858"/>
                                    <w:spacing w:val="21"/>
                                    <w:sz w:val="13"/>
                                  </w:rPr>
                                  <w:t xml:space="preserve"> </w:t>
                                </w:r>
                                <w:r>
                                  <w:rPr>
                                    <w:rFonts w:ascii="Arial"/>
                                    <w:color w:val="585858"/>
                                    <w:sz w:val="13"/>
                                  </w:rPr>
                                  <w:t>Memo</w:t>
                                </w:r>
                              </w:p>
                              <w:p w14:paraId="2646F265" w14:textId="77777777" w:rsidR="00AF730D" w:rsidRDefault="00AF730D">
                                <w:pPr>
                                  <w:rPr>
                                    <w:rFonts w:ascii="Times New Roman" w:eastAsia="Times New Roman" w:hAnsi="Times New Roman" w:cs="Times New Roman"/>
                                    <w:sz w:val="12"/>
                                    <w:szCs w:val="12"/>
                                  </w:rPr>
                                </w:pPr>
                              </w:p>
                              <w:p w14:paraId="0ACDCA10" w14:textId="77777777" w:rsidR="00AF730D" w:rsidRDefault="00AF730D">
                                <w:pPr>
                                  <w:spacing w:before="75"/>
                                  <w:ind w:left="777"/>
                                  <w:rPr>
                                    <w:rFonts w:ascii="Arial" w:eastAsia="Arial" w:hAnsi="Arial" w:cs="Arial"/>
                                    <w:sz w:val="13"/>
                                    <w:szCs w:val="13"/>
                                  </w:rPr>
                                </w:pPr>
                                <w:r>
                                  <w:rPr>
                                    <w:rFonts w:ascii="Arial"/>
                                    <w:b/>
                                    <w:color w:val="585858"/>
                                    <w:sz w:val="13"/>
                                  </w:rPr>
                                  <w:t>Subtotal</w:t>
                                </w: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3" o:spid="_x0000_s1071" style="position:absolute;margin-left:50.15pt;margin-top:290.4pt;width:682.6pt;height:92.9pt;z-index:-32032;mso-position-horizontal-relative:page;mso-position-vertical-relative:page" coordorigin="1003,5808" coordsize="13652,1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">
                <v:group id="Group 17" o:spid="_x0000_s1072" style="position:absolute;left:1027;top:5837;width:728;height:1443" coordorigin="1027,5837" coordsize="728,1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Freeform 18" o:spid="_x0000_s1073" style="position:absolute;left:1027;top:5837;width:728;height:1443;visibility:visible;mso-wrap-style:square;v-text-anchor:top" coordsize="728,1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" path="m,1443r727,l727,,,,,1443xe" fillcolor="#56af9a" stroked="f">
                    <v:path arrowok="t" o:connecttype="custom" o:connectlocs="0,7280;727,7280;727,5837;0,5837;0,7280" o:connectangles="0,0,0,0,0"/>
                  </v:shape>
                </v:group>
                <v:group id="Group 15" o:spid="_x0000_s1074" style="position:absolute;left:1027;top:7277;width:728;height:363" coordorigin="1027,7277" coordsize="728,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Freeform 16" o:spid="_x0000_s1075" style="position:absolute;left:1027;top:7277;width:728;height:363;visibility:visible;mso-wrap-style:square;v-text-anchor:top" coordsize="728,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" path="m,363r727,l727,,,,,363xe" fillcolor="#56af9a" stroked="f">
                    <v:path arrowok="t" o:connecttype="custom" o:connectlocs="0,7640;727,7640;727,7277;0,7277;0,7640" o:connectangles="0,0,0,0,0"/>
                  </v:shape>
                </v:group>
                <v:group id="Group 13" o:spid="_x0000_s1076" style="position:absolute;left:1018;top:5823;width:2;height:1829" coordorigin="1018,5823" coordsize="2,1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Freeform 14" o:spid="_x0000_s1077" style="position:absolute;left:1018;top:5823;width:2;height:1829;visibility:visible;mso-wrap-style:square;v-text-anchor:top" coordsize="2,1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" path="m,l,1829e" filled="f" strokecolor="gray" strokeweight="1.44pt">
                    <v:path arrowok="t" o:connecttype="custom" o:connectlocs="0,5823;0,7652" o:connectangles="0,0"/>
                  </v:shape>
                </v:group>
                <v:group id="Group 11" o:spid="_x0000_s1078" style="position:absolute;left:1752;top:5852;width:2;height:1772" coordorigin="1752,5852" coordsize="2,1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Freeform 12" o:spid="_x0000_s1079" style="position:absolute;left:1752;top:5852;width:2;height:1772;visibility:visible;mso-wrap-style:square;v-text-anchor:top" coordsize="2,1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" path="m,l,1771e" filled="f" strokecolor="gray" strokeweight=".72pt">
                    <v:path arrowok="t" o:connecttype="custom" o:connectlocs="0,5852;0,7623" o:connectangles="0,0"/>
                  </v:shape>
                </v:group>
                <v:group id="Group 9" o:spid="_x0000_s1080" style="position:absolute;left:1032;top:5837;width:13608;height:2" coordorigin="1032,5837" coordsize="136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reeform 10" o:spid="_x0000_s1081" style="position:absolute;left:1032;top:5837;width:13608;height:2;visibility:visible;mso-wrap-style:square;v-text-anchor:top" coordsize="136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" path="m,l13608,e" filled="f" strokecolor="gray" strokeweight="1.44pt">
                    <v:path arrowok="t" o:connecttype="custom" o:connectlocs="0,0;13608,0" o:connectangles="0,0"/>
                  </v:shape>
                </v:group>
                <v:group id="Group 7" o:spid="_x0000_s1082" style="position:absolute;left:1759;top:7277;width:12881;height:2" coordorigin="1759,7277" coordsize="128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Freeform 8" o:spid="_x0000_s1083" style="position:absolute;left:1759;top:7277;width:12881;height:2;visibility:visible;mso-wrap-style:square;v-text-anchor:top" coordsize="128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" path="m,l12881,e" filled="f" strokecolor="#bebebe" strokeweight=".72pt">
                    <v:path arrowok="t" o:connecttype="custom" o:connectlocs="0,0;12881,0" o:connectangles="0,0"/>
                  </v:shape>
                </v:group>
                <v:group id="Group 4" o:spid="_x0000_s1084" style="position:absolute;left:1032;top:7637;width:13608;height:2" coordorigin="1032,7637" coordsize="136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Freeform 6" o:spid="_x0000_s1085" style="position:absolute;left:1032;top:7637;width:13608;height:2;visibility:visible;mso-wrap-style:square;v-text-anchor:top" coordsize="136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" path="m,l13608,e" filled="f" strokecolor="gray" strokeweight="1.44pt">
                    <v:path arrowok="t" o:connecttype="custom" o:connectlocs="0,0;13608,0" o:connectangles="0,0"/>
                  </v:shape>
                  <v:shape id="_x0000_s1086" type="#_x0000_t202" style="position:absolute;left:1003;top:5809;width:13652;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rsidR="00AF730D" w:rsidRDefault="00AF730D">
                          <w:pPr>
                            <w:numPr>
                              <w:ilvl w:val="0"/>
                              <w:numId w:val="1"/>
                            </w:numPr>
                            <w:tabs>
                              <w:tab w:val="left" w:pos="1037"/>
                            </w:tabs>
                            <w:spacing w:before="53" w:line="266" w:lineRule="auto"/>
                            <w:ind w:right="9059" w:firstLine="0"/>
                            <w:rPr>
                              <w:rFonts w:ascii="Arial" w:eastAsia="Arial" w:hAnsi="Arial" w:cs="Arial"/>
                              <w:sz w:val="13"/>
                              <w:szCs w:val="13"/>
                            </w:rPr>
                          </w:pPr>
                          <w:r>
                            <w:rPr>
                              <w:rFonts w:ascii="Arial"/>
                              <w:color w:val="585858"/>
                              <w:sz w:val="13"/>
                            </w:rPr>
                            <w:t>Review of City's SBWRP Recycled Water Effluent Discharge Requirements</w:t>
                          </w:r>
                        </w:p>
                        <w:p w:rsidR="00AF730D" w:rsidRDefault="00AF730D">
                          <w:pPr>
                            <w:spacing w:before="7"/>
                            <w:rPr>
                              <w:rFonts w:ascii="Times New Roman" w:eastAsia="Times New Roman" w:hAnsi="Times New Roman" w:cs="Times New Roman"/>
                              <w:sz w:val="9"/>
                              <w:szCs w:val="9"/>
                            </w:rPr>
                          </w:pPr>
                        </w:p>
                        <w:p w:rsidR="00AF730D" w:rsidRDefault="00AF730D">
                          <w:pPr>
                            <w:numPr>
                              <w:ilvl w:val="0"/>
                              <w:numId w:val="1"/>
                            </w:numPr>
                            <w:tabs>
                              <w:tab w:val="left" w:pos="1038"/>
                            </w:tabs>
                            <w:ind w:left="1037"/>
                            <w:rPr>
                              <w:rFonts w:ascii="Arial" w:eastAsia="Arial" w:hAnsi="Arial" w:cs="Arial"/>
                              <w:sz w:val="13"/>
                              <w:szCs w:val="13"/>
                            </w:rPr>
                          </w:pPr>
                          <w:r>
                            <w:rPr>
                              <w:rFonts w:ascii="Arial"/>
                              <w:color w:val="585858"/>
                              <w:sz w:val="13"/>
                            </w:rPr>
                            <w:t xml:space="preserve">Review of SBIWTP Influent and Effluent Quality </w:t>
                          </w:r>
                          <w:r>
                            <w:rPr>
                              <w:rFonts w:ascii="Arial"/>
                              <w:color w:val="585858"/>
                              <w:spacing w:val="6"/>
                              <w:sz w:val="13"/>
                            </w:rPr>
                            <w:t xml:space="preserve"> </w:t>
                          </w:r>
                          <w:r>
                            <w:rPr>
                              <w:rFonts w:ascii="Arial"/>
                              <w:color w:val="585858"/>
                              <w:sz w:val="13"/>
                            </w:rPr>
                            <w:t>Constituents</w:t>
                          </w:r>
                        </w:p>
                        <w:p w:rsidR="00AF730D" w:rsidRDefault="00AF730D">
                          <w:pPr>
                            <w:spacing w:before="2"/>
                            <w:rPr>
                              <w:rFonts w:ascii="Times New Roman" w:eastAsia="Times New Roman" w:hAnsi="Times New Roman" w:cs="Times New Roman"/>
                              <w:sz w:val="11"/>
                              <w:szCs w:val="11"/>
                            </w:rPr>
                          </w:pPr>
                        </w:p>
                        <w:p w:rsidR="00AF730D" w:rsidRDefault="00AF730D">
                          <w:pPr>
                            <w:numPr>
                              <w:ilvl w:val="0"/>
                              <w:numId w:val="1"/>
                            </w:numPr>
                            <w:tabs>
                              <w:tab w:val="left" w:pos="1037"/>
                            </w:tabs>
                            <w:spacing w:line="266" w:lineRule="auto"/>
                            <w:ind w:right="8711" w:firstLine="0"/>
                            <w:rPr>
                              <w:rFonts w:ascii="Arial" w:eastAsia="Arial" w:hAnsi="Arial" w:cs="Arial"/>
                              <w:sz w:val="13"/>
                              <w:szCs w:val="13"/>
                            </w:rPr>
                          </w:pPr>
                          <w:r>
                            <w:rPr>
                              <w:rFonts w:ascii="Arial"/>
                              <w:color w:val="585858"/>
                              <w:sz w:val="13"/>
                            </w:rPr>
                            <w:t>Review SBIWTP Influent and Effluent Quality Data during SBIWTP Upset</w:t>
                          </w:r>
                          <w:r>
                            <w:rPr>
                              <w:rFonts w:ascii="Arial"/>
                              <w:color w:val="585858"/>
                              <w:spacing w:val="15"/>
                              <w:sz w:val="13"/>
                            </w:rPr>
                            <w:t xml:space="preserve"> </w:t>
                          </w:r>
                          <w:r>
                            <w:rPr>
                              <w:rFonts w:ascii="Arial"/>
                              <w:color w:val="585858"/>
                              <w:sz w:val="13"/>
                            </w:rPr>
                            <w:t>Conditions</w:t>
                          </w:r>
                        </w:p>
                        <w:p w:rsidR="00AF730D" w:rsidRDefault="00AF730D">
                          <w:pPr>
                            <w:spacing w:before="7"/>
                            <w:rPr>
                              <w:rFonts w:ascii="Times New Roman" w:eastAsia="Times New Roman" w:hAnsi="Times New Roman" w:cs="Times New Roman"/>
                              <w:sz w:val="9"/>
                              <w:szCs w:val="9"/>
                            </w:rPr>
                          </w:pPr>
                        </w:p>
                        <w:p w:rsidR="00AF730D" w:rsidRDefault="00AF730D">
                          <w:pPr>
                            <w:numPr>
                              <w:ilvl w:val="0"/>
                              <w:numId w:val="1"/>
                            </w:numPr>
                            <w:tabs>
                              <w:tab w:val="left" w:pos="1038"/>
                            </w:tabs>
                            <w:ind w:left="1037"/>
                            <w:rPr>
                              <w:rFonts w:ascii="Arial" w:eastAsia="Arial" w:hAnsi="Arial" w:cs="Arial"/>
                              <w:sz w:val="13"/>
                              <w:szCs w:val="13"/>
                            </w:rPr>
                          </w:pPr>
                          <w:r>
                            <w:rPr>
                              <w:rFonts w:ascii="Arial"/>
                              <w:color w:val="585858"/>
                              <w:sz w:val="13"/>
                            </w:rPr>
                            <w:t>Prepare Technical</w:t>
                          </w:r>
                          <w:r>
                            <w:rPr>
                              <w:rFonts w:ascii="Arial"/>
                              <w:color w:val="585858"/>
                              <w:spacing w:val="21"/>
                              <w:sz w:val="13"/>
                            </w:rPr>
                            <w:t xml:space="preserve"> </w:t>
                          </w:r>
                          <w:r>
                            <w:rPr>
                              <w:rFonts w:ascii="Arial"/>
                              <w:color w:val="585858"/>
                              <w:sz w:val="13"/>
                            </w:rPr>
                            <w:t>Memo</w:t>
                          </w:r>
                        </w:p>
                        <w:p w:rsidR="00AF730D" w:rsidRDefault="00AF730D">
                          <w:pPr>
                            <w:rPr>
                              <w:rFonts w:ascii="Times New Roman" w:eastAsia="Times New Roman" w:hAnsi="Times New Roman" w:cs="Times New Roman"/>
                              <w:sz w:val="12"/>
                              <w:szCs w:val="12"/>
                            </w:rPr>
                          </w:pPr>
                        </w:p>
                        <w:p w:rsidR="00AF730D" w:rsidRDefault="00AF730D">
                          <w:pPr>
                            <w:spacing w:before="75"/>
                            <w:ind w:left="777"/>
                            <w:rPr>
                              <w:rFonts w:ascii="Arial" w:eastAsia="Arial" w:hAnsi="Arial" w:cs="Arial"/>
                              <w:sz w:val="13"/>
                              <w:szCs w:val="13"/>
                            </w:rPr>
                          </w:pPr>
                          <w:r>
                            <w:rPr>
                              <w:rFonts w:ascii="Arial"/>
                              <w:b/>
                              <w:color w:val="585858"/>
                              <w:sz w:val="13"/>
                            </w:rPr>
                            <w:t>Subtotal</w:t>
                          </w:r>
                        </w:p>
                      </w:txbxContent>
                    </v:textbox>
                  </v:shape>
                </v:group>
                <w10:wrap anchorx="page" anchory="page"/>
              </v:group>
            </w:pict>
          </mc:Fallback>
        </mc:AlternateContent>
      </w:r>
      <w:r>
        <w:rPr>
          <w:noProof/>
        </w:rPr>
        <mc:AlternateContent>
          <mc:Choice Requires="wps">
            <w:drawing>
              <wp:anchor distT="0" distB="0" distL="114300" distR="114300" simplePos="0" relativeHeight="1432" behindDoc="0" locked="0" layoutInCell="1" allowOverlap="1" wp14:anchorId="1B9CF95B" wp14:editId="7016E1B6">
                <wp:simplePos x="0" y="0"/>
                <wp:positionH relativeFrom="page">
                  <wp:posOffset>768350</wp:posOffset>
                </wp:positionH>
                <wp:positionV relativeFrom="page">
                  <wp:posOffset>3797935</wp:posOffset>
                </wp:positionV>
                <wp:extent cx="222250" cy="953770"/>
                <wp:effectExtent l="0" t="0" r="0" b="127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 cy="953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A3C734" w14:textId="77777777" w:rsidR="00AF730D" w:rsidRDefault="00AF730D">
                            <w:pPr>
                              <w:spacing w:before="5" w:line="285" w:lineRule="auto"/>
                              <w:ind w:left="123" w:right="18" w:hanging="104"/>
                              <w:rPr>
                                <w:rFonts w:ascii="Arial" w:eastAsia="Arial" w:hAnsi="Arial" w:cs="Arial"/>
                                <w:sz w:val="13"/>
                                <w:szCs w:val="13"/>
                              </w:rPr>
                            </w:pPr>
                            <w:r>
                              <w:rPr>
                                <w:rFonts w:ascii="Arial"/>
                                <w:b/>
                                <w:color w:val="FFFFFF"/>
                                <w:w w:val="101"/>
                                <w:sz w:val="13"/>
                              </w:rPr>
                              <w:t>Ph</w:t>
                            </w:r>
                            <w:r>
                              <w:rPr>
                                <w:rFonts w:ascii="Arial"/>
                                <w:b/>
                                <w:color w:val="FFFFFF"/>
                                <w:spacing w:val="1"/>
                                <w:w w:val="101"/>
                                <w:sz w:val="13"/>
                              </w:rPr>
                              <w:t>as</w:t>
                            </w:r>
                            <w:r>
                              <w:rPr>
                                <w:rFonts w:ascii="Arial"/>
                                <w:b/>
                                <w:color w:val="FFFFFF"/>
                                <w:w w:val="101"/>
                                <w:sz w:val="13"/>
                              </w:rPr>
                              <w:t>e</w:t>
                            </w:r>
                            <w:r>
                              <w:rPr>
                                <w:rFonts w:ascii="Arial"/>
                                <w:b/>
                                <w:color w:val="FFFFFF"/>
                                <w:spacing w:val="1"/>
                                <w:sz w:val="13"/>
                              </w:rPr>
                              <w:t xml:space="preserve"> </w:t>
                            </w:r>
                            <w:r>
                              <w:rPr>
                                <w:rFonts w:ascii="Arial"/>
                                <w:b/>
                                <w:color w:val="FFFFFF"/>
                                <w:spacing w:val="1"/>
                                <w:w w:val="101"/>
                                <w:sz w:val="13"/>
                              </w:rPr>
                              <w:t>2</w:t>
                            </w:r>
                            <w:r>
                              <w:rPr>
                                <w:rFonts w:ascii="Arial"/>
                                <w:b/>
                                <w:color w:val="FFFFFF"/>
                                <w:w w:val="101"/>
                                <w:sz w:val="13"/>
                              </w:rPr>
                              <w:t>:</w:t>
                            </w:r>
                            <w:r>
                              <w:rPr>
                                <w:rFonts w:ascii="Arial"/>
                                <w:b/>
                                <w:color w:val="FFFFFF"/>
                                <w:spacing w:val="-1"/>
                                <w:sz w:val="13"/>
                              </w:rPr>
                              <w:t xml:space="preserve"> </w:t>
                            </w:r>
                            <w:r>
                              <w:rPr>
                                <w:rFonts w:ascii="Arial"/>
                                <w:b/>
                                <w:color w:val="FFFFFF"/>
                                <w:w w:val="101"/>
                                <w:sz w:val="13"/>
                              </w:rPr>
                              <w:t>Summ</w:t>
                            </w:r>
                            <w:r>
                              <w:rPr>
                                <w:rFonts w:ascii="Arial"/>
                                <w:b/>
                                <w:color w:val="FFFFFF"/>
                                <w:spacing w:val="1"/>
                                <w:w w:val="101"/>
                                <w:sz w:val="13"/>
                              </w:rPr>
                              <w:t>a</w:t>
                            </w:r>
                            <w:r>
                              <w:rPr>
                                <w:rFonts w:ascii="Arial"/>
                                <w:b/>
                                <w:color w:val="FFFFFF"/>
                                <w:spacing w:val="-1"/>
                                <w:w w:val="101"/>
                                <w:sz w:val="13"/>
                              </w:rPr>
                              <w:t>r</w:t>
                            </w:r>
                            <w:r>
                              <w:rPr>
                                <w:rFonts w:ascii="Arial"/>
                                <w:b/>
                                <w:color w:val="FFFFFF"/>
                                <w:w w:val="101"/>
                                <w:sz w:val="13"/>
                              </w:rPr>
                              <w:t>y</w:t>
                            </w:r>
                            <w:r>
                              <w:rPr>
                                <w:rFonts w:ascii="Arial"/>
                                <w:b/>
                                <w:color w:val="FFFFFF"/>
                                <w:sz w:val="13"/>
                              </w:rPr>
                              <w:t xml:space="preserve"> </w:t>
                            </w:r>
                            <w:r>
                              <w:rPr>
                                <w:rFonts w:ascii="Arial"/>
                                <w:b/>
                                <w:color w:val="FFFFFF"/>
                                <w:spacing w:val="1"/>
                                <w:w w:val="101"/>
                                <w:sz w:val="13"/>
                              </w:rPr>
                              <w:t>a</w:t>
                            </w:r>
                            <w:r>
                              <w:rPr>
                                <w:rFonts w:ascii="Arial"/>
                                <w:b/>
                                <w:color w:val="FFFFFF"/>
                                <w:w w:val="101"/>
                                <w:sz w:val="13"/>
                              </w:rPr>
                              <w:t>nd An</w:t>
                            </w:r>
                            <w:r>
                              <w:rPr>
                                <w:rFonts w:ascii="Arial"/>
                                <w:b/>
                                <w:color w:val="FFFFFF"/>
                                <w:spacing w:val="1"/>
                                <w:w w:val="101"/>
                                <w:sz w:val="13"/>
                              </w:rPr>
                              <w:t>a</w:t>
                            </w:r>
                            <w:r>
                              <w:rPr>
                                <w:rFonts w:ascii="Arial"/>
                                <w:b/>
                                <w:color w:val="FFFFFF"/>
                                <w:spacing w:val="-1"/>
                                <w:w w:val="101"/>
                                <w:sz w:val="13"/>
                              </w:rPr>
                              <w:t>l</w:t>
                            </w:r>
                            <w:r>
                              <w:rPr>
                                <w:rFonts w:ascii="Arial"/>
                                <w:b/>
                                <w:color w:val="FFFFFF"/>
                                <w:spacing w:val="1"/>
                                <w:w w:val="101"/>
                                <w:sz w:val="13"/>
                              </w:rPr>
                              <w:t>ys</w:t>
                            </w:r>
                            <w:r>
                              <w:rPr>
                                <w:rFonts w:ascii="Arial"/>
                                <w:b/>
                                <w:color w:val="FFFFFF"/>
                                <w:spacing w:val="-1"/>
                                <w:w w:val="101"/>
                                <w:sz w:val="13"/>
                              </w:rPr>
                              <w:t>i</w:t>
                            </w:r>
                            <w:r>
                              <w:rPr>
                                <w:rFonts w:ascii="Arial"/>
                                <w:b/>
                                <w:color w:val="FFFFFF"/>
                                <w:w w:val="101"/>
                                <w:sz w:val="13"/>
                              </w:rPr>
                              <w:t>s</w:t>
                            </w:r>
                            <w:r>
                              <w:rPr>
                                <w:rFonts w:ascii="Arial"/>
                                <w:b/>
                                <w:color w:val="FFFFFF"/>
                                <w:sz w:val="13"/>
                              </w:rPr>
                              <w:t xml:space="preserve"> </w:t>
                            </w:r>
                            <w:r>
                              <w:rPr>
                                <w:rFonts w:ascii="Arial"/>
                                <w:b/>
                                <w:color w:val="FFFFFF"/>
                                <w:w w:val="101"/>
                                <w:sz w:val="13"/>
                              </w:rPr>
                              <w:t>of</w:t>
                            </w:r>
                            <w:r>
                              <w:rPr>
                                <w:rFonts w:ascii="Arial"/>
                                <w:b/>
                                <w:color w:val="FFFFFF"/>
                                <w:spacing w:val="-1"/>
                                <w:sz w:val="13"/>
                              </w:rPr>
                              <w:t xml:space="preserve"> </w:t>
                            </w:r>
                            <w:r>
                              <w:rPr>
                                <w:rFonts w:ascii="Arial"/>
                                <w:b/>
                                <w:color w:val="FFFFFF"/>
                                <w:w w:val="101"/>
                                <w:sz w:val="13"/>
                              </w:rPr>
                              <w:t>SB</w:t>
                            </w:r>
                            <w:r>
                              <w:rPr>
                                <w:rFonts w:ascii="Arial"/>
                                <w:b/>
                                <w:color w:val="FFFFFF"/>
                                <w:spacing w:val="-1"/>
                                <w:w w:val="101"/>
                                <w:sz w:val="13"/>
                              </w:rPr>
                              <w:t>I</w:t>
                            </w:r>
                            <w:r>
                              <w:rPr>
                                <w:rFonts w:ascii="Arial"/>
                                <w:b/>
                                <w:color w:val="FFFFFF"/>
                                <w:w w:val="101"/>
                                <w:sz w:val="13"/>
                              </w:rPr>
                              <w:t>WTP</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87" type="#_x0000_t202" style="position:absolute;margin-left:60.5pt;margin-top:299.05pt;width:17.5pt;height:75.1pt;z-index:1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" filled="f" stroked="f">
                <v:textbox style="layout-flow:vertical;mso-layout-flow-alt:bottom-to-top" inset="0,0,0,0">
                  <w:txbxContent>
                    <w:p w:rsidR="00AF730D" w:rsidRDefault="00AF730D">
                      <w:pPr>
                        <w:spacing w:before="5" w:line="285" w:lineRule="auto"/>
                        <w:ind w:left="123" w:right="18" w:hanging="104"/>
                        <w:rPr>
                          <w:rFonts w:ascii="Arial" w:eastAsia="Arial" w:hAnsi="Arial" w:cs="Arial"/>
                          <w:sz w:val="13"/>
                          <w:szCs w:val="13"/>
                        </w:rPr>
                      </w:pPr>
                      <w:r>
                        <w:rPr>
                          <w:rFonts w:ascii="Arial"/>
                          <w:b/>
                          <w:color w:val="FFFFFF"/>
                          <w:w w:val="101"/>
                          <w:sz w:val="13"/>
                        </w:rPr>
                        <w:t>Ph</w:t>
                      </w:r>
                      <w:r>
                        <w:rPr>
                          <w:rFonts w:ascii="Arial"/>
                          <w:b/>
                          <w:color w:val="FFFFFF"/>
                          <w:spacing w:val="1"/>
                          <w:w w:val="101"/>
                          <w:sz w:val="13"/>
                        </w:rPr>
                        <w:t>as</w:t>
                      </w:r>
                      <w:r>
                        <w:rPr>
                          <w:rFonts w:ascii="Arial"/>
                          <w:b/>
                          <w:color w:val="FFFFFF"/>
                          <w:w w:val="101"/>
                          <w:sz w:val="13"/>
                        </w:rPr>
                        <w:t>e</w:t>
                      </w:r>
                      <w:r>
                        <w:rPr>
                          <w:rFonts w:ascii="Arial"/>
                          <w:b/>
                          <w:color w:val="FFFFFF"/>
                          <w:spacing w:val="1"/>
                          <w:sz w:val="13"/>
                        </w:rPr>
                        <w:t xml:space="preserve"> </w:t>
                      </w:r>
                      <w:r>
                        <w:rPr>
                          <w:rFonts w:ascii="Arial"/>
                          <w:b/>
                          <w:color w:val="FFFFFF"/>
                          <w:spacing w:val="1"/>
                          <w:w w:val="101"/>
                          <w:sz w:val="13"/>
                        </w:rPr>
                        <w:t>2</w:t>
                      </w:r>
                      <w:r>
                        <w:rPr>
                          <w:rFonts w:ascii="Arial"/>
                          <w:b/>
                          <w:color w:val="FFFFFF"/>
                          <w:w w:val="101"/>
                          <w:sz w:val="13"/>
                        </w:rPr>
                        <w:t>:</w:t>
                      </w:r>
                      <w:r>
                        <w:rPr>
                          <w:rFonts w:ascii="Arial"/>
                          <w:b/>
                          <w:color w:val="FFFFFF"/>
                          <w:spacing w:val="-1"/>
                          <w:sz w:val="13"/>
                        </w:rPr>
                        <w:t xml:space="preserve"> </w:t>
                      </w:r>
                      <w:r>
                        <w:rPr>
                          <w:rFonts w:ascii="Arial"/>
                          <w:b/>
                          <w:color w:val="FFFFFF"/>
                          <w:w w:val="101"/>
                          <w:sz w:val="13"/>
                        </w:rPr>
                        <w:t>Summ</w:t>
                      </w:r>
                      <w:r>
                        <w:rPr>
                          <w:rFonts w:ascii="Arial"/>
                          <w:b/>
                          <w:color w:val="FFFFFF"/>
                          <w:spacing w:val="1"/>
                          <w:w w:val="101"/>
                          <w:sz w:val="13"/>
                        </w:rPr>
                        <w:t>a</w:t>
                      </w:r>
                      <w:r>
                        <w:rPr>
                          <w:rFonts w:ascii="Arial"/>
                          <w:b/>
                          <w:color w:val="FFFFFF"/>
                          <w:spacing w:val="-1"/>
                          <w:w w:val="101"/>
                          <w:sz w:val="13"/>
                        </w:rPr>
                        <w:t>r</w:t>
                      </w:r>
                      <w:r>
                        <w:rPr>
                          <w:rFonts w:ascii="Arial"/>
                          <w:b/>
                          <w:color w:val="FFFFFF"/>
                          <w:w w:val="101"/>
                          <w:sz w:val="13"/>
                        </w:rPr>
                        <w:t>y</w:t>
                      </w:r>
                      <w:r>
                        <w:rPr>
                          <w:rFonts w:ascii="Arial"/>
                          <w:b/>
                          <w:color w:val="FFFFFF"/>
                          <w:sz w:val="13"/>
                        </w:rPr>
                        <w:t xml:space="preserve"> </w:t>
                      </w:r>
                      <w:r>
                        <w:rPr>
                          <w:rFonts w:ascii="Arial"/>
                          <w:b/>
                          <w:color w:val="FFFFFF"/>
                          <w:spacing w:val="1"/>
                          <w:w w:val="101"/>
                          <w:sz w:val="13"/>
                        </w:rPr>
                        <w:t>a</w:t>
                      </w:r>
                      <w:r>
                        <w:rPr>
                          <w:rFonts w:ascii="Arial"/>
                          <w:b/>
                          <w:color w:val="FFFFFF"/>
                          <w:w w:val="101"/>
                          <w:sz w:val="13"/>
                        </w:rPr>
                        <w:t>nd An</w:t>
                      </w:r>
                      <w:r>
                        <w:rPr>
                          <w:rFonts w:ascii="Arial"/>
                          <w:b/>
                          <w:color w:val="FFFFFF"/>
                          <w:spacing w:val="1"/>
                          <w:w w:val="101"/>
                          <w:sz w:val="13"/>
                        </w:rPr>
                        <w:t>a</w:t>
                      </w:r>
                      <w:r>
                        <w:rPr>
                          <w:rFonts w:ascii="Arial"/>
                          <w:b/>
                          <w:color w:val="FFFFFF"/>
                          <w:spacing w:val="-1"/>
                          <w:w w:val="101"/>
                          <w:sz w:val="13"/>
                        </w:rPr>
                        <w:t>l</w:t>
                      </w:r>
                      <w:r>
                        <w:rPr>
                          <w:rFonts w:ascii="Arial"/>
                          <w:b/>
                          <w:color w:val="FFFFFF"/>
                          <w:spacing w:val="1"/>
                          <w:w w:val="101"/>
                          <w:sz w:val="13"/>
                        </w:rPr>
                        <w:t>ys</w:t>
                      </w:r>
                      <w:r>
                        <w:rPr>
                          <w:rFonts w:ascii="Arial"/>
                          <w:b/>
                          <w:color w:val="FFFFFF"/>
                          <w:spacing w:val="-1"/>
                          <w:w w:val="101"/>
                          <w:sz w:val="13"/>
                        </w:rPr>
                        <w:t>i</w:t>
                      </w:r>
                      <w:r>
                        <w:rPr>
                          <w:rFonts w:ascii="Arial"/>
                          <w:b/>
                          <w:color w:val="FFFFFF"/>
                          <w:w w:val="101"/>
                          <w:sz w:val="13"/>
                        </w:rPr>
                        <w:t>s</w:t>
                      </w:r>
                      <w:r>
                        <w:rPr>
                          <w:rFonts w:ascii="Arial"/>
                          <w:b/>
                          <w:color w:val="FFFFFF"/>
                          <w:sz w:val="13"/>
                        </w:rPr>
                        <w:t xml:space="preserve"> </w:t>
                      </w:r>
                      <w:r>
                        <w:rPr>
                          <w:rFonts w:ascii="Arial"/>
                          <w:b/>
                          <w:color w:val="FFFFFF"/>
                          <w:w w:val="101"/>
                          <w:sz w:val="13"/>
                        </w:rPr>
                        <w:t>of</w:t>
                      </w:r>
                      <w:r>
                        <w:rPr>
                          <w:rFonts w:ascii="Arial"/>
                          <w:b/>
                          <w:color w:val="FFFFFF"/>
                          <w:spacing w:val="-1"/>
                          <w:sz w:val="13"/>
                        </w:rPr>
                        <w:t xml:space="preserve"> </w:t>
                      </w:r>
                      <w:r>
                        <w:rPr>
                          <w:rFonts w:ascii="Arial"/>
                          <w:b/>
                          <w:color w:val="FFFFFF"/>
                          <w:w w:val="101"/>
                          <w:sz w:val="13"/>
                        </w:rPr>
                        <w:t>SB</w:t>
                      </w:r>
                      <w:r>
                        <w:rPr>
                          <w:rFonts w:ascii="Arial"/>
                          <w:b/>
                          <w:color w:val="FFFFFF"/>
                          <w:spacing w:val="-1"/>
                          <w:w w:val="101"/>
                          <w:sz w:val="13"/>
                        </w:rPr>
                        <w:t>I</w:t>
                      </w:r>
                      <w:r>
                        <w:rPr>
                          <w:rFonts w:ascii="Arial"/>
                          <w:b/>
                          <w:color w:val="FFFFFF"/>
                          <w:w w:val="101"/>
                          <w:sz w:val="13"/>
                        </w:rPr>
                        <w:t>WTP</w:t>
                      </w:r>
                    </w:p>
                  </w:txbxContent>
                </v:textbox>
                <w10:wrap anchorx="page" anchory="page"/>
              </v:shape>
            </w:pict>
          </mc:Fallback>
        </mc:AlternateContent>
      </w:r>
    </w:p>
    <w:p w14:paraId="418E4896" w14:textId="77777777" w:rsidR="00CC2EC3" w:rsidRDefault="00CC2EC3">
      <w:pPr>
        <w:rPr>
          <w:rFonts w:ascii="Times New Roman" w:eastAsia="Times New Roman" w:hAnsi="Times New Roman" w:cs="Times New Roman"/>
          <w:sz w:val="20"/>
          <w:szCs w:val="20"/>
        </w:rPr>
      </w:pPr>
    </w:p>
    <w:p w14:paraId="0A83755E" w14:textId="77777777" w:rsidR="00CC2EC3" w:rsidRDefault="00CC2EC3">
      <w:pPr>
        <w:rPr>
          <w:rFonts w:ascii="Times New Roman" w:eastAsia="Times New Roman" w:hAnsi="Times New Roman" w:cs="Times New Roman"/>
          <w:sz w:val="20"/>
          <w:szCs w:val="20"/>
        </w:rPr>
      </w:pPr>
    </w:p>
    <w:p w14:paraId="703A4693" w14:textId="77777777" w:rsidR="00CC2EC3" w:rsidRDefault="00CC2EC3">
      <w:pPr>
        <w:rPr>
          <w:rFonts w:ascii="Times New Roman" w:eastAsia="Times New Roman" w:hAnsi="Times New Roman" w:cs="Times New Roman"/>
          <w:sz w:val="20"/>
          <w:szCs w:val="20"/>
        </w:rPr>
      </w:pPr>
    </w:p>
    <w:p w14:paraId="06B274C9" w14:textId="77777777" w:rsidR="00CC2EC3" w:rsidRDefault="00CC2EC3">
      <w:pPr>
        <w:spacing w:before="6"/>
        <w:rPr>
          <w:rFonts w:ascii="Times New Roman" w:eastAsia="Times New Roman" w:hAnsi="Times New Roman" w:cs="Times New Roman"/>
          <w:sz w:val="24"/>
          <w:szCs w:val="24"/>
        </w:rPr>
      </w:pPr>
    </w:p>
    <w:tbl>
      <w:tblPr>
        <w:tblW w:w="0" w:type="auto"/>
        <w:tblInd w:w="112" w:type="dxa"/>
        <w:tblLayout w:type="fixed"/>
        <w:tblCellMar>
          <w:left w:w="0" w:type="dxa"/>
          <w:right w:w="0" w:type="dxa"/>
        </w:tblCellMar>
        <w:tblLook w:val="01E0" w:firstRow="1" w:lastRow="1" w:firstColumn="1" w:lastColumn="1" w:noHBand="0" w:noVBand="0"/>
      </w:tblPr>
      <w:tblGrid>
        <w:gridCol w:w="12822"/>
      </w:tblGrid>
      <w:tr w:rsidR="00CC2EC3" w14:paraId="6164C5C6" w14:textId="77777777">
        <w:trPr>
          <w:trHeight w:hRule="exact" w:val="478"/>
        </w:trPr>
        <w:tc>
          <w:tcPr>
            <w:tcW w:w="12822" w:type="dxa"/>
            <w:tcBorders>
              <w:top w:val="nil"/>
              <w:left w:val="nil"/>
              <w:bottom w:val="nil"/>
              <w:right w:val="nil"/>
            </w:tcBorders>
          </w:tcPr>
          <w:p w14:paraId="0736EE68" w14:textId="77777777" w:rsidR="00CC2EC3" w:rsidRDefault="00AF730D">
            <w:pPr>
              <w:pStyle w:val="TableParagraph"/>
              <w:spacing w:line="362" w:lineRule="exact"/>
              <w:ind w:left="303"/>
              <w:rPr>
                <w:rFonts w:ascii="Arial" w:eastAsia="Arial" w:hAnsi="Arial" w:cs="Arial"/>
                <w:sz w:val="35"/>
                <w:szCs w:val="35"/>
              </w:rPr>
            </w:pPr>
            <w:bookmarkStart w:id="53" w:name="Project_Budget_and_Estimate"/>
            <w:bookmarkEnd w:id="53"/>
            <w:r>
              <w:rPr>
                <w:rFonts w:ascii="Arial"/>
                <w:color w:val="FF0000"/>
                <w:sz w:val="35"/>
              </w:rPr>
              <w:t>Attachment B:  Project</w:t>
            </w:r>
            <w:r>
              <w:rPr>
                <w:rFonts w:ascii="Arial"/>
                <w:color w:val="FF0000"/>
                <w:spacing w:val="50"/>
                <w:sz w:val="35"/>
              </w:rPr>
              <w:t xml:space="preserve"> </w:t>
            </w:r>
            <w:r>
              <w:rPr>
                <w:rFonts w:ascii="Arial"/>
                <w:color w:val="FF0000"/>
                <w:sz w:val="35"/>
              </w:rPr>
              <w:t>Budget</w:t>
            </w:r>
          </w:p>
        </w:tc>
      </w:tr>
      <w:tr w:rsidR="00CC2EC3" w14:paraId="254E6E2F" w14:textId="77777777">
        <w:trPr>
          <w:trHeight w:hRule="exact" w:val="450"/>
        </w:trPr>
        <w:tc>
          <w:tcPr>
            <w:tcW w:w="12822" w:type="dxa"/>
            <w:tcBorders>
              <w:top w:val="nil"/>
              <w:left w:val="nil"/>
              <w:bottom w:val="nil"/>
              <w:right w:val="nil"/>
            </w:tcBorders>
          </w:tcPr>
          <w:p w14:paraId="72042D65" w14:textId="77777777" w:rsidR="00CC2EC3" w:rsidRDefault="00AF730D">
            <w:pPr>
              <w:pStyle w:val="TableParagraph"/>
              <w:spacing w:before="87"/>
              <w:ind w:left="200"/>
              <w:rPr>
                <w:rFonts w:ascii="Arial" w:eastAsia="Arial" w:hAnsi="Arial" w:cs="Arial"/>
                <w:sz w:val="32"/>
                <w:szCs w:val="32"/>
              </w:rPr>
            </w:pPr>
            <w:proofErr w:type="spellStart"/>
            <w:r>
              <w:rPr>
                <w:rFonts w:ascii="Arial"/>
                <w:b/>
                <w:color w:val="585858"/>
                <w:sz w:val="32"/>
              </w:rPr>
              <w:t>Otay</w:t>
            </w:r>
            <w:proofErr w:type="spellEnd"/>
            <w:r>
              <w:rPr>
                <w:rFonts w:ascii="Arial"/>
                <w:b/>
                <w:color w:val="585858"/>
                <w:sz w:val="32"/>
              </w:rPr>
              <w:t xml:space="preserve"> Water District -Recycled Water Supply Augmentation Planning Level  </w:t>
            </w:r>
            <w:r>
              <w:rPr>
                <w:rFonts w:ascii="Arial"/>
                <w:b/>
                <w:color w:val="585858"/>
                <w:spacing w:val="22"/>
                <w:sz w:val="32"/>
              </w:rPr>
              <w:t xml:space="preserve"> </w:t>
            </w:r>
            <w:r>
              <w:rPr>
                <w:rFonts w:ascii="Arial"/>
                <w:b/>
                <w:color w:val="585858"/>
                <w:sz w:val="32"/>
              </w:rPr>
              <w:t>Study</w:t>
            </w:r>
          </w:p>
        </w:tc>
      </w:tr>
    </w:tbl>
    <w:p w14:paraId="4CE5C988" w14:textId="77777777" w:rsidR="00CC2EC3" w:rsidRDefault="00CC2EC3">
      <w:pPr>
        <w:spacing w:before="10"/>
        <w:rPr>
          <w:rFonts w:ascii="Times New Roman" w:eastAsia="Times New Roman" w:hAnsi="Times New Roman" w:cs="Times New Roman"/>
          <w:sz w:val="18"/>
          <w:szCs w:val="18"/>
        </w:rPr>
      </w:pPr>
    </w:p>
    <w:tbl>
      <w:tblPr>
        <w:tblW w:w="0" w:type="auto"/>
        <w:tblInd w:w="5198" w:type="dxa"/>
        <w:tblLayout w:type="fixed"/>
        <w:tblCellMar>
          <w:left w:w="0" w:type="dxa"/>
          <w:right w:w="0" w:type="dxa"/>
        </w:tblCellMar>
        <w:tblLook w:val="01E0" w:firstRow="1" w:lastRow="1" w:firstColumn="1" w:lastColumn="1" w:noHBand="0" w:noVBand="0"/>
      </w:tblPr>
      <w:tblGrid>
        <w:gridCol w:w="834"/>
        <w:gridCol w:w="917"/>
        <w:gridCol w:w="993"/>
      </w:tblGrid>
      <w:tr w:rsidR="00CC2EC3" w14:paraId="734AD557" w14:textId="77777777">
        <w:trPr>
          <w:trHeight w:hRule="exact" w:val="307"/>
        </w:trPr>
        <w:tc>
          <w:tcPr>
            <w:tcW w:w="834" w:type="dxa"/>
            <w:tcBorders>
              <w:top w:val="nil"/>
              <w:left w:val="nil"/>
              <w:bottom w:val="nil"/>
              <w:right w:val="nil"/>
            </w:tcBorders>
          </w:tcPr>
          <w:p w14:paraId="267132AF" w14:textId="77777777" w:rsidR="00CC2EC3" w:rsidRDefault="00AF730D">
            <w:pPr>
              <w:pStyle w:val="TableParagraph"/>
              <w:spacing w:before="71"/>
              <w:ind w:left="200"/>
              <w:rPr>
                <w:rFonts w:ascii="Arial" w:eastAsia="Arial" w:hAnsi="Arial" w:cs="Arial"/>
                <w:sz w:val="13"/>
                <w:szCs w:val="13"/>
              </w:rPr>
            </w:pPr>
            <w:r>
              <w:rPr>
                <w:rFonts w:ascii="Arial"/>
                <w:b/>
                <w:color w:val="585858"/>
                <w:sz w:val="13"/>
              </w:rPr>
              <w:t>Principal</w:t>
            </w:r>
          </w:p>
        </w:tc>
        <w:tc>
          <w:tcPr>
            <w:tcW w:w="917" w:type="dxa"/>
            <w:tcBorders>
              <w:top w:val="nil"/>
              <w:left w:val="nil"/>
              <w:bottom w:val="nil"/>
              <w:right w:val="nil"/>
            </w:tcBorders>
          </w:tcPr>
          <w:p w14:paraId="5FB239F7" w14:textId="77777777" w:rsidR="00CC2EC3" w:rsidRDefault="00AF730D">
            <w:pPr>
              <w:pStyle w:val="TableParagraph"/>
              <w:spacing w:before="71"/>
              <w:ind w:left="74"/>
              <w:rPr>
                <w:rFonts w:ascii="Arial" w:eastAsia="Arial" w:hAnsi="Arial" w:cs="Arial"/>
                <w:sz w:val="13"/>
                <w:szCs w:val="13"/>
              </w:rPr>
            </w:pPr>
            <w:r>
              <w:rPr>
                <w:rFonts w:ascii="Arial"/>
                <w:b/>
                <w:color w:val="585858"/>
                <w:sz w:val="13"/>
              </w:rPr>
              <w:t>Project Eng</w:t>
            </w:r>
            <w:r>
              <w:rPr>
                <w:rFonts w:ascii="Arial"/>
                <w:b/>
                <w:color w:val="585858"/>
                <w:spacing w:val="10"/>
                <w:sz w:val="13"/>
              </w:rPr>
              <w:t xml:space="preserve"> </w:t>
            </w:r>
            <w:r>
              <w:rPr>
                <w:rFonts w:ascii="Arial"/>
                <w:b/>
                <w:color w:val="585858"/>
                <w:sz w:val="13"/>
              </w:rPr>
              <w:t>I</w:t>
            </w:r>
          </w:p>
        </w:tc>
        <w:tc>
          <w:tcPr>
            <w:tcW w:w="993" w:type="dxa"/>
            <w:tcBorders>
              <w:top w:val="nil"/>
              <w:left w:val="nil"/>
              <w:bottom w:val="nil"/>
              <w:right w:val="nil"/>
            </w:tcBorders>
          </w:tcPr>
          <w:p w14:paraId="5366A321" w14:textId="77777777" w:rsidR="00CC2EC3" w:rsidRDefault="00AF730D">
            <w:pPr>
              <w:pStyle w:val="TableParagraph"/>
              <w:spacing w:line="135" w:lineRule="exact"/>
              <w:ind w:right="164"/>
              <w:jc w:val="center"/>
              <w:rPr>
                <w:rFonts w:ascii="Arial" w:eastAsia="Arial" w:hAnsi="Arial" w:cs="Arial"/>
                <w:sz w:val="13"/>
                <w:szCs w:val="13"/>
              </w:rPr>
            </w:pPr>
            <w:r>
              <w:rPr>
                <w:rFonts w:ascii="Arial"/>
                <w:b/>
                <w:color w:val="585858"/>
                <w:sz w:val="13"/>
              </w:rPr>
              <w:t>Project</w:t>
            </w:r>
          </w:p>
          <w:p w14:paraId="238D0022" w14:textId="77777777" w:rsidR="00CC2EC3" w:rsidRDefault="00AF730D">
            <w:pPr>
              <w:pStyle w:val="TableParagraph"/>
              <w:spacing w:before="25"/>
              <w:ind w:right="164"/>
              <w:jc w:val="center"/>
              <w:rPr>
                <w:rFonts w:ascii="Arial" w:eastAsia="Arial" w:hAnsi="Arial" w:cs="Arial"/>
                <w:sz w:val="13"/>
                <w:szCs w:val="13"/>
              </w:rPr>
            </w:pPr>
            <w:r>
              <w:rPr>
                <w:rFonts w:ascii="Arial"/>
                <w:b/>
                <w:color w:val="585858"/>
                <w:sz w:val="13"/>
              </w:rPr>
              <w:t>Coordinator</w:t>
            </w:r>
          </w:p>
        </w:tc>
      </w:tr>
    </w:tbl>
    <w:p w14:paraId="18E76544" w14:textId="77777777" w:rsidR="00CC2EC3" w:rsidRDefault="00CC2EC3">
      <w:pPr>
        <w:spacing w:before="10"/>
        <w:rPr>
          <w:rFonts w:ascii="Times New Roman" w:eastAsia="Times New Roman" w:hAnsi="Times New Roman" w:cs="Times New Roman"/>
          <w:sz w:val="29"/>
          <w:szCs w:val="29"/>
        </w:rPr>
      </w:pPr>
    </w:p>
    <w:tbl>
      <w:tblPr>
        <w:tblW w:w="0" w:type="auto"/>
        <w:tblInd w:w="235" w:type="dxa"/>
        <w:tblLayout w:type="fixed"/>
        <w:tblCellMar>
          <w:left w:w="0" w:type="dxa"/>
          <w:right w:w="0" w:type="dxa"/>
        </w:tblCellMar>
        <w:tblLook w:val="01E0" w:firstRow="1" w:lastRow="1" w:firstColumn="1" w:lastColumn="1" w:noHBand="0" w:noVBand="0"/>
      </w:tblPr>
      <w:tblGrid>
        <w:gridCol w:w="742"/>
        <w:gridCol w:w="4284"/>
        <w:gridCol w:w="870"/>
        <w:gridCol w:w="861"/>
        <w:gridCol w:w="996"/>
        <w:gridCol w:w="998"/>
        <w:gridCol w:w="1107"/>
        <w:gridCol w:w="792"/>
        <w:gridCol w:w="1059"/>
        <w:gridCol w:w="949"/>
        <w:gridCol w:w="972"/>
      </w:tblGrid>
      <w:tr w:rsidR="00CC2EC3" w14:paraId="64CAC797" w14:textId="77777777">
        <w:trPr>
          <w:trHeight w:hRule="exact" w:val="311"/>
        </w:trPr>
        <w:tc>
          <w:tcPr>
            <w:tcW w:w="742" w:type="dxa"/>
            <w:tcBorders>
              <w:top w:val="nil"/>
              <w:left w:val="nil"/>
              <w:bottom w:val="single" w:sz="12" w:space="0" w:color="808080"/>
              <w:right w:val="nil"/>
            </w:tcBorders>
          </w:tcPr>
          <w:p w14:paraId="0024A285" w14:textId="77777777" w:rsidR="00CC2EC3" w:rsidRDefault="00CC2EC3"/>
        </w:tc>
        <w:tc>
          <w:tcPr>
            <w:tcW w:w="4284" w:type="dxa"/>
            <w:tcBorders>
              <w:top w:val="nil"/>
              <w:left w:val="nil"/>
              <w:bottom w:val="single" w:sz="12" w:space="0" w:color="808080"/>
              <w:right w:val="nil"/>
            </w:tcBorders>
          </w:tcPr>
          <w:p w14:paraId="187B805E" w14:textId="77777777" w:rsidR="00CC2EC3" w:rsidRDefault="00AF730D">
            <w:pPr>
              <w:pStyle w:val="TableParagraph"/>
              <w:spacing w:before="71"/>
              <w:ind w:left="28"/>
              <w:rPr>
                <w:rFonts w:ascii="Arial" w:eastAsia="Arial" w:hAnsi="Arial" w:cs="Arial"/>
                <w:sz w:val="13"/>
                <w:szCs w:val="13"/>
              </w:rPr>
            </w:pPr>
            <w:r>
              <w:rPr>
                <w:rFonts w:ascii="Arial"/>
                <w:b/>
                <w:color w:val="585858"/>
                <w:sz w:val="13"/>
              </w:rPr>
              <w:t>PROJECT</w:t>
            </w:r>
            <w:r>
              <w:rPr>
                <w:rFonts w:ascii="Arial"/>
                <w:b/>
                <w:color w:val="585858"/>
                <w:spacing w:val="16"/>
                <w:sz w:val="13"/>
              </w:rPr>
              <w:t xml:space="preserve"> </w:t>
            </w:r>
            <w:r>
              <w:rPr>
                <w:rFonts w:ascii="Arial"/>
                <w:b/>
                <w:color w:val="585858"/>
                <w:sz w:val="13"/>
              </w:rPr>
              <w:t>TASKS</w:t>
            </w:r>
          </w:p>
        </w:tc>
        <w:tc>
          <w:tcPr>
            <w:tcW w:w="870" w:type="dxa"/>
            <w:tcBorders>
              <w:top w:val="nil"/>
              <w:left w:val="nil"/>
              <w:bottom w:val="single" w:sz="12" w:space="0" w:color="808080"/>
              <w:right w:val="nil"/>
            </w:tcBorders>
          </w:tcPr>
          <w:p w14:paraId="54F84488" w14:textId="77777777" w:rsidR="00CC2EC3" w:rsidRDefault="00AF730D">
            <w:pPr>
              <w:pStyle w:val="TableParagraph"/>
              <w:spacing w:before="71"/>
              <w:ind w:left="160"/>
              <w:rPr>
                <w:rFonts w:ascii="Arial" w:eastAsia="Arial" w:hAnsi="Arial" w:cs="Arial"/>
                <w:sz w:val="13"/>
                <w:szCs w:val="13"/>
              </w:rPr>
            </w:pPr>
            <w:r>
              <w:rPr>
                <w:rFonts w:ascii="Arial"/>
                <w:b/>
                <w:color w:val="585858"/>
                <w:sz w:val="13"/>
              </w:rPr>
              <w:t>$195.00</w:t>
            </w:r>
          </w:p>
        </w:tc>
        <w:tc>
          <w:tcPr>
            <w:tcW w:w="861" w:type="dxa"/>
            <w:tcBorders>
              <w:top w:val="nil"/>
              <w:left w:val="nil"/>
              <w:bottom w:val="single" w:sz="12" w:space="0" w:color="808080"/>
              <w:right w:val="nil"/>
            </w:tcBorders>
          </w:tcPr>
          <w:p w14:paraId="5369E7F5" w14:textId="77777777" w:rsidR="00CC2EC3" w:rsidRDefault="00AF730D">
            <w:pPr>
              <w:pStyle w:val="TableParagraph"/>
              <w:spacing w:before="71"/>
              <w:ind w:left="120"/>
              <w:rPr>
                <w:rFonts w:ascii="Arial" w:eastAsia="Arial" w:hAnsi="Arial" w:cs="Arial"/>
                <w:sz w:val="13"/>
                <w:szCs w:val="13"/>
              </w:rPr>
            </w:pPr>
            <w:r>
              <w:rPr>
                <w:rFonts w:ascii="Arial"/>
                <w:b/>
                <w:color w:val="585858"/>
                <w:sz w:val="13"/>
              </w:rPr>
              <w:t>$154.00</w:t>
            </w:r>
          </w:p>
        </w:tc>
        <w:tc>
          <w:tcPr>
            <w:tcW w:w="996" w:type="dxa"/>
            <w:tcBorders>
              <w:top w:val="nil"/>
              <w:left w:val="nil"/>
              <w:bottom w:val="single" w:sz="12" w:space="0" w:color="808080"/>
              <w:right w:val="nil"/>
            </w:tcBorders>
          </w:tcPr>
          <w:p w14:paraId="20F48A28" w14:textId="77777777" w:rsidR="00CC2EC3" w:rsidRDefault="00AF730D">
            <w:pPr>
              <w:pStyle w:val="TableParagraph"/>
              <w:spacing w:before="71"/>
              <w:ind w:left="150"/>
              <w:rPr>
                <w:rFonts w:ascii="Arial" w:eastAsia="Arial" w:hAnsi="Arial" w:cs="Arial"/>
                <w:sz w:val="13"/>
                <w:szCs w:val="13"/>
              </w:rPr>
            </w:pPr>
            <w:r>
              <w:rPr>
                <w:rFonts w:ascii="Arial"/>
                <w:b/>
                <w:color w:val="585858"/>
                <w:sz w:val="13"/>
              </w:rPr>
              <w:t>$82.00</w:t>
            </w:r>
          </w:p>
        </w:tc>
        <w:tc>
          <w:tcPr>
            <w:tcW w:w="998" w:type="dxa"/>
            <w:tcBorders>
              <w:top w:val="nil"/>
              <w:left w:val="nil"/>
              <w:bottom w:val="single" w:sz="12" w:space="0" w:color="808080"/>
              <w:right w:val="nil"/>
            </w:tcBorders>
          </w:tcPr>
          <w:p w14:paraId="6064E670" w14:textId="77777777" w:rsidR="00CC2EC3" w:rsidRDefault="00AF730D">
            <w:pPr>
              <w:pStyle w:val="TableParagraph"/>
              <w:spacing w:line="135" w:lineRule="exact"/>
              <w:ind w:left="275" w:firstLine="14"/>
              <w:rPr>
                <w:rFonts w:ascii="Arial" w:eastAsia="Arial" w:hAnsi="Arial" w:cs="Arial"/>
                <w:sz w:val="13"/>
                <w:szCs w:val="13"/>
              </w:rPr>
            </w:pPr>
            <w:r>
              <w:rPr>
                <w:rFonts w:ascii="Arial"/>
                <w:b/>
                <w:color w:val="585858"/>
                <w:sz w:val="13"/>
              </w:rPr>
              <w:t>LABOR</w:t>
            </w:r>
          </w:p>
          <w:p w14:paraId="19E94296" w14:textId="77777777" w:rsidR="00CC2EC3" w:rsidRDefault="00AF730D">
            <w:pPr>
              <w:pStyle w:val="TableParagraph"/>
              <w:spacing w:before="25"/>
              <w:ind w:left="275"/>
              <w:rPr>
                <w:rFonts w:ascii="Arial" w:eastAsia="Arial" w:hAnsi="Arial" w:cs="Arial"/>
                <w:sz w:val="13"/>
                <w:szCs w:val="13"/>
              </w:rPr>
            </w:pPr>
            <w:r>
              <w:rPr>
                <w:rFonts w:ascii="Arial"/>
                <w:b/>
                <w:color w:val="585858"/>
                <w:sz w:val="13"/>
              </w:rPr>
              <w:t>HOURS</w:t>
            </w:r>
          </w:p>
        </w:tc>
        <w:tc>
          <w:tcPr>
            <w:tcW w:w="1107" w:type="dxa"/>
            <w:tcBorders>
              <w:top w:val="nil"/>
              <w:left w:val="nil"/>
              <w:bottom w:val="single" w:sz="12" w:space="0" w:color="808080"/>
              <w:right w:val="nil"/>
            </w:tcBorders>
          </w:tcPr>
          <w:p w14:paraId="24AC3D8D" w14:textId="77777777" w:rsidR="00CC2EC3" w:rsidRDefault="00AF730D">
            <w:pPr>
              <w:pStyle w:val="TableParagraph"/>
              <w:spacing w:line="135" w:lineRule="exact"/>
              <w:ind w:left="364" w:hanging="123"/>
              <w:rPr>
                <w:rFonts w:ascii="Arial" w:eastAsia="Arial" w:hAnsi="Arial" w:cs="Arial"/>
                <w:sz w:val="13"/>
                <w:szCs w:val="13"/>
              </w:rPr>
            </w:pPr>
            <w:r>
              <w:rPr>
                <w:rFonts w:ascii="Arial"/>
                <w:b/>
                <w:color w:val="585858"/>
                <w:sz w:val="13"/>
              </w:rPr>
              <w:t>GF</w:t>
            </w:r>
            <w:r>
              <w:rPr>
                <w:rFonts w:ascii="Arial"/>
                <w:b/>
                <w:color w:val="585858"/>
                <w:spacing w:val="2"/>
                <w:sz w:val="13"/>
              </w:rPr>
              <w:t xml:space="preserve"> </w:t>
            </w:r>
            <w:r>
              <w:rPr>
                <w:rFonts w:ascii="Arial"/>
                <w:b/>
                <w:color w:val="585858"/>
                <w:sz w:val="13"/>
              </w:rPr>
              <w:t>LABOR</w:t>
            </w:r>
          </w:p>
          <w:p w14:paraId="7EC20184" w14:textId="77777777" w:rsidR="00CC2EC3" w:rsidRDefault="00AF730D">
            <w:pPr>
              <w:pStyle w:val="TableParagraph"/>
              <w:spacing w:before="25"/>
              <w:ind w:left="364"/>
              <w:rPr>
                <w:rFonts w:ascii="Arial" w:eastAsia="Arial" w:hAnsi="Arial" w:cs="Arial"/>
                <w:sz w:val="13"/>
                <w:szCs w:val="13"/>
              </w:rPr>
            </w:pPr>
            <w:r>
              <w:rPr>
                <w:rFonts w:ascii="Arial"/>
                <w:b/>
                <w:color w:val="585858"/>
                <w:sz w:val="13"/>
              </w:rPr>
              <w:t>BUDGET</w:t>
            </w:r>
          </w:p>
        </w:tc>
        <w:tc>
          <w:tcPr>
            <w:tcW w:w="792" w:type="dxa"/>
            <w:tcBorders>
              <w:top w:val="nil"/>
              <w:left w:val="nil"/>
              <w:bottom w:val="single" w:sz="12" w:space="0" w:color="808080"/>
              <w:right w:val="nil"/>
            </w:tcBorders>
          </w:tcPr>
          <w:p w14:paraId="73C1271A" w14:textId="77777777" w:rsidR="00CC2EC3" w:rsidRDefault="00AF730D">
            <w:pPr>
              <w:pStyle w:val="TableParagraph"/>
              <w:spacing w:line="135" w:lineRule="exact"/>
              <w:ind w:left="183" w:hanging="5"/>
              <w:rPr>
                <w:rFonts w:ascii="Arial" w:eastAsia="Arial" w:hAnsi="Arial" w:cs="Arial"/>
                <w:sz w:val="13"/>
                <w:szCs w:val="13"/>
              </w:rPr>
            </w:pPr>
            <w:r>
              <w:rPr>
                <w:rFonts w:ascii="Arial"/>
                <w:b/>
                <w:color w:val="585858"/>
                <w:sz w:val="13"/>
              </w:rPr>
              <w:t>VEOLIA</w:t>
            </w:r>
          </w:p>
          <w:p w14:paraId="5405FDEA" w14:textId="77777777" w:rsidR="00CC2EC3" w:rsidRDefault="00AF730D">
            <w:pPr>
              <w:pStyle w:val="TableParagraph"/>
              <w:spacing w:before="25"/>
              <w:ind w:left="183"/>
              <w:rPr>
                <w:rFonts w:ascii="Arial" w:eastAsia="Arial" w:hAnsi="Arial" w:cs="Arial"/>
                <w:sz w:val="13"/>
                <w:szCs w:val="13"/>
              </w:rPr>
            </w:pPr>
            <w:r>
              <w:rPr>
                <w:rFonts w:ascii="Arial"/>
                <w:b/>
                <w:color w:val="585858"/>
                <w:sz w:val="13"/>
              </w:rPr>
              <w:t>HOURS</w:t>
            </w:r>
          </w:p>
        </w:tc>
        <w:tc>
          <w:tcPr>
            <w:tcW w:w="1059" w:type="dxa"/>
            <w:tcBorders>
              <w:top w:val="nil"/>
              <w:left w:val="nil"/>
              <w:bottom w:val="single" w:sz="12" w:space="0" w:color="808080"/>
              <w:right w:val="nil"/>
            </w:tcBorders>
          </w:tcPr>
          <w:p w14:paraId="04EAE263" w14:textId="77777777" w:rsidR="00CC2EC3" w:rsidRDefault="00AF730D">
            <w:pPr>
              <w:pStyle w:val="TableParagraph"/>
              <w:spacing w:line="135" w:lineRule="exact"/>
              <w:ind w:left="121" w:firstLine="40"/>
              <w:rPr>
                <w:rFonts w:ascii="Arial" w:eastAsia="Arial" w:hAnsi="Arial" w:cs="Arial"/>
                <w:sz w:val="13"/>
                <w:szCs w:val="13"/>
              </w:rPr>
            </w:pPr>
            <w:r>
              <w:rPr>
                <w:rFonts w:ascii="Arial"/>
                <w:b/>
                <w:color w:val="585858"/>
                <w:sz w:val="13"/>
              </w:rPr>
              <w:t>VEOLIA</w:t>
            </w:r>
          </w:p>
          <w:p w14:paraId="41FBA46A" w14:textId="77777777" w:rsidR="00CC2EC3" w:rsidRDefault="00AF730D">
            <w:pPr>
              <w:pStyle w:val="TableParagraph"/>
              <w:spacing w:before="25"/>
              <w:ind w:left="121"/>
              <w:rPr>
                <w:rFonts w:ascii="Arial" w:eastAsia="Arial" w:hAnsi="Arial" w:cs="Arial"/>
                <w:sz w:val="13"/>
                <w:szCs w:val="13"/>
              </w:rPr>
            </w:pPr>
            <w:r>
              <w:rPr>
                <w:rFonts w:ascii="Arial"/>
                <w:b/>
                <w:color w:val="585858"/>
                <w:sz w:val="13"/>
              </w:rPr>
              <w:t>BUDGET</w:t>
            </w:r>
          </w:p>
        </w:tc>
        <w:tc>
          <w:tcPr>
            <w:tcW w:w="949" w:type="dxa"/>
            <w:tcBorders>
              <w:top w:val="nil"/>
              <w:left w:val="nil"/>
              <w:bottom w:val="single" w:sz="12" w:space="0" w:color="808080"/>
              <w:right w:val="nil"/>
            </w:tcBorders>
          </w:tcPr>
          <w:p w14:paraId="6DDF560A" w14:textId="77777777" w:rsidR="00CC2EC3" w:rsidRDefault="00AF730D">
            <w:pPr>
              <w:pStyle w:val="TableParagraph"/>
              <w:spacing w:before="71"/>
              <w:ind w:left="173"/>
              <w:rPr>
                <w:rFonts w:ascii="Arial" w:eastAsia="Arial" w:hAnsi="Arial" w:cs="Arial"/>
                <w:sz w:val="13"/>
                <w:szCs w:val="13"/>
              </w:rPr>
            </w:pPr>
            <w:r>
              <w:rPr>
                <w:rFonts w:ascii="Arial"/>
                <w:b/>
                <w:color w:val="585858"/>
                <w:sz w:val="13"/>
              </w:rPr>
              <w:t>ODCs</w:t>
            </w:r>
          </w:p>
        </w:tc>
        <w:tc>
          <w:tcPr>
            <w:tcW w:w="972" w:type="dxa"/>
            <w:tcBorders>
              <w:top w:val="nil"/>
              <w:left w:val="nil"/>
              <w:bottom w:val="single" w:sz="12" w:space="0" w:color="808080"/>
              <w:right w:val="nil"/>
            </w:tcBorders>
          </w:tcPr>
          <w:p w14:paraId="2BF4AE2D" w14:textId="77777777" w:rsidR="00CC2EC3" w:rsidRDefault="00AF730D">
            <w:pPr>
              <w:pStyle w:val="TableParagraph"/>
              <w:spacing w:before="71"/>
              <w:ind w:right="25"/>
              <w:jc w:val="right"/>
              <w:rPr>
                <w:rFonts w:ascii="Arial" w:eastAsia="Arial" w:hAnsi="Arial" w:cs="Arial"/>
                <w:sz w:val="13"/>
                <w:szCs w:val="13"/>
              </w:rPr>
            </w:pPr>
            <w:r>
              <w:rPr>
                <w:rFonts w:ascii="Arial"/>
                <w:b/>
                <w:color w:val="585858"/>
                <w:sz w:val="13"/>
              </w:rPr>
              <w:t>TASK</w:t>
            </w:r>
            <w:r>
              <w:rPr>
                <w:rFonts w:ascii="Arial"/>
                <w:b/>
                <w:color w:val="585858"/>
                <w:spacing w:val="7"/>
                <w:sz w:val="13"/>
              </w:rPr>
              <w:t xml:space="preserve"> </w:t>
            </w:r>
            <w:r>
              <w:rPr>
                <w:rFonts w:ascii="Arial"/>
                <w:b/>
                <w:color w:val="585858"/>
                <w:sz w:val="13"/>
              </w:rPr>
              <w:t>TOTAL</w:t>
            </w:r>
          </w:p>
        </w:tc>
      </w:tr>
      <w:tr w:rsidR="00CC2EC3" w14:paraId="4AF9134E" w14:textId="77777777">
        <w:trPr>
          <w:trHeight w:hRule="exact" w:val="360"/>
        </w:trPr>
        <w:tc>
          <w:tcPr>
            <w:tcW w:w="742" w:type="dxa"/>
            <w:vMerge w:val="restart"/>
            <w:tcBorders>
              <w:top w:val="single" w:sz="12" w:space="0" w:color="808080"/>
              <w:left w:val="single" w:sz="12" w:space="0" w:color="808080"/>
              <w:right w:val="single" w:sz="6" w:space="0" w:color="808080"/>
            </w:tcBorders>
            <w:shd w:val="clear" w:color="auto" w:fill="902053"/>
            <w:textDirection w:val="btLr"/>
          </w:tcPr>
          <w:p w14:paraId="5257E47D" w14:textId="77777777" w:rsidR="00CC2EC3" w:rsidRDefault="00CC2EC3">
            <w:pPr>
              <w:pStyle w:val="TableParagraph"/>
              <w:spacing w:before="10"/>
              <w:rPr>
                <w:rFonts w:ascii="Times New Roman" w:eastAsia="Times New Roman" w:hAnsi="Times New Roman" w:cs="Times New Roman"/>
                <w:sz w:val="15"/>
                <w:szCs w:val="15"/>
              </w:rPr>
            </w:pPr>
          </w:p>
          <w:p w14:paraId="10E57A30" w14:textId="77777777" w:rsidR="00CC2EC3" w:rsidRDefault="00AF730D">
            <w:pPr>
              <w:pStyle w:val="TableParagraph"/>
              <w:spacing w:line="285" w:lineRule="auto"/>
              <w:ind w:left="352" w:right="116" w:hanging="224"/>
              <w:rPr>
                <w:rFonts w:ascii="Arial" w:eastAsia="Arial" w:hAnsi="Arial" w:cs="Arial"/>
                <w:sz w:val="13"/>
                <w:szCs w:val="13"/>
              </w:rPr>
            </w:pPr>
            <w:r>
              <w:rPr>
                <w:rFonts w:ascii="Arial"/>
                <w:b/>
                <w:color w:val="FFFFFF"/>
                <w:w w:val="101"/>
                <w:sz w:val="13"/>
              </w:rPr>
              <w:t>Ph</w:t>
            </w:r>
            <w:r>
              <w:rPr>
                <w:rFonts w:ascii="Arial"/>
                <w:b/>
                <w:color w:val="FFFFFF"/>
                <w:spacing w:val="1"/>
                <w:w w:val="101"/>
                <w:sz w:val="13"/>
              </w:rPr>
              <w:t>as</w:t>
            </w:r>
            <w:r>
              <w:rPr>
                <w:rFonts w:ascii="Arial"/>
                <w:b/>
                <w:color w:val="FFFFFF"/>
                <w:w w:val="101"/>
                <w:sz w:val="13"/>
              </w:rPr>
              <w:t>e</w:t>
            </w:r>
            <w:r>
              <w:rPr>
                <w:rFonts w:ascii="Arial"/>
                <w:b/>
                <w:color w:val="FFFFFF"/>
                <w:spacing w:val="1"/>
                <w:sz w:val="13"/>
              </w:rPr>
              <w:t xml:space="preserve"> </w:t>
            </w:r>
            <w:r>
              <w:rPr>
                <w:rFonts w:ascii="Arial"/>
                <w:b/>
                <w:color w:val="FFFFFF"/>
                <w:spacing w:val="1"/>
                <w:w w:val="101"/>
                <w:sz w:val="13"/>
              </w:rPr>
              <w:t>1</w:t>
            </w:r>
            <w:r>
              <w:rPr>
                <w:rFonts w:ascii="Arial"/>
                <w:b/>
                <w:color w:val="FFFFFF"/>
                <w:w w:val="101"/>
                <w:sz w:val="13"/>
              </w:rPr>
              <w:t>:</w:t>
            </w:r>
            <w:r>
              <w:rPr>
                <w:rFonts w:ascii="Arial"/>
                <w:b/>
                <w:color w:val="FFFFFF"/>
                <w:spacing w:val="-1"/>
                <w:sz w:val="13"/>
              </w:rPr>
              <w:t xml:space="preserve"> </w:t>
            </w:r>
            <w:r>
              <w:rPr>
                <w:rFonts w:ascii="Arial"/>
                <w:b/>
                <w:color w:val="FFFFFF"/>
                <w:w w:val="101"/>
                <w:sz w:val="13"/>
              </w:rPr>
              <w:t>P</w:t>
            </w:r>
            <w:r>
              <w:rPr>
                <w:rFonts w:ascii="Arial"/>
                <w:b/>
                <w:color w:val="FFFFFF"/>
                <w:spacing w:val="-1"/>
                <w:w w:val="101"/>
                <w:sz w:val="13"/>
              </w:rPr>
              <w:t>r</w:t>
            </w:r>
            <w:r>
              <w:rPr>
                <w:rFonts w:ascii="Arial"/>
                <w:b/>
                <w:color w:val="FFFFFF"/>
                <w:w w:val="101"/>
                <w:sz w:val="13"/>
              </w:rPr>
              <w:t>o</w:t>
            </w:r>
            <w:r>
              <w:rPr>
                <w:rFonts w:ascii="Arial"/>
                <w:b/>
                <w:color w:val="FFFFFF"/>
                <w:spacing w:val="-1"/>
                <w:w w:val="101"/>
                <w:sz w:val="13"/>
              </w:rPr>
              <w:t>j</w:t>
            </w:r>
            <w:r>
              <w:rPr>
                <w:rFonts w:ascii="Arial"/>
                <w:b/>
                <w:color w:val="FFFFFF"/>
                <w:spacing w:val="1"/>
                <w:w w:val="101"/>
                <w:sz w:val="13"/>
              </w:rPr>
              <w:t>ec</w:t>
            </w:r>
            <w:r>
              <w:rPr>
                <w:rFonts w:ascii="Arial"/>
                <w:b/>
                <w:color w:val="FFFFFF"/>
                <w:w w:val="101"/>
                <w:sz w:val="13"/>
              </w:rPr>
              <w:t>t</w:t>
            </w:r>
            <w:r>
              <w:rPr>
                <w:rFonts w:ascii="Arial"/>
                <w:b/>
                <w:color w:val="FFFFFF"/>
                <w:spacing w:val="-1"/>
                <w:sz w:val="13"/>
              </w:rPr>
              <w:t xml:space="preserve"> </w:t>
            </w:r>
            <w:r>
              <w:rPr>
                <w:rFonts w:ascii="Arial"/>
                <w:b/>
                <w:color w:val="FFFFFF"/>
                <w:w w:val="101"/>
                <w:sz w:val="13"/>
              </w:rPr>
              <w:t>M</w:t>
            </w:r>
            <w:r>
              <w:rPr>
                <w:rFonts w:ascii="Arial"/>
                <w:b/>
                <w:color w:val="FFFFFF"/>
                <w:spacing w:val="1"/>
                <w:w w:val="101"/>
                <w:sz w:val="13"/>
              </w:rPr>
              <w:t>a</w:t>
            </w:r>
            <w:r>
              <w:rPr>
                <w:rFonts w:ascii="Arial"/>
                <w:b/>
                <w:color w:val="FFFFFF"/>
                <w:w w:val="101"/>
                <w:sz w:val="13"/>
              </w:rPr>
              <w:t>n</w:t>
            </w:r>
            <w:r>
              <w:rPr>
                <w:rFonts w:ascii="Arial"/>
                <w:b/>
                <w:color w:val="FFFFFF"/>
                <w:spacing w:val="1"/>
                <w:w w:val="101"/>
                <w:sz w:val="13"/>
              </w:rPr>
              <w:t>a</w:t>
            </w:r>
            <w:r>
              <w:rPr>
                <w:rFonts w:ascii="Arial"/>
                <w:b/>
                <w:color w:val="FFFFFF"/>
                <w:w w:val="101"/>
                <w:sz w:val="13"/>
              </w:rPr>
              <w:t>g</w:t>
            </w:r>
            <w:r>
              <w:rPr>
                <w:rFonts w:ascii="Arial"/>
                <w:b/>
                <w:color w:val="FFFFFF"/>
                <w:spacing w:val="1"/>
                <w:w w:val="101"/>
                <w:sz w:val="13"/>
              </w:rPr>
              <w:t>e</w:t>
            </w:r>
            <w:r>
              <w:rPr>
                <w:rFonts w:ascii="Arial"/>
                <w:b/>
                <w:color w:val="FFFFFF"/>
                <w:w w:val="101"/>
                <w:sz w:val="13"/>
              </w:rPr>
              <w:t>m</w:t>
            </w:r>
            <w:r>
              <w:rPr>
                <w:rFonts w:ascii="Arial"/>
                <w:b/>
                <w:color w:val="FFFFFF"/>
                <w:spacing w:val="1"/>
                <w:w w:val="101"/>
                <w:sz w:val="13"/>
              </w:rPr>
              <w:t>e</w:t>
            </w:r>
            <w:r>
              <w:rPr>
                <w:rFonts w:ascii="Arial"/>
                <w:b/>
                <w:color w:val="FFFFFF"/>
                <w:w w:val="101"/>
                <w:sz w:val="13"/>
              </w:rPr>
              <w:t xml:space="preserve">nt </w:t>
            </w:r>
            <w:r>
              <w:rPr>
                <w:rFonts w:ascii="Arial"/>
                <w:b/>
                <w:color w:val="FFFFFF"/>
                <w:spacing w:val="1"/>
                <w:w w:val="101"/>
                <w:sz w:val="13"/>
              </w:rPr>
              <w:t>a</w:t>
            </w:r>
            <w:r>
              <w:rPr>
                <w:rFonts w:ascii="Arial"/>
                <w:b/>
                <w:color w:val="FFFFFF"/>
                <w:w w:val="101"/>
                <w:sz w:val="13"/>
              </w:rPr>
              <w:t>nd</w:t>
            </w:r>
            <w:r>
              <w:rPr>
                <w:rFonts w:ascii="Arial"/>
                <w:b/>
                <w:color w:val="FFFFFF"/>
                <w:sz w:val="13"/>
              </w:rPr>
              <w:t xml:space="preserve"> </w:t>
            </w:r>
            <w:r>
              <w:rPr>
                <w:rFonts w:ascii="Arial"/>
                <w:b/>
                <w:color w:val="FFFFFF"/>
                <w:w w:val="101"/>
                <w:sz w:val="13"/>
              </w:rPr>
              <w:t>Qu</w:t>
            </w:r>
            <w:r>
              <w:rPr>
                <w:rFonts w:ascii="Arial"/>
                <w:b/>
                <w:color w:val="FFFFFF"/>
                <w:spacing w:val="1"/>
                <w:w w:val="101"/>
                <w:sz w:val="13"/>
              </w:rPr>
              <w:t>a</w:t>
            </w:r>
            <w:r>
              <w:rPr>
                <w:rFonts w:ascii="Arial"/>
                <w:b/>
                <w:color w:val="FFFFFF"/>
                <w:spacing w:val="-1"/>
                <w:w w:val="101"/>
                <w:sz w:val="13"/>
              </w:rPr>
              <w:t>lit</w:t>
            </w:r>
            <w:r>
              <w:rPr>
                <w:rFonts w:ascii="Arial"/>
                <w:b/>
                <w:color w:val="FFFFFF"/>
                <w:w w:val="101"/>
                <w:sz w:val="13"/>
              </w:rPr>
              <w:t>y</w:t>
            </w:r>
            <w:r>
              <w:rPr>
                <w:rFonts w:ascii="Arial"/>
                <w:b/>
                <w:color w:val="FFFFFF"/>
                <w:sz w:val="13"/>
              </w:rPr>
              <w:t xml:space="preserve"> </w:t>
            </w:r>
            <w:r>
              <w:rPr>
                <w:rFonts w:ascii="Arial"/>
                <w:b/>
                <w:color w:val="FFFFFF"/>
                <w:w w:val="101"/>
                <w:sz w:val="13"/>
              </w:rPr>
              <w:t>A</w:t>
            </w:r>
            <w:r>
              <w:rPr>
                <w:rFonts w:ascii="Arial"/>
                <w:b/>
                <w:color w:val="FFFFFF"/>
                <w:spacing w:val="1"/>
                <w:w w:val="101"/>
                <w:sz w:val="13"/>
              </w:rPr>
              <w:t>ss</w:t>
            </w:r>
            <w:r>
              <w:rPr>
                <w:rFonts w:ascii="Arial"/>
                <w:b/>
                <w:color w:val="FFFFFF"/>
                <w:w w:val="101"/>
                <w:sz w:val="13"/>
              </w:rPr>
              <w:t>u</w:t>
            </w:r>
            <w:r>
              <w:rPr>
                <w:rFonts w:ascii="Arial"/>
                <w:b/>
                <w:color w:val="FFFFFF"/>
                <w:spacing w:val="-1"/>
                <w:w w:val="101"/>
                <w:sz w:val="13"/>
              </w:rPr>
              <w:t>r</w:t>
            </w:r>
            <w:r>
              <w:rPr>
                <w:rFonts w:ascii="Arial"/>
                <w:b/>
                <w:color w:val="FFFFFF"/>
                <w:spacing w:val="1"/>
                <w:w w:val="101"/>
                <w:sz w:val="13"/>
              </w:rPr>
              <w:t>a</w:t>
            </w:r>
            <w:r>
              <w:rPr>
                <w:rFonts w:ascii="Arial"/>
                <w:b/>
                <w:color w:val="FFFFFF"/>
                <w:w w:val="101"/>
                <w:sz w:val="13"/>
              </w:rPr>
              <w:t>n</w:t>
            </w:r>
            <w:r>
              <w:rPr>
                <w:rFonts w:ascii="Arial"/>
                <w:b/>
                <w:color w:val="FFFFFF"/>
                <w:spacing w:val="1"/>
                <w:w w:val="101"/>
                <w:sz w:val="13"/>
              </w:rPr>
              <w:t>ce</w:t>
            </w:r>
          </w:p>
        </w:tc>
        <w:tc>
          <w:tcPr>
            <w:tcW w:w="4284" w:type="dxa"/>
            <w:tcBorders>
              <w:top w:val="single" w:sz="12" w:space="0" w:color="808080"/>
              <w:left w:val="single" w:sz="6" w:space="0" w:color="808080"/>
              <w:bottom w:val="nil"/>
              <w:right w:val="nil"/>
            </w:tcBorders>
          </w:tcPr>
          <w:p w14:paraId="4E8D30B2" w14:textId="77777777" w:rsidR="00CC2EC3" w:rsidRDefault="00AF730D">
            <w:pPr>
              <w:pStyle w:val="TableParagraph"/>
              <w:spacing w:before="91"/>
              <w:ind w:left="21"/>
              <w:rPr>
                <w:rFonts w:ascii="Arial" w:eastAsia="Arial" w:hAnsi="Arial" w:cs="Arial"/>
                <w:sz w:val="13"/>
                <w:szCs w:val="13"/>
              </w:rPr>
            </w:pPr>
            <w:r>
              <w:rPr>
                <w:rFonts w:ascii="Arial"/>
                <w:color w:val="585858"/>
                <w:sz w:val="13"/>
              </w:rPr>
              <w:t>011 Kick Meeting with</w:t>
            </w:r>
            <w:r>
              <w:rPr>
                <w:rFonts w:ascii="Arial"/>
                <w:color w:val="585858"/>
                <w:spacing w:val="10"/>
                <w:sz w:val="13"/>
              </w:rPr>
              <w:t xml:space="preserve"> </w:t>
            </w:r>
            <w:r>
              <w:rPr>
                <w:rFonts w:ascii="Arial"/>
                <w:color w:val="585858"/>
                <w:sz w:val="13"/>
              </w:rPr>
              <w:t>District</w:t>
            </w:r>
          </w:p>
        </w:tc>
        <w:tc>
          <w:tcPr>
            <w:tcW w:w="870" w:type="dxa"/>
            <w:tcBorders>
              <w:top w:val="single" w:sz="12" w:space="0" w:color="808080"/>
              <w:left w:val="nil"/>
              <w:bottom w:val="nil"/>
              <w:right w:val="nil"/>
            </w:tcBorders>
          </w:tcPr>
          <w:p w14:paraId="1991EB6B" w14:textId="77777777" w:rsidR="00CC2EC3" w:rsidRDefault="00AF730D">
            <w:pPr>
              <w:pStyle w:val="TableParagraph"/>
              <w:spacing w:before="91"/>
              <w:ind w:right="121"/>
              <w:jc w:val="right"/>
              <w:rPr>
                <w:rFonts w:ascii="Arial" w:eastAsia="Arial" w:hAnsi="Arial" w:cs="Arial"/>
                <w:sz w:val="13"/>
                <w:szCs w:val="13"/>
              </w:rPr>
            </w:pPr>
            <w:r>
              <w:rPr>
                <w:rFonts w:ascii="Arial"/>
                <w:color w:val="585858"/>
                <w:sz w:val="13"/>
              </w:rPr>
              <w:t>2.00</w:t>
            </w:r>
          </w:p>
        </w:tc>
        <w:tc>
          <w:tcPr>
            <w:tcW w:w="861" w:type="dxa"/>
            <w:tcBorders>
              <w:top w:val="single" w:sz="12" w:space="0" w:color="808080"/>
              <w:left w:val="nil"/>
              <w:bottom w:val="nil"/>
              <w:right w:val="nil"/>
            </w:tcBorders>
          </w:tcPr>
          <w:p w14:paraId="0E0117AE" w14:textId="77777777" w:rsidR="00CC2EC3" w:rsidRDefault="00CC2EC3"/>
        </w:tc>
        <w:tc>
          <w:tcPr>
            <w:tcW w:w="996" w:type="dxa"/>
            <w:tcBorders>
              <w:top w:val="single" w:sz="12" w:space="0" w:color="808080"/>
              <w:left w:val="nil"/>
              <w:bottom w:val="nil"/>
              <w:right w:val="nil"/>
            </w:tcBorders>
          </w:tcPr>
          <w:p w14:paraId="5AF61D57" w14:textId="77777777" w:rsidR="00CC2EC3" w:rsidRDefault="00CC2EC3"/>
        </w:tc>
        <w:tc>
          <w:tcPr>
            <w:tcW w:w="998" w:type="dxa"/>
            <w:tcBorders>
              <w:top w:val="single" w:sz="12" w:space="0" w:color="808080"/>
              <w:left w:val="nil"/>
              <w:bottom w:val="nil"/>
              <w:right w:val="nil"/>
            </w:tcBorders>
          </w:tcPr>
          <w:p w14:paraId="2ED0761D" w14:textId="77777777" w:rsidR="00CC2EC3" w:rsidRDefault="00AF730D">
            <w:pPr>
              <w:pStyle w:val="TableParagraph"/>
              <w:spacing w:before="91"/>
              <w:ind w:right="241"/>
              <w:jc w:val="right"/>
              <w:rPr>
                <w:rFonts w:ascii="Arial" w:eastAsia="Arial" w:hAnsi="Arial" w:cs="Arial"/>
                <w:sz w:val="13"/>
                <w:szCs w:val="13"/>
              </w:rPr>
            </w:pPr>
            <w:r>
              <w:rPr>
                <w:rFonts w:ascii="Arial"/>
                <w:color w:val="585858"/>
                <w:sz w:val="13"/>
              </w:rPr>
              <w:t>2.0</w:t>
            </w:r>
          </w:p>
        </w:tc>
        <w:tc>
          <w:tcPr>
            <w:tcW w:w="1107" w:type="dxa"/>
            <w:tcBorders>
              <w:top w:val="single" w:sz="12" w:space="0" w:color="808080"/>
              <w:left w:val="nil"/>
              <w:bottom w:val="nil"/>
              <w:right w:val="nil"/>
            </w:tcBorders>
          </w:tcPr>
          <w:p w14:paraId="0E4FF268" w14:textId="77777777" w:rsidR="00CC2EC3" w:rsidRDefault="00AF730D">
            <w:pPr>
              <w:pStyle w:val="TableParagraph"/>
              <w:spacing w:before="91"/>
              <w:ind w:right="176"/>
              <w:jc w:val="right"/>
              <w:rPr>
                <w:rFonts w:ascii="Arial" w:eastAsia="Arial" w:hAnsi="Arial" w:cs="Arial"/>
                <w:sz w:val="13"/>
                <w:szCs w:val="13"/>
              </w:rPr>
            </w:pPr>
            <w:r>
              <w:rPr>
                <w:rFonts w:ascii="Arial"/>
                <w:color w:val="585858"/>
                <w:sz w:val="13"/>
              </w:rPr>
              <w:t>$390.00</w:t>
            </w:r>
          </w:p>
        </w:tc>
        <w:tc>
          <w:tcPr>
            <w:tcW w:w="792" w:type="dxa"/>
            <w:tcBorders>
              <w:top w:val="single" w:sz="12" w:space="0" w:color="808080"/>
              <w:left w:val="nil"/>
              <w:bottom w:val="nil"/>
              <w:right w:val="nil"/>
            </w:tcBorders>
          </w:tcPr>
          <w:p w14:paraId="2C133847" w14:textId="77777777" w:rsidR="00CC2EC3" w:rsidRDefault="00AF730D">
            <w:pPr>
              <w:pStyle w:val="TableParagraph"/>
              <w:spacing w:before="91"/>
              <w:ind w:right="125"/>
              <w:jc w:val="right"/>
              <w:rPr>
                <w:rFonts w:ascii="Arial" w:eastAsia="Arial" w:hAnsi="Arial" w:cs="Arial"/>
                <w:sz w:val="13"/>
                <w:szCs w:val="13"/>
              </w:rPr>
            </w:pPr>
            <w:r>
              <w:rPr>
                <w:rFonts w:ascii="Arial"/>
                <w:color w:val="585858"/>
                <w:sz w:val="13"/>
              </w:rPr>
              <w:t>1.50</w:t>
            </w:r>
          </w:p>
        </w:tc>
        <w:tc>
          <w:tcPr>
            <w:tcW w:w="1059" w:type="dxa"/>
            <w:tcBorders>
              <w:top w:val="single" w:sz="12" w:space="0" w:color="808080"/>
              <w:left w:val="nil"/>
              <w:bottom w:val="nil"/>
              <w:right w:val="nil"/>
            </w:tcBorders>
          </w:tcPr>
          <w:p w14:paraId="7862D3FB" w14:textId="77777777" w:rsidR="00CC2EC3" w:rsidRDefault="00AF730D">
            <w:pPr>
              <w:pStyle w:val="TableParagraph"/>
              <w:spacing w:before="91"/>
              <w:ind w:right="171"/>
              <w:jc w:val="right"/>
              <w:rPr>
                <w:rFonts w:ascii="Arial" w:eastAsia="Arial" w:hAnsi="Arial" w:cs="Arial"/>
                <w:sz w:val="13"/>
                <w:szCs w:val="13"/>
              </w:rPr>
            </w:pPr>
            <w:r>
              <w:rPr>
                <w:rFonts w:ascii="Arial"/>
                <w:color w:val="585858"/>
                <w:sz w:val="13"/>
              </w:rPr>
              <w:t>$307.50</w:t>
            </w:r>
          </w:p>
        </w:tc>
        <w:tc>
          <w:tcPr>
            <w:tcW w:w="949" w:type="dxa"/>
            <w:tcBorders>
              <w:top w:val="single" w:sz="12" w:space="0" w:color="808080"/>
              <w:left w:val="nil"/>
              <w:bottom w:val="nil"/>
              <w:right w:val="nil"/>
            </w:tcBorders>
          </w:tcPr>
          <w:p w14:paraId="026B3C5F" w14:textId="77777777" w:rsidR="00CC2EC3" w:rsidRDefault="00AF730D">
            <w:pPr>
              <w:pStyle w:val="TableParagraph"/>
              <w:spacing w:before="91"/>
              <w:ind w:right="108"/>
              <w:jc w:val="right"/>
              <w:rPr>
                <w:rFonts w:ascii="Arial" w:eastAsia="Arial" w:hAnsi="Arial" w:cs="Arial"/>
                <w:sz w:val="13"/>
                <w:szCs w:val="13"/>
              </w:rPr>
            </w:pPr>
            <w:r>
              <w:rPr>
                <w:rFonts w:ascii="Arial"/>
                <w:color w:val="585858"/>
                <w:sz w:val="13"/>
              </w:rPr>
              <w:t>$100.00</w:t>
            </w:r>
          </w:p>
        </w:tc>
        <w:tc>
          <w:tcPr>
            <w:tcW w:w="972" w:type="dxa"/>
            <w:tcBorders>
              <w:top w:val="single" w:sz="12" w:space="0" w:color="808080"/>
              <w:left w:val="nil"/>
              <w:bottom w:val="nil"/>
              <w:right w:val="nil"/>
            </w:tcBorders>
          </w:tcPr>
          <w:p w14:paraId="66F7C979" w14:textId="77777777" w:rsidR="00CC2EC3" w:rsidRDefault="00AF730D">
            <w:pPr>
              <w:pStyle w:val="TableParagraph"/>
              <w:spacing w:before="91"/>
              <w:ind w:right="24"/>
              <w:jc w:val="right"/>
              <w:rPr>
                <w:rFonts w:ascii="Arial" w:eastAsia="Arial" w:hAnsi="Arial" w:cs="Arial"/>
                <w:sz w:val="13"/>
                <w:szCs w:val="13"/>
              </w:rPr>
            </w:pPr>
            <w:r>
              <w:rPr>
                <w:rFonts w:ascii="Arial"/>
                <w:color w:val="585858"/>
                <w:sz w:val="13"/>
              </w:rPr>
              <w:t>$797.50</w:t>
            </w:r>
          </w:p>
        </w:tc>
      </w:tr>
      <w:tr w:rsidR="00CC2EC3" w14:paraId="02B15CDD" w14:textId="77777777">
        <w:trPr>
          <w:trHeight w:hRule="exact" w:val="367"/>
        </w:trPr>
        <w:tc>
          <w:tcPr>
            <w:tcW w:w="742" w:type="dxa"/>
            <w:vMerge/>
            <w:tcBorders>
              <w:left w:val="single" w:sz="12" w:space="0" w:color="808080"/>
              <w:right w:val="single" w:sz="6" w:space="0" w:color="808080"/>
            </w:tcBorders>
            <w:shd w:val="clear" w:color="auto" w:fill="902053"/>
            <w:textDirection w:val="btLr"/>
          </w:tcPr>
          <w:p w14:paraId="50667AD7" w14:textId="77777777" w:rsidR="00CC2EC3" w:rsidRDefault="00CC2EC3"/>
        </w:tc>
        <w:tc>
          <w:tcPr>
            <w:tcW w:w="4284" w:type="dxa"/>
            <w:tcBorders>
              <w:top w:val="nil"/>
              <w:left w:val="single" w:sz="6" w:space="0" w:color="808080"/>
              <w:bottom w:val="nil"/>
              <w:right w:val="nil"/>
            </w:tcBorders>
          </w:tcPr>
          <w:p w14:paraId="06836C57" w14:textId="77777777" w:rsidR="00CC2EC3" w:rsidRDefault="00AF730D">
            <w:pPr>
              <w:pStyle w:val="TableParagraph"/>
              <w:spacing w:before="106"/>
              <w:ind w:left="21"/>
              <w:rPr>
                <w:rFonts w:ascii="Arial" w:eastAsia="Arial" w:hAnsi="Arial" w:cs="Arial"/>
                <w:sz w:val="13"/>
                <w:szCs w:val="13"/>
              </w:rPr>
            </w:pPr>
            <w:r>
              <w:rPr>
                <w:rFonts w:ascii="Arial"/>
                <w:color w:val="585858"/>
                <w:sz w:val="13"/>
              </w:rPr>
              <w:t>012 Project Monthly</w:t>
            </w:r>
            <w:r>
              <w:rPr>
                <w:rFonts w:ascii="Arial"/>
                <w:color w:val="585858"/>
                <w:spacing w:val="25"/>
                <w:sz w:val="13"/>
              </w:rPr>
              <w:t xml:space="preserve"> </w:t>
            </w:r>
            <w:r>
              <w:rPr>
                <w:rFonts w:ascii="Arial"/>
                <w:color w:val="585858"/>
                <w:sz w:val="13"/>
              </w:rPr>
              <w:t>Invoicing</w:t>
            </w:r>
          </w:p>
        </w:tc>
        <w:tc>
          <w:tcPr>
            <w:tcW w:w="870" w:type="dxa"/>
            <w:tcBorders>
              <w:top w:val="nil"/>
              <w:left w:val="nil"/>
              <w:bottom w:val="nil"/>
              <w:right w:val="nil"/>
            </w:tcBorders>
            <w:shd w:val="clear" w:color="auto" w:fill="FBF9F3"/>
          </w:tcPr>
          <w:p w14:paraId="7ADFFE19" w14:textId="77777777" w:rsidR="00CC2EC3" w:rsidRDefault="00AF730D">
            <w:pPr>
              <w:pStyle w:val="TableParagraph"/>
              <w:spacing w:before="106"/>
              <w:ind w:right="121"/>
              <w:jc w:val="right"/>
              <w:rPr>
                <w:rFonts w:ascii="Arial" w:eastAsia="Arial" w:hAnsi="Arial" w:cs="Arial"/>
                <w:sz w:val="13"/>
                <w:szCs w:val="13"/>
              </w:rPr>
            </w:pPr>
            <w:r>
              <w:rPr>
                <w:rFonts w:ascii="Arial"/>
                <w:color w:val="585858"/>
                <w:sz w:val="13"/>
              </w:rPr>
              <w:t>6.00</w:t>
            </w:r>
          </w:p>
        </w:tc>
        <w:tc>
          <w:tcPr>
            <w:tcW w:w="861" w:type="dxa"/>
            <w:tcBorders>
              <w:top w:val="nil"/>
              <w:left w:val="nil"/>
              <w:bottom w:val="nil"/>
              <w:right w:val="nil"/>
            </w:tcBorders>
            <w:shd w:val="clear" w:color="auto" w:fill="FBF9F3"/>
          </w:tcPr>
          <w:p w14:paraId="7E2403A2" w14:textId="77777777" w:rsidR="00CC2EC3" w:rsidRDefault="00CC2EC3"/>
        </w:tc>
        <w:tc>
          <w:tcPr>
            <w:tcW w:w="996" w:type="dxa"/>
            <w:tcBorders>
              <w:top w:val="nil"/>
              <w:left w:val="nil"/>
              <w:bottom w:val="nil"/>
              <w:right w:val="nil"/>
            </w:tcBorders>
            <w:shd w:val="clear" w:color="auto" w:fill="FBF9F3"/>
          </w:tcPr>
          <w:p w14:paraId="46AC561D" w14:textId="77777777" w:rsidR="00CC2EC3" w:rsidRDefault="00AF730D">
            <w:pPr>
              <w:pStyle w:val="TableParagraph"/>
              <w:spacing w:before="106"/>
              <w:ind w:right="273"/>
              <w:jc w:val="right"/>
              <w:rPr>
                <w:rFonts w:ascii="Arial" w:eastAsia="Arial" w:hAnsi="Arial" w:cs="Arial"/>
                <w:sz w:val="13"/>
                <w:szCs w:val="13"/>
              </w:rPr>
            </w:pPr>
            <w:r>
              <w:rPr>
                <w:rFonts w:ascii="Arial"/>
                <w:color w:val="585858"/>
                <w:sz w:val="13"/>
              </w:rPr>
              <w:t>2.00</w:t>
            </w:r>
          </w:p>
        </w:tc>
        <w:tc>
          <w:tcPr>
            <w:tcW w:w="998" w:type="dxa"/>
            <w:tcBorders>
              <w:top w:val="nil"/>
              <w:left w:val="nil"/>
              <w:bottom w:val="nil"/>
              <w:right w:val="nil"/>
            </w:tcBorders>
            <w:shd w:val="clear" w:color="auto" w:fill="FBF9F3"/>
          </w:tcPr>
          <w:p w14:paraId="5C705E8A" w14:textId="77777777" w:rsidR="00CC2EC3" w:rsidRDefault="00AF730D">
            <w:pPr>
              <w:pStyle w:val="TableParagraph"/>
              <w:spacing w:before="106"/>
              <w:ind w:right="241"/>
              <w:jc w:val="right"/>
              <w:rPr>
                <w:rFonts w:ascii="Arial" w:eastAsia="Arial" w:hAnsi="Arial" w:cs="Arial"/>
                <w:sz w:val="13"/>
                <w:szCs w:val="13"/>
              </w:rPr>
            </w:pPr>
            <w:r>
              <w:rPr>
                <w:rFonts w:ascii="Arial"/>
                <w:color w:val="585858"/>
                <w:sz w:val="13"/>
              </w:rPr>
              <w:t>8.0</w:t>
            </w:r>
          </w:p>
        </w:tc>
        <w:tc>
          <w:tcPr>
            <w:tcW w:w="1107" w:type="dxa"/>
            <w:tcBorders>
              <w:top w:val="nil"/>
              <w:left w:val="nil"/>
              <w:bottom w:val="nil"/>
              <w:right w:val="nil"/>
            </w:tcBorders>
            <w:shd w:val="clear" w:color="auto" w:fill="FBF9F3"/>
          </w:tcPr>
          <w:p w14:paraId="5DE7C353" w14:textId="77777777" w:rsidR="00CC2EC3" w:rsidRDefault="00AF730D">
            <w:pPr>
              <w:pStyle w:val="TableParagraph"/>
              <w:spacing w:before="106"/>
              <w:ind w:right="176"/>
              <w:jc w:val="right"/>
              <w:rPr>
                <w:rFonts w:ascii="Arial" w:eastAsia="Arial" w:hAnsi="Arial" w:cs="Arial"/>
                <w:sz w:val="13"/>
                <w:szCs w:val="13"/>
              </w:rPr>
            </w:pPr>
            <w:r>
              <w:rPr>
                <w:rFonts w:ascii="Arial"/>
                <w:color w:val="585858"/>
                <w:sz w:val="13"/>
              </w:rPr>
              <w:t>$1,334.00</w:t>
            </w:r>
          </w:p>
        </w:tc>
        <w:tc>
          <w:tcPr>
            <w:tcW w:w="792" w:type="dxa"/>
            <w:tcBorders>
              <w:top w:val="nil"/>
              <w:left w:val="nil"/>
              <w:bottom w:val="nil"/>
              <w:right w:val="nil"/>
            </w:tcBorders>
            <w:shd w:val="clear" w:color="auto" w:fill="FBF9F3"/>
          </w:tcPr>
          <w:p w14:paraId="1F3D3646" w14:textId="77777777" w:rsidR="00CC2EC3" w:rsidRDefault="00AF730D">
            <w:pPr>
              <w:pStyle w:val="TableParagraph"/>
              <w:spacing w:before="106"/>
              <w:ind w:right="125"/>
              <w:jc w:val="right"/>
              <w:rPr>
                <w:rFonts w:ascii="Arial" w:eastAsia="Arial" w:hAnsi="Arial" w:cs="Arial"/>
                <w:sz w:val="13"/>
                <w:szCs w:val="13"/>
              </w:rPr>
            </w:pPr>
            <w:r>
              <w:rPr>
                <w:rFonts w:ascii="Arial"/>
                <w:color w:val="585858"/>
                <w:sz w:val="13"/>
              </w:rPr>
              <w:t>1.50</w:t>
            </w:r>
          </w:p>
        </w:tc>
        <w:tc>
          <w:tcPr>
            <w:tcW w:w="1059" w:type="dxa"/>
            <w:tcBorders>
              <w:top w:val="nil"/>
              <w:left w:val="nil"/>
              <w:bottom w:val="nil"/>
              <w:right w:val="nil"/>
            </w:tcBorders>
            <w:shd w:val="clear" w:color="auto" w:fill="FBF9F3"/>
          </w:tcPr>
          <w:p w14:paraId="0A57DD38" w14:textId="77777777" w:rsidR="00CC2EC3" w:rsidRDefault="00AF730D">
            <w:pPr>
              <w:pStyle w:val="TableParagraph"/>
              <w:spacing w:before="106"/>
              <w:ind w:right="171"/>
              <w:jc w:val="right"/>
              <w:rPr>
                <w:rFonts w:ascii="Arial" w:eastAsia="Arial" w:hAnsi="Arial" w:cs="Arial"/>
                <w:sz w:val="13"/>
                <w:szCs w:val="13"/>
              </w:rPr>
            </w:pPr>
            <w:r>
              <w:rPr>
                <w:rFonts w:ascii="Arial"/>
                <w:color w:val="585858"/>
                <w:sz w:val="13"/>
              </w:rPr>
              <w:t>$307.50</w:t>
            </w:r>
          </w:p>
        </w:tc>
        <w:tc>
          <w:tcPr>
            <w:tcW w:w="949" w:type="dxa"/>
            <w:tcBorders>
              <w:top w:val="nil"/>
              <w:left w:val="nil"/>
              <w:bottom w:val="nil"/>
              <w:right w:val="nil"/>
            </w:tcBorders>
            <w:shd w:val="clear" w:color="auto" w:fill="FBF9F3"/>
          </w:tcPr>
          <w:p w14:paraId="67CE7340" w14:textId="77777777" w:rsidR="00CC2EC3" w:rsidRDefault="00CC2EC3"/>
        </w:tc>
        <w:tc>
          <w:tcPr>
            <w:tcW w:w="972" w:type="dxa"/>
            <w:tcBorders>
              <w:top w:val="nil"/>
              <w:left w:val="nil"/>
              <w:bottom w:val="nil"/>
              <w:right w:val="nil"/>
            </w:tcBorders>
            <w:shd w:val="clear" w:color="auto" w:fill="FBF9F3"/>
          </w:tcPr>
          <w:p w14:paraId="76284A25" w14:textId="77777777" w:rsidR="00CC2EC3" w:rsidRDefault="00AF730D">
            <w:pPr>
              <w:pStyle w:val="TableParagraph"/>
              <w:spacing w:before="106"/>
              <w:ind w:right="24"/>
              <w:jc w:val="right"/>
              <w:rPr>
                <w:rFonts w:ascii="Arial" w:eastAsia="Arial" w:hAnsi="Arial" w:cs="Arial"/>
                <w:sz w:val="13"/>
                <w:szCs w:val="13"/>
              </w:rPr>
            </w:pPr>
            <w:r>
              <w:rPr>
                <w:rFonts w:ascii="Arial"/>
                <w:color w:val="585858"/>
                <w:sz w:val="13"/>
              </w:rPr>
              <w:t>$1,641.50</w:t>
            </w:r>
          </w:p>
        </w:tc>
      </w:tr>
      <w:tr w:rsidR="00CC2EC3" w14:paraId="42CE8733" w14:textId="77777777">
        <w:trPr>
          <w:trHeight w:hRule="exact" w:val="360"/>
        </w:trPr>
        <w:tc>
          <w:tcPr>
            <w:tcW w:w="742" w:type="dxa"/>
            <w:vMerge/>
            <w:tcBorders>
              <w:left w:val="single" w:sz="12" w:space="0" w:color="808080"/>
              <w:right w:val="single" w:sz="6" w:space="0" w:color="808080"/>
            </w:tcBorders>
            <w:shd w:val="clear" w:color="auto" w:fill="902053"/>
            <w:textDirection w:val="btLr"/>
          </w:tcPr>
          <w:p w14:paraId="694441A8" w14:textId="77777777" w:rsidR="00CC2EC3" w:rsidRDefault="00CC2EC3"/>
        </w:tc>
        <w:tc>
          <w:tcPr>
            <w:tcW w:w="4284" w:type="dxa"/>
            <w:tcBorders>
              <w:top w:val="nil"/>
              <w:left w:val="single" w:sz="6" w:space="0" w:color="808080"/>
              <w:bottom w:val="nil"/>
              <w:right w:val="nil"/>
            </w:tcBorders>
          </w:tcPr>
          <w:p w14:paraId="7A97ACC9" w14:textId="77777777" w:rsidR="00CC2EC3" w:rsidRDefault="00AF730D">
            <w:pPr>
              <w:pStyle w:val="TableParagraph"/>
              <w:spacing w:before="99"/>
              <w:ind w:left="21"/>
              <w:rPr>
                <w:rFonts w:ascii="Arial" w:eastAsia="Arial" w:hAnsi="Arial" w:cs="Arial"/>
                <w:sz w:val="13"/>
                <w:szCs w:val="13"/>
              </w:rPr>
            </w:pPr>
            <w:r>
              <w:rPr>
                <w:rFonts w:ascii="Arial"/>
                <w:color w:val="585858"/>
                <w:sz w:val="13"/>
              </w:rPr>
              <w:t>013 Monthly Project Meetings with</w:t>
            </w:r>
            <w:r>
              <w:rPr>
                <w:rFonts w:ascii="Arial"/>
                <w:color w:val="585858"/>
                <w:spacing w:val="21"/>
                <w:sz w:val="13"/>
              </w:rPr>
              <w:t xml:space="preserve"> </w:t>
            </w:r>
            <w:r>
              <w:rPr>
                <w:rFonts w:ascii="Arial"/>
                <w:color w:val="585858"/>
                <w:sz w:val="13"/>
              </w:rPr>
              <w:t>District</w:t>
            </w:r>
          </w:p>
        </w:tc>
        <w:tc>
          <w:tcPr>
            <w:tcW w:w="870" w:type="dxa"/>
            <w:tcBorders>
              <w:top w:val="nil"/>
              <w:left w:val="nil"/>
              <w:bottom w:val="nil"/>
              <w:right w:val="nil"/>
            </w:tcBorders>
            <w:shd w:val="clear" w:color="auto" w:fill="FBF9F3"/>
          </w:tcPr>
          <w:p w14:paraId="27CC9B4C" w14:textId="77777777" w:rsidR="00CC2EC3" w:rsidRDefault="00AF730D">
            <w:pPr>
              <w:pStyle w:val="TableParagraph"/>
              <w:spacing w:before="99"/>
              <w:ind w:right="118"/>
              <w:jc w:val="right"/>
              <w:rPr>
                <w:rFonts w:ascii="Arial" w:eastAsia="Arial" w:hAnsi="Arial" w:cs="Arial"/>
                <w:sz w:val="13"/>
                <w:szCs w:val="13"/>
              </w:rPr>
            </w:pPr>
            <w:r>
              <w:rPr>
                <w:rFonts w:ascii="Arial"/>
                <w:color w:val="585858"/>
                <w:sz w:val="13"/>
              </w:rPr>
              <w:t>10.00</w:t>
            </w:r>
          </w:p>
        </w:tc>
        <w:tc>
          <w:tcPr>
            <w:tcW w:w="861" w:type="dxa"/>
            <w:tcBorders>
              <w:top w:val="nil"/>
              <w:left w:val="nil"/>
              <w:bottom w:val="nil"/>
              <w:right w:val="nil"/>
            </w:tcBorders>
            <w:shd w:val="clear" w:color="auto" w:fill="FBF9F3"/>
          </w:tcPr>
          <w:p w14:paraId="6F6E8B3F" w14:textId="77777777" w:rsidR="00CC2EC3" w:rsidRDefault="00CC2EC3"/>
        </w:tc>
        <w:tc>
          <w:tcPr>
            <w:tcW w:w="996" w:type="dxa"/>
            <w:tcBorders>
              <w:top w:val="nil"/>
              <w:left w:val="nil"/>
              <w:bottom w:val="nil"/>
              <w:right w:val="nil"/>
            </w:tcBorders>
            <w:shd w:val="clear" w:color="auto" w:fill="FBF9F3"/>
          </w:tcPr>
          <w:p w14:paraId="7EE0EB84" w14:textId="77777777" w:rsidR="00CC2EC3" w:rsidRDefault="00CC2EC3"/>
        </w:tc>
        <w:tc>
          <w:tcPr>
            <w:tcW w:w="998" w:type="dxa"/>
            <w:tcBorders>
              <w:top w:val="nil"/>
              <w:left w:val="nil"/>
              <w:bottom w:val="nil"/>
              <w:right w:val="nil"/>
            </w:tcBorders>
            <w:shd w:val="clear" w:color="auto" w:fill="FBF9F3"/>
          </w:tcPr>
          <w:p w14:paraId="15B81C12" w14:textId="77777777" w:rsidR="00CC2EC3" w:rsidRDefault="00AF730D">
            <w:pPr>
              <w:pStyle w:val="TableParagraph"/>
              <w:spacing w:before="99"/>
              <w:ind w:right="241"/>
              <w:jc w:val="right"/>
              <w:rPr>
                <w:rFonts w:ascii="Arial" w:eastAsia="Arial" w:hAnsi="Arial" w:cs="Arial"/>
                <w:sz w:val="13"/>
                <w:szCs w:val="13"/>
              </w:rPr>
            </w:pPr>
            <w:r>
              <w:rPr>
                <w:rFonts w:ascii="Arial"/>
                <w:color w:val="585858"/>
                <w:sz w:val="13"/>
              </w:rPr>
              <w:t>10.0</w:t>
            </w:r>
          </w:p>
        </w:tc>
        <w:tc>
          <w:tcPr>
            <w:tcW w:w="1107" w:type="dxa"/>
            <w:tcBorders>
              <w:top w:val="nil"/>
              <w:left w:val="nil"/>
              <w:bottom w:val="nil"/>
              <w:right w:val="nil"/>
            </w:tcBorders>
            <w:shd w:val="clear" w:color="auto" w:fill="FBF9F3"/>
          </w:tcPr>
          <w:p w14:paraId="53198E6B" w14:textId="77777777" w:rsidR="00CC2EC3" w:rsidRDefault="00AF730D">
            <w:pPr>
              <w:pStyle w:val="TableParagraph"/>
              <w:spacing w:before="99"/>
              <w:ind w:right="176"/>
              <w:jc w:val="right"/>
              <w:rPr>
                <w:rFonts w:ascii="Arial" w:eastAsia="Arial" w:hAnsi="Arial" w:cs="Arial"/>
                <w:sz w:val="13"/>
                <w:szCs w:val="13"/>
              </w:rPr>
            </w:pPr>
            <w:r>
              <w:rPr>
                <w:rFonts w:ascii="Arial"/>
                <w:color w:val="585858"/>
                <w:sz w:val="13"/>
              </w:rPr>
              <w:t>$1,950.00</w:t>
            </w:r>
          </w:p>
        </w:tc>
        <w:tc>
          <w:tcPr>
            <w:tcW w:w="792" w:type="dxa"/>
            <w:tcBorders>
              <w:top w:val="nil"/>
              <w:left w:val="nil"/>
              <w:bottom w:val="nil"/>
              <w:right w:val="nil"/>
            </w:tcBorders>
            <w:shd w:val="clear" w:color="auto" w:fill="FBF9F3"/>
          </w:tcPr>
          <w:p w14:paraId="16797B56" w14:textId="77777777" w:rsidR="00CC2EC3" w:rsidRDefault="00AF730D">
            <w:pPr>
              <w:pStyle w:val="TableParagraph"/>
              <w:spacing w:before="99"/>
              <w:ind w:right="125"/>
              <w:jc w:val="right"/>
              <w:rPr>
                <w:rFonts w:ascii="Arial" w:eastAsia="Arial" w:hAnsi="Arial" w:cs="Arial"/>
                <w:sz w:val="13"/>
                <w:szCs w:val="13"/>
              </w:rPr>
            </w:pPr>
            <w:r>
              <w:rPr>
                <w:rFonts w:ascii="Arial"/>
                <w:color w:val="585858"/>
                <w:sz w:val="13"/>
              </w:rPr>
              <w:t>3.00</w:t>
            </w:r>
          </w:p>
        </w:tc>
        <w:tc>
          <w:tcPr>
            <w:tcW w:w="1059" w:type="dxa"/>
            <w:tcBorders>
              <w:top w:val="nil"/>
              <w:left w:val="nil"/>
              <w:bottom w:val="nil"/>
              <w:right w:val="nil"/>
            </w:tcBorders>
            <w:shd w:val="clear" w:color="auto" w:fill="FBF9F3"/>
          </w:tcPr>
          <w:p w14:paraId="4D7D4B43" w14:textId="77777777" w:rsidR="00CC2EC3" w:rsidRDefault="00AF730D">
            <w:pPr>
              <w:pStyle w:val="TableParagraph"/>
              <w:spacing w:before="99"/>
              <w:ind w:right="171"/>
              <w:jc w:val="right"/>
              <w:rPr>
                <w:rFonts w:ascii="Arial" w:eastAsia="Arial" w:hAnsi="Arial" w:cs="Arial"/>
                <w:sz w:val="13"/>
                <w:szCs w:val="13"/>
              </w:rPr>
            </w:pPr>
            <w:r>
              <w:rPr>
                <w:rFonts w:ascii="Arial"/>
                <w:color w:val="585858"/>
                <w:sz w:val="13"/>
              </w:rPr>
              <w:t>$615.00</w:t>
            </w:r>
          </w:p>
        </w:tc>
        <w:tc>
          <w:tcPr>
            <w:tcW w:w="949" w:type="dxa"/>
            <w:tcBorders>
              <w:top w:val="nil"/>
              <w:left w:val="nil"/>
              <w:bottom w:val="nil"/>
              <w:right w:val="nil"/>
            </w:tcBorders>
            <w:shd w:val="clear" w:color="auto" w:fill="FBF9F3"/>
          </w:tcPr>
          <w:p w14:paraId="5ABD2BF2" w14:textId="77777777" w:rsidR="00CC2EC3" w:rsidRDefault="00AF730D">
            <w:pPr>
              <w:pStyle w:val="TableParagraph"/>
              <w:spacing w:before="99"/>
              <w:ind w:right="108"/>
              <w:jc w:val="right"/>
              <w:rPr>
                <w:rFonts w:ascii="Arial" w:eastAsia="Arial" w:hAnsi="Arial" w:cs="Arial"/>
                <w:sz w:val="13"/>
                <w:szCs w:val="13"/>
              </w:rPr>
            </w:pPr>
            <w:r>
              <w:rPr>
                <w:rFonts w:ascii="Arial"/>
                <w:color w:val="585858"/>
                <w:sz w:val="13"/>
              </w:rPr>
              <w:t>$200.00</w:t>
            </w:r>
          </w:p>
        </w:tc>
        <w:tc>
          <w:tcPr>
            <w:tcW w:w="972" w:type="dxa"/>
            <w:tcBorders>
              <w:top w:val="nil"/>
              <w:left w:val="nil"/>
              <w:bottom w:val="nil"/>
              <w:right w:val="nil"/>
            </w:tcBorders>
            <w:shd w:val="clear" w:color="auto" w:fill="FBF9F3"/>
          </w:tcPr>
          <w:p w14:paraId="264BBE41" w14:textId="77777777" w:rsidR="00CC2EC3" w:rsidRDefault="00AF730D">
            <w:pPr>
              <w:pStyle w:val="TableParagraph"/>
              <w:spacing w:before="99"/>
              <w:ind w:right="23"/>
              <w:jc w:val="right"/>
              <w:rPr>
                <w:rFonts w:ascii="Arial" w:eastAsia="Arial" w:hAnsi="Arial" w:cs="Arial"/>
                <w:sz w:val="13"/>
                <w:szCs w:val="13"/>
              </w:rPr>
            </w:pPr>
            <w:r>
              <w:rPr>
                <w:rFonts w:ascii="Arial"/>
                <w:color w:val="585858"/>
                <w:sz w:val="13"/>
              </w:rPr>
              <w:t>$2,765.00</w:t>
            </w:r>
          </w:p>
        </w:tc>
      </w:tr>
      <w:tr w:rsidR="00CC2EC3" w14:paraId="7CD31B94" w14:textId="77777777">
        <w:trPr>
          <w:trHeight w:hRule="exact" w:val="360"/>
        </w:trPr>
        <w:tc>
          <w:tcPr>
            <w:tcW w:w="742" w:type="dxa"/>
            <w:vMerge/>
            <w:tcBorders>
              <w:left w:val="single" w:sz="12" w:space="0" w:color="808080"/>
              <w:right w:val="single" w:sz="6" w:space="0" w:color="808080"/>
            </w:tcBorders>
            <w:shd w:val="clear" w:color="auto" w:fill="902053"/>
            <w:textDirection w:val="btLr"/>
          </w:tcPr>
          <w:p w14:paraId="0825833A" w14:textId="77777777" w:rsidR="00CC2EC3" w:rsidRDefault="00CC2EC3"/>
        </w:tc>
        <w:tc>
          <w:tcPr>
            <w:tcW w:w="4284" w:type="dxa"/>
            <w:tcBorders>
              <w:top w:val="nil"/>
              <w:left w:val="single" w:sz="6" w:space="0" w:color="808080"/>
              <w:bottom w:val="nil"/>
              <w:right w:val="nil"/>
            </w:tcBorders>
          </w:tcPr>
          <w:p w14:paraId="2227F76D" w14:textId="77777777" w:rsidR="00CC2EC3" w:rsidRDefault="00AF730D">
            <w:pPr>
              <w:pStyle w:val="TableParagraph"/>
              <w:spacing w:before="99"/>
              <w:ind w:left="21"/>
              <w:rPr>
                <w:rFonts w:ascii="Arial" w:eastAsia="Arial" w:hAnsi="Arial" w:cs="Arial"/>
                <w:sz w:val="13"/>
                <w:szCs w:val="13"/>
              </w:rPr>
            </w:pPr>
            <w:proofErr w:type="gramStart"/>
            <w:r>
              <w:rPr>
                <w:rFonts w:ascii="Arial"/>
                <w:color w:val="585858"/>
                <w:sz w:val="13"/>
              </w:rPr>
              <w:t>014  Subconsultant</w:t>
            </w:r>
            <w:proofErr w:type="gramEnd"/>
            <w:r>
              <w:rPr>
                <w:rFonts w:ascii="Arial"/>
                <w:color w:val="585858"/>
                <w:spacing w:val="6"/>
                <w:sz w:val="13"/>
              </w:rPr>
              <w:t xml:space="preserve"> </w:t>
            </w:r>
            <w:r>
              <w:rPr>
                <w:rFonts w:ascii="Arial"/>
                <w:color w:val="585858"/>
                <w:sz w:val="13"/>
              </w:rPr>
              <w:t>Management</w:t>
            </w:r>
          </w:p>
        </w:tc>
        <w:tc>
          <w:tcPr>
            <w:tcW w:w="870" w:type="dxa"/>
            <w:tcBorders>
              <w:top w:val="nil"/>
              <w:left w:val="nil"/>
              <w:bottom w:val="nil"/>
              <w:right w:val="nil"/>
            </w:tcBorders>
            <w:shd w:val="clear" w:color="auto" w:fill="FBF9F3"/>
          </w:tcPr>
          <w:p w14:paraId="724BE2A4" w14:textId="77777777" w:rsidR="00CC2EC3" w:rsidRDefault="00AF730D">
            <w:pPr>
              <w:pStyle w:val="TableParagraph"/>
              <w:spacing w:before="99"/>
              <w:ind w:right="121"/>
              <w:jc w:val="right"/>
              <w:rPr>
                <w:rFonts w:ascii="Arial" w:eastAsia="Arial" w:hAnsi="Arial" w:cs="Arial"/>
                <w:sz w:val="13"/>
                <w:szCs w:val="13"/>
              </w:rPr>
            </w:pPr>
            <w:r>
              <w:rPr>
                <w:rFonts w:ascii="Arial"/>
                <w:color w:val="585858"/>
                <w:sz w:val="13"/>
              </w:rPr>
              <w:t>2.00</w:t>
            </w:r>
          </w:p>
        </w:tc>
        <w:tc>
          <w:tcPr>
            <w:tcW w:w="861" w:type="dxa"/>
            <w:tcBorders>
              <w:top w:val="nil"/>
              <w:left w:val="nil"/>
              <w:bottom w:val="nil"/>
              <w:right w:val="nil"/>
            </w:tcBorders>
            <w:shd w:val="clear" w:color="auto" w:fill="FBF9F3"/>
          </w:tcPr>
          <w:p w14:paraId="6442A9CF" w14:textId="77777777" w:rsidR="00CC2EC3" w:rsidRDefault="00CC2EC3"/>
        </w:tc>
        <w:tc>
          <w:tcPr>
            <w:tcW w:w="996" w:type="dxa"/>
            <w:tcBorders>
              <w:top w:val="nil"/>
              <w:left w:val="nil"/>
              <w:bottom w:val="nil"/>
              <w:right w:val="nil"/>
            </w:tcBorders>
            <w:shd w:val="clear" w:color="auto" w:fill="FBF9F3"/>
          </w:tcPr>
          <w:p w14:paraId="6C794A54" w14:textId="77777777" w:rsidR="00CC2EC3" w:rsidRDefault="00AF730D">
            <w:pPr>
              <w:pStyle w:val="TableParagraph"/>
              <w:spacing w:before="99"/>
              <w:ind w:right="273"/>
              <w:jc w:val="right"/>
              <w:rPr>
                <w:rFonts w:ascii="Arial" w:eastAsia="Arial" w:hAnsi="Arial" w:cs="Arial"/>
                <w:sz w:val="13"/>
                <w:szCs w:val="13"/>
              </w:rPr>
            </w:pPr>
            <w:r>
              <w:rPr>
                <w:rFonts w:ascii="Arial"/>
                <w:color w:val="585858"/>
                <w:sz w:val="13"/>
              </w:rPr>
              <w:t>3.00</w:t>
            </w:r>
          </w:p>
        </w:tc>
        <w:tc>
          <w:tcPr>
            <w:tcW w:w="998" w:type="dxa"/>
            <w:tcBorders>
              <w:top w:val="nil"/>
              <w:left w:val="nil"/>
              <w:bottom w:val="nil"/>
              <w:right w:val="nil"/>
            </w:tcBorders>
            <w:shd w:val="clear" w:color="auto" w:fill="FBF9F3"/>
          </w:tcPr>
          <w:p w14:paraId="04257A72" w14:textId="77777777" w:rsidR="00CC2EC3" w:rsidRDefault="00AF730D">
            <w:pPr>
              <w:pStyle w:val="TableParagraph"/>
              <w:spacing w:before="99"/>
              <w:ind w:right="241"/>
              <w:jc w:val="right"/>
              <w:rPr>
                <w:rFonts w:ascii="Arial" w:eastAsia="Arial" w:hAnsi="Arial" w:cs="Arial"/>
                <w:sz w:val="13"/>
                <w:szCs w:val="13"/>
              </w:rPr>
            </w:pPr>
            <w:r>
              <w:rPr>
                <w:rFonts w:ascii="Arial"/>
                <w:color w:val="585858"/>
                <w:sz w:val="13"/>
              </w:rPr>
              <w:t>5.0</w:t>
            </w:r>
          </w:p>
        </w:tc>
        <w:tc>
          <w:tcPr>
            <w:tcW w:w="1107" w:type="dxa"/>
            <w:tcBorders>
              <w:top w:val="nil"/>
              <w:left w:val="nil"/>
              <w:bottom w:val="nil"/>
              <w:right w:val="nil"/>
            </w:tcBorders>
            <w:shd w:val="clear" w:color="auto" w:fill="FBF9F3"/>
          </w:tcPr>
          <w:p w14:paraId="2CD719B1" w14:textId="77777777" w:rsidR="00CC2EC3" w:rsidRDefault="00AF730D">
            <w:pPr>
              <w:pStyle w:val="TableParagraph"/>
              <w:spacing w:before="99"/>
              <w:ind w:right="176"/>
              <w:jc w:val="right"/>
              <w:rPr>
                <w:rFonts w:ascii="Arial" w:eastAsia="Arial" w:hAnsi="Arial" w:cs="Arial"/>
                <w:sz w:val="13"/>
                <w:szCs w:val="13"/>
              </w:rPr>
            </w:pPr>
            <w:r>
              <w:rPr>
                <w:rFonts w:ascii="Arial"/>
                <w:color w:val="585858"/>
                <w:sz w:val="13"/>
              </w:rPr>
              <w:t>$636.00</w:t>
            </w:r>
          </w:p>
        </w:tc>
        <w:tc>
          <w:tcPr>
            <w:tcW w:w="792" w:type="dxa"/>
            <w:tcBorders>
              <w:top w:val="nil"/>
              <w:left w:val="nil"/>
              <w:bottom w:val="nil"/>
              <w:right w:val="nil"/>
            </w:tcBorders>
            <w:shd w:val="clear" w:color="auto" w:fill="FBF9F3"/>
          </w:tcPr>
          <w:p w14:paraId="53017091" w14:textId="77777777" w:rsidR="00CC2EC3" w:rsidRDefault="00CC2EC3"/>
        </w:tc>
        <w:tc>
          <w:tcPr>
            <w:tcW w:w="1059" w:type="dxa"/>
            <w:tcBorders>
              <w:top w:val="nil"/>
              <w:left w:val="nil"/>
              <w:bottom w:val="nil"/>
              <w:right w:val="nil"/>
            </w:tcBorders>
            <w:shd w:val="clear" w:color="auto" w:fill="FBF9F3"/>
          </w:tcPr>
          <w:p w14:paraId="79485FA3" w14:textId="77777777" w:rsidR="00CC2EC3" w:rsidRDefault="00AF730D">
            <w:pPr>
              <w:pStyle w:val="TableParagraph"/>
              <w:spacing w:before="99"/>
              <w:ind w:right="171"/>
              <w:jc w:val="right"/>
              <w:rPr>
                <w:rFonts w:ascii="Arial" w:eastAsia="Arial" w:hAnsi="Arial" w:cs="Arial"/>
                <w:sz w:val="13"/>
                <w:szCs w:val="13"/>
              </w:rPr>
            </w:pPr>
            <w:r>
              <w:rPr>
                <w:rFonts w:ascii="Arial"/>
                <w:color w:val="585858"/>
                <w:sz w:val="13"/>
              </w:rPr>
              <w:t>$0.00</w:t>
            </w:r>
          </w:p>
        </w:tc>
        <w:tc>
          <w:tcPr>
            <w:tcW w:w="949" w:type="dxa"/>
            <w:tcBorders>
              <w:top w:val="nil"/>
              <w:left w:val="nil"/>
              <w:bottom w:val="nil"/>
              <w:right w:val="nil"/>
            </w:tcBorders>
            <w:shd w:val="clear" w:color="auto" w:fill="FBF9F3"/>
          </w:tcPr>
          <w:p w14:paraId="6889DECF" w14:textId="77777777" w:rsidR="00CC2EC3" w:rsidRDefault="00CC2EC3"/>
        </w:tc>
        <w:tc>
          <w:tcPr>
            <w:tcW w:w="972" w:type="dxa"/>
            <w:tcBorders>
              <w:top w:val="nil"/>
              <w:left w:val="nil"/>
              <w:bottom w:val="nil"/>
              <w:right w:val="nil"/>
            </w:tcBorders>
            <w:shd w:val="clear" w:color="auto" w:fill="FBF9F3"/>
          </w:tcPr>
          <w:p w14:paraId="0C3588F0" w14:textId="77777777" w:rsidR="00CC2EC3" w:rsidRDefault="00AF730D">
            <w:pPr>
              <w:pStyle w:val="TableParagraph"/>
              <w:spacing w:before="99"/>
              <w:ind w:right="24"/>
              <w:jc w:val="right"/>
              <w:rPr>
                <w:rFonts w:ascii="Arial" w:eastAsia="Arial" w:hAnsi="Arial" w:cs="Arial"/>
                <w:sz w:val="13"/>
                <w:szCs w:val="13"/>
              </w:rPr>
            </w:pPr>
            <w:r>
              <w:rPr>
                <w:rFonts w:ascii="Arial"/>
                <w:color w:val="585858"/>
                <w:sz w:val="13"/>
              </w:rPr>
              <w:t>$636.00</w:t>
            </w:r>
          </w:p>
        </w:tc>
      </w:tr>
      <w:tr w:rsidR="00CC2EC3" w14:paraId="5096F3C3" w14:textId="77777777">
        <w:trPr>
          <w:trHeight w:hRule="exact" w:val="353"/>
        </w:trPr>
        <w:tc>
          <w:tcPr>
            <w:tcW w:w="742" w:type="dxa"/>
            <w:vMerge/>
            <w:tcBorders>
              <w:left w:val="single" w:sz="12" w:space="0" w:color="808080"/>
              <w:right w:val="single" w:sz="6" w:space="0" w:color="808080"/>
            </w:tcBorders>
            <w:shd w:val="clear" w:color="auto" w:fill="902053"/>
            <w:textDirection w:val="btLr"/>
          </w:tcPr>
          <w:p w14:paraId="49D5E60A" w14:textId="77777777" w:rsidR="00CC2EC3" w:rsidRDefault="00CC2EC3"/>
        </w:tc>
        <w:tc>
          <w:tcPr>
            <w:tcW w:w="4284" w:type="dxa"/>
            <w:tcBorders>
              <w:top w:val="nil"/>
              <w:left w:val="single" w:sz="6" w:space="0" w:color="808080"/>
              <w:bottom w:val="single" w:sz="6" w:space="0" w:color="BEBEBE"/>
              <w:right w:val="nil"/>
            </w:tcBorders>
          </w:tcPr>
          <w:p w14:paraId="2DE6EF6A" w14:textId="77777777" w:rsidR="00CC2EC3" w:rsidRDefault="00AF730D">
            <w:pPr>
              <w:pStyle w:val="TableParagraph"/>
              <w:spacing w:before="99"/>
              <w:ind w:left="21"/>
              <w:rPr>
                <w:rFonts w:ascii="Arial" w:eastAsia="Arial" w:hAnsi="Arial" w:cs="Arial"/>
                <w:sz w:val="13"/>
                <w:szCs w:val="13"/>
              </w:rPr>
            </w:pPr>
            <w:r>
              <w:rPr>
                <w:rFonts w:ascii="Arial"/>
                <w:color w:val="585858"/>
                <w:sz w:val="13"/>
              </w:rPr>
              <w:t>015 QA/QC</w:t>
            </w:r>
            <w:r>
              <w:rPr>
                <w:rFonts w:ascii="Arial"/>
                <w:color w:val="585858"/>
                <w:spacing w:val="21"/>
                <w:sz w:val="13"/>
              </w:rPr>
              <w:t xml:space="preserve"> </w:t>
            </w:r>
            <w:r>
              <w:rPr>
                <w:rFonts w:ascii="Arial"/>
                <w:color w:val="585858"/>
                <w:sz w:val="13"/>
              </w:rPr>
              <w:t>Review</w:t>
            </w:r>
          </w:p>
        </w:tc>
        <w:tc>
          <w:tcPr>
            <w:tcW w:w="870" w:type="dxa"/>
            <w:tcBorders>
              <w:top w:val="nil"/>
              <w:left w:val="nil"/>
              <w:bottom w:val="single" w:sz="6" w:space="0" w:color="BEBEBE"/>
              <w:right w:val="nil"/>
            </w:tcBorders>
            <w:shd w:val="clear" w:color="auto" w:fill="FBF9F3"/>
          </w:tcPr>
          <w:p w14:paraId="0F7B90EC" w14:textId="77777777" w:rsidR="00CC2EC3" w:rsidRDefault="00AF730D">
            <w:pPr>
              <w:pStyle w:val="TableParagraph"/>
              <w:spacing w:before="99"/>
              <w:ind w:right="118"/>
              <w:jc w:val="right"/>
              <w:rPr>
                <w:rFonts w:ascii="Arial" w:eastAsia="Arial" w:hAnsi="Arial" w:cs="Arial"/>
                <w:sz w:val="13"/>
                <w:szCs w:val="13"/>
              </w:rPr>
            </w:pPr>
            <w:r>
              <w:rPr>
                <w:rFonts w:ascii="Arial"/>
                <w:color w:val="585858"/>
                <w:sz w:val="13"/>
              </w:rPr>
              <w:t>16.00</w:t>
            </w:r>
          </w:p>
        </w:tc>
        <w:tc>
          <w:tcPr>
            <w:tcW w:w="861" w:type="dxa"/>
            <w:tcBorders>
              <w:top w:val="nil"/>
              <w:left w:val="nil"/>
              <w:bottom w:val="single" w:sz="6" w:space="0" w:color="BEBEBE"/>
              <w:right w:val="nil"/>
            </w:tcBorders>
            <w:shd w:val="clear" w:color="auto" w:fill="FBF9F3"/>
          </w:tcPr>
          <w:p w14:paraId="1273784B" w14:textId="77777777" w:rsidR="00CC2EC3" w:rsidRDefault="00CC2EC3"/>
        </w:tc>
        <w:tc>
          <w:tcPr>
            <w:tcW w:w="996" w:type="dxa"/>
            <w:tcBorders>
              <w:top w:val="nil"/>
              <w:left w:val="nil"/>
              <w:bottom w:val="single" w:sz="6" w:space="0" w:color="BEBEBE"/>
              <w:right w:val="nil"/>
            </w:tcBorders>
            <w:shd w:val="clear" w:color="auto" w:fill="FBF9F3"/>
          </w:tcPr>
          <w:p w14:paraId="72DA7E74" w14:textId="77777777" w:rsidR="00CC2EC3" w:rsidRDefault="00CC2EC3"/>
        </w:tc>
        <w:tc>
          <w:tcPr>
            <w:tcW w:w="998" w:type="dxa"/>
            <w:tcBorders>
              <w:top w:val="nil"/>
              <w:left w:val="nil"/>
              <w:bottom w:val="single" w:sz="6" w:space="0" w:color="BEBEBE"/>
              <w:right w:val="nil"/>
            </w:tcBorders>
            <w:shd w:val="clear" w:color="auto" w:fill="FBF9F3"/>
          </w:tcPr>
          <w:p w14:paraId="43322499" w14:textId="77777777" w:rsidR="00CC2EC3" w:rsidRDefault="00AF730D">
            <w:pPr>
              <w:pStyle w:val="TableParagraph"/>
              <w:spacing w:before="99"/>
              <w:ind w:right="241"/>
              <w:jc w:val="right"/>
              <w:rPr>
                <w:rFonts w:ascii="Arial" w:eastAsia="Arial" w:hAnsi="Arial" w:cs="Arial"/>
                <w:sz w:val="13"/>
                <w:szCs w:val="13"/>
              </w:rPr>
            </w:pPr>
            <w:r>
              <w:rPr>
                <w:rFonts w:ascii="Arial"/>
                <w:color w:val="585858"/>
                <w:sz w:val="13"/>
              </w:rPr>
              <w:t>16.0</w:t>
            </w:r>
          </w:p>
        </w:tc>
        <w:tc>
          <w:tcPr>
            <w:tcW w:w="1107" w:type="dxa"/>
            <w:tcBorders>
              <w:top w:val="nil"/>
              <w:left w:val="nil"/>
              <w:bottom w:val="single" w:sz="6" w:space="0" w:color="BEBEBE"/>
              <w:right w:val="nil"/>
            </w:tcBorders>
            <w:shd w:val="clear" w:color="auto" w:fill="FBF9F3"/>
          </w:tcPr>
          <w:p w14:paraId="75B2D02E" w14:textId="77777777" w:rsidR="00CC2EC3" w:rsidRDefault="00AF730D">
            <w:pPr>
              <w:pStyle w:val="TableParagraph"/>
              <w:spacing w:before="99"/>
              <w:ind w:right="176"/>
              <w:jc w:val="right"/>
              <w:rPr>
                <w:rFonts w:ascii="Arial" w:eastAsia="Arial" w:hAnsi="Arial" w:cs="Arial"/>
                <w:sz w:val="13"/>
                <w:szCs w:val="13"/>
              </w:rPr>
            </w:pPr>
            <w:r>
              <w:rPr>
                <w:rFonts w:ascii="Arial"/>
                <w:color w:val="585858"/>
                <w:sz w:val="13"/>
              </w:rPr>
              <w:t>$3,120.00</w:t>
            </w:r>
          </w:p>
        </w:tc>
        <w:tc>
          <w:tcPr>
            <w:tcW w:w="792" w:type="dxa"/>
            <w:tcBorders>
              <w:top w:val="nil"/>
              <w:left w:val="nil"/>
              <w:bottom w:val="single" w:sz="6" w:space="0" w:color="BEBEBE"/>
              <w:right w:val="nil"/>
            </w:tcBorders>
            <w:shd w:val="clear" w:color="auto" w:fill="FBF9F3"/>
          </w:tcPr>
          <w:p w14:paraId="67E9634E" w14:textId="77777777" w:rsidR="00CC2EC3" w:rsidRDefault="00CC2EC3"/>
        </w:tc>
        <w:tc>
          <w:tcPr>
            <w:tcW w:w="1059" w:type="dxa"/>
            <w:tcBorders>
              <w:top w:val="nil"/>
              <w:left w:val="nil"/>
              <w:bottom w:val="single" w:sz="6" w:space="0" w:color="BEBEBE"/>
              <w:right w:val="nil"/>
            </w:tcBorders>
            <w:shd w:val="clear" w:color="auto" w:fill="FBF9F3"/>
          </w:tcPr>
          <w:p w14:paraId="7F938511" w14:textId="77777777" w:rsidR="00CC2EC3" w:rsidRDefault="00AF730D">
            <w:pPr>
              <w:pStyle w:val="TableParagraph"/>
              <w:spacing w:before="99"/>
              <w:ind w:right="172"/>
              <w:jc w:val="right"/>
              <w:rPr>
                <w:rFonts w:ascii="Arial" w:eastAsia="Arial" w:hAnsi="Arial" w:cs="Arial"/>
                <w:sz w:val="13"/>
                <w:szCs w:val="13"/>
              </w:rPr>
            </w:pPr>
            <w:r>
              <w:rPr>
                <w:rFonts w:ascii="Arial"/>
                <w:color w:val="585858"/>
                <w:sz w:val="13"/>
              </w:rPr>
              <w:t>$0.00</w:t>
            </w:r>
          </w:p>
        </w:tc>
        <w:tc>
          <w:tcPr>
            <w:tcW w:w="949" w:type="dxa"/>
            <w:tcBorders>
              <w:top w:val="nil"/>
              <w:left w:val="nil"/>
              <w:bottom w:val="single" w:sz="6" w:space="0" w:color="BEBEBE"/>
              <w:right w:val="nil"/>
            </w:tcBorders>
            <w:shd w:val="clear" w:color="auto" w:fill="FBF9F3"/>
          </w:tcPr>
          <w:p w14:paraId="5964E64B" w14:textId="77777777" w:rsidR="00CC2EC3" w:rsidRDefault="00CC2EC3"/>
        </w:tc>
        <w:tc>
          <w:tcPr>
            <w:tcW w:w="972" w:type="dxa"/>
            <w:tcBorders>
              <w:top w:val="nil"/>
              <w:left w:val="nil"/>
              <w:bottom w:val="single" w:sz="6" w:space="0" w:color="BEBEBE"/>
              <w:right w:val="nil"/>
            </w:tcBorders>
            <w:shd w:val="clear" w:color="auto" w:fill="FBF9F3"/>
          </w:tcPr>
          <w:p w14:paraId="0EE3B4AC" w14:textId="77777777" w:rsidR="00CC2EC3" w:rsidRDefault="00AF730D">
            <w:pPr>
              <w:pStyle w:val="TableParagraph"/>
              <w:spacing w:before="99"/>
              <w:ind w:right="24"/>
              <w:jc w:val="right"/>
              <w:rPr>
                <w:rFonts w:ascii="Arial" w:eastAsia="Arial" w:hAnsi="Arial" w:cs="Arial"/>
                <w:sz w:val="13"/>
                <w:szCs w:val="13"/>
              </w:rPr>
            </w:pPr>
            <w:r>
              <w:rPr>
                <w:rFonts w:ascii="Arial"/>
                <w:color w:val="585858"/>
                <w:sz w:val="13"/>
              </w:rPr>
              <w:t>$3,120.00</w:t>
            </w:r>
          </w:p>
        </w:tc>
      </w:tr>
      <w:tr w:rsidR="00CC2EC3" w14:paraId="4B9D9977" w14:textId="77777777">
        <w:trPr>
          <w:trHeight w:hRule="exact" w:val="367"/>
        </w:trPr>
        <w:tc>
          <w:tcPr>
            <w:tcW w:w="742" w:type="dxa"/>
            <w:vMerge/>
            <w:tcBorders>
              <w:left w:val="single" w:sz="12" w:space="0" w:color="808080"/>
              <w:bottom w:val="single" w:sz="12" w:space="0" w:color="808080"/>
              <w:right w:val="single" w:sz="6" w:space="0" w:color="808080"/>
            </w:tcBorders>
            <w:shd w:val="clear" w:color="auto" w:fill="902053"/>
            <w:textDirection w:val="btLr"/>
          </w:tcPr>
          <w:p w14:paraId="4A127268" w14:textId="77777777" w:rsidR="00CC2EC3" w:rsidRDefault="00CC2EC3"/>
        </w:tc>
        <w:tc>
          <w:tcPr>
            <w:tcW w:w="4284" w:type="dxa"/>
            <w:tcBorders>
              <w:top w:val="single" w:sz="6" w:space="0" w:color="BEBEBE"/>
              <w:left w:val="single" w:sz="6" w:space="0" w:color="808080"/>
              <w:bottom w:val="single" w:sz="12" w:space="0" w:color="808080"/>
              <w:right w:val="nil"/>
            </w:tcBorders>
          </w:tcPr>
          <w:p w14:paraId="40BBCF35" w14:textId="77777777" w:rsidR="00CC2EC3" w:rsidRDefault="00AF730D">
            <w:pPr>
              <w:pStyle w:val="TableParagraph"/>
              <w:spacing w:before="101"/>
              <w:ind w:left="21"/>
              <w:rPr>
                <w:rFonts w:ascii="Arial" w:eastAsia="Arial" w:hAnsi="Arial" w:cs="Arial"/>
                <w:sz w:val="13"/>
                <w:szCs w:val="13"/>
              </w:rPr>
            </w:pPr>
            <w:r>
              <w:rPr>
                <w:rFonts w:ascii="Arial"/>
                <w:b/>
                <w:color w:val="585858"/>
                <w:sz w:val="13"/>
              </w:rPr>
              <w:t>Subtotal</w:t>
            </w:r>
          </w:p>
        </w:tc>
        <w:tc>
          <w:tcPr>
            <w:tcW w:w="870" w:type="dxa"/>
            <w:tcBorders>
              <w:top w:val="single" w:sz="6" w:space="0" w:color="BEBEBE"/>
              <w:left w:val="nil"/>
              <w:bottom w:val="single" w:sz="12" w:space="0" w:color="808080"/>
              <w:right w:val="nil"/>
            </w:tcBorders>
            <w:shd w:val="clear" w:color="auto" w:fill="E2D08E"/>
          </w:tcPr>
          <w:p w14:paraId="0008EC6A" w14:textId="77777777" w:rsidR="00CC2EC3" w:rsidRDefault="00AF730D">
            <w:pPr>
              <w:pStyle w:val="TableParagraph"/>
              <w:spacing w:before="101"/>
              <w:ind w:right="118"/>
              <w:jc w:val="right"/>
              <w:rPr>
                <w:rFonts w:ascii="Arial" w:eastAsia="Arial" w:hAnsi="Arial" w:cs="Arial"/>
                <w:sz w:val="13"/>
                <w:szCs w:val="13"/>
              </w:rPr>
            </w:pPr>
            <w:r>
              <w:rPr>
                <w:rFonts w:ascii="Arial"/>
                <w:b/>
                <w:color w:val="585858"/>
                <w:sz w:val="13"/>
              </w:rPr>
              <w:t>36.00</w:t>
            </w:r>
          </w:p>
        </w:tc>
        <w:tc>
          <w:tcPr>
            <w:tcW w:w="861" w:type="dxa"/>
            <w:tcBorders>
              <w:top w:val="single" w:sz="6" w:space="0" w:color="BEBEBE"/>
              <w:left w:val="nil"/>
              <w:bottom w:val="single" w:sz="12" w:space="0" w:color="808080"/>
              <w:right w:val="nil"/>
            </w:tcBorders>
            <w:shd w:val="clear" w:color="auto" w:fill="E2D08E"/>
          </w:tcPr>
          <w:p w14:paraId="71624EE9" w14:textId="77777777" w:rsidR="00CC2EC3" w:rsidRDefault="00AF730D">
            <w:pPr>
              <w:pStyle w:val="TableParagraph"/>
              <w:spacing w:before="101"/>
              <w:ind w:right="148"/>
              <w:jc w:val="right"/>
              <w:rPr>
                <w:rFonts w:ascii="Arial" w:eastAsia="Arial" w:hAnsi="Arial" w:cs="Arial"/>
                <w:sz w:val="13"/>
                <w:szCs w:val="13"/>
              </w:rPr>
            </w:pPr>
            <w:r>
              <w:rPr>
                <w:rFonts w:ascii="Arial"/>
                <w:b/>
                <w:color w:val="585858"/>
                <w:sz w:val="13"/>
              </w:rPr>
              <w:t>-</w:t>
            </w:r>
          </w:p>
        </w:tc>
        <w:tc>
          <w:tcPr>
            <w:tcW w:w="996" w:type="dxa"/>
            <w:tcBorders>
              <w:top w:val="single" w:sz="6" w:space="0" w:color="BEBEBE"/>
              <w:left w:val="nil"/>
              <w:bottom w:val="single" w:sz="12" w:space="0" w:color="808080"/>
              <w:right w:val="nil"/>
            </w:tcBorders>
            <w:shd w:val="clear" w:color="auto" w:fill="E2D08E"/>
          </w:tcPr>
          <w:p w14:paraId="637A2785" w14:textId="77777777" w:rsidR="00CC2EC3" w:rsidRDefault="00AF730D">
            <w:pPr>
              <w:pStyle w:val="TableParagraph"/>
              <w:spacing w:before="101"/>
              <w:ind w:right="273"/>
              <w:jc w:val="right"/>
              <w:rPr>
                <w:rFonts w:ascii="Arial" w:eastAsia="Arial" w:hAnsi="Arial" w:cs="Arial"/>
                <w:sz w:val="13"/>
                <w:szCs w:val="13"/>
              </w:rPr>
            </w:pPr>
            <w:r>
              <w:rPr>
                <w:rFonts w:ascii="Arial"/>
                <w:b/>
                <w:color w:val="585858"/>
                <w:sz w:val="13"/>
              </w:rPr>
              <w:t>5.00</w:t>
            </w:r>
          </w:p>
        </w:tc>
        <w:tc>
          <w:tcPr>
            <w:tcW w:w="998" w:type="dxa"/>
            <w:tcBorders>
              <w:top w:val="single" w:sz="6" w:space="0" w:color="BEBEBE"/>
              <w:left w:val="nil"/>
              <w:bottom w:val="single" w:sz="12" w:space="0" w:color="808080"/>
              <w:right w:val="nil"/>
            </w:tcBorders>
            <w:shd w:val="clear" w:color="auto" w:fill="E2D08E"/>
          </w:tcPr>
          <w:p w14:paraId="604B0FED" w14:textId="77777777" w:rsidR="00CC2EC3" w:rsidRDefault="00AF730D">
            <w:pPr>
              <w:pStyle w:val="TableParagraph"/>
              <w:spacing w:before="101"/>
              <w:ind w:right="240"/>
              <w:jc w:val="right"/>
              <w:rPr>
                <w:rFonts w:ascii="Arial" w:eastAsia="Arial" w:hAnsi="Arial" w:cs="Arial"/>
                <w:sz w:val="13"/>
                <w:szCs w:val="13"/>
              </w:rPr>
            </w:pPr>
            <w:r>
              <w:rPr>
                <w:rFonts w:ascii="Arial"/>
                <w:b/>
                <w:color w:val="585858"/>
                <w:sz w:val="13"/>
              </w:rPr>
              <w:t>41.00</w:t>
            </w:r>
          </w:p>
        </w:tc>
        <w:tc>
          <w:tcPr>
            <w:tcW w:w="1107" w:type="dxa"/>
            <w:tcBorders>
              <w:top w:val="single" w:sz="6" w:space="0" w:color="BEBEBE"/>
              <w:left w:val="nil"/>
              <w:bottom w:val="single" w:sz="12" w:space="0" w:color="808080"/>
              <w:right w:val="nil"/>
            </w:tcBorders>
            <w:shd w:val="clear" w:color="auto" w:fill="E2D08E"/>
          </w:tcPr>
          <w:p w14:paraId="3AAEE58B" w14:textId="77777777" w:rsidR="00CC2EC3" w:rsidRDefault="00AF730D">
            <w:pPr>
              <w:pStyle w:val="TableParagraph"/>
              <w:spacing w:before="101"/>
              <w:ind w:right="176"/>
              <w:jc w:val="right"/>
              <w:rPr>
                <w:rFonts w:ascii="Arial" w:eastAsia="Arial" w:hAnsi="Arial" w:cs="Arial"/>
                <w:sz w:val="13"/>
                <w:szCs w:val="13"/>
              </w:rPr>
            </w:pPr>
            <w:r>
              <w:rPr>
                <w:rFonts w:ascii="Arial"/>
                <w:b/>
                <w:color w:val="585858"/>
                <w:sz w:val="13"/>
              </w:rPr>
              <w:t>$7,430.00</w:t>
            </w:r>
          </w:p>
        </w:tc>
        <w:tc>
          <w:tcPr>
            <w:tcW w:w="792" w:type="dxa"/>
            <w:tcBorders>
              <w:top w:val="single" w:sz="6" w:space="0" w:color="BEBEBE"/>
              <w:left w:val="nil"/>
              <w:bottom w:val="single" w:sz="12" w:space="0" w:color="808080"/>
              <w:right w:val="nil"/>
            </w:tcBorders>
            <w:shd w:val="clear" w:color="auto" w:fill="E2D08E"/>
          </w:tcPr>
          <w:p w14:paraId="62A8D54B" w14:textId="77777777" w:rsidR="00CC2EC3" w:rsidRDefault="00AF730D">
            <w:pPr>
              <w:pStyle w:val="TableParagraph"/>
              <w:spacing w:before="101"/>
              <w:ind w:right="125"/>
              <w:jc w:val="right"/>
              <w:rPr>
                <w:rFonts w:ascii="Arial" w:eastAsia="Arial" w:hAnsi="Arial" w:cs="Arial"/>
                <w:sz w:val="13"/>
                <w:szCs w:val="13"/>
              </w:rPr>
            </w:pPr>
            <w:r>
              <w:rPr>
                <w:rFonts w:ascii="Arial"/>
                <w:b/>
                <w:color w:val="585858"/>
                <w:sz w:val="13"/>
              </w:rPr>
              <w:t>6.00</w:t>
            </w:r>
          </w:p>
        </w:tc>
        <w:tc>
          <w:tcPr>
            <w:tcW w:w="1059" w:type="dxa"/>
            <w:tcBorders>
              <w:top w:val="single" w:sz="6" w:space="0" w:color="BEBEBE"/>
              <w:left w:val="nil"/>
              <w:bottom w:val="single" w:sz="12" w:space="0" w:color="808080"/>
              <w:right w:val="nil"/>
            </w:tcBorders>
            <w:shd w:val="clear" w:color="auto" w:fill="E2D08E"/>
          </w:tcPr>
          <w:p w14:paraId="020B893F" w14:textId="77777777" w:rsidR="00CC2EC3" w:rsidRDefault="00AF730D">
            <w:pPr>
              <w:pStyle w:val="TableParagraph"/>
              <w:spacing w:before="101"/>
              <w:ind w:right="171"/>
              <w:jc w:val="right"/>
              <w:rPr>
                <w:rFonts w:ascii="Arial" w:eastAsia="Arial" w:hAnsi="Arial" w:cs="Arial"/>
                <w:sz w:val="13"/>
                <w:szCs w:val="13"/>
              </w:rPr>
            </w:pPr>
            <w:r>
              <w:rPr>
                <w:rFonts w:ascii="Arial"/>
                <w:b/>
                <w:color w:val="585858"/>
                <w:sz w:val="13"/>
              </w:rPr>
              <w:t>$1,230.00</w:t>
            </w:r>
          </w:p>
        </w:tc>
        <w:tc>
          <w:tcPr>
            <w:tcW w:w="949" w:type="dxa"/>
            <w:tcBorders>
              <w:top w:val="single" w:sz="6" w:space="0" w:color="BEBEBE"/>
              <w:left w:val="nil"/>
              <w:bottom w:val="single" w:sz="12" w:space="0" w:color="808080"/>
              <w:right w:val="nil"/>
            </w:tcBorders>
            <w:shd w:val="clear" w:color="auto" w:fill="E2D08E"/>
          </w:tcPr>
          <w:p w14:paraId="0F9CF80D" w14:textId="77777777" w:rsidR="00CC2EC3" w:rsidRDefault="00AF730D">
            <w:pPr>
              <w:pStyle w:val="TableParagraph"/>
              <w:spacing w:before="101"/>
              <w:ind w:right="108"/>
              <w:jc w:val="right"/>
              <w:rPr>
                <w:rFonts w:ascii="Arial" w:eastAsia="Arial" w:hAnsi="Arial" w:cs="Arial"/>
                <w:sz w:val="13"/>
                <w:szCs w:val="13"/>
              </w:rPr>
            </w:pPr>
            <w:r>
              <w:rPr>
                <w:rFonts w:ascii="Arial"/>
                <w:b/>
                <w:color w:val="585858"/>
                <w:sz w:val="13"/>
              </w:rPr>
              <w:t>$300.00</w:t>
            </w:r>
          </w:p>
        </w:tc>
        <w:tc>
          <w:tcPr>
            <w:tcW w:w="972" w:type="dxa"/>
            <w:tcBorders>
              <w:top w:val="single" w:sz="6" w:space="0" w:color="BEBEBE"/>
              <w:left w:val="nil"/>
              <w:bottom w:val="single" w:sz="12" w:space="0" w:color="808080"/>
              <w:right w:val="nil"/>
            </w:tcBorders>
            <w:shd w:val="clear" w:color="auto" w:fill="E2D08E"/>
          </w:tcPr>
          <w:p w14:paraId="13E4CD1D" w14:textId="77777777" w:rsidR="00CC2EC3" w:rsidRDefault="00AF730D">
            <w:pPr>
              <w:pStyle w:val="TableParagraph"/>
              <w:spacing w:before="101"/>
              <w:ind w:right="23"/>
              <w:jc w:val="right"/>
              <w:rPr>
                <w:rFonts w:ascii="Arial" w:eastAsia="Arial" w:hAnsi="Arial" w:cs="Arial"/>
                <w:sz w:val="13"/>
                <w:szCs w:val="13"/>
              </w:rPr>
            </w:pPr>
            <w:r>
              <w:rPr>
                <w:rFonts w:ascii="Arial"/>
                <w:b/>
                <w:color w:val="585858"/>
                <w:sz w:val="13"/>
              </w:rPr>
              <w:t>$8,960.00</w:t>
            </w:r>
          </w:p>
        </w:tc>
      </w:tr>
    </w:tbl>
    <w:p w14:paraId="78155274" w14:textId="77777777" w:rsidR="00CC2EC3" w:rsidRDefault="00CC2EC3">
      <w:pPr>
        <w:spacing w:before="5"/>
        <w:rPr>
          <w:rFonts w:ascii="Times New Roman" w:eastAsia="Times New Roman" w:hAnsi="Times New Roman" w:cs="Times New Roman"/>
          <w:sz w:val="29"/>
          <w:szCs w:val="29"/>
        </w:rPr>
      </w:pPr>
    </w:p>
    <w:tbl>
      <w:tblPr>
        <w:tblW w:w="0" w:type="auto"/>
        <w:tblInd w:w="5275" w:type="dxa"/>
        <w:tblLayout w:type="fixed"/>
        <w:tblCellMar>
          <w:left w:w="0" w:type="dxa"/>
          <w:right w:w="0" w:type="dxa"/>
        </w:tblCellMar>
        <w:tblLook w:val="01E0" w:firstRow="1" w:lastRow="1" w:firstColumn="1" w:lastColumn="1" w:noHBand="0" w:noVBand="0"/>
      </w:tblPr>
      <w:tblGrid>
        <w:gridCol w:w="1142"/>
        <w:gridCol w:w="2630"/>
        <w:gridCol w:w="905"/>
        <w:gridCol w:w="992"/>
        <w:gridCol w:w="1179"/>
        <w:gridCol w:w="868"/>
        <w:gridCol w:w="888"/>
      </w:tblGrid>
      <w:tr w:rsidR="00CC2EC3" w14:paraId="78F19D3C" w14:textId="77777777">
        <w:trPr>
          <w:trHeight w:hRule="exact" w:val="360"/>
        </w:trPr>
        <w:tc>
          <w:tcPr>
            <w:tcW w:w="1142" w:type="dxa"/>
            <w:tcBorders>
              <w:top w:val="nil"/>
              <w:left w:val="nil"/>
              <w:bottom w:val="nil"/>
              <w:right w:val="nil"/>
            </w:tcBorders>
          </w:tcPr>
          <w:p w14:paraId="65091F61" w14:textId="77777777" w:rsidR="00CC2EC3" w:rsidRDefault="00AF730D">
            <w:pPr>
              <w:pStyle w:val="TableParagraph"/>
              <w:spacing w:before="106"/>
              <w:ind w:right="393"/>
              <w:jc w:val="right"/>
              <w:rPr>
                <w:rFonts w:ascii="Arial" w:eastAsia="Arial" w:hAnsi="Arial" w:cs="Arial"/>
                <w:sz w:val="13"/>
                <w:szCs w:val="13"/>
              </w:rPr>
            </w:pPr>
            <w:r>
              <w:rPr>
                <w:rFonts w:ascii="Arial"/>
                <w:color w:val="585858"/>
                <w:sz w:val="13"/>
              </w:rPr>
              <w:t>2.00</w:t>
            </w:r>
          </w:p>
        </w:tc>
        <w:tc>
          <w:tcPr>
            <w:tcW w:w="2630" w:type="dxa"/>
            <w:tcBorders>
              <w:top w:val="nil"/>
              <w:left w:val="nil"/>
              <w:bottom w:val="nil"/>
              <w:right w:val="nil"/>
            </w:tcBorders>
          </w:tcPr>
          <w:p w14:paraId="2A05B42A" w14:textId="77777777" w:rsidR="00CC2EC3" w:rsidRDefault="00AF730D">
            <w:pPr>
              <w:pStyle w:val="TableParagraph"/>
              <w:spacing w:before="106"/>
              <w:ind w:right="288"/>
              <w:jc w:val="right"/>
              <w:rPr>
                <w:rFonts w:ascii="Arial" w:eastAsia="Arial" w:hAnsi="Arial" w:cs="Arial"/>
                <w:sz w:val="13"/>
                <w:szCs w:val="13"/>
              </w:rPr>
            </w:pPr>
            <w:r>
              <w:rPr>
                <w:rFonts w:ascii="Arial"/>
                <w:color w:val="585858"/>
                <w:sz w:val="13"/>
              </w:rPr>
              <w:t>2.0</w:t>
            </w:r>
          </w:p>
        </w:tc>
        <w:tc>
          <w:tcPr>
            <w:tcW w:w="905" w:type="dxa"/>
            <w:tcBorders>
              <w:top w:val="nil"/>
              <w:left w:val="nil"/>
              <w:bottom w:val="nil"/>
              <w:right w:val="nil"/>
            </w:tcBorders>
          </w:tcPr>
          <w:p w14:paraId="37DD86A0" w14:textId="77777777" w:rsidR="00CC2EC3" w:rsidRDefault="00AF730D">
            <w:pPr>
              <w:pStyle w:val="TableParagraph"/>
              <w:spacing w:before="106"/>
              <w:ind w:right="21"/>
              <w:jc w:val="right"/>
              <w:rPr>
                <w:rFonts w:ascii="Arial" w:eastAsia="Arial" w:hAnsi="Arial" w:cs="Arial"/>
                <w:sz w:val="13"/>
                <w:szCs w:val="13"/>
              </w:rPr>
            </w:pPr>
            <w:r>
              <w:rPr>
                <w:rFonts w:ascii="Arial"/>
                <w:color w:val="585858"/>
                <w:sz w:val="13"/>
              </w:rPr>
              <w:t>$390.00</w:t>
            </w:r>
          </w:p>
        </w:tc>
        <w:tc>
          <w:tcPr>
            <w:tcW w:w="992" w:type="dxa"/>
            <w:tcBorders>
              <w:top w:val="nil"/>
              <w:left w:val="nil"/>
              <w:bottom w:val="nil"/>
              <w:right w:val="nil"/>
            </w:tcBorders>
          </w:tcPr>
          <w:p w14:paraId="48827A05" w14:textId="77777777" w:rsidR="00CC2EC3" w:rsidRDefault="00AF730D">
            <w:pPr>
              <w:pStyle w:val="TableParagraph"/>
              <w:spacing w:before="106"/>
              <w:ind w:right="170"/>
              <w:jc w:val="right"/>
              <w:rPr>
                <w:rFonts w:ascii="Arial" w:eastAsia="Arial" w:hAnsi="Arial" w:cs="Arial"/>
                <w:sz w:val="13"/>
                <w:szCs w:val="13"/>
              </w:rPr>
            </w:pPr>
            <w:r>
              <w:rPr>
                <w:rFonts w:ascii="Arial"/>
                <w:color w:val="585858"/>
                <w:sz w:val="13"/>
              </w:rPr>
              <w:t>16.00</w:t>
            </w:r>
          </w:p>
        </w:tc>
        <w:tc>
          <w:tcPr>
            <w:tcW w:w="1179" w:type="dxa"/>
            <w:tcBorders>
              <w:top w:val="nil"/>
              <w:left w:val="nil"/>
              <w:bottom w:val="nil"/>
              <w:right w:val="nil"/>
            </w:tcBorders>
          </w:tcPr>
          <w:p w14:paraId="5090001C" w14:textId="77777777" w:rsidR="00CC2EC3" w:rsidRDefault="00AF730D">
            <w:pPr>
              <w:pStyle w:val="TableParagraph"/>
              <w:spacing w:before="106"/>
              <w:ind w:right="337"/>
              <w:jc w:val="right"/>
              <w:rPr>
                <w:rFonts w:ascii="Arial" w:eastAsia="Arial" w:hAnsi="Arial" w:cs="Arial"/>
                <w:sz w:val="13"/>
                <w:szCs w:val="13"/>
              </w:rPr>
            </w:pPr>
            <w:r>
              <w:rPr>
                <w:rFonts w:ascii="Arial"/>
                <w:color w:val="585858"/>
                <w:sz w:val="13"/>
              </w:rPr>
              <w:t>$3,280.00</w:t>
            </w:r>
          </w:p>
        </w:tc>
        <w:tc>
          <w:tcPr>
            <w:tcW w:w="868" w:type="dxa"/>
            <w:tcBorders>
              <w:top w:val="nil"/>
              <w:left w:val="nil"/>
              <w:bottom w:val="nil"/>
              <w:right w:val="nil"/>
            </w:tcBorders>
          </w:tcPr>
          <w:p w14:paraId="3F611A66" w14:textId="77777777" w:rsidR="00CC2EC3" w:rsidRDefault="00CC2EC3"/>
        </w:tc>
        <w:tc>
          <w:tcPr>
            <w:tcW w:w="888" w:type="dxa"/>
            <w:tcBorders>
              <w:top w:val="nil"/>
              <w:left w:val="nil"/>
              <w:bottom w:val="nil"/>
              <w:right w:val="nil"/>
            </w:tcBorders>
          </w:tcPr>
          <w:p w14:paraId="0B3E87EF" w14:textId="77777777" w:rsidR="00CC2EC3" w:rsidRDefault="00AF730D">
            <w:pPr>
              <w:pStyle w:val="TableParagraph"/>
              <w:spacing w:before="106"/>
              <w:ind w:right="24"/>
              <w:jc w:val="right"/>
              <w:rPr>
                <w:rFonts w:ascii="Arial" w:eastAsia="Arial" w:hAnsi="Arial" w:cs="Arial"/>
                <w:sz w:val="13"/>
                <w:szCs w:val="13"/>
              </w:rPr>
            </w:pPr>
            <w:r>
              <w:rPr>
                <w:rFonts w:ascii="Arial"/>
                <w:color w:val="585858"/>
                <w:sz w:val="13"/>
              </w:rPr>
              <w:t>$3,670.00</w:t>
            </w:r>
          </w:p>
        </w:tc>
      </w:tr>
      <w:tr w:rsidR="00CC2EC3" w14:paraId="2722D266" w14:textId="77777777">
        <w:trPr>
          <w:trHeight w:hRule="exact" w:val="367"/>
        </w:trPr>
        <w:tc>
          <w:tcPr>
            <w:tcW w:w="1142" w:type="dxa"/>
            <w:tcBorders>
              <w:top w:val="nil"/>
              <w:left w:val="nil"/>
              <w:bottom w:val="nil"/>
              <w:right w:val="nil"/>
            </w:tcBorders>
          </w:tcPr>
          <w:p w14:paraId="6829F696" w14:textId="77777777" w:rsidR="00CC2EC3" w:rsidRDefault="00AF730D">
            <w:pPr>
              <w:pStyle w:val="TableParagraph"/>
              <w:spacing w:before="106"/>
              <w:ind w:right="392"/>
              <w:jc w:val="right"/>
              <w:rPr>
                <w:rFonts w:ascii="Arial" w:eastAsia="Arial" w:hAnsi="Arial" w:cs="Arial"/>
                <w:sz w:val="13"/>
                <w:szCs w:val="13"/>
              </w:rPr>
            </w:pPr>
            <w:r>
              <w:rPr>
                <w:rFonts w:ascii="Arial"/>
                <w:color w:val="585858"/>
                <w:sz w:val="13"/>
              </w:rPr>
              <w:t>2.00</w:t>
            </w:r>
          </w:p>
        </w:tc>
        <w:tc>
          <w:tcPr>
            <w:tcW w:w="2630" w:type="dxa"/>
            <w:tcBorders>
              <w:top w:val="nil"/>
              <w:left w:val="nil"/>
              <w:bottom w:val="nil"/>
              <w:right w:val="nil"/>
            </w:tcBorders>
          </w:tcPr>
          <w:p w14:paraId="2CE5D8FF" w14:textId="77777777" w:rsidR="00CC2EC3" w:rsidRDefault="00AF730D">
            <w:pPr>
              <w:pStyle w:val="TableParagraph"/>
              <w:spacing w:before="106"/>
              <w:ind w:right="288"/>
              <w:jc w:val="right"/>
              <w:rPr>
                <w:rFonts w:ascii="Arial" w:eastAsia="Arial" w:hAnsi="Arial" w:cs="Arial"/>
                <w:sz w:val="13"/>
                <w:szCs w:val="13"/>
              </w:rPr>
            </w:pPr>
            <w:r>
              <w:rPr>
                <w:rFonts w:ascii="Arial"/>
                <w:color w:val="585858"/>
                <w:sz w:val="13"/>
              </w:rPr>
              <w:t>2.0</w:t>
            </w:r>
          </w:p>
        </w:tc>
        <w:tc>
          <w:tcPr>
            <w:tcW w:w="905" w:type="dxa"/>
            <w:tcBorders>
              <w:top w:val="nil"/>
              <w:left w:val="nil"/>
              <w:bottom w:val="nil"/>
              <w:right w:val="nil"/>
            </w:tcBorders>
          </w:tcPr>
          <w:p w14:paraId="08C275D3" w14:textId="77777777" w:rsidR="00CC2EC3" w:rsidRDefault="00AF730D">
            <w:pPr>
              <w:pStyle w:val="TableParagraph"/>
              <w:spacing w:before="106"/>
              <w:ind w:right="21"/>
              <w:jc w:val="right"/>
              <w:rPr>
                <w:rFonts w:ascii="Arial" w:eastAsia="Arial" w:hAnsi="Arial" w:cs="Arial"/>
                <w:sz w:val="13"/>
                <w:szCs w:val="13"/>
              </w:rPr>
            </w:pPr>
            <w:r>
              <w:rPr>
                <w:rFonts w:ascii="Arial"/>
                <w:color w:val="585858"/>
                <w:sz w:val="13"/>
              </w:rPr>
              <w:t>$390.00</w:t>
            </w:r>
          </w:p>
        </w:tc>
        <w:tc>
          <w:tcPr>
            <w:tcW w:w="992" w:type="dxa"/>
            <w:tcBorders>
              <w:top w:val="nil"/>
              <w:left w:val="nil"/>
              <w:bottom w:val="nil"/>
              <w:right w:val="nil"/>
            </w:tcBorders>
            <w:shd w:val="clear" w:color="auto" w:fill="FBF9F3"/>
          </w:tcPr>
          <w:p w14:paraId="272EC232" w14:textId="77777777" w:rsidR="00CC2EC3" w:rsidRDefault="00AF730D">
            <w:pPr>
              <w:pStyle w:val="TableParagraph"/>
              <w:spacing w:before="106"/>
              <w:ind w:right="170"/>
              <w:jc w:val="right"/>
              <w:rPr>
                <w:rFonts w:ascii="Arial" w:eastAsia="Arial" w:hAnsi="Arial" w:cs="Arial"/>
                <w:sz w:val="13"/>
                <w:szCs w:val="13"/>
              </w:rPr>
            </w:pPr>
            <w:r>
              <w:rPr>
                <w:rFonts w:ascii="Arial"/>
                <w:color w:val="585858"/>
                <w:sz w:val="13"/>
              </w:rPr>
              <w:t>14.00</w:t>
            </w:r>
          </w:p>
        </w:tc>
        <w:tc>
          <w:tcPr>
            <w:tcW w:w="1179" w:type="dxa"/>
            <w:tcBorders>
              <w:top w:val="nil"/>
              <w:left w:val="nil"/>
              <w:bottom w:val="nil"/>
              <w:right w:val="nil"/>
            </w:tcBorders>
            <w:shd w:val="clear" w:color="auto" w:fill="FBF9F3"/>
          </w:tcPr>
          <w:p w14:paraId="47DCC7E3" w14:textId="77777777" w:rsidR="00CC2EC3" w:rsidRDefault="00AF730D">
            <w:pPr>
              <w:pStyle w:val="TableParagraph"/>
              <w:spacing w:before="106"/>
              <w:ind w:right="337"/>
              <w:jc w:val="right"/>
              <w:rPr>
                <w:rFonts w:ascii="Arial" w:eastAsia="Arial" w:hAnsi="Arial" w:cs="Arial"/>
                <w:sz w:val="13"/>
                <w:szCs w:val="13"/>
              </w:rPr>
            </w:pPr>
            <w:r>
              <w:rPr>
                <w:rFonts w:ascii="Arial"/>
                <w:color w:val="585858"/>
                <w:sz w:val="13"/>
              </w:rPr>
              <w:t>$2,870.00</w:t>
            </w:r>
          </w:p>
        </w:tc>
        <w:tc>
          <w:tcPr>
            <w:tcW w:w="868" w:type="dxa"/>
            <w:tcBorders>
              <w:top w:val="nil"/>
              <w:left w:val="nil"/>
              <w:bottom w:val="nil"/>
              <w:right w:val="nil"/>
            </w:tcBorders>
            <w:shd w:val="clear" w:color="auto" w:fill="FBF9F3"/>
          </w:tcPr>
          <w:p w14:paraId="7BED337E" w14:textId="77777777" w:rsidR="00CC2EC3" w:rsidRDefault="00CC2EC3"/>
        </w:tc>
        <w:tc>
          <w:tcPr>
            <w:tcW w:w="888" w:type="dxa"/>
            <w:tcBorders>
              <w:top w:val="nil"/>
              <w:left w:val="nil"/>
              <w:bottom w:val="nil"/>
              <w:right w:val="nil"/>
            </w:tcBorders>
            <w:shd w:val="clear" w:color="auto" w:fill="FBF9F3"/>
          </w:tcPr>
          <w:p w14:paraId="55DD556B" w14:textId="77777777" w:rsidR="00CC2EC3" w:rsidRDefault="00AF730D">
            <w:pPr>
              <w:pStyle w:val="TableParagraph"/>
              <w:spacing w:before="106"/>
              <w:ind w:right="23"/>
              <w:jc w:val="right"/>
              <w:rPr>
                <w:rFonts w:ascii="Arial" w:eastAsia="Arial" w:hAnsi="Arial" w:cs="Arial"/>
                <w:sz w:val="13"/>
                <w:szCs w:val="13"/>
              </w:rPr>
            </w:pPr>
            <w:r>
              <w:rPr>
                <w:rFonts w:ascii="Arial"/>
                <w:color w:val="585858"/>
                <w:sz w:val="13"/>
              </w:rPr>
              <w:t>$3,260.00</w:t>
            </w:r>
          </w:p>
        </w:tc>
      </w:tr>
      <w:tr w:rsidR="00CC2EC3" w14:paraId="63D59D2A" w14:textId="77777777">
        <w:trPr>
          <w:trHeight w:hRule="exact" w:val="360"/>
        </w:trPr>
        <w:tc>
          <w:tcPr>
            <w:tcW w:w="1142" w:type="dxa"/>
            <w:tcBorders>
              <w:top w:val="nil"/>
              <w:left w:val="nil"/>
              <w:bottom w:val="nil"/>
              <w:right w:val="nil"/>
            </w:tcBorders>
          </w:tcPr>
          <w:p w14:paraId="7DEE5570" w14:textId="77777777" w:rsidR="00CC2EC3" w:rsidRDefault="00AF730D">
            <w:pPr>
              <w:pStyle w:val="TableParagraph"/>
              <w:spacing w:before="99"/>
              <w:ind w:right="393"/>
              <w:jc w:val="right"/>
              <w:rPr>
                <w:rFonts w:ascii="Arial" w:eastAsia="Arial" w:hAnsi="Arial" w:cs="Arial"/>
                <w:sz w:val="13"/>
                <w:szCs w:val="13"/>
              </w:rPr>
            </w:pPr>
            <w:r>
              <w:rPr>
                <w:rFonts w:ascii="Arial"/>
                <w:color w:val="585858"/>
                <w:sz w:val="13"/>
              </w:rPr>
              <w:t>2.00</w:t>
            </w:r>
          </w:p>
        </w:tc>
        <w:tc>
          <w:tcPr>
            <w:tcW w:w="2630" w:type="dxa"/>
            <w:tcBorders>
              <w:top w:val="nil"/>
              <w:left w:val="nil"/>
              <w:bottom w:val="nil"/>
              <w:right w:val="nil"/>
            </w:tcBorders>
          </w:tcPr>
          <w:p w14:paraId="3B50A758" w14:textId="77777777" w:rsidR="00CC2EC3" w:rsidRDefault="00AF730D">
            <w:pPr>
              <w:pStyle w:val="TableParagraph"/>
              <w:spacing w:before="99"/>
              <w:ind w:right="288"/>
              <w:jc w:val="right"/>
              <w:rPr>
                <w:rFonts w:ascii="Arial" w:eastAsia="Arial" w:hAnsi="Arial" w:cs="Arial"/>
                <w:sz w:val="13"/>
                <w:szCs w:val="13"/>
              </w:rPr>
            </w:pPr>
            <w:r>
              <w:rPr>
                <w:rFonts w:ascii="Arial"/>
                <w:color w:val="585858"/>
                <w:sz w:val="13"/>
              </w:rPr>
              <w:t>2.0</w:t>
            </w:r>
          </w:p>
        </w:tc>
        <w:tc>
          <w:tcPr>
            <w:tcW w:w="905" w:type="dxa"/>
            <w:tcBorders>
              <w:top w:val="nil"/>
              <w:left w:val="nil"/>
              <w:bottom w:val="nil"/>
              <w:right w:val="nil"/>
            </w:tcBorders>
          </w:tcPr>
          <w:p w14:paraId="2030A5F9" w14:textId="77777777" w:rsidR="00CC2EC3" w:rsidRDefault="00AF730D">
            <w:pPr>
              <w:pStyle w:val="TableParagraph"/>
              <w:spacing w:before="99"/>
              <w:ind w:right="21"/>
              <w:jc w:val="right"/>
              <w:rPr>
                <w:rFonts w:ascii="Arial" w:eastAsia="Arial" w:hAnsi="Arial" w:cs="Arial"/>
                <w:sz w:val="13"/>
                <w:szCs w:val="13"/>
              </w:rPr>
            </w:pPr>
            <w:r>
              <w:rPr>
                <w:rFonts w:ascii="Arial"/>
                <w:color w:val="585858"/>
                <w:sz w:val="13"/>
              </w:rPr>
              <w:t>$390.00</w:t>
            </w:r>
          </w:p>
        </w:tc>
        <w:tc>
          <w:tcPr>
            <w:tcW w:w="992" w:type="dxa"/>
            <w:tcBorders>
              <w:top w:val="nil"/>
              <w:left w:val="nil"/>
              <w:bottom w:val="nil"/>
              <w:right w:val="nil"/>
            </w:tcBorders>
            <w:shd w:val="clear" w:color="auto" w:fill="FBF9F3"/>
          </w:tcPr>
          <w:p w14:paraId="055C147B" w14:textId="77777777" w:rsidR="00CC2EC3" w:rsidRDefault="00AF730D">
            <w:pPr>
              <w:pStyle w:val="TableParagraph"/>
              <w:spacing w:before="99"/>
              <w:ind w:right="170"/>
              <w:jc w:val="right"/>
              <w:rPr>
                <w:rFonts w:ascii="Arial" w:eastAsia="Arial" w:hAnsi="Arial" w:cs="Arial"/>
                <w:sz w:val="13"/>
                <w:szCs w:val="13"/>
              </w:rPr>
            </w:pPr>
            <w:r>
              <w:rPr>
                <w:rFonts w:ascii="Arial"/>
                <w:color w:val="585858"/>
                <w:sz w:val="13"/>
              </w:rPr>
              <w:t>20.00</w:t>
            </w:r>
          </w:p>
        </w:tc>
        <w:tc>
          <w:tcPr>
            <w:tcW w:w="1179" w:type="dxa"/>
            <w:tcBorders>
              <w:top w:val="nil"/>
              <w:left w:val="nil"/>
              <w:bottom w:val="nil"/>
              <w:right w:val="nil"/>
            </w:tcBorders>
            <w:shd w:val="clear" w:color="auto" w:fill="FBF9F3"/>
          </w:tcPr>
          <w:p w14:paraId="388A700D" w14:textId="77777777" w:rsidR="00CC2EC3" w:rsidRDefault="00AF730D">
            <w:pPr>
              <w:pStyle w:val="TableParagraph"/>
              <w:spacing w:before="99"/>
              <w:ind w:right="337"/>
              <w:jc w:val="right"/>
              <w:rPr>
                <w:rFonts w:ascii="Arial" w:eastAsia="Arial" w:hAnsi="Arial" w:cs="Arial"/>
                <w:sz w:val="13"/>
                <w:szCs w:val="13"/>
              </w:rPr>
            </w:pPr>
            <w:r>
              <w:rPr>
                <w:rFonts w:ascii="Arial"/>
                <w:color w:val="585858"/>
                <w:sz w:val="13"/>
              </w:rPr>
              <w:t>$4,100.00</w:t>
            </w:r>
          </w:p>
        </w:tc>
        <w:tc>
          <w:tcPr>
            <w:tcW w:w="868" w:type="dxa"/>
            <w:tcBorders>
              <w:top w:val="nil"/>
              <w:left w:val="nil"/>
              <w:bottom w:val="nil"/>
              <w:right w:val="nil"/>
            </w:tcBorders>
            <w:shd w:val="clear" w:color="auto" w:fill="FBF9F3"/>
          </w:tcPr>
          <w:p w14:paraId="31F9737F" w14:textId="77777777" w:rsidR="00CC2EC3" w:rsidRDefault="00CC2EC3"/>
        </w:tc>
        <w:tc>
          <w:tcPr>
            <w:tcW w:w="888" w:type="dxa"/>
            <w:tcBorders>
              <w:top w:val="nil"/>
              <w:left w:val="nil"/>
              <w:bottom w:val="nil"/>
              <w:right w:val="nil"/>
            </w:tcBorders>
            <w:shd w:val="clear" w:color="auto" w:fill="FBF9F3"/>
          </w:tcPr>
          <w:p w14:paraId="49D0A1A2" w14:textId="77777777" w:rsidR="00CC2EC3" w:rsidRDefault="00AF730D">
            <w:pPr>
              <w:pStyle w:val="TableParagraph"/>
              <w:spacing w:before="99"/>
              <w:ind w:right="24"/>
              <w:jc w:val="right"/>
              <w:rPr>
                <w:rFonts w:ascii="Arial" w:eastAsia="Arial" w:hAnsi="Arial" w:cs="Arial"/>
                <w:sz w:val="13"/>
                <w:szCs w:val="13"/>
              </w:rPr>
            </w:pPr>
            <w:r>
              <w:rPr>
                <w:rFonts w:ascii="Arial"/>
                <w:color w:val="585858"/>
                <w:sz w:val="13"/>
              </w:rPr>
              <w:t>$4,490.00</w:t>
            </w:r>
          </w:p>
        </w:tc>
      </w:tr>
      <w:tr w:rsidR="00CC2EC3" w14:paraId="0B6F0029" w14:textId="77777777">
        <w:trPr>
          <w:trHeight w:hRule="exact" w:val="355"/>
        </w:trPr>
        <w:tc>
          <w:tcPr>
            <w:tcW w:w="1142" w:type="dxa"/>
            <w:tcBorders>
              <w:top w:val="nil"/>
              <w:left w:val="nil"/>
              <w:bottom w:val="nil"/>
              <w:right w:val="nil"/>
            </w:tcBorders>
          </w:tcPr>
          <w:p w14:paraId="14FB41E1" w14:textId="77777777" w:rsidR="00CC2EC3" w:rsidRDefault="00AF730D">
            <w:pPr>
              <w:pStyle w:val="TableParagraph"/>
              <w:spacing w:before="99"/>
              <w:ind w:right="392"/>
              <w:jc w:val="right"/>
              <w:rPr>
                <w:rFonts w:ascii="Arial" w:eastAsia="Arial" w:hAnsi="Arial" w:cs="Arial"/>
                <w:sz w:val="13"/>
                <w:szCs w:val="13"/>
              </w:rPr>
            </w:pPr>
            <w:r>
              <w:rPr>
                <w:rFonts w:ascii="Arial"/>
                <w:color w:val="585858"/>
                <w:sz w:val="13"/>
              </w:rPr>
              <w:t>3.00</w:t>
            </w:r>
          </w:p>
        </w:tc>
        <w:tc>
          <w:tcPr>
            <w:tcW w:w="2630" w:type="dxa"/>
            <w:tcBorders>
              <w:top w:val="nil"/>
              <w:left w:val="nil"/>
              <w:bottom w:val="nil"/>
              <w:right w:val="nil"/>
            </w:tcBorders>
          </w:tcPr>
          <w:p w14:paraId="061B249E" w14:textId="77777777" w:rsidR="00CC2EC3" w:rsidRDefault="00AF730D">
            <w:pPr>
              <w:pStyle w:val="TableParagraph"/>
              <w:spacing w:before="99"/>
              <w:ind w:right="288"/>
              <w:jc w:val="right"/>
              <w:rPr>
                <w:rFonts w:ascii="Arial" w:eastAsia="Arial" w:hAnsi="Arial" w:cs="Arial"/>
                <w:sz w:val="13"/>
                <w:szCs w:val="13"/>
              </w:rPr>
            </w:pPr>
            <w:r>
              <w:rPr>
                <w:rFonts w:ascii="Arial"/>
                <w:color w:val="585858"/>
                <w:sz w:val="13"/>
              </w:rPr>
              <w:t>3.0</w:t>
            </w:r>
          </w:p>
        </w:tc>
        <w:tc>
          <w:tcPr>
            <w:tcW w:w="905" w:type="dxa"/>
            <w:tcBorders>
              <w:top w:val="nil"/>
              <w:left w:val="nil"/>
              <w:bottom w:val="nil"/>
              <w:right w:val="nil"/>
            </w:tcBorders>
          </w:tcPr>
          <w:p w14:paraId="5A5866A3" w14:textId="77777777" w:rsidR="00CC2EC3" w:rsidRDefault="00AF730D">
            <w:pPr>
              <w:pStyle w:val="TableParagraph"/>
              <w:spacing w:before="99"/>
              <w:ind w:right="21"/>
              <w:jc w:val="right"/>
              <w:rPr>
                <w:rFonts w:ascii="Arial" w:eastAsia="Arial" w:hAnsi="Arial" w:cs="Arial"/>
                <w:sz w:val="13"/>
                <w:szCs w:val="13"/>
              </w:rPr>
            </w:pPr>
            <w:r>
              <w:rPr>
                <w:rFonts w:ascii="Arial"/>
                <w:color w:val="585858"/>
                <w:sz w:val="13"/>
              </w:rPr>
              <w:t>$585.00</w:t>
            </w:r>
          </w:p>
        </w:tc>
        <w:tc>
          <w:tcPr>
            <w:tcW w:w="992" w:type="dxa"/>
            <w:tcBorders>
              <w:top w:val="nil"/>
              <w:left w:val="nil"/>
              <w:bottom w:val="nil"/>
              <w:right w:val="nil"/>
            </w:tcBorders>
            <w:shd w:val="clear" w:color="auto" w:fill="FBF9F3"/>
          </w:tcPr>
          <w:p w14:paraId="0C665F9F" w14:textId="77777777" w:rsidR="00CC2EC3" w:rsidRDefault="00AF730D">
            <w:pPr>
              <w:pStyle w:val="TableParagraph"/>
              <w:spacing w:before="99"/>
              <w:ind w:right="170"/>
              <w:jc w:val="right"/>
              <w:rPr>
                <w:rFonts w:ascii="Arial" w:eastAsia="Arial" w:hAnsi="Arial" w:cs="Arial"/>
                <w:sz w:val="13"/>
                <w:szCs w:val="13"/>
              </w:rPr>
            </w:pPr>
            <w:r>
              <w:rPr>
                <w:rFonts w:ascii="Arial"/>
                <w:color w:val="585858"/>
                <w:sz w:val="13"/>
              </w:rPr>
              <w:t>18.00</w:t>
            </w:r>
          </w:p>
        </w:tc>
        <w:tc>
          <w:tcPr>
            <w:tcW w:w="1179" w:type="dxa"/>
            <w:tcBorders>
              <w:top w:val="nil"/>
              <w:left w:val="nil"/>
              <w:bottom w:val="nil"/>
              <w:right w:val="nil"/>
            </w:tcBorders>
            <w:shd w:val="clear" w:color="auto" w:fill="FBF9F3"/>
          </w:tcPr>
          <w:p w14:paraId="4E6F1986" w14:textId="77777777" w:rsidR="00CC2EC3" w:rsidRDefault="00AF730D">
            <w:pPr>
              <w:pStyle w:val="TableParagraph"/>
              <w:spacing w:before="99"/>
              <w:ind w:right="337"/>
              <w:jc w:val="right"/>
              <w:rPr>
                <w:rFonts w:ascii="Arial" w:eastAsia="Arial" w:hAnsi="Arial" w:cs="Arial"/>
                <w:sz w:val="13"/>
                <w:szCs w:val="13"/>
              </w:rPr>
            </w:pPr>
            <w:r>
              <w:rPr>
                <w:rFonts w:ascii="Arial"/>
                <w:color w:val="585858"/>
                <w:sz w:val="13"/>
              </w:rPr>
              <w:t>$3,690.00</w:t>
            </w:r>
          </w:p>
        </w:tc>
        <w:tc>
          <w:tcPr>
            <w:tcW w:w="868" w:type="dxa"/>
            <w:tcBorders>
              <w:top w:val="nil"/>
              <w:left w:val="nil"/>
              <w:bottom w:val="nil"/>
              <w:right w:val="nil"/>
            </w:tcBorders>
            <w:shd w:val="clear" w:color="auto" w:fill="FBF9F3"/>
          </w:tcPr>
          <w:p w14:paraId="1732FD74" w14:textId="77777777" w:rsidR="00CC2EC3" w:rsidRDefault="00CC2EC3"/>
        </w:tc>
        <w:tc>
          <w:tcPr>
            <w:tcW w:w="888" w:type="dxa"/>
            <w:tcBorders>
              <w:top w:val="nil"/>
              <w:left w:val="nil"/>
              <w:bottom w:val="nil"/>
              <w:right w:val="nil"/>
            </w:tcBorders>
            <w:shd w:val="clear" w:color="auto" w:fill="FBF9F3"/>
          </w:tcPr>
          <w:p w14:paraId="1A320177" w14:textId="77777777" w:rsidR="00CC2EC3" w:rsidRDefault="00AF730D">
            <w:pPr>
              <w:pStyle w:val="TableParagraph"/>
              <w:spacing w:before="99"/>
              <w:ind w:right="23"/>
              <w:jc w:val="right"/>
              <w:rPr>
                <w:rFonts w:ascii="Arial" w:eastAsia="Arial" w:hAnsi="Arial" w:cs="Arial"/>
                <w:sz w:val="13"/>
                <w:szCs w:val="13"/>
              </w:rPr>
            </w:pPr>
            <w:r>
              <w:rPr>
                <w:rFonts w:ascii="Arial"/>
                <w:color w:val="585858"/>
                <w:sz w:val="13"/>
              </w:rPr>
              <w:t>$4,275.00</w:t>
            </w:r>
          </w:p>
        </w:tc>
      </w:tr>
      <w:tr w:rsidR="00CC2EC3" w14:paraId="0F9FD1E5" w14:textId="77777777">
        <w:trPr>
          <w:trHeight w:hRule="exact" w:val="358"/>
        </w:trPr>
        <w:tc>
          <w:tcPr>
            <w:tcW w:w="1142" w:type="dxa"/>
            <w:tcBorders>
              <w:top w:val="nil"/>
              <w:left w:val="nil"/>
              <w:bottom w:val="nil"/>
              <w:right w:val="nil"/>
            </w:tcBorders>
            <w:shd w:val="clear" w:color="auto" w:fill="E2D08E"/>
          </w:tcPr>
          <w:p w14:paraId="3C65D4C6" w14:textId="77777777" w:rsidR="00CC2EC3" w:rsidRDefault="00AF730D">
            <w:pPr>
              <w:pStyle w:val="TableParagraph"/>
              <w:spacing w:before="106"/>
              <w:ind w:right="392"/>
              <w:jc w:val="right"/>
              <w:rPr>
                <w:rFonts w:ascii="Arial" w:eastAsia="Arial" w:hAnsi="Arial" w:cs="Arial"/>
                <w:sz w:val="13"/>
                <w:szCs w:val="13"/>
              </w:rPr>
            </w:pPr>
            <w:r>
              <w:rPr>
                <w:rFonts w:ascii="Arial"/>
                <w:b/>
                <w:color w:val="585858"/>
                <w:sz w:val="13"/>
              </w:rPr>
              <w:t>9.00</w:t>
            </w:r>
          </w:p>
        </w:tc>
        <w:tc>
          <w:tcPr>
            <w:tcW w:w="2630" w:type="dxa"/>
            <w:tcBorders>
              <w:top w:val="nil"/>
              <w:left w:val="nil"/>
              <w:bottom w:val="nil"/>
              <w:right w:val="nil"/>
            </w:tcBorders>
            <w:shd w:val="clear" w:color="auto" w:fill="E2D08E"/>
          </w:tcPr>
          <w:p w14:paraId="29A08C65" w14:textId="77777777" w:rsidR="00CC2EC3" w:rsidRDefault="00AF730D">
            <w:pPr>
              <w:pStyle w:val="TableParagraph"/>
              <w:tabs>
                <w:tab w:val="left" w:pos="835"/>
                <w:tab w:val="left" w:pos="1687"/>
              </w:tabs>
              <w:spacing w:before="106"/>
              <w:ind w:right="286"/>
              <w:jc w:val="right"/>
              <w:rPr>
                <w:rFonts w:ascii="Arial" w:eastAsia="Arial" w:hAnsi="Arial" w:cs="Arial"/>
                <w:sz w:val="13"/>
                <w:szCs w:val="13"/>
              </w:rPr>
            </w:pPr>
            <w:r>
              <w:rPr>
                <w:rFonts w:ascii="Arial"/>
                <w:b/>
                <w:color w:val="585858"/>
                <w:sz w:val="13"/>
              </w:rPr>
              <w:t>-</w:t>
            </w:r>
            <w:r>
              <w:rPr>
                <w:rFonts w:ascii="Arial"/>
                <w:b/>
                <w:color w:val="585858"/>
                <w:sz w:val="13"/>
              </w:rPr>
              <w:tab/>
              <w:t>-</w:t>
            </w:r>
            <w:r>
              <w:rPr>
                <w:rFonts w:ascii="Arial"/>
                <w:b/>
                <w:color w:val="585858"/>
                <w:sz w:val="13"/>
              </w:rPr>
              <w:tab/>
              <w:t>9.00</w:t>
            </w:r>
          </w:p>
        </w:tc>
        <w:tc>
          <w:tcPr>
            <w:tcW w:w="905" w:type="dxa"/>
            <w:tcBorders>
              <w:top w:val="nil"/>
              <w:left w:val="nil"/>
              <w:bottom w:val="nil"/>
              <w:right w:val="nil"/>
            </w:tcBorders>
            <w:shd w:val="clear" w:color="auto" w:fill="E2D08E"/>
          </w:tcPr>
          <w:p w14:paraId="0F36B7B7" w14:textId="77777777" w:rsidR="00CC2EC3" w:rsidRDefault="00AF730D">
            <w:pPr>
              <w:pStyle w:val="TableParagraph"/>
              <w:spacing w:before="106"/>
              <w:ind w:right="21"/>
              <w:jc w:val="right"/>
              <w:rPr>
                <w:rFonts w:ascii="Arial" w:eastAsia="Arial" w:hAnsi="Arial" w:cs="Arial"/>
                <w:sz w:val="13"/>
                <w:szCs w:val="13"/>
              </w:rPr>
            </w:pPr>
            <w:r>
              <w:rPr>
                <w:rFonts w:ascii="Arial"/>
                <w:b/>
                <w:color w:val="585858"/>
                <w:sz w:val="13"/>
              </w:rPr>
              <w:t>$1,755.00</w:t>
            </w:r>
          </w:p>
        </w:tc>
        <w:tc>
          <w:tcPr>
            <w:tcW w:w="992" w:type="dxa"/>
            <w:tcBorders>
              <w:top w:val="nil"/>
              <w:left w:val="nil"/>
              <w:bottom w:val="nil"/>
              <w:right w:val="nil"/>
            </w:tcBorders>
            <w:shd w:val="clear" w:color="auto" w:fill="E2D08E"/>
          </w:tcPr>
          <w:p w14:paraId="4132A3B9" w14:textId="77777777" w:rsidR="00CC2EC3" w:rsidRDefault="00AF730D">
            <w:pPr>
              <w:pStyle w:val="TableParagraph"/>
              <w:spacing w:before="106"/>
              <w:ind w:right="170"/>
              <w:jc w:val="right"/>
              <w:rPr>
                <w:rFonts w:ascii="Arial" w:eastAsia="Arial" w:hAnsi="Arial" w:cs="Arial"/>
                <w:sz w:val="13"/>
                <w:szCs w:val="13"/>
              </w:rPr>
            </w:pPr>
            <w:r>
              <w:rPr>
                <w:rFonts w:ascii="Arial"/>
                <w:b/>
                <w:color w:val="585858"/>
                <w:sz w:val="13"/>
              </w:rPr>
              <w:t>68.00</w:t>
            </w:r>
          </w:p>
        </w:tc>
        <w:tc>
          <w:tcPr>
            <w:tcW w:w="1179" w:type="dxa"/>
            <w:tcBorders>
              <w:top w:val="nil"/>
              <w:left w:val="nil"/>
              <w:bottom w:val="nil"/>
              <w:right w:val="nil"/>
            </w:tcBorders>
            <w:shd w:val="clear" w:color="auto" w:fill="E2D08E"/>
          </w:tcPr>
          <w:p w14:paraId="4EBFCB8B" w14:textId="77777777" w:rsidR="00CC2EC3" w:rsidRDefault="00AF730D">
            <w:pPr>
              <w:pStyle w:val="TableParagraph"/>
              <w:spacing w:before="106"/>
              <w:ind w:right="337"/>
              <w:jc w:val="right"/>
              <w:rPr>
                <w:rFonts w:ascii="Arial" w:eastAsia="Arial" w:hAnsi="Arial" w:cs="Arial"/>
                <w:sz w:val="13"/>
                <w:szCs w:val="13"/>
              </w:rPr>
            </w:pPr>
            <w:r>
              <w:rPr>
                <w:rFonts w:ascii="Arial"/>
                <w:b/>
                <w:color w:val="585858"/>
                <w:sz w:val="13"/>
              </w:rPr>
              <w:t>$13,940.00</w:t>
            </w:r>
          </w:p>
        </w:tc>
        <w:tc>
          <w:tcPr>
            <w:tcW w:w="868" w:type="dxa"/>
            <w:tcBorders>
              <w:top w:val="nil"/>
              <w:left w:val="nil"/>
              <w:bottom w:val="nil"/>
              <w:right w:val="nil"/>
            </w:tcBorders>
            <w:shd w:val="clear" w:color="auto" w:fill="E2D08E"/>
          </w:tcPr>
          <w:p w14:paraId="2EF07D72" w14:textId="77777777" w:rsidR="00CC2EC3" w:rsidRDefault="00AF730D">
            <w:pPr>
              <w:pStyle w:val="TableParagraph"/>
              <w:spacing w:before="106"/>
              <w:ind w:left="339"/>
              <w:rPr>
                <w:rFonts w:ascii="Arial" w:eastAsia="Arial" w:hAnsi="Arial" w:cs="Arial"/>
                <w:sz w:val="13"/>
                <w:szCs w:val="13"/>
              </w:rPr>
            </w:pPr>
            <w:r>
              <w:rPr>
                <w:rFonts w:ascii="Arial"/>
                <w:b/>
                <w:color w:val="585858"/>
                <w:sz w:val="13"/>
              </w:rPr>
              <w:t>$0.00</w:t>
            </w:r>
          </w:p>
        </w:tc>
        <w:tc>
          <w:tcPr>
            <w:tcW w:w="888" w:type="dxa"/>
            <w:tcBorders>
              <w:top w:val="nil"/>
              <w:left w:val="nil"/>
              <w:bottom w:val="nil"/>
              <w:right w:val="nil"/>
            </w:tcBorders>
            <w:shd w:val="clear" w:color="auto" w:fill="E2D08E"/>
          </w:tcPr>
          <w:p w14:paraId="5B09521C" w14:textId="77777777" w:rsidR="00CC2EC3" w:rsidRDefault="00AF730D">
            <w:pPr>
              <w:pStyle w:val="TableParagraph"/>
              <w:spacing w:before="106"/>
              <w:ind w:right="23"/>
              <w:jc w:val="right"/>
              <w:rPr>
                <w:rFonts w:ascii="Arial" w:eastAsia="Arial" w:hAnsi="Arial" w:cs="Arial"/>
                <w:sz w:val="13"/>
                <w:szCs w:val="13"/>
              </w:rPr>
            </w:pPr>
            <w:r>
              <w:rPr>
                <w:rFonts w:ascii="Arial"/>
                <w:b/>
                <w:color w:val="585858"/>
                <w:sz w:val="13"/>
              </w:rPr>
              <w:t>$15,695.00</w:t>
            </w:r>
          </w:p>
        </w:tc>
      </w:tr>
    </w:tbl>
    <w:p w14:paraId="0143E9E1" w14:textId="77777777" w:rsidR="00CC2EC3" w:rsidRDefault="00CC2EC3">
      <w:pPr>
        <w:rPr>
          <w:rFonts w:ascii="Times New Roman" w:eastAsia="Times New Roman" w:hAnsi="Times New Roman" w:cs="Times New Roman"/>
          <w:sz w:val="20"/>
          <w:szCs w:val="20"/>
        </w:rPr>
      </w:pPr>
    </w:p>
    <w:p w14:paraId="25700C3F" w14:textId="77777777" w:rsidR="00CC2EC3" w:rsidRDefault="00CC2EC3">
      <w:pPr>
        <w:spacing w:before="1"/>
        <w:rPr>
          <w:rFonts w:ascii="Times New Roman" w:eastAsia="Times New Roman" w:hAnsi="Times New Roman" w:cs="Times New Roman"/>
          <w:sz w:val="10"/>
          <w:szCs w:val="10"/>
        </w:rPr>
      </w:pPr>
    </w:p>
    <w:tbl>
      <w:tblPr>
        <w:tblW w:w="0" w:type="auto"/>
        <w:tblInd w:w="243" w:type="dxa"/>
        <w:tblLayout w:type="fixed"/>
        <w:tblCellMar>
          <w:left w:w="0" w:type="dxa"/>
          <w:right w:w="0" w:type="dxa"/>
        </w:tblCellMar>
        <w:tblLook w:val="01E0" w:firstRow="1" w:lastRow="1" w:firstColumn="1" w:lastColumn="1" w:noHBand="0" w:noVBand="0"/>
      </w:tblPr>
      <w:tblGrid>
        <w:gridCol w:w="734"/>
        <w:gridCol w:w="4284"/>
        <w:gridCol w:w="1016"/>
        <w:gridCol w:w="1378"/>
        <w:gridCol w:w="112"/>
        <w:gridCol w:w="1230"/>
        <w:gridCol w:w="942"/>
        <w:gridCol w:w="1084"/>
        <w:gridCol w:w="1013"/>
        <w:gridCol w:w="942"/>
        <w:gridCol w:w="887"/>
      </w:tblGrid>
      <w:tr w:rsidR="00CC2EC3" w14:paraId="7726FC03" w14:textId="77777777">
        <w:trPr>
          <w:trHeight w:hRule="exact" w:val="360"/>
        </w:trPr>
        <w:tc>
          <w:tcPr>
            <w:tcW w:w="734" w:type="dxa"/>
            <w:vMerge w:val="restart"/>
            <w:tcBorders>
              <w:top w:val="single" w:sz="12" w:space="0" w:color="808080"/>
              <w:left w:val="single" w:sz="12" w:space="0" w:color="808080"/>
              <w:right w:val="single" w:sz="6" w:space="0" w:color="808080"/>
            </w:tcBorders>
            <w:shd w:val="clear" w:color="auto" w:fill="C1272C"/>
            <w:textDirection w:val="btLr"/>
          </w:tcPr>
          <w:p w14:paraId="56928682" w14:textId="77777777" w:rsidR="00CC2EC3" w:rsidRDefault="00AF730D">
            <w:pPr>
              <w:pStyle w:val="TableParagraph"/>
              <w:spacing w:before="94" w:line="285" w:lineRule="auto"/>
              <w:ind w:left="184" w:right="166" w:hanging="5"/>
              <w:jc w:val="center"/>
              <w:rPr>
                <w:rFonts w:ascii="Arial" w:eastAsia="Arial" w:hAnsi="Arial" w:cs="Arial"/>
                <w:sz w:val="13"/>
                <w:szCs w:val="13"/>
              </w:rPr>
            </w:pPr>
            <w:r>
              <w:rPr>
                <w:rFonts w:ascii="Arial"/>
                <w:b/>
                <w:color w:val="FFFFFF"/>
                <w:w w:val="101"/>
                <w:sz w:val="13"/>
              </w:rPr>
              <w:t>Ph</w:t>
            </w:r>
            <w:r>
              <w:rPr>
                <w:rFonts w:ascii="Arial"/>
                <w:b/>
                <w:color w:val="FFFFFF"/>
                <w:spacing w:val="1"/>
                <w:w w:val="101"/>
                <w:sz w:val="13"/>
              </w:rPr>
              <w:t>as</w:t>
            </w:r>
            <w:r>
              <w:rPr>
                <w:rFonts w:ascii="Arial"/>
                <w:b/>
                <w:color w:val="FFFFFF"/>
                <w:w w:val="101"/>
                <w:sz w:val="13"/>
              </w:rPr>
              <w:t>e</w:t>
            </w:r>
            <w:r>
              <w:rPr>
                <w:rFonts w:ascii="Arial"/>
                <w:b/>
                <w:color w:val="FFFFFF"/>
                <w:spacing w:val="1"/>
                <w:sz w:val="13"/>
              </w:rPr>
              <w:t xml:space="preserve"> </w:t>
            </w:r>
            <w:r>
              <w:rPr>
                <w:rFonts w:ascii="Arial"/>
                <w:b/>
                <w:color w:val="FFFFFF"/>
                <w:spacing w:val="1"/>
                <w:w w:val="101"/>
                <w:sz w:val="13"/>
              </w:rPr>
              <w:t>03</w:t>
            </w:r>
            <w:r>
              <w:rPr>
                <w:rFonts w:ascii="Arial"/>
                <w:b/>
                <w:color w:val="FFFFFF"/>
                <w:w w:val="101"/>
                <w:sz w:val="13"/>
              </w:rPr>
              <w:t>:</w:t>
            </w:r>
            <w:r>
              <w:rPr>
                <w:rFonts w:ascii="Arial"/>
                <w:b/>
                <w:color w:val="FFFFFF"/>
                <w:spacing w:val="-1"/>
                <w:sz w:val="13"/>
              </w:rPr>
              <w:t xml:space="preserve"> </w:t>
            </w:r>
            <w:r>
              <w:rPr>
                <w:rFonts w:ascii="Arial"/>
                <w:b/>
                <w:color w:val="FFFFFF"/>
                <w:w w:val="101"/>
                <w:sz w:val="13"/>
              </w:rPr>
              <w:t>R</w:t>
            </w:r>
            <w:r>
              <w:rPr>
                <w:rFonts w:ascii="Arial"/>
                <w:b/>
                <w:color w:val="FFFFFF"/>
                <w:spacing w:val="1"/>
                <w:w w:val="101"/>
                <w:sz w:val="13"/>
              </w:rPr>
              <w:t>ecyc</w:t>
            </w:r>
            <w:r>
              <w:rPr>
                <w:rFonts w:ascii="Arial"/>
                <w:b/>
                <w:color w:val="FFFFFF"/>
                <w:spacing w:val="-1"/>
                <w:w w:val="101"/>
                <w:sz w:val="13"/>
              </w:rPr>
              <w:t>l</w:t>
            </w:r>
            <w:r>
              <w:rPr>
                <w:rFonts w:ascii="Arial"/>
                <w:b/>
                <w:color w:val="FFFFFF"/>
                <w:spacing w:val="1"/>
                <w:w w:val="101"/>
                <w:sz w:val="13"/>
              </w:rPr>
              <w:t>e</w:t>
            </w:r>
            <w:r>
              <w:rPr>
                <w:rFonts w:ascii="Arial"/>
                <w:b/>
                <w:color w:val="FFFFFF"/>
                <w:w w:val="101"/>
                <w:sz w:val="13"/>
              </w:rPr>
              <w:t>d</w:t>
            </w:r>
            <w:r>
              <w:rPr>
                <w:rFonts w:ascii="Arial"/>
                <w:b/>
                <w:color w:val="FFFFFF"/>
                <w:sz w:val="13"/>
              </w:rPr>
              <w:t xml:space="preserve"> </w:t>
            </w:r>
            <w:r>
              <w:rPr>
                <w:rFonts w:ascii="Arial"/>
                <w:b/>
                <w:color w:val="FFFFFF"/>
                <w:w w:val="101"/>
                <w:sz w:val="13"/>
              </w:rPr>
              <w:t>W</w:t>
            </w:r>
            <w:r>
              <w:rPr>
                <w:rFonts w:ascii="Arial"/>
                <w:b/>
                <w:color w:val="FFFFFF"/>
                <w:spacing w:val="1"/>
                <w:w w:val="101"/>
                <w:sz w:val="13"/>
              </w:rPr>
              <w:t>a</w:t>
            </w:r>
            <w:r>
              <w:rPr>
                <w:rFonts w:ascii="Arial"/>
                <w:b/>
                <w:color w:val="FFFFFF"/>
                <w:spacing w:val="-1"/>
                <w:w w:val="101"/>
                <w:sz w:val="13"/>
              </w:rPr>
              <w:t>t</w:t>
            </w:r>
            <w:r>
              <w:rPr>
                <w:rFonts w:ascii="Arial"/>
                <w:b/>
                <w:color w:val="FFFFFF"/>
                <w:spacing w:val="1"/>
                <w:w w:val="101"/>
                <w:sz w:val="13"/>
              </w:rPr>
              <w:t xml:space="preserve">er </w:t>
            </w:r>
            <w:r>
              <w:rPr>
                <w:rFonts w:ascii="Arial"/>
                <w:b/>
                <w:color w:val="FFFFFF"/>
                <w:w w:val="101"/>
                <w:sz w:val="13"/>
              </w:rPr>
              <w:t>Supp</w:t>
            </w:r>
            <w:r>
              <w:rPr>
                <w:rFonts w:ascii="Arial"/>
                <w:b/>
                <w:color w:val="FFFFFF"/>
                <w:spacing w:val="-1"/>
                <w:w w:val="101"/>
                <w:sz w:val="13"/>
              </w:rPr>
              <w:t>l</w:t>
            </w:r>
            <w:r>
              <w:rPr>
                <w:rFonts w:ascii="Arial"/>
                <w:b/>
                <w:color w:val="FFFFFF"/>
                <w:w w:val="101"/>
                <w:sz w:val="13"/>
              </w:rPr>
              <w:t>y</w:t>
            </w:r>
            <w:r>
              <w:rPr>
                <w:rFonts w:ascii="Arial"/>
                <w:b/>
                <w:color w:val="FFFFFF"/>
                <w:sz w:val="13"/>
              </w:rPr>
              <w:t xml:space="preserve"> </w:t>
            </w:r>
            <w:r>
              <w:rPr>
                <w:rFonts w:ascii="Arial"/>
                <w:b/>
                <w:color w:val="FFFFFF"/>
                <w:w w:val="101"/>
                <w:sz w:val="13"/>
              </w:rPr>
              <w:t>Augm</w:t>
            </w:r>
            <w:r>
              <w:rPr>
                <w:rFonts w:ascii="Arial"/>
                <w:b/>
                <w:color w:val="FFFFFF"/>
                <w:spacing w:val="1"/>
                <w:w w:val="101"/>
                <w:sz w:val="13"/>
              </w:rPr>
              <w:t>e</w:t>
            </w:r>
            <w:r>
              <w:rPr>
                <w:rFonts w:ascii="Arial"/>
                <w:b/>
                <w:color w:val="FFFFFF"/>
                <w:w w:val="101"/>
                <w:sz w:val="13"/>
              </w:rPr>
              <w:t>n</w:t>
            </w:r>
            <w:r>
              <w:rPr>
                <w:rFonts w:ascii="Arial"/>
                <w:b/>
                <w:color w:val="FFFFFF"/>
                <w:spacing w:val="-1"/>
                <w:w w:val="101"/>
                <w:sz w:val="13"/>
              </w:rPr>
              <w:t>t</w:t>
            </w:r>
            <w:r>
              <w:rPr>
                <w:rFonts w:ascii="Arial"/>
                <w:b/>
                <w:color w:val="FFFFFF"/>
                <w:spacing w:val="1"/>
                <w:w w:val="101"/>
                <w:sz w:val="13"/>
              </w:rPr>
              <w:t>a</w:t>
            </w:r>
            <w:r>
              <w:rPr>
                <w:rFonts w:ascii="Arial"/>
                <w:b/>
                <w:color w:val="FFFFFF"/>
                <w:spacing w:val="-1"/>
                <w:w w:val="101"/>
                <w:sz w:val="13"/>
              </w:rPr>
              <w:t>ti</w:t>
            </w:r>
            <w:r>
              <w:rPr>
                <w:rFonts w:ascii="Arial"/>
                <w:b/>
                <w:color w:val="FFFFFF"/>
                <w:w w:val="101"/>
                <w:sz w:val="13"/>
              </w:rPr>
              <w:t>on</w:t>
            </w:r>
            <w:r>
              <w:rPr>
                <w:rFonts w:ascii="Arial"/>
                <w:b/>
                <w:color w:val="FFFFFF"/>
                <w:sz w:val="13"/>
              </w:rPr>
              <w:t xml:space="preserve"> </w:t>
            </w:r>
            <w:r>
              <w:rPr>
                <w:rFonts w:ascii="Arial"/>
                <w:b/>
                <w:color w:val="FFFFFF"/>
                <w:w w:val="101"/>
                <w:sz w:val="13"/>
              </w:rPr>
              <w:t>S</w:t>
            </w:r>
            <w:r>
              <w:rPr>
                <w:rFonts w:ascii="Arial"/>
                <w:b/>
                <w:color w:val="FFFFFF"/>
                <w:spacing w:val="-1"/>
                <w:w w:val="101"/>
                <w:sz w:val="13"/>
              </w:rPr>
              <w:t>t</w:t>
            </w:r>
            <w:r>
              <w:rPr>
                <w:rFonts w:ascii="Arial"/>
                <w:b/>
                <w:color w:val="FFFFFF"/>
                <w:w w:val="101"/>
                <w:sz w:val="13"/>
              </w:rPr>
              <w:t>udy Upd</w:t>
            </w:r>
            <w:r>
              <w:rPr>
                <w:rFonts w:ascii="Arial"/>
                <w:b/>
                <w:color w:val="FFFFFF"/>
                <w:spacing w:val="1"/>
                <w:w w:val="101"/>
                <w:sz w:val="13"/>
              </w:rPr>
              <w:t>a</w:t>
            </w:r>
            <w:r>
              <w:rPr>
                <w:rFonts w:ascii="Arial"/>
                <w:b/>
                <w:color w:val="FFFFFF"/>
                <w:spacing w:val="-1"/>
                <w:w w:val="101"/>
                <w:sz w:val="13"/>
              </w:rPr>
              <w:t>t</w:t>
            </w:r>
            <w:r>
              <w:rPr>
                <w:rFonts w:ascii="Arial"/>
                <w:b/>
                <w:color w:val="FFFFFF"/>
                <w:w w:val="101"/>
                <w:sz w:val="13"/>
              </w:rPr>
              <w:t>e</w:t>
            </w:r>
          </w:p>
        </w:tc>
        <w:tc>
          <w:tcPr>
            <w:tcW w:w="4284" w:type="dxa"/>
            <w:tcBorders>
              <w:top w:val="single" w:sz="12" w:space="0" w:color="808080"/>
              <w:left w:val="single" w:sz="6" w:space="0" w:color="808080"/>
              <w:bottom w:val="nil"/>
              <w:right w:val="nil"/>
            </w:tcBorders>
          </w:tcPr>
          <w:p w14:paraId="4E3F025A" w14:textId="77777777" w:rsidR="00CC2EC3" w:rsidRDefault="00AF730D">
            <w:pPr>
              <w:pStyle w:val="TableParagraph"/>
              <w:spacing w:before="91"/>
              <w:ind w:left="21"/>
              <w:rPr>
                <w:rFonts w:ascii="Arial" w:eastAsia="Arial" w:hAnsi="Arial" w:cs="Arial"/>
                <w:sz w:val="13"/>
                <w:szCs w:val="13"/>
              </w:rPr>
            </w:pPr>
            <w:r>
              <w:rPr>
                <w:rFonts w:ascii="Arial"/>
                <w:color w:val="585858"/>
                <w:sz w:val="13"/>
              </w:rPr>
              <w:t xml:space="preserve">031 Update </w:t>
            </w:r>
            <w:proofErr w:type="spellStart"/>
            <w:r>
              <w:rPr>
                <w:rFonts w:ascii="Arial"/>
                <w:color w:val="585858"/>
                <w:sz w:val="13"/>
              </w:rPr>
              <w:t>Definations</w:t>
            </w:r>
            <w:proofErr w:type="spellEnd"/>
            <w:r>
              <w:rPr>
                <w:rFonts w:ascii="Arial"/>
                <w:color w:val="585858"/>
                <w:sz w:val="13"/>
              </w:rPr>
              <w:t xml:space="preserve"> of Project Elements for Option 1 and </w:t>
            </w:r>
            <w:proofErr w:type="gramStart"/>
            <w:r>
              <w:rPr>
                <w:rFonts w:ascii="Arial"/>
                <w:color w:val="585858"/>
                <w:sz w:val="13"/>
              </w:rPr>
              <w:t xml:space="preserve">Option </w:t>
            </w:r>
            <w:r>
              <w:rPr>
                <w:rFonts w:ascii="Arial"/>
                <w:color w:val="585858"/>
                <w:spacing w:val="24"/>
                <w:sz w:val="13"/>
              </w:rPr>
              <w:t xml:space="preserve"> </w:t>
            </w:r>
            <w:r>
              <w:rPr>
                <w:rFonts w:ascii="Arial"/>
                <w:color w:val="585858"/>
                <w:sz w:val="13"/>
              </w:rPr>
              <w:t>2</w:t>
            </w:r>
            <w:proofErr w:type="gramEnd"/>
          </w:p>
        </w:tc>
        <w:tc>
          <w:tcPr>
            <w:tcW w:w="1016" w:type="dxa"/>
            <w:tcBorders>
              <w:top w:val="single" w:sz="12" w:space="0" w:color="808080"/>
              <w:left w:val="nil"/>
              <w:bottom w:val="nil"/>
              <w:right w:val="nil"/>
            </w:tcBorders>
          </w:tcPr>
          <w:p w14:paraId="624A2609" w14:textId="77777777" w:rsidR="00CC2EC3" w:rsidRDefault="00AF730D">
            <w:pPr>
              <w:pStyle w:val="TableParagraph"/>
              <w:spacing w:before="91"/>
              <w:ind w:right="264"/>
              <w:jc w:val="right"/>
              <w:rPr>
                <w:rFonts w:ascii="Arial" w:eastAsia="Arial" w:hAnsi="Arial" w:cs="Arial"/>
                <w:sz w:val="13"/>
                <w:szCs w:val="13"/>
              </w:rPr>
            </w:pPr>
            <w:r>
              <w:rPr>
                <w:rFonts w:ascii="Arial"/>
                <w:color w:val="585858"/>
                <w:sz w:val="13"/>
              </w:rPr>
              <w:t>16.00</w:t>
            </w:r>
          </w:p>
        </w:tc>
        <w:tc>
          <w:tcPr>
            <w:tcW w:w="1378" w:type="dxa"/>
            <w:tcBorders>
              <w:top w:val="single" w:sz="12" w:space="0" w:color="808080"/>
              <w:left w:val="nil"/>
              <w:bottom w:val="nil"/>
              <w:right w:val="nil"/>
            </w:tcBorders>
          </w:tcPr>
          <w:p w14:paraId="51A22453" w14:textId="77777777" w:rsidR="00CC2EC3" w:rsidRDefault="00AF730D">
            <w:pPr>
              <w:pStyle w:val="TableParagraph"/>
              <w:spacing w:before="91"/>
              <w:ind w:left="340"/>
              <w:rPr>
                <w:rFonts w:ascii="Arial" w:eastAsia="Arial" w:hAnsi="Arial" w:cs="Arial"/>
                <w:sz w:val="13"/>
                <w:szCs w:val="13"/>
              </w:rPr>
            </w:pPr>
            <w:r>
              <w:rPr>
                <w:rFonts w:ascii="Arial"/>
                <w:color w:val="585858"/>
                <w:sz w:val="13"/>
              </w:rPr>
              <w:t>6.00</w:t>
            </w:r>
          </w:p>
        </w:tc>
        <w:tc>
          <w:tcPr>
            <w:tcW w:w="111" w:type="dxa"/>
            <w:tcBorders>
              <w:top w:val="single" w:sz="12" w:space="0" w:color="808080"/>
              <w:left w:val="nil"/>
              <w:bottom w:val="nil"/>
              <w:right w:val="nil"/>
            </w:tcBorders>
          </w:tcPr>
          <w:p w14:paraId="5458640F" w14:textId="77777777" w:rsidR="00CC2EC3" w:rsidRDefault="00CC2EC3"/>
        </w:tc>
        <w:tc>
          <w:tcPr>
            <w:tcW w:w="1230" w:type="dxa"/>
            <w:tcBorders>
              <w:top w:val="single" w:sz="12" w:space="0" w:color="808080"/>
              <w:left w:val="nil"/>
              <w:bottom w:val="nil"/>
              <w:right w:val="nil"/>
            </w:tcBorders>
          </w:tcPr>
          <w:p w14:paraId="5E038078" w14:textId="77777777" w:rsidR="00CC2EC3" w:rsidRDefault="00AF730D">
            <w:pPr>
              <w:pStyle w:val="TableParagraph"/>
              <w:spacing w:before="91"/>
              <w:ind w:right="251"/>
              <w:jc w:val="right"/>
              <w:rPr>
                <w:rFonts w:ascii="Arial" w:eastAsia="Arial" w:hAnsi="Arial" w:cs="Arial"/>
                <w:sz w:val="13"/>
                <w:szCs w:val="13"/>
              </w:rPr>
            </w:pPr>
            <w:r>
              <w:rPr>
                <w:rFonts w:ascii="Arial"/>
                <w:color w:val="585858"/>
                <w:sz w:val="13"/>
              </w:rPr>
              <w:t>22.0</w:t>
            </w:r>
          </w:p>
        </w:tc>
        <w:tc>
          <w:tcPr>
            <w:tcW w:w="942" w:type="dxa"/>
            <w:tcBorders>
              <w:top w:val="single" w:sz="12" w:space="0" w:color="808080"/>
              <w:left w:val="nil"/>
              <w:bottom w:val="nil"/>
              <w:right w:val="nil"/>
            </w:tcBorders>
          </w:tcPr>
          <w:p w14:paraId="47646072" w14:textId="77777777" w:rsidR="00CC2EC3" w:rsidRDefault="00AF730D">
            <w:pPr>
              <w:pStyle w:val="TableParagraph"/>
              <w:spacing w:before="91"/>
              <w:ind w:right="21"/>
              <w:jc w:val="right"/>
              <w:rPr>
                <w:rFonts w:ascii="Arial" w:eastAsia="Arial" w:hAnsi="Arial" w:cs="Arial"/>
                <w:sz w:val="13"/>
                <w:szCs w:val="13"/>
              </w:rPr>
            </w:pPr>
            <w:r>
              <w:rPr>
                <w:rFonts w:ascii="Arial"/>
                <w:color w:val="585858"/>
                <w:sz w:val="13"/>
              </w:rPr>
              <w:t>$4,044.00</w:t>
            </w:r>
          </w:p>
        </w:tc>
        <w:tc>
          <w:tcPr>
            <w:tcW w:w="1084" w:type="dxa"/>
            <w:tcBorders>
              <w:top w:val="single" w:sz="12" w:space="0" w:color="808080"/>
              <w:left w:val="nil"/>
              <w:bottom w:val="nil"/>
              <w:right w:val="nil"/>
            </w:tcBorders>
          </w:tcPr>
          <w:p w14:paraId="70D4E1FC" w14:textId="77777777" w:rsidR="00CC2EC3" w:rsidRDefault="00CC2EC3"/>
        </w:tc>
        <w:tc>
          <w:tcPr>
            <w:tcW w:w="1013" w:type="dxa"/>
            <w:tcBorders>
              <w:top w:val="single" w:sz="12" w:space="0" w:color="808080"/>
              <w:left w:val="nil"/>
              <w:bottom w:val="nil"/>
              <w:right w:val="nil"/>
            </w:tcBorders>
          </w:tcPr>
          <w:p w14:paraId="31EE61F4" w14:textId="77777777" w:rsidR="00CC2EC3" w:rsidRDefault="00AF730D">
            <w:pPr>
              <w:pStyle w:val="TableParagraph"/>
              <w:spacing w:before="91"/>
              <w:ind w:right="263"/>
              <w:jc w:val="right"/>
              <w:rPr>
                <w:rFonts w:ascii="Arial" w:eastAsia="Arial" w:hAnsi="Arial" w:cs="Arial"/>
                <w:sz w:val="13"/>
                <w:szCs w:val="13"/>
              </w:rPr>
            </w:pPr>
            <w:r>
              <w:rPr>
                <w:rFonts w:ascii="Arial"/>
                <w:color w:val="585858"/>
                <w:sz w:val="13"/>
              </w:rPr>
              <w:t>$0.00</w:t>
            </w:r>
          </w:p>
        </w:tc>
        <w:tc>
          <w:tcPr>
            <w:tcW w:w="942" w:type="dxa"/>
            <w:tcBorders>
              <w:top w:val="single" w:sz="12" w:space="0" w:color="808080"/>
              <w:left w:val="nil"/>
              <w:bottom w:val="nil"/>
              <w:right w:val="nil"/>
            </w:tcBorders>
          </w:tcPr>
          <w:p w14:paraId="2130AC94" w14:textId="77777777" w:rsidR="00CC2EC3" w:rsidRDefault="00CC2EC3"/>
        </w:tc>
        <w:tc>
          <w:tcPr>
            <w:tcW w:w="887" w:type="dxa"/>
            <w:tcBorders>
              <w:top w:val="single" w:sz="12" w:space="0" w:color="808080"/>
              <w:left w:val="nil"/>
              <w:bottom w:val="nil"/>
              <w:right w:val="nil"/>
            </w:tcBorders>
          </w:tcPr>
          <w:p w14:paraId="6359628F" w14:textId="77777777" w:rsidR="00CC2EC3" w:rsidRDefault="00AF730D">
            <w:pPr>
              <w:pStyle w:val="TableParagraph"/>
              <w:spacing w:before="91"/>
              <w:ind w:right="23"/>
              <w:jc w:val="right"/>
              <w:rPr>
                <w:rFonts w:ascii="Arial" w:eastAsia="Arial" w:hAnsi="Arial" w:cs="Arial"/>
                <w:sz w:val="13"/>
                <w:szCs w:val="13"/>
              </w:rPr>
            </w:pPr>
            <w:r>
              <w:rPr>
                <w:rFonts w:ascii="Arial"/>
                <w:color w:val="585858"/>
                <w:sz w:val="13"/>
              </w:rPr>
              <w:t>$4,044.00</w:t>
            </w:r>
          </w:p>
        </w:tc>
      </w:tr>
      <w:tr w:rsidR="00CC2EC3" w14:paraId="7A31AFAE" w14:textId="77777777">
        <w:trPr>
          <w:trHeight w:hRule="exact" w:val="367"/>
        </w:trPr>
        <w:tc>
          <w:tcPr>
            <w:tcW w:w="734" w:type="dxa"/>
            <w:vMerge/>
            <w:tcBorders>
              <w:left w:val="single" w:sz="12" w:space="0" w:color="808080"/>
              <w:right w:val="single" w:sz="6" w:space="0" w:color="808080"/>
            </w:tcBorders>
            <w:shd w:val="clear" w:color="auto" w:fill="C1272C"/>
            <w:textDirection w:val="btLr"/>
          </w:tcPr>
          <w:p w14:paraId="2D9EE6CB" w14:textId="77777777" w:rsidR="00CC2EC3" w:rsidRDefault="00CC2EC3"/>
        </w:tc>
        <w:tc>
          <w:tcPr>
            <w:tcW w:w="4284" w:type="dxa"/>
            <w:tcBorders>
              <w:top w:val="nil"/>
              <w:left w:val="single" w:sz="6" w:space="0" w:color="808080"/>
              <w:bottom w:val="nil"/>
              <w:right w:val="nil"/>
            </w:tcBorders>
          </w:tcPr>
          <w:p w14:paraId="4408BC35" w14:textId="77777777" w:rsidR="00CC2EC3" w:rsidRDefault="00AF730D">
            <w:pPr>
              <w:pStyle w:val="TableParagraph"/>
              <w:spacing w:before="106"/>
              <w:ind w:left="21"/>
              <w:rPr>
                <w:rFonts w:ascii="Arial" w:eastAsia="Arial" w:hAnsi="Arial" w:cs="Arial"/>
                <w:sz w:val="13"/>
                <w:szCs w:val="13"/>
              </w:rPr>
            </w:pPr>
            <w:r>
              <w:rPr>
                <w:rFonts w:ascii="Arial"/>
                <w:color w:val="585858"/>
                <w:sz w:val="13"/>
              </w:rPr>
              <w:t xml:space="preserve">032 Update Estimates of </w:t>
            </w:r>
            <w:proofErr w:type="gramStart"/>
            <w:r>
              <w:rPr>
                <w:rFonts w:ascii="Arial"/>
                <w:color w:val="585858"/>
                <w:sz w:val="13"/>
              </w:rPr>
              <w:t xml:space="preserve">Probable </w:t>
            </w:r>
            <w:r>
              <w:rPr>
                <w:rFonts w:ascii="Arial"/>
                <w:color w:val="585858"/>
                <w:spacing w:val="4"/>
                <w:sz w:val="13"/>
              </w:rPr>
              <w:t xml:space="preserve"> </w:t>
            </w:r>
            <w:r>
              <w:rPr>
                <w:rFonts w:ascii="Arial"/>
                <w:color w:val="585858"/>
                <w:sz w:val="13"/>
              </w:rPr>
              <w:t>Costs</w:t>
            </w:r>
            <w:proofErr w:type="gramEnd"/>
          </w:p>
        </w:tc>
        <w:tc>
          <w:tcPr>
            <w:tcW w:w="1016" w:type="dxa"/>
            <w:tcBorders>
              <w:top w:val="nil"/>
              <w:left w:val="nil"/>
              <w:bottom w:val="nil"/>
              <w:right w:val="nil"/>
            </w:tcBorders>
          </w:tcPr>
          <w:p w14:paraId="1E291B84" w14:textId="77777777" w:rsidR="00CC2EC3" w:rsidRDefault="00AF730D">
            <w:pPr>
              <w:pStyle w:val="TableParagraph"/>
              <w:spacing w:before="106"/>
              <w:ind w:right="264"/>
              <w:jc w:val="right"/>
              <w:rPr>
                <w:rFonts w:ascii="Arial" w:eastAsia="Arial" w:hAnsi="Arial" w:cs="Arial"/>
                <w:sz w:val="13"/>
                <w:szCs w:val="13"/>
              </w:rPr>
            </w:pPr>
            <w:r>
              <w:rPr>
                <w:rFonts w:ascii="Arial"/>
                <w:color w:val="585858"/>
                <w:sz w:val="13"/>
              </w:rPr>
              <w:t>28.00</w:t>
            </w:r>
          </w:p>
        </w:tc>
        <w:tc>
          <w:tcPr>
            <w:tcW w:w="1378" w:type="dxa"/>
            <w:tcBorders>
              <w:top w:val="nil"/>
              <w:left w:val="nil"/>
              <w:bottom w:val="nil"/>
              <w:right w:val="nil"/>
            </w:tcBorders>
          </w:tcPr>
          <w:p w14:paraId="2A115DC3" w14:textId="77777777" w:rsidR="00CC2EC3" w:rsidRDefault="00CC2EC3"/>
        </w:tc>
        <w:tc>
          <w:tcPr>
            <w:tcW w:w="111" w:type="dxa"/>
            <w:tcBorders>
              <w:top w:val="nil"/>
              <w:left w:val="nil"/>
              <w:bottom w:val="nil"/>
              <w:right w:val="nil"/>
            </w:tcBorders>
          </w:tcPr>
          <w:p w14:paraId="7746CE43" w14:textId="77777777" w:rsidR="00CC2EC3" w:rsidRDefault="00CC2EC3"/>
        </w:tc>
        <w:tc>
          <w:tcPr>
            <w:tcW w:w="1230" w:type="dxa"/>
            <w:tcBorders>
              <w:top w:val="nil"/>
              <w:left w:val="nil"/>
              <w:bottom w:val="nil"/>
              <w:right w:val="nil"/>
            </w:tcBorders>
          </w:tcPr>
          <w:p w14:paraId="7263EB08" w14:textId="77777777" w:rsidR="00CC2EC3" w:rsidRDefault="00AF730D">
            <w:pPr>
              <w:pStyle w:val="TableParagraph"/>
              <w:spacing w:before="106"/>
              <w:ind w:right="251"/>
              <w:jc w:val="right"/>
              <w:rPr>
                <w:rFonts w:ascii="Arial" w:eastAsia="Arial" w:hAnsi="Arial" w:cs="Arial"/>
                <w:sz w:val="13"/>
                <w:szCs w:val="13"/>
              </w:rPr>
            </w:pPr>
            <w:r>
              <w:rPr>
                <w:rFonts w:ascii="Arial"/>
                <w:color w:val="585858"/>
                <w:sz w:val="13"/>
              </w:rPr>
              <w:t>28.0</w:t>
            </w:r>
          </w:p>
        </w:tc>
        <w:tc>
          <w:tcPr>
            <w:tcW w:w="942" w:type="dxa"/>
            <w:tcBorders>
              <w:top w:val="nil"/>
              <w:left w:val="nil"/>
              <w:bottom w:val="nil"/>
              <w:right w:val="nil"/>
            </w:tcBorders>
          </w:tcPr>
          <w:p w14:paraId="7E3C7422" w14:textId="77777777" w:rsidR="00CC2EC3" w:rsidRDefault="00AF730D">
            <w:pPr>
              <w:pStyle w:val="TableParagraph"/>
              <w:spacing w:before="106"/>
              <w:ind w:right="21"/>
              <w:jc w:val="right"/>
              <w:rPr>
                <w:rFonts w:ascii="Arial" w:eastAsia="Arial" w:hAnsi="Arial" w:cs="Arial"/>
                <w:sz w:val="13"/>
                <w:szCs w:val="13"/>
              </w:rPr>
            </w:pPr>
            <w:r>
              <w:rPr>
                <w:rFonts w:ascii="Arial"/>
                <w:color w:val="585858"/>
                <w:sz w:val="13"/>
              </w:rPr>
              <w:t>$5,460.00</w:t>
            </w:r>
          </w:p>
        </w:tc>
        <w:tc>
          <w:tcPr>
            <w:tcW w:w="1084" w:type="dxa"/>
            <w:tcBorders>
              <w:top w:val="nil"/>
              <w:left w:val="nil"/>
              <w:bottom w:val="nil"/>
              <w:right w:val="nil"/>
            </w:tcBorders>
            <w:shd w:val="clear" w:color="auto" w:fill="FBF9F3"/>
          </w:tcPr>
          <w:p w14:paraId="704041A5" w14:textId="77777777" w:rsidR="00CC2EC3" w:rsidRDefault="00CC2EC3"/>
        </w:tc>
        <w:tc>
          <w:tcPr>
            <w:tcW w:w="1013" w:type="dxa"/>
            <w:tcBorders>
              <w:top w:val="nil"/>
              <w:left w:val="nil"/>
              <w:bottom w:val="nil"/>
              <w:right w:val="nil"/>
            </w:tcBorders>
            <w:shd w:val="clear" w:color="auto" w:fill="FBF9F3"/>
          </w:tcPr>
          <w:p w14:paraId="6C235C89" w14:textId="77777777" w:rsidR="00CC2EC3" w:rsidRDefault="00AF730D">
            <w:pPr>
              <w:pStyle w:val="TableParagraph"/>
              <w:spacing w:before="106"/>
              <w:ind w:right="263"/>
              <w:jc w:val="right"/>
              <w:rPr>
                <w:rFonts w:ascii="Arial" w:eastAsia="Arial" w:hAnsi="Arial" w:cs="Arial"/>
                <w:sz w:val="13"/>
                <w:szCs w:val="13"/>
              </w:rPr>
            </w:pPr>
            <w:r>
              <w:rPr>
                <w:rFonts w:ascii="Arial"/>
                <w:color w:val="585858"/>
                <w:sz w:val="13"/>
              </w:rPr>
              <w:t>$0.00</w:t>
            </w:r>
          </w:p>
        </w:tc>
        <w:tc>
          <w:tcPr>
            <w:tcW w:w="942" w:type="dxa"/>
            <w:tcBorders>
              <w:top w:val="nil"/>
              <w:left w:val="nil"/>
              <w:bottom w:val="nil"/>
              <w:right w:val="nil"/>
            </w:tcBorders>
            <w:shd w:val="clear" w:color="auto" w:fill="FBF9F3"/>
          </w:tcPr>
          <w:p w14:paraId="23A1EEE1" w14:textId="77777777" w:rsidR="00CC2EC3" w:rsidRDefault="00CC2EC3"/>
        </w:tc>
        <w:tc>
          <w:tcPr>
            <w:tcW w:w="887" w:type="dxa"/>
            <w:tcBorders>
              <w:top w:val="nil"/>
              <w:left w:val="nil"/>
              <w:bottom w:val="nil"/>
              <w:right w:val="nil"/>
            </w:tcBorders>
            <w:shd w:val="clear" w:color="auto" w:fill="FBF9F3"/>
          </w:tcPr>
          <w:p w14:paraId="1655F200" w14:textId="77777777" w:rsidR="00CC2EC3" w:rsidRDefault="00AF730D">
            <w:pPr>
              <w:pStyle w:val="TableParagraph"/>
              <w:spacing w:before="106"/>
              <w:ind w:right="23"/>
              <w:jc w:val="right"/>
              <w:rPr>
                <w:rFonts w:ascii="Arial" w:eastAsia="Arial" w:hAnsi="Arial" w:cs="Arial"/>
                <w:sz w:val="13"/>
                <w:szCs w:val="13"/>
              </w:rPr>
            </w:pPr>
            <w:r>
              <w:rPr>
                <w:rFonts w:ascii="Arial"/>
                <w:color w:val="585858"/>
                <w:sz w:val="13"/>
              </w:rPr>
              <w:t>$5,460.00</w:t>
            </w:r>
          </w:p>
        </w:tc>
      </w:tr>
      <w:tr w:rsidR="00CC2EC3" w14:paraId="1380B623" w14:textId="77777777">
        <w:trPr>
          <w:trHeight w:hRule="exact" w:val="360"/>
        </w:trPr>
        <w:tc>
          <w:tcPr>
            <w:tcW w:w="734" w:type="dxa"/>
            <w:vMerge/>
            <w:tcBorders>
              <w:left w:val="single" w:sz="12" w:space="0" w:color="808080"/>
              <w:right w:val="single" w:sz="6" w:space="0" w:color="808080"/>
            </w:tcBorders>
            <w:shd w:val="clear" w:color="auto" w:fill="C1272C"/>
            <w:textDirection w:val="btLr"/>
          </w:tcPr>
          <w:p w14:paraId="5F2DA390" w14:textId="77777777" w:rsidR="00CC2EC3" w:rsidRDefault="00CC2EC3"/>
        </w:tc>
        <w:tc>
          <w:tcPr>
            <w:tcW w:w="4284" w:type="dxa"/>
            <w:tcBorders>
              <w:top w:val="nil"/>
              <w:left w:val="single" w:sz="6" w:space="0" w:color="808080"/>
              <w:bottom w:val="nil"/>
              <w:right w:val="nil"/>
            </w:tcBorders>
          </w:tcPr>
          <w:p w14:paraId="74E8C72B" w14:textId="77777777" w:rsidR="00CC2EC3" w:rsidRDefault="00AF730D">
            <w:pPr>
              <w:pStyle w:val="TableParagraph"/>
              <w:spacing w:before="99"/>
              <w:ind w:left="21"/>
              <w:rPr>
                <w:rFonts w:ascii="Arial" w:eastAsia="Arial" w:hAnsi="Arial" w:cs="Arial"/>
                <w:sz w:val="13"/>
                <w:szCs w:val="13"/>
              </w:rPr>
            </w:pPr>
            <w:r>
              <w:rPr>
                <w:rFonts w:ascii="Arial"/>
                <w:color w:val="585858"/>
                <w:sz w:val="13"/>
              </w:rPr>
              <w:t xml:space="preserve">033 Draft Recycled Water Supply </w:t>
            </w:r>
            <w:proofErr w:type="gramStart"/>
            <w:r>
              <w:rPr>
                <w:rFonts w:ascii="Arial"/>
                <w:color w:val="585858"/>
                <w:sz w:val="13"/>
              </w:rPr>
              <w:t xml:space="preserve">Augmentation </w:t>
            </w:r>
            <w:r>
              <w:rPr>
                <w:rFonts w:ascii="Arial"/>
                <w:color w:val="585858"/>
                <w:spacing w:val="16"/>
                <w:sz w:val="13"/>
              </w:rPr>
              <w:t xml:space="preserve"> </w:t>
            </w:r>
            <w:r>
              <w:rPr>
                <w:rFonts w:ascii="Arial"/>
                <w:color w:val="585858"/>
                <w:sz w:val="13"/>
              </w:rPr>
              <w:t>Study</w:t>
            </w:r>
            <w:proofErr w:type="gramEnd"/>
          </w:p>
        </w:tc>
        <w:tc>
          <w:tcPr>
            <w:tcW w:w="1016" w:type="dxa"/>
            <w:tcBorders>
              <w:top w:val="nil"/>
              <w:left w:val="nil"/>
              <w:bottom w:val="nil"/>
              <w:right w:val="nil"/>
            </w:tcBorders>
          </w:tcPr>
          <w:p w14:paraId="212DA021" w14:textId="77777777" w:rsidR="00CC2EC3" w:rsidRDefault="00AF730D">
            <w:pPr>
              <w:pStyle w:val="TableParagraph"/>
              <w:spacing w:before="99"/>
              <w:ind w:right="264"/>
              <w:jc w:val="right"/>
              <w:rPr>
                <w:rFonts w:ascii="Arial" w:eastAsia="Arial" w:hAnsi="Arial" w:cs="Arial"/>
                <w:sz w:val="13"/>
                <w:szCs w:val="13"/>
              </w:rPr>
            </w:pPr>
            <w:r>
              <w:rPr>
                <w:rFonts w:ascii="Arial"/>
                <w:color w:val="585858"/>
                <w:sz w:val="13"/>
              </w:rPr>
              <w:t>26.00</w:t>
            </w:r>
          </w:p>
        </w:tc>
        <w:tc>
          <w:tcPr>
            <w:tcW w:w="1378" w:type="dxa"/>
            <w:tcBorders>
              <w:top w:val="nil"/>
              <w:left w:val="nil"/>
              <w:bottom w:val="nil"/>
              <w:right w:val="nil"/>
            </w:tcBorders>
          </w:tcPr>
          <w:p w14:paraId="6E64CDDA" w14:textId="77777777" w:rsidR="00CC2EC3" w:rsidRDefault="00AF730D">
            <w:pPr>
              <w:pStyle w:val="TableParagraph"/>
              <w:spacing w:before="99"/>
              <w:ind w:left="340"/>
              <w:rPr>
                <w:rFonts w:ascii="Arial" w:eastAsia="Arial" w:hAnsi="Arial" w:cs="Arial"/>
                <w:sz w:val="13"/>
                <w:szCs w:val="13"/>
              </w:rPr>
            </w:pPr>
            <w:r>
              <w:rPr>
                <w:rFonts w:ascii="Arial"/>
                <w:color w:val="585858"/>
                <w:sz w:val="13"/>
              </w:rPr>
              <w:t>5.00</w:t>
            </w:r>
          </w:p>
        </w:tc>
        <w:tc>
          <w:tcPr>
            <w:tcW w:w="111" w:type="dxa"/>
            <w:tcBorders>
              <w:top w:val="nil"/>
              <w:left w:val="nil"/>
              <w:bottom w:val="nil"/>
              <w:right w:val="nil"/>
            </w:tcBorders>
          </w:tcPr>
          <w:p w14:paraId="2C3A296B" w14:textId="77777777" w:rsidR="00CC2EC3" w:rsidRDefault="00CC2EC3"/>
        </w:tc>
        <w:tc>
          <w:tcPr>
            <w:tcW w:w="1230" w:type="dxa"/>
            <w:tcBorders>
              <w:top w:val="nil"/>
              <w:left w:val="nil"/>
              <w:bottom w:val="nil"/>
              <w:right w:val="nil"/>
            </w:tcBorders>
          </w:tcPr>
          <w:p w14:paraId="4E53C636" w14:textId="77777777" w:rsidR="00CC2EC3" w:rsidRDefault="00AF730D">
            <w:pPr>
              <w:pStyle w:val="TableParagraph"/>
              <w:spacing w:before="99"/>
              <w:ind w:right="251"/>
              <w:jc w:val="right"/>
              <w:rPr>
                <w:rFonts w:ascii="Arial" w:eastAsia="Arial" w:hAnsi="Arial" w:cs="Arial"/>
                <w:sz w:val="13"/>
                <w:szCs w:val="13"/>
              </w:rPr>
            </w:pPr>
            <w:r>
              <w:rPr>
                <w:rFonts w:ascii="Arial"/>
                <w:color w:val="585858"/>
                <w:sz w:val="13"/>
              </w:rPr>
              <w:t>31.0</w:t>
            </w:r>
          </w:p>
        </w:tc>
        <w:tc>
          <w:tcPr>
            <w:tcW w:w="942" w:type="dxa"/>
            <w:tcBorders>
              <w:top w:val="nil"/>
              <w:left w:val="nil"/>
              <w:bottom w:val="nil"/>
              <w:right w:val="nil"/>
            </w:tcBorders>
          </w:tcPr>
          <w:p w14:paraId="7EE7E55F" w14:textId="77777777" w:rsidR="00CC2EC3" w:rsidRDefault="00AF730D">
            <w:pPr>
              <w:pStyle w:val="TableParagraph"/>
              <w:spacing w:before="99"/>
              <w:ind w:right="21"/>
              <w:jc w:val="right"/>
              <w:rPr>
                <w:rFonts w:ascii="Arial" w:eastAsia="Arial" w:hAnsi="Arial" w:cs="Arial"/>
                <w:sz w:val="13"/>
                <w:szCs w:val="13"/>
              </w:rPr>
            </w:pPr>
            <w:r>
              <w:rPr>
                <w:rFonts w:ascii="Arial"/>
                <w:color w:val="585858"/>
                <w:sz w:val="13"/>
              </w:rPr>
              <w:t>$5,840.00</w:t>
            </w:r>
          </w:p>
        </w:tc>
        <w:tc>
          <w:tcPr>
            <w:tcW w:w="1084" w:type="dxa"/>
            <w:tcBorders>
              <w:top w:val="nil"/>
              <w:left w:val="nil"/>
              <w:bottom w:val="nil"/>
              <w:right w:val="nil"/>
            </w:tcBorders>
            <w:shd w:val="clear" w:color="auto" w:fill="FBF9F3"/>
          </w:tcPr>
          <w:p w14:paraId="215772F6" w14:textId="77777777" w:rsidR="00CC2EC3" w:rsidRDefault="00CC2EC3"/>
        </w:tc>
        <w:tc>
          <w:tcPr>
            <w:tcW w:w="1013" w:type="dxa"/>
            <w:tcBorders>
              <w:top w:val="nil"/>
              <w:left w:val="nil"/>
              <w:bottom w:val="nil"/>
              <w:right w:val="nil"/>
            </w:tcBorders>
            <w:shd w:val="clear" w:color="auto" w:fill="FBF9F3"/>
          </w:tcPr>
          <w:p w14:paraId="32E20E2D" w14:textId="77777777" w:rsidR="00CC2EC3" w:rsidRDefault="00AF730D">
            <w:pPr>
              <w:pStyle w:val="TableParagraph"/>
              <w:spacing w:before="99"/>
              <w:ind w:right="263"/>
              <w:jc w:val="right"/>
              <w:rPr>
                <w:rFonts w:ascii="Arial" w:eastAsia="Arial" w:hAnsi="Arial" w:cs="Arial"/>
                <w:sz w:val="13"/>
                <w:szCs w:val="13"/>
              </w:rPr>
            </w:pPr>
            <w:r>
              <w:rPr>
                <w:rFonts w:ascii="Arial"/>
                <w:color w:val="585858"/>
                <w:sz w:val="13"/>
              </w:rPr>
              <w:t>$0.00</w:t>
            </w:r>
          </w:p>
        </w:tc>
        <w:tc>
          <w:tcPr>
            <w:tcW w:w="942" w:type="dxa"/>
            <w:tcBorders>
              <w:top w:val="nil"/>
              <w:left w:val="nil"/>
              <w:bottom w:val="nil"/>
              <w:right w:val="nil"/>
            </w:tcBorders>
            <w:shd w:val="clear" w:color="auto" w:fill="FBF9F3"/>
          </w:tcPr>
          <w:p w14:paraId="2546A0C7" w14:textId="77777777" w:rsidR="00CC2EC3" w:rsidRDefault="00AF730D">
            <w:pPr>
              <w:pStyle w:val="TableParagraph"/>
              <w:spacing w:before="99"/>
              <w:ind w:right="192"/>
              <w:jc w:val="right"/>
              <w:rPr>
                <w:rFonts w:ascii="Arial" w:eastAsia="Arial" w:hAnsi="Arial" w:cs="Arial"/>
                <w:sz w:val="13"/>
                <w:szCs w:val="13"/>
              </w:rPr>
            </w:pPr>
            <w:r>
              <w:rPr>
                <w:rFonts w:ascii="Arial"/>
                <w:color w:val="585858"/>
                <w:sz w:val="13"/>
              </w:rPr>
              <w:t>$100.00</w:t>
            </w:r>
          </w:p>
        </w:tc>
        <w:tc>
          <w:tcPr>
            <w:tcW w:w="887" w:type="dxa"/>
            <w:tcBorders>
              <w:top w:val="nil"/>
              <w:left w:val="nil"/>
              <w:bottom w:val="nil"/>
              <w:right w:val="nil"/>
            </w:tcBorders>
            <w:shd w:val="clear" w:color="auto" w:fill="FBF9F3"/>
          </w:tcPr>
          <w:p w14:paraId="2192B043" w14:textId="77777777" w:rsidR="00CC2EC3" w:rsidRDefault="00AF730D">
            <w:pPr>
              <w:pStyle w:val="TableParagraph"/>
              <w:spacing w:before="99"/>
              <w:ind w:right="23"/>
              <w:jc w:val="right"/>
              <w:rPr>
                <w:rFonts w:ascii="Arial" w:eastAsia="Arial" w:hAnsi="Arial" w:cs="Arial"/>
                <w:sz w:val="13"/>
                <w:szCs w:val="13"/>
              </w:rPr>
            </w:pPr>
            <w:r>
              <w:rPr>
                <w:rFonts w:ascii="Arial"/>
                <w:color w:val="585858"/>
                <w:sz w:val="13"/>
              </w:rPr>
              <w:t>$5,840.00</w:t>
            </w:r>
          </w:p>
        </w:tc>
      </w:tr>
      <w:tr w:rsidR="00CC2EC3" w14:paraId="2F188F1F" w14:textId="77777777">
        <w:trPr>
          <w:trHeight w:hRule="exact" w:val="360"/>
        </w:trPr>
        <w:tc>
          <w:tcPr>
            <w:tcW w:w="734" w:type="dxa"/>
            <w:vMerge/>
            <w:tcBorders>
              <w:left w:val="single" w:sz="12" w:space="0" w:color="808080"/>
              <w:right w:val="single" w:sz="6" w:space="0" w:color="808080"/>
            </w:tcBorders>
            <w:shd w:val="clear" w:color="auto" w:fill="C1272C"/>
            <w:textDirection w:val="btLr"/>
          </w:tcPr>
          <w:p w14:paraId="4BD80E3E" w14:textId="77777777" w:rsidR="00CC2EC3" w:rsidRDefault="00CC2EC3"/>
        </w:tc>
        <w:tc>
          <w:tcPr>
            <w:tcW w:w="4284" w:type="dxa"/>
            <w:tcBorders>
              <w:top w:val="nil"/>
              <w:left w:val="single" w:sz="6" w:space="0" w:color="808080"/>
              <w:bottom w:val="nil"/>
              <w:right w:val="nil"/>
            </w:tcBorders>
          </w:tcPr>
          <w:p w14:paraId="3AA73CD6" w14:textId="77777777" w:rsidR="00CC2EC3" w:rsidRDefault="00AF730D">
            <w:pPr>
              <w:pStyle w:val="TableParagraph"/>
              <w:spacing w:before="99"/>
              <w:ind w:left="21"/>
              <w:rPr>
                <w:rFonts w:ascii="Arial" w:eastAsia="Arial" w:hAnsi="Arial" w:cs="Arial"/>
                <w:sz w:val="13"/>
                <w:szCs w:val="13"/>
              </w:rPr>
            </w:pPr>
            <w:r>
              <w:rPr>
                <w:rFonts w:ascii="Arial"/>
                <w:color w:val="585858"/>
                <w:sz w:val="13"/>
              </w:rPr>
              <w:t>034 Review Draft Study Update with</w:t>
            </w:r>
            <w:r>
              <w:rPr>
                <w:rFonts w:ascii="Arial"/>
                <w:color w:val="585858"/>
                <w:spacing w:val="25"/>
                <w:sz w:val="13"/>
              </w:rPr>
              <w:t xml:space="preserve"> </w:t>
            </w:r>
            <w:r>
              <w:rPr>
                <w:rFonts w:ascii="Arial"/>
                <w:color w:val="585858"/>
                <w:sz w:val="13"/>
              </w:rPr>
              <w:t>District</w:t>
            </w:r>
          </w:p>
        </w:tc>
        <w:tc>
          <w:tcPr>
            <w:tcW w:w="1016" w:type="dxa"/>
            <w:tcBorders>
              <w:top w:val="nil"/>
              <w:left w:val="nil"/>
              <w:bottom w:val="nil"/>
              <w:right w:val="nil"/>
            </w:tcBorders>
          </w:tcPr>
          <w:p w14:paraId="3CD5AF31" w14:textId="77777777" w:rsidR="00CC2EC3" w:rsidRDefault="00AF730D">
            <w:pPr>
              <w:pStyle w:val="TableParagraph"/>
              <w:spacing w:before="99"/>
              <w:ind w:right="266"/>
              <w:jc w:val="right"/>
              <w:rPr>
                <w:rFonts w:ascii="Arial" w:eastAsia="Arial" w:hAnsi="Arial" w:cs="Arial"/>
                <w:sz w:val="13"/>
                <w:szCs w:val="13"/>
              </w:rPr>
            </w:pPr>
            <w:r>
              <w:rPr>
                <w:rFonts w:ascii="Arial"/>
                <w:color w:val="585858"/>
                <w:sz w:val="13"/>
              </w:rPr>
              <w:t>6.00</w:t>
            </w:r>
          </w:p>
        </w:tc>
        <w:tc>
          <w:tcPr>
            <w:tcW w:w="1378" w:type="dxa"/>
            <w:tcBorders>
              <w:top w:val="nil"/>
              <w:left w:val="nil"/>
              <w:bottom w:val="nil"/>
              <w:right w:val="nil"/>
            </w:tcBorders>
          </w:tcPr>
          <w:p w14:paraId="6CAEAF48" w14:textId="77777777" w:rsidR="00CC2EC3" w:rsidRDefault="00CC2EC3"/>
        </w:tc>
        <w:tc>
          <w:tcPr>
            <w:tcW w:w="111" w:type="dxa"/>
            <w:tcBorders>
              <w:top w:val="nil"/>
              <w:left w:val="nil"/>
              <w:bottom w:val="nil"/>
              <w:right w:val="nil"/>
            </w:tcBorders>
          </w:tcPr>
          <w:p w14:paraId="04875E1D" w14:textId="77777777" w:rsidR="00CC2EC3" w:rsidRDefault="00CC2EC3"/>
        </w:tc>
        <w:tc>
          <w:tcPr>
            <w:tcW w:w="1230" w:type="dxa"/>
            <w:tcBorders>
              <w:top w:val="nil"/>
              <w:left w:val="nil"/>
              <w:bottom w:val="nil"/>
              <w:right w:val="nil"/>
            </w:tcBorders>
          </w:tcPr>
          <w:p w14:paraId="583222E0" w14:textId="77777777" w:rsidR="00CC2EC3" w:rsidRDefault="00AF730D">
            <w:pPr>
              <w:pStyle w:val="TableParagraph"/>
              <w:spacing w:before="99"/>
              <w:ind w:right="251"/>
              <w:jc w:val="right"/>
              <w:rPr>
                <w:rFonts w:ascii="Arial" w:eastAsia="Arial" w:hAnsi="Arial" w:cs="Arial"/>
                <w:sz w:val="13"/>
                <w:szCs w:val="13"/>
              </w:rPr>
            </w:pPr>
            <w:r>
              <w:rPr>
                <w:rFonts w:ascii="Arial"/>
                <w:color w:val="585858"/>
                <w:sz w:val="13"/>
              </w:rPr>
              <w:t>6.0</w:t>
            </w:r>
          </w:p>
        </w:tc>
        <w:tc>
          <w:tcPr>
            <w:tcW w:w="942" w:type="dxa"/>
            <w:tcBorders>
              <w:top w:val="nil"/>
              <w:left w:val="nil"/>
              <w:bottom w:val="nil"/>
              <w:right w:val="nil"/>
            </w:tcBorders>
          </w:tcPr>
          <w:p w14:paraId="1670C8E3" w14:textId="77777777" w:rsidR="00CC2EC3" w:rsidRDefault="00AF730D">
            <w:pPr>
              <w:pStyle w:val="TableParagraph"/>
              <w:spacing w:before="99"/>
              <w:ind w:right="21"/>
              <w:jc w:val="right"/>
              <w:rPr>
                <w:rFonts w:ascii="Arial" w:eastAsia="Arial" w:hAnsi="Arial" w:cs="Arial"/>
                <w:sz w:val="13"/>
                <w:szCs w:val="13"/>
              </w:rPr>
            </w:pPr>
            <w:r>
              <w:rPr>
                <w:rFonts w:ascii="Arial"/>
                <w:color w:val="585858"/>
                <w:sz w:val="13"/>
              </w:rPr>
              <w:t>$1,170.00</w:t>
            </w:r>
          </w:p>
        </w:tc>
        <w:tc>
          <w:tcPr>
            <w:tcW w:w="1084" w:type="dxa"/>
            <w:tcBorders>
              <w:top w:val="nil"/>
              <w:left w:val="nil"/>
              <w:bottom w:val="nil"/>
              <w:right w:val="nil"/>
            </w:tcBorders>
            <w:shd w:val="clear" w:color="auto" w:fill="FBF9F3"/>
          </w:tcPr>
          <w:p w14:paraId="7FD77A50" w14:textId="77777777" w:rsidR="00CC2EC3" w:rsidRDefault="00AF730D">
            <w:pPr>
              <w:pStyle w:val="TableParagraph"/>
              <w:spacing w:before="99"/>
              <w:ind w:right="262"/>
              <w:jc w:val="right"/>
              <w:rPr>
                <w:rFonts w:ascii="Arial" w:eastAsia="Arial" w:hAnsi="Arial" w:cs="Arial"/>
                <w:sz w:val="13"/>
                <w:szCs w:val="13"/>
              </w:rPr>
            </w:pPr>
            <w:r>
              <w:rPr>
                <w:rFonts w:ascii="Arial"/>
                <w:color w:val="585858"/>
                <w:sz w:val="13"/>
              </w:rPr>
              <w:t>3.00</w:t>
            </w:r>
          </w:p>
        </w:tc>
        <w:tc>
          <w:tcPr>
            <w:tcW w:w="1013" w:type="dxa"/>
            <w:tcBorders>
              <w:top w:val="nil"/>
              <w:left w:val="nil"/>
              <w:bottom w:val="nil"/>
              <w:right w:val="nil"/>
            </w:tcBorders>
            <w:shd w:val="clear" w:color="auto" w:fill="FBF9F3"/>
          </w:tcPr>
          <w:p w14:paraId="087C44B4" w14:textId="77777777" w:rsidR="00CC2EC3" w:rsidRDefault="00AF730D">
            <w:pPr>
              <w:pStyle w:val="TableParagraph"/>
              <w:spacing w:before="99"/>
              <w:ind w:right="262"/>
              <w:jc w:val="right"/>
              <w:rPr>
                <w:rFonts w:ascii="Arial" w:eastAsia="Arial" w:hAnsi="Arial" w:cs="Arial"/>
                <w:sz w:val="13"/>
                <w:szCs w:val="13"/>
              </w:rPr>
            </w:pPr>
            <w:r>
              <w:rPr>
                <w:rFonts w:ascii="Arial"/>
                <w:color w:val="585858"/>
                <w:sz w:val="13"/>
              </w:rPr>
              <w:t>$615.00</w:t>
            </w:r>
          </w:p>
        </w:tc>
        <w:tc>
          <w:tcPr>
            <w:tcW w:w="942" w:type="dxa"/>
            <w:tcBorders>
              <w:top w:val="nil"/>
              <w:left w:val="nil"/>
              <w:bottom w:val="nil"/>
              <w:right w:val="nil"/>
            </w:tcBorders>
            <w:shd w:val="clear" w:color="auto" w:fill="FBF9F3"/>
          </w:tcPr>
          <w:p w14:paraId="226467C3" w14:textId="77777777" w:rsidR="00CC2EC3" w:rsidRDefault="00CC2EC3"/>
        </w:tc>
        <w:tc>
          <w:tcPr>
            <w:tcW w:w="887" w:type="dxa"/>
            <w:tcBorders>
              <w:top w:val="nil"/>
              <w:left w:val="nil"/>
              <w:bottom w:val="nil"/>
              <w:right w:val="nil"/>
            </w:tcBorders>
            <w:shd w:val="clear" w:color="auto" w:fill="FBF9F3"/>
          </w:tcPr>
          <w:p w14:paraId="00ED6A6D" w14:textId="77777777" w:rsidR="00CC2EC3" w:rsidRDefault="00AF730D">
            <w:pPr>
              <w:pStyle w:val="TableParagraph"/>
              <w:spacing w:before="99"/>
              <w:ind w:right="23"/>
              <w:jc w:val="right"/>
              <w:rPr>
                <w:rFonts w:ascii="Arial" w:eastAsia="Arial" w:hAnsi="Arial" w:cs="Arial"/>
                <w:sz w:val="13"/>
                <w:szCs w:val="13"/>
              </w:rPr>
            </w:pPr>
            <w:r>
              <w:rPr>
                <w:rFonts w:ascii="Arial"/>
                <w:color w:val="585858"/>
                <w:sz w:val="13"/>
              </w:rPr>
              <w:t>$1,785.00</w:t>
            </w:r>
          </w:p>
        </w:tc>
      </w:tr>
      <w:tr w:rsidR="00CC2EC3" w14:paraId="67F7E31D" w14:textId="77777777">
        <w:trPr>
          <w:trHeight w:hRule="exact" w:val="353"/>
        </w:trPr>
        <w:tc>
          <w:tcPr>
            <w:tcW w:w="734" w:type="dxa"/>
            <w:vMerge/>
            <w:tcBorders>
              <w:left w:val="single" w:sz="12" w:space="0" w:color="808080"/>
              <w:right w:val="single" w:sz="6" w:space="0" w:color="808080"/>
            </w:tcBorders>
            <w:shd w:val="clear" w:color="auto" w:fill="C1272C"/>
            <w:textDirection w:val="btLr"/>
          </w:tcPr>
          <w:p w14:paraId="5C376297" w14:textId="77777777" w:rsidR="00CC2EC3" w:rsidRDefault="00CC2EC3"/>
        </w:tc>
        <w:tc>
          <w:tcPr>
            <w:tcW w:w="4284" w:type="dxa"/>
            <w:tcBorders>
              <w:top w:val="nil"/>
              <w:left w:val="single" w:sz="6" w:space="0" w:color="808080"/>
              <w:bottom w:val="single" w:sz="6" w:space="0" w:color="BEBEBE"/>
              <w:right w:val="nil"/>
            </w:tcBorders>
          </w:tcPr>
          <w:p w14:paraId="53CE2763" w14:textId="77777777" w:rsidR="00CC2EC3" w:rsidRDefault="00AF730D">
            <w:pPr>
              <w:pStyle w:val="TableParagraph"/>
              <w:spacing w:before="99"/>
              <w:ind w:left="21"/>
              <w:rPr>
                <w:rFonts w:ascii="Arial" w:eastAsia="Arial" w:hAnsi="Arial" w:cs="Arial"/>
                <w:sz w:val="13"/>
                <w:szCs w:val="13"/>
              </w:rPr>
            </w:pPr>
            <w:r>
              <w:rPr>
                <w:rFonts w:ascii="Arial"/>
                <w:color w:val="585858"/>
                <w:sz w:val="13"/>
              </w:rPr>
              <w:t xml:space="preserve">035 Final Recycled Water Supply </w:t>
            </w:r>
            <w:proofErr w:type="gramStart"/>
            <w:r>
              <w:rPr>
                <w:rFonts w:ascii="Arial"/>
                <w:color w:val="585858"/>
                <w:sz w:val="13"/>
              </w:rPr>
              <w:t xml:space="preserve">Augmentation </w:t>
            </w:r>
            <w:r>
              <w:rPr>
                <w:rFonts w:ascii="Arial"/>
                <w:color w:val="585858"/>
                <w:spacing w:val="14"/>
                <w:sz w:val="13"/>
              </w:rPr>
              <w:t xml:space="preserve"> </w:t>
            </w:r>
            <w:r>
              <w:rPr>
                <w:rFonts w:ascii="Arial"/>
                <w:color w:val="585858"/>
                <w:sz w:val="13"/>
              </w:rPr>
              <w:t>Study</w:t>
            </w:r>
            <w:proofErr w:type="gramEnd"/>
          </w:p>
        </w:tc>
        <w:tc>
          <w:tcPr>
            <w:tcW w:w="1016" w:type="dxa"/>
            <w:tcBorders>
              <w:top w:val="nil"/>
              <w:left w:val="nil"/>
              <w:bottom w:val="single" w:sz="6" w:space="0" w:color="BEBEBE"/>
              <w:right w:val="nil"/>
            </w:tcBorders>
          </w:tcPr>
          <w:p w14:paraId="26C9F21C" w14:textId="77777777" w:rsidR="00CC2EC3" w:rsidRDefault="00AF730D">
            <w:pPr>
              <w:pStyle w:val="TableParagraph"/>
              <w:spacing w:before="99"/>
              <w:ind w:right="266"/>
              <w:jc w:val="right"/>
              <w:rPr>
                <w:rFonts w:ascii="Arial" w:eastAsia="Arial" w:hAnsi="Arial" w:cs="Arial"/>
                <w:sz w:val="13"/>
                <w:szCs w:val="13"/>
              </w:rPr>
            </w:pPr>
            <w:r>
              <w:rPr>
                <w:rFonts w:ascii="Arial"/>
                <w:color w:val="585858"/>
                <w:sz w:val="13"/>
              </w:rPr>
              <w:t>8.00</w:t>
            </w:r>
          </w:p>
        </w:tc>
        <w:tc>
          <w:tcPr>
            <w:tcW w:w="1378" w:type="dxa"/>
            <w:tcBorders>
              <w:top w:val="nil"/>
              <w:left w:val="nil"/>
              <w:bottom w:val="single" w:sz="6" w:space="0" w:color="BEBEBE"/>
              <w:right w:val="nil"/>
            </w:tcBorders>
          </w:tcPr>
          <w:p w14:paraId="2C59DA4A" w14:textId="77777777" w:rsidR="00CC2EC3" w:rsidRDefault="00AF730D">
            <w:pPr>
              <w:pStyle w:val="TableParagraph"/>
              <w:spacing w:before="99"/>
              <w:ind w:left="340"/>
              <w:rPr>
                <w:rFonts w:ascii="Arial" w:eastAsia="Arial" w:hAnsi="Arial" w:cs="Arial"/>
                <w:sz w:val="13"/>
                <w:szCs w:val="13"/>
              </w:rPr>
            </w:pPr>
            <w:r>
              <w:rPr>
                <w:rFonts w:ascii="Arial"/>
                <w:color w:val="585858"/>
                <w:sz w:val="13"/>
              </w:rPr>
              <w:t>2.00</w:t>
            </w:r>
          </w:p>
        </w:tc>
        <w:tc>
          <w:tcPr>
            <w:tcW w:w="111" w:type="dxa"/>
            <w:tcBorders>
              <w:top w:val="nil"/>
              <w:left w:val="nil"/>
              <w:bottom w:val="single" w:sz="6" w:space="0" w:color="BEBEBE"/>
              <w:right w:val="nil"/>
            </w:tcBorders>
          </w:tcPr>
          <w:p w14:paraId="0E18129E" w14:textId="77777777" w:rsidR="00CC2EC3" w:rsidRDefault="00CC2EC3"/>
        </w:tc>
        <w:tc>
          <w:tcPr>
            <w:tcW w:w="1230" w:type="dxa"/>
            <w:tcBorders>
              <w:top w:val="nil"/>
              <w:left w:val="nil"/>
              <w:bottom w:val="single" w:sz="6" w:space="0" w:color="BEBEBE"/>
              <w:right w:val="nil"/>
            </w:tcBorders>
          </w:tcPr>
          <w:p w14:paraId="4C8EE0AF" w14:textId="77777777" w:rsidR="00CC2EC3" w:rsidRDefault="00AF730D">
            <w:pPr>
              <w:pStyle w:val="TableParagraph"/>
              <w:spacing w:before="99"/>
              <w:ind w:right="251"/>
              <w:jc w:val="right"/>
              <w:rPr>
                <w:rFonts w:ascii="Arial" w:eastAsia="Arial" w:hAnsi="Arial" w:cs="Arial"/>
                <w:sz w:val="13"/>
                <w:szCs w:val="13"/>
              </w:rPr>
            </w:pPr>
            <w:r>
              <w:rPr>
                <w:rFonts w:ascii="Arial"/>
                <w:color w:val="585858"/>
                <w:sz w:val="13"/>
              </w:rPr>
              <w:t>10.0</w:t>
            </w:r>
          </w:p>
        </w:tc>
        <w:tc>
          <w:tcPr>
            <w:tcW w:w="942" w:type="dxa"/>
            <w:tcBorders>
              <w:top w:val="nil"/>
              <w:left w:val="nil"/>
              <w:bottom w:val="single" w:sz="6" w:space="0" w:color="BEBEBE"/>
              <w:right w:val="nil"/>
            </w:tcBorders>
          </w:tcPr>
          <w:p w14:paraId="204E76A3" w14:textId="77777777" w:rsidR="00CC2EC3" w:rsidRDefault="00AF730D">
            <w:pPr>
              <w:pStyle w:val="TableParagraph"/>
              <w:spacing w:before="99"/>
              <w:ind w:right="21"/>
              <w:jc w:val="right"/>
              <w:rPr>
                <w:rFonts w:ascii="Arial" w:eastAsia="Arial" w:hAnsi="Arial" w:cs="Arial"/>
                <w:sz w:val="13"/>
                <w:szCs w:val="13"/>
              </w:rPr>
            </w:pPr>
            <w:r>
              <w:rPr>
                <w:rFonts w:ascii="Arial"/>
                <w:color w:val="585858"/>
                <w:sz w:val="13"/>
              </w:rPr>
              <w:t>$1,868.00</w:t>
            </w:r>
          </w:p>
        </w:tc>
        <w:tc>
          <w:tcPr>
            <w:tcW w:w="1084" w:type="dxa"/>
            <w:tcBorders>
              <w:top w:val="nil"/>
              <w:left w:val="nil"/>
              <w:bottom w:val="nil"/>
              <w:right w:val="nil"/>
            </w:tcBorders>
            <w:shd w:val="clear" w:color="auto" w:fill="FBF9F3"/>
          </w:tcPr>
          <w:p w14:paraId="7D2A159D" w14:textId="77777777" w:rsidR="00CC2EC3" w:rsidRDefault="00CC2EC3"/>
        </w:tc>
        <w:tc>
          <w:tcPr>
            <w:tcW w:w="1013" w:type="dxa"/>
            <w:tcBorders>
              <w:top w:val="nil"/>
              <w:left w:val="nil"/>
              <w:bottom w:val="nil"/>
              <w:right w:val="nil"/>
            </w:tcBorders>
            <w:shd w:val="clear" w:color="auto" w:fill="FBF9F3"/>
          </w:tcPr>
          <w:p w14:paraId="528C3666" w14:textId="77777777" w:rsidR="00CC2EC3" w:rsidRDefault="00AF730D">
            <w:pPr>
              <w:pStyle w:val="TableParagraph"/>
              <w:spacing w:before="99"/>
              <w:ind w:right="263"/>
              <w:jc w:val="right"/>
              <w:rPr>
                <w:rFonts w:ascii="Arial" w:eastAsia="Arial" w:hAnsi="Arial" w:cs="Arial"/>
                <w:sz w:val="13"/>
                <w:szCs w:val="13"/>
              </w:rPr>
            </w:pPr>
            <w:r>
              <w:rPr>
                <w:rFonts w:ascii="Arial"/>
                <w:color w:val="585858"/>
                <w:sz w:val="13"/>
              </w:rPr>
              <w:t>$0.00</w:t>
            </w:r>
          </w:p>
        </w:tc>
        <w:tc>
          <w:tcPr>
            <w:tcW w:w="942" w:type="dxa"/>
            <w:tcBorders>
              <w:top w:val="nil"/>
              <w:left w:val="nil"/>
              <w:bottom w:val="nil"/>
              <w:right w:val="nil"/>
            </w:tcBorders>
            <w:shd w:val="clear" w:color="auto" w:fill="FBF9F3"/>
          </w:tcPr>
          <w:p w14:paraId="680FC563" w14:textId="77777777" w:rsidR="00CC2EC3" w:rsidRDefault="00AF730D">
            <w:pPr>
              <w:pStyle w:val="TableParagraph"/>
              <w:spacing w:before="99"/>
              <w:ind w:right="192"/>
              <w:jc w:val="right"/>
              <w:rPr>
                <w:rFonts w:ascii="Arial" w:eastAsia="Arial" w:hAnsi="Arial" w:cs="Arial"/>
                <w:sz w:val="13"/>
                <w:szCs w:val="13"/>
              </w:rPr>
            </w:pPr>
            <w:r>
              <w:rPr>
                <w:rFonts w:ascii="Arial"/>
                <w:color w:val="585858"/>
                <w:sz w:val="13"/>
              </w:rPr>
              <w:t>$100.00</w:t>
            </w:r>
          </w:p>
        </w:tc>
        <w:tc>
          <w:tcPr>
            <w:tcW w:w="887" w:type="dxa"/>
            <w:tcBorders>
              <w:top w:val="nil"/>
              <w:left w:val="nil"/>
              <w:bottom w:val="nil"/>
              <w:right w:val="nil"/>
            </w:tcBorders>
            <w:shd w:val="clear" w:color="auto" w:fill="FBF9F3"/>
          </w:tcPr>
          <w:p w14:paraId="40145B1B" w14:textId="77777777" w:rsidR="00CC2EC3" w:rsidRDefault="00AF730D">
            <w:pPr>
              <w:pStyle w:val="TableParagraph"/>
              <w:spacing w:before="99"/>
              <w:ind w:right="23"/>
              <w:jc w:val="right"/>
              <w:rPr>
                <w:rFonts w:ascii="Arial" w:eastAsia="Arial" w:hAnsi="Arial" w:cs="Arial"/>
                <w:sz w:val="13"/>
                <w:szCs w:val="13"/>
              </w:rPr>
            </w:pPr>
            <w:r>
              <w:rPr>
                <w:rFonts w:ascii="Arial"/>
                <w:color w:val="585858"/>
                <w:sz w:val="13"/>
              </w:rPr>
              <w:t>$1,868.00</w:t>
            </w:r>
          </w:p>
        </w:tc>
      </w:tr>
      <w:tr w:rsidR="00CC2EC3" w14:paraId="6EC19687" w14:textId="77777777">
        <w:trPr>
          <w:trHeight w:hRule="exact" w:val="360"/>
        </w:trPr>
        <w:tc>
          <w:tcPr>
            <w:tcW w:w="734" w:type="dxa"/>
            <w:vMerge/>
            <w:tcBorders>
              <w:left w:val="single" w:sz="12" w:space="0" w:color="808080"/>
              <w:bottom w:val="single" w:sz="12" w:space="0" w:color="808080"/>
              <w:right w:val="single" w:sz="6" w:space="0" w:color="808080"/>
            </w:tcBorders>
            <w:shd w:val="clear" w:color="auto" w:fill="C1272C"/>
            <w:textDirection w:val="btLr"/>
          </w:tcPr>
          <w:p w14:paraId="2BD0B43E" w14:textId="77777777" w:rsidR="00CC2EC3" w:rsidRDefault="00CC2EC3"/>
        </w:tc>
        <w:tc>
          <w:tcPr>
            <w:tcW w:w="4284" w:type="dxa"/>
            <w:tcBorders>
              <w:top w:val="single" w:sz="6" w:space="0" w:color="BEBEBE"/>
              <w:left w:val="single" w:sz="6" w:space="0" w:color="808080"/>
              <w:bottom w:val="single" w:sz="12" w:space="0" w:color="808080"/>
              <w:right w:val="nil"/>
            </w:tcBorders>
          </w:tcPr>
          <w:p w14:paraId="009F66CC" w14:textId="77777777" w:rsidR="00CC2EC3" w:rsidRDefault="00AF730D">
            <w:pPr>
              <w:pStyle w:val="TableParagraph"/>
              <w:spacing w:before="101"/>
              <w:ind w:left="21"/>
              <w:rPr>
                <w:rFonts w:ascii="Arial" w:eastAsia="Arial" w:hAnsi="Arial" w:cs="Arial"/>
                <w:sz w:val="13"/>
                <w:szCs w:val="13"/>
              </w:rPr>
            </w:pPr>
            <w:r>
              <w:rPr>
                <w:rFonts w:ascii="Arial"/>
                <w:b/>
                <w:color w:val="585858"/>
                <w:sz w:val="13"/>
              </w:rPr>
              <w:t>Subtotal</w:t>
            </w:r>
          </w:p>
        </w:tc>
        <w:tc>
          <w:tcPr>
            <w:tcW w:w="1016" w:type="dxa"/>
            <w:tcBorders>
              <w:top w:val="single" w:sz="6" w:space="0" w:color="BEBEBE"/>
              <w:left w:val="nil"/>
              <w:bottom w:val="single" w:sz="12" w:space="0" w:color="808080"/>
              <w:right w:val="nil"/>
            </w:tcBorders>
            <w:shd w:val="clear" w:color="auto" w:fill="E2D08E"/>
          </w:tcPr>
          <w:p w14:paraId="7E376364" w14:textId="77777777" w:rsidR="00CC2EC3" w:rsidRDefault="00AF730D">
            <w:pPr>
              <w:pStyle w:val="TableParagraph"/>
              <w:spacing w:before="101"/>
              <w:ind w:right="264"/>
              <w:jc w:val="right"/>
              <w:rPr>
                <w:rFonts w:ascii="Arial" w:eastAsia="Arial" w:hAnsi="Arial" w:cs="Arial"/>
                <w:sz w:val="13"/>
                <w:szCs w:val="13"/>
              </w:rPr>
            </w:pPr>
            <w:r>
              <w:rPr>
                <w:rFonts w:ascii="Arial"/>
                <w:b/>
                <w:color w:val="585858"/>
                <w:sz w:val="13"/>
              </w:rPr>
              <w:t>84.00</w:t>
            </w:r>
          </w:p>
        </w:tc>
        <w:tc>
          <w:tcPr>
            <w:tcW w:w="1378" w:type="dxa"/>
            <w:tcBorders>
              <w:top w:val="single" w:sz="6" w:space="0" w:color="BEBEBE"/>
              <w:left w:val="nil"/>
              <w:bottom w:val="single" w:sz="12" w:space="0" w:color="808080"/>
              <w:right w:val="nil"/>
            </w:tcBorders>
            <w:shd w:val="clear" w:color="auto" w:fill="E2D08E"/>
          </w:tcPr>
          <w:p w14:paraId="2DECF7E1" w14:textId="77777777" w:rsidR="00CC2EC3" w:rsidRDefault="00AF730D">
            <w:pPr>
              <w:pStyle w:val="TableParagraph"/>
              <w:tabs>
                <w:tab w:val="left" w:pos="1356"/>
              </w:tabs>
              <w:spacing w:before="101"/>
              <w:ind w:left="266" w:right="-22"/>
              <w:rPr>
                <w:rFonts w:ascii="Arial" w:eastAsia="Arial" w:hAnsi="Arial" w:cs="Arial"/>
                <w:sz w:val="13"/>
                <w:szCs w:val="13"/>
              </w:rPr>
            </w:pPr>
            <w:r>
              <w:rPr>
                <w:rFonts w:ascii="Arial"/>
                <w:b/>
                <w:color w:val="585858"/>
                <w:sz w:val="13"/>
              </w:rPr>
              <w:t>13.00</w:t>
            </w:r>
            <w:r>
              <w:rPr>
                <w:rFonts w:ascii="Arial"/>
                <w:b/>
                <w:color w:val="585858"/>
                <w:sz w:val="13"/>
              </w:rPr>
              <w:tab/>
              <w:t>-</w:t>
            </w:r>
          </w:p>
        </w:tc>
        <w:tc>
          <w:tcPr>
            <w:tcW w:w="111" w:type="dxa"/>
            <w:tcBorders>
              <w:top w:val="single" w:sz="6" w:space="0" w:color="BEBEBE"/>
              <w:left w:val="nil"/>
              <w:bottom w:val="single" w:sz="12" w:space="0" w:color="808080"/>
              <w:right w:val="nil"/>
            </w:tcBorders>
            <w:shd w:val="clear" w:color="auto" w:fill="E2D08E"/>
          </w:tcPr>
          <w:p w14:paraId="76EE3E30" w14:textId="77777777" w:rsidR="00CC2EC3" w:rsidRDefault="00CC2EC3"/>
        </w:tc>
        <w:tc>
          <w:tcPr>
            <w:tcW w:w="1230" w:type="dxa"/>
            <w:tcBorders>
              <w:top w:val="single" w:sz="6" w:space="0" w:color="BEBEBE"/>
              <w:left w:val="nil"/>
              <w:bottom w:val="single" w:sz="12" w:space="0" w:color="808080"/>
              <w:right w:val="nil"/>
            </w:tcBorders>
            <w:shd w:val="clear" w:color="auto" w:fill="E2D08E"/>
          </w:tcPr>
          <w:p w14:paraId="2CD4B445" w14:textId="77777777" w:rsidR="00CC2EC3" w:rsidRDefault="00AF730D">
            <w:pPr>
              <w:pStyle w:val="TableParagraph"/>
              <w:spacing w:before="101"/>
              <w:ind w:right="249"/>
              <w:jc w:val="right"/>
              <w:rPr>
                <w:rFonts w:ascii="Arial" w:eastAsia="Arial" w:hAnsi="Arial" w:cs="Arial"/>
                <w:sz w:val="13"/>
                <w:szCs w:val="13"/>
              </w:rPr>
            </w:pPr>
            <w:r>
              <w:rPr>
                <w:rFonts w:ascii="Arial"/>
                <w:b/>
                <w:color w:val="585858"/>
                <w:sz w:val="13"/>
              </w:rPr>
              <w:t>97.00</w:t>
            </w:r>
          </w:p>
        </w:tc>
        <w:tc>
          <w:tcPr>
            <w:tcW w:w="942" w:type="dxa"/>
            <w:tcBorders>
              <w:top w:val="single" w:sz="6" w:space="0" w:color="BEBEBE"/>
              <w:left w:val="nil"/>
              <w:bottom w:val="single" w:sz="12" w:space="0" w:color="808080"/>
              <w:right w:val="nil"/>
            </w:tcBorders>
            <w:shd w:val="clear" w:color="auto" w:fill="E2D08E"/>
          </w:tcPr>
          <w:p w14:paraId="77148637" w14:textId="77777777" w:rsidR="00CC2EC3" w:rsidRDefault="00AF730D">
            <w:pPr>
              <w:pStyle w:val="TableParagraph"/>
              <w:spacing w:before="101"/>
              <w:ind w:right="21"/>
              <w:jc w:val="right"/>
              <w:rPr>
                <w:rFonts w:ascii="Arial" w:eastAsia="Arial" w:hAnsi="Arial" w:cs="Arial"/>
                <w:sz w:val="13"/>
                <w:szCs w:val="13"/>
              </w:rPr>
            </w:pPr>
            <w:r>
              <w:rPr>
                <w:rFonts w:ascii="Arial"/>
                <w:b/>
                <w:color w:val="585858"/>
                <w:sz w:val="13"/>
              </w:rPr>
              <w:t>$18,382.00</w:t>
            </w:r>
          </w:p>
        </w:tc>
        <w:tc>
          <w:tcPr>
            <w:tcW w:w="1084" w:type="dxa"/>
            <w:tcBorders>
              <w:top w:val="nil"/>
              <w:left w:val="nil"/>
              <w:bottom w:val="single" w:sz="12" w:space="0" w:color="808080"/>
              <w:right w:val="nil"/>
            </w:tcBorders>
            <w:shd w:val="clear" w:color="auto" w:fill="E2D08E"/>
          </w:tcPr>
          <w:p w14:paraId="696DF34C" w14:textId="77777777" w:rsidR="00CC2EC3" w:rsidRDefault="00AF730D">
            <w:pPr>
              <w:pStyle w:val="TableParagraph"/>
              <w:spacing w:before="105"/>
              <w:ind w:right="262"/>
              <w:jc w:val="right"/>
              <w:rPr>
                <w:rFonts w:ascii="Arial" w:eastAsia="Arial" w:hAnsi="Arial" w:cs="Arial"/>
                <w:sz w:val="13"/>
                <w:szCs w:val="13"/>
              </w:rPr>
            </w:pPr>
            <w:r>
              <w:rPr>
                <w:rFonts w:ascii="Arial"/>
                <w:b/>
                <w:color w:val="585858"/>
                <w:sz w:val="13"/>
              </w:rPr>
              <w:t>3.00</w:t>
            </w:r>
          </w:p>
        </w:tc>
        <w:tc>
          <w:tcPr>
            <w:tcW w:w="1013" w:type="dxa"/>
            <w:tcBorders>
              <w:top w:val="nil"/>
              <w:left w:val="nil"/>
              <w:bottom w:val="single" w:sz="12" w:space="0" w:color="808080"/>
              <w:right w:val="nil"/>
            </w:tcBorders>
            <w:shd w:val="clear" w:color="auto" w:fill="E2D08E"/>
          </w:tcPr>
          <w:p w14:paraId="3A1BAC9C" w14:textId="77777777" w:rsidR="00CC2EC3" w:rsidRDefault="00AF730D">
            <w:pPr>
              <w:pStyle w:val="TableParagraph"/>
              <w:spacing w:before="105"/>
              <w:ind w:right="262"/>
              <w:jc w:val="right"/>
              <w:rPr>
                <w:rFonts w:ascii="Arial" w:eastAsia="Arial" w:hAnsi="Arial" w:cs="Arial"/>
                <w:sz w:val="13"/>
                <w:szCs w:val="13"/>
              </w:rPr>
            </w:pPr>
            <w:r>
              <w:rPr>
                <w:rFonts w:ascii="Arial"/>
                <w:b/>
                <w:color w:val="585858"/>
                <w:sz w:val="13"/>
              </w:rPr>
              <w:t>$615.00</w:t>
            </w:r>
          </w:p>
        </w:tc>
        <w:tc>
          <w:tcPr>
            <w:tcW w:w="942" w:type="dxa"/>
            <w:tcBorders>
              <w:top w:val="nil"/>
              <w:left w:val="nil"/>
              <w:bottom w:val="single" w:sz="12" w:space="0" w:color="808080"/>
              <w:right w:val="nil"/>
            </w:tcBorders>
            <w:shd w:val="clear" w:color="auto" w:fill="E2D08E"/>
          </w:tcPr>
          <w:p w14:paraId="52B9BC21" w14:textId="77777777" w:rsidR="00CC2EC3" w:rsidRDefault="00AF730D">
            <w:pPr>
              <w:pStyle w:val="TableParagraph"/>
              <w:spacing w:before="105"/>
              <w:ind w:right="192"/>
              <w:jc w:val="right"/>
              <w:rPr>
                <w:rFonts w:ascii="Arial" w:eastAsia="Arial" w:hAnsi="Arial" w:cs="Arial"/>
                <w:sz w:val="13"/>
                <w:szCs w:val="13"/>
              </w:rPr>
            </w:pPr>
            <w:r>
              <w:rPr>
                <w:rFonts w:ascii="Arial"/>
                <w:b/>
                <w:color w:val="585858"/>
                <w:sz w:val="13"/>
              </w:rPr>
              <w:t>$200.00</w:t>
            </w:r>
          </w:p>
        </w:tc>
        <w:tc>
          <w:tcPr>
            <w:tcW w:w="887" w:type="dxa"/>
            <w:tcBorders>
              <w:top w:val="nil"/>
              <w:left w:val="nil"/>
              <w:bottom w:val="single" w:sz="12" w:space="0" w:color="808080"/>
              <w:right w:val="nil"/>
            </w:tcBorders>
            <w:shd w:val="clear" w:color="auto" w:fill="E2D08E"/>
          </w:tcPr>
          <w:p w14:paraId="3A732790" w14:textId="77777777" w:rsidR="00CC2EC3" w:rsidRDefault="00AF730D">
            <w:pPr>
              <w:pStyle w:val="TableParagraph"/>
              <w:spacing w:before="105"/>
              <w:ind w:right="23"/>
              <w:jc w:val="right"/>
              <w:rPr>
                <w:rFonts w:ascii="Arial" w:eastAsia="Arial" w:hAnsi="Arial" w:cs="Arial"/>
                <w:sz w:val="13"/>
                <w:szCs w:val="13"/>
              </w:rPr>
            </w:pPr>
            <w:r>
              <w:rPr>
                <w:rFonts w:ascii="Arial"/>
                <w:b/>
                <w:color w:val="585858"/>
                <w:sz w:val="13"/>
              </w:rPr>
              <w:t>$18,997.00</w:t>
            </w:r>
          </w:p>
        </w:tc>
      </w:tr>
      <w:tr w:rsidR="00CC2EC3" w14:paraId="5B549A22" w14:textId="77777777">
        <w:trPr>
          <w:trHeight w:hRule="exact" w:val="360"/>
        </w:trPr>
        <w:tc>
          <w:tcPr>
            <w:tcW w:w="7524" w:type="dxa"/>
            <w:gridSpan w:val="5"/>
            <w:tcBorders>
              <w:top w:val="single" w:sz="12" w:space="0" w:color="808080"/>
              <w:left w:val="single" w:sz="12" w:space="0" w:color="808080"/>
              <w:bottom w:val="single" w:sz="12" w:space="0" w:color="808080"/>
              <w:right w:val="nil"/>
            </w:tcBorders>
          </w:tcPr>
          <w:p w14:paraId="13B8A35F" w14:textId="77777777" w:rsidR="00CC2EC3" w:rsidRDefault="00AF730D">
            <w:pPr>
              <w:pStyle w:val="TableParagraph"/>
              <w:spacing w:before="68"/>
              <w:ind w:left="21"/>
              <w:rPr>
                <w:rFonts w:ascii="Arial" w:eastAsia="Arial" w:hAnsi="Arial" w:cs="Arial"/>
                <w:sz w:val="17"/>
                <w:szCs w:val="17"/>
              </w:rPr>
            </w:pPr>
            <w:r>
              <w:rPr>
                <w:rFonts w:ascii="Arial"/>
                <w:b/>
                <w:color w:val="585858"/>
                <w:w w:val="105"/>
                <w:sz w:val="17"/>
              </w:rPr>
              <w:t>Total</w:t>
            </w:r>
            <w:r>
              <w:rPr>
                <w:rFonts w:ascii="Arial"/>
                <w:b/>
                <w:color w:val="585858"/>
                <w:spacing w:val="-11"/>
                <w:w w:val="105"/>
                <w:sz w:val="17"/>
              </w:rPr>
              <w:t xml:space="preserve"> </w:t>
            </w:r>
            <w:r>
              <w:rPr>
                <w:rFonts w:ascii="Arial"/>
                <w:b/>
                <w:color w:val="585858"/>
                <w:w w:val="105"/>
                <w:sz w:val="17"/>
              </w:rPr>
              <w:t>Budget</w:t>
            </w:r>
          </w:p>
        </w:tc>
        <w:tc>
          <w:tcPr>
            <w:tcW w:w="6098" w:type="dxa"/>
            <w:gridSpan w:val="6"/>
            <w:tcBorders>
              <w:top w:val="single" w:sz="12" w:space="0" w:color="808080"/>
              <w:left w:val="nil"/>
              <w:bottom w:val="single" w:sz="12" w:space="0" w:color="808080"/>
              <w:right w:val="nil"/>
            </w:tcBorders>
            <w:shd w:val="clear" w:color="auto" w:fill="F1E9C9"/>
          </w:tcPr>
          <w:p w14:paraId="2D601D66" w14:textId="77777777" w:rsidR="00CC2EC3" w:rsidRDefault="00AF730D">
            <w:pPr>
              <w:pStyle w:val="TableParagraph"/>
              <w:tabs>
                <w:tab w:val="left" w:pos="2803"/>
                <w:tab w:val="left" w:pos="4509"/>
                <w:tab w:val="left" w:pos="5246"/>
              </w:tabs>
              <w:spacing w:before="78"/>
              <w:ind w:left="698"/>
              <w:rPr>
                <w:rFonts w:ascii="Arial" w:eastAsia="Arial" w:hAnsi="Arial" w:cs="Arial"/>
                <w:sz w:val="16"/>
                <w:szCs w:val="16"/>
              </w:rPr>
            </w:pPr>
            <w:r>
              <w:rPr>
                <w:rFonts w:ascii="Arial"/>
                <w:b/>
                <w:sz w:val="16"/>
              </w:rPr>
              <w:t xml:space="preserve">147    $   </w:t>
            </w:r>
            <w:r>
              <w:rPr>
                <w:rFonts w:ascii="Arial"/>
                <w:b/>
                <w:spacing w:val="16"/>
                <w:sz w:val="16"/>
              </w:rPr>
              <w:t xml:space="preserve"> </w:t>
            </w:r>
            <w:r>
              <w:rPr>
                <w:rFonts w:ascii="Arial"/>
                <w:b/>
                <w:sz w:val="16"/>
              </w:rPr>
              <w:t>27,567.00</w:t>
            </w:r>
            <w:r>
              <w:rPr>
                <w:rFonts w:ascii="Arial"/>
                <w:b/>
                <w:sz w:val="16"/>
              </w:rPr>
              <w:tab/>
              <w:t xml:space="preserve">77   </w:t>
            </w:r>
            <w:r>
              <w:rPr>
                <w:rFonts w:ascii="Arial"/>
                <w:b/>
                <w:spacing w:val="24"/>
                <w:sz w:val="16"/>
              </w:rPr>
              <w:t xml:space="preserve"> </w:t>
            </w:r>
            <w:r>
              <w:rPr>
                <w:rFonts w:ascii="Arial"/>
                <w:b/>
                <w:sz w:val="16"/>
              </w:rPr>
              <w:t xml:space="preserve">$15,785.00   </w:t>
            </w:r>
            <w:r>
              <w:rPr>
                <w:rFonts w:ascii="Arial"/>
                <w:b/>
                <w:spacing w:val="24"/>
                <w:sz w:val="16"/>
              </w:rPr>
              <w:t xml:space="preserve"> </w:t>
            </w:r>
            <w:r>
              <w:rPr>
                <w:rFonts w:ascii="Arial"/>
                <w:b/>
                <w:sz w:val="16"/>
              </w:rPr>
              <w:t>$</w:t>
            </w:r>
            <w:r>
              <w:rPr>
                <w:rFonts w:ascii="Arial"/>
                <w:b/>
                <w:sz w:val="16"/>
              </w:rPr>
              <w:tab/>
              <w:t>500.00</w:t>
            </w:r>
            <w:r>
              <w:rPr>
                <w:rFonts w:ascii="Arial"/>
                <w:b/>
                <w:sz w:val="16"/>
              </w:rPr>
              <w:tab/>
              <w:t>$43,852.00</w:t>
            </w:r>
          </w:p>
        </w:tc>
      </w:tr>
    </w:tbl>
    <w:p w14:paraId="57AA0083" w14:textId="77777777" w:rsidR="00AF730D" w:rsidRDefault="00AF730D"/>
    <w:sectPr w:rsidR="00AF730D">
      <w:headerReference w:type="default" r:id="rId23"/>
      <w:footerReference w:type="default" r:id="rId24"/>
      <w:pgSz w:w="15840" w:h="12240" w:orient="landscape"/>
      <w:pgMar w:top="0" w:right="1060" w:bottom="280" w:left="76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E1501" w14:textId="77777777" w:rsidR="00600120" w:rsidRDefault="00600120">
      <w:r>
        <w:separator/>
      </w:r>
    </w:p>
  </w:endnote>
  <w:endnote w:type="continuationSeparator" w:id="0">
    <w:p w14:paraId="6C1BBB21" w14:textId="77777777" w:rsidR="00600120" w:rsidRDefault="006001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6CF5D" w14:textId="77777777" w:rsidR="00AF730D" w:rsidRDefault="00E469C7">
    <w:pPr>
      <w:spacing w:line="14" w:lineRule="auto"/>
      <w:rPr>
        <w:sz w:val="20"/>
        <w:szCs w:val="20"/>
      </w:rPr>
    </w:pPr>
    <w:r>
      <w:rPr>
        <w:noProof/>
      </w:rPr>
      <mc:AlternateContent>
        <mc:Choice Requires="wps">
          <w:drawing>
            <wp:anchor distT="0" distB="0" distL="114300" distR="114300" simplePos="0" relativeHeight="503284088" behindDoc="1" locked="0" layoutInCell="1" allowOverlap="1" wp14:anchorId="5FD817A9" wp14:editId="00109700">
              <wp:simplePos x="0" y="0"/>
              <wp:positionH relativeFrom="page">
                <wp:posOffset>261620</wp:posOffset>
              </wp:positionH>
              <wp:positionV relativeFrom="page">
                <wp:posOffset>9547225</wp:posOffset>
              </wp:positionV>
              <wp:extent cx="2701925" cy="126365"/>
              <wp:effectExtent l="4445" t="3175" r="0" b="381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1925" cy="126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B35FC8" w14:textId="77777777" w:rsidR="00AF730D" w:rsidRDefault="00AF730D">
                          <w:pPr>
                            <w:spacing w:line="182" w:lineRule="exact"/>
                            <w:ind w:left="20"/>
                            <w:rPr>
                              <w:rFonts w:ascii="Times New Roman" w:eastAsia="Times New Roman" w:hAnsi="Times New Roman" w:cs="Times New Roman"/>
                              <w:sz w:val="16"/>
                              <w:szCs w:val="16"/>
                            </w:rPr>
                          </w:pPr>
                          <w:proofErr w:type="spellStart"/>
                          <w:r>
                            <w:rPr>
                              <w:rFonts w:ascii="Times New Roman"/>
                              <w:spacing w:val="-2"/>
                              <w:sz w:val="16"/>
                            </w:rPr>
                            <w:t>SubconsultantAgts</w:t>
                          </w:r>
                          <w:proofErr w:type="spellEnd"/>
                          <w:r>
                            <w:rPr>
                              <w:rFonts w:ascii="Times New Roman"/>
                              <w:spacing w:val="-2"/>
                              <w:sz w:val="16"/>
                            </w:rPr>
                            <w:t>\H3-Subconsultant-Agreement-PO-Services.doc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89" type="#_x0000_t202" style="position:absolute;margin-left:20.6pt;margin-top:751.75pt;width:212.75pt;height:9.95pt;z-index:-32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" filled="f" stroked="f">
              <v:textbox inset="0,0,0,0">
                <w:txbxContent>
                  <w:p w:rsidR="00AF730D" w:rsidRDefault="00AF730D">
                    <w:pPr>
                      <w:spacing w:line="182" w:lineRule="exact"/>
                      <w:ind w:left="20"/>
                      <w:rPr>
                        <w:rFonts w:ascii="Times New Roman" w:eastAsia="Times New Roman" w:hAnsi="Times New Roman" w:cs="Times New Roman"/>
                        <w:sz w:val="16"/>
                        <w:szCs w:val="16"/>
                      </w:rPr>
                    </w:pPr>
                    <w:proofErr w:type="spellStart"/>
                    <w:r>
                      <w:rPr>
                        <w:rFonts w:ascii="Times New Roman"/>
                        <w:spacing w:val="-2"/>
                        <w:sz w:val="16"/>
                      </w:rPr>
                      <w:t>SubconsultantAgts</w:t>
                    </w:r>
                    <w:proofErr w:type="spellEnd"/>
                    <w:r>
                      <w:rPr>
                        <w:rFonts w:ascii="Times New Roman"/>
                        <w:spacing w:val="-2"/>
                        <w:sz w:val="16"/>
                      </w:rPr>
                      <w:t>\H3-Subconsultant-Agreement-PO-Services.doc</w:t>
                    </w:r>
                  </w:p>
                </w:txbxContent>
              </v:textbox>
              <w10:wrap anchorx="page" anchory="page"/>
            </v:shape>
          </w:pict>
        </mc:Fallback>
      </mc:AlternateContent>
    </w:r>
    <w:r>
      <w:rPr>
        <w:noProof/>
      </w:rPr>
      <mc:AlternateContent>
        <mc:Choice Requires="wps">
          <w:drawing>
            <wp:anchor distT="0" distB="0" distL="114300" distR="114300" simplePos="0" relativeHeight="503284112" behindDoc="1" locked="0" layoutInCell="1" allowOverlap="1" wp14:anchorId="177D7DFF" wp14:editId="44574C72">
              <wp:simplePos x="0" y="0"/>
              <wp:positionH relativeFrom="page">
                <wp:posOffset>4846320</wp:posOffset>
              </wp:positionH>
              <wp:positionV relativeFrom="page">
                <wp:posOffset>9547225</wp:posOffset>
              </wp:positionV>
              <wp:extent cx="727710" cy="126365"/>
              <wp:effectExtent l="0" t="3175" r="0" b="381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7710" cy="126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1D206E" w14:textId="77777777" w:rsidR="00AF730D" w:rsidRDefault="00AF730D">
                          <w:pPr>
                            <w:spacing w:line="182" w:lineRule="exact"/>
                            <w:ind w:left="20"/>
                            <w:rPr>
                              <w:rFonts w:ascii="Times New Roman" w:eastAsia="Times New Roman" w:hAnsi="Times New Roman" w:cs="Times New Roman"/>
                              <w:sz w:val="16"/>
                              <w:szCs w:val="16"/>
                            </w:rPr>
                          </w:pPr>
                          <w:r>
                            <w:rPr>
                              <w:rFonts w:ascii="Times New Roman"/>
                              <w:sz w:val="16"/>
                            </w:rPr>
                            <w:t>Revised</w:t>
                          </w:r>
                          <w:r>
                            <w:rPr>
                              <w:rFonts w:ascii="Times New Roman"/>
                              <w:spacing w:val="-23"/>
                              <w:sz w:val="16"/>
                            </w:rPr>
                            <w:t xml:space="preserve"> </w:t>
                          </w:r>
                          <w:r>
                            <w:rPr>
                              <w:rFonts w:ascii="Times New Roman"/>
                              <w:sz w:val="16"/>
                            </w:rPr>
                            <w:t>07/02/18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90" type="#_x0000_t202" style="position:absolute;margin-left:381.6pt;margin-top:751.75pt;width:57.3pt;height:9.95pt;z-index:-32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" filled="f" stroked="f">
              <v:textbox inset="0,0,0,0">
                <w:txbxContent>
                  <w:p w:rsidR="00AF730D" w:rsidRDefault="00AF730D">
                    <w:pPr>
                      <w:spacing w:line="182" w:lineRule="exact"/>
                      <w:ind w:left="20"/>
                      <w:rPr>
                        <w:rFonts w:ascii="Times New Roman" w:eastAsia="Times New Roman" w:hAnsi="Times New Roman" w:cs="Times New Roman"/>
                        <w:sz w:val="16"/>
                        <w:szCs w:val="16"/>
                      </w:rPr>
                    </w:pPr>
                    <w:r>
                      <w:rPr>
                        <w:rFonts w:ascii="Times New Roman"/>
                        <w:sz w:val="16"/>
                      </w:rPr>
                      <w:t>Revised</w:t>
                    </w:r>
                    <w:r>
                      <w:rPr>
                        <w:rFonts w:ascii="Times New Roman"/>
                        <w:spacing w:val="-23"/>
                        <w:sz w:val="16"/>
                      </w:rPr>
                      <w:t xml:space="preserve"> </w:t>
                    </w:r>
                    <w:r>
                      <w:rPr>
                        <w:rFonts w:ascii="Times New Roman"/>
                        <w:sz w:val="16"/>
                      </w:rPr>
                      <w:t>07/02/18</w:t>
                    </w:r>
                  </w:p>
                </w:txbxContent>
              </v:textbox>
              <w10:wrap anchorx="page" anchory="page"/>
            </v:shape>
          </w:pict>
        </mc:Fallback>
      </mc:AlternateContent>
    </w:r>
    <w:r>
      <w:rPr>
        <w:noProof/>
      </w:rPr>
      <mc:AlternateContent>
        <mc:Choice Requires="wps">
          <w:drawing>
            <wp:anchor distT="0" distB="0" distL="114300" distR="114300" simplePos="0" relativeHeight="503284136" behindDoc="1" locked="0" layoutInCell="1" allowOverlap="1" wp14:anchorId="641C8A5F" wp14:editId="35F547C9">
              <wp:simplePos x="0" y="0"/>
              <wp:positionH relativeFrom="page">
                <wp:posOffset>5781675</wp:posOffset>
              </wp:positionH>
              <wp:positionV relativeFrom="page">
                <wp:posOffset>9547225</wp:posOffset>
              </wp:positionV>
              <wp:extent cx="1259840" cy="126365"/>
              <wp:effectExtent l="0" t="3175" r="0" b="381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840" cy="126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9D0873" w14:textId="77777777" w:rsidR="00AF730D" w:rsidRDefault="00AF730D">
                          <w:pPr>
                            <w:spacing w:line="182" w:lineRule="exact"/>
                            <w:ind w:left="20"/>
                            <w:rPr>
                              <w:rFonts w:ascii="Times New Roman" w:eastAsia="Times New Roman" w:hAnsi="Times New Roman" w:cs="Times New Roman"/>
                              <w:sz w:val="16"/>
                              <w:szCs w:val="16"/>
                            </w:rPr>
                          </w:pPr>
                          <w:r>
                            <w:rPr>
                              <w:rFonts w:ascii="Times New Roman" w:hAnsi="Times New Roman"/>
                              <w:sz w:val="16"/>
                            </w:rPr>
                            <w:t>©Gannett</w:t>
                          </w:r>
                          <w:r>
                            <w:rPr>
                              <w:rFonts w:ascii="Times New Roman" w:hAnsi="Times New Roman"/>
                              <w:spacing w:val="-19"/>
                              <w:sz w:val="16"/>
                            </w:rPr>
                            <w:t xml:space="preserve"> </w:t>
                          </w:r>
                          <w:r>
                            <w:rPr>
                              <w:rFonts w:ascii="Times New Roman" w:hAnsi="Times New Roman"/>
                              <w:sz w:val="16"/>
                            </w:rPr>
                            <w:t>Fleming,</w:t>
                          </w:r>
                          <w:r>
                            <w:rPr>
                              <w:rFonts w:ascii="Times New Roman" w:hAnsi="Times New Roman"/>
                              <w:spacing w:val="-18"/>
                              <w:sz w:val="16"/>
                            </w:rPr>
                            <w:t xml:space="preserve"> </w:t>
                          </w:r>
                          <w:r>
                            <w:rPr>
                              <w:rFonts w:ascii="Times New Roman" w:hAnsi="Times New Roman"/>
                              <w:sz w:val="16"/>
                            </w:rPr>
                            <w:t>2004-2018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91" type="#_x0000_t202" style="position:absolute;margin-left:455.25pt;margin-top:751.75pt;width:99.2pt;height:9.95pt;z-index:-32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" filled="f" stroked="f">
              <v:textbox inset="0,0,0,0">
                <w:txbxContent>
                  <w:p w:rsidR="00AF730D" w:rsidRDefault="00AF730D">
                    <w:pPr>
                      <w:spacing w:line="182" w:lineRule="exact"/>
                      <w:ind w:left="20"/>
                      <w:rPr>
                        <w:rFonts w:ascii="Times New Roman" w:eastAsia="Times New Roman" w:hAnsi="Times New Roman" w:cs="Times New Roman"/>
                        <w:sz w:val="16"/>
                        <w:szCs w:val="16"/>
                      </w:rPr>
                    </w:pPr>
                    <w:r>
                      <w:rPr>
                        <w:rFonts w:ascii="Times New Roman" w:hAnsi="Times New Roman"/>
                        <w:sz w:val="16"/>
                      </w:rPr>
                      <w:t>©Gannett</w:t>
                    </w:r>
                    <w:r>
                      <w:rPr>
                        <w:rFonts w:ascii="Times New Roman" w:hAnsi="Times New Roman"/>
                        <w:spacing w:val="-19"/>
                        <w:sz w:val="16"/>
                      </w:rPr>
                      <w:t xml:space="preserve"> </w:t>
                    </w:r>
                    <w:r>
                      <w:rPr>
                        <w:rFonts w:ascii="Times New Roman" w:hAnsi="Times New Roman"/>
                        <w:sz w:val="16"/>
                      </w:rPr>
                      <w:t>Fleming,</w:t>
                    </w:r>
                    <w:r>
                      <w:rPr>
                        <w:rFonts w:ascii="Times New Roman" w:hAnsi="Times New Roman"/>
                        <w:spacing w:val="-18"/>
                        <w:sz w:val="16"/>
                      </w:rPr>
                      <w:t xml:space="preserve"> </w:t>
                    </w:r>
                    <w:r>
                      <w:rPr>
                        <w:rFonts w:ascii="Times New Roman" w:hAnsi="Times New Roman"/>
                        <w:sz w:val="16"/>
                      </w:rPr>
                      <w:t>2004-2018</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BBDA4" w14:textId="77777777" w:rsidR="00AF730D" w:rsidRDefault="00AF730D">
    <w:pPr>
      <w:spacing w:line="14"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CAB49" w14:textId="77777777" w:rsidR="00AF730D" w:rsidRDefault="00E469C7">
    <w:pPr>
      <w:spacing w:line="14" w:lineRule="auto"/>
      <w:rPr>
        <w:sz w:val="20"/>
        <w:szCs w:val="20"/>
      </w:rPr>
    </w:pPr>
    <w:r>
      <w:rPr>
        <w:noProof/>
      </w:rPr>
      <mc:AlternateContent>
        <mc:Choice Requires="wps">
          <w:drawing>
            <wp:anchor distT="0" distB="0" distL="114300" distR="114300" simplePos="0" relativeHeight="503284184" behindDoc="1" locked="0" layoutInCell="1" allowOverlap="1" wp14:anchorId="49942F21" wp14:editId="54E0D430">
              <wp:simplePos x="0" y="0"/>
              <wp:positionH relativeFrom="page">
                <wp:posOffset>5927725</wp:posOffset>
              </wp:positionH>
              <wp:positionV relativeFrom="page">
                <wp:posOffset>9274810</wp:posOffset>
              </wp:positionV>
              <wp:extent cx="956945" cy="336550"/>
              <wp:effectExtent l="3175" t="0" r="190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6945" cy="336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9D6CAC" w14:textId="77777777" w:rsidR="00AF730D" w:rsidRDefault="00AF730D">
                          <w:pPr>
                            <w:spacing w:line="245" w:lineRule="exact"/>
                            <w:ind w:right="38"/>
                            <w:jc w:val="right"/>
                            <w:rPr>
                              <w:rFonts w:ascii="Calibri" w:eastAsia="Calibri" w:hAnsi="Calibri" w:cs="Calibri"/>
                            </w:rPr>
                          </w:pPr>
                          <w:r>
                            <w:fldChar w:fldCharType="begin"/>
                          </w:r>
                          <w:r>
                            <w:rPr>
                              <w:rFonts w:ascii="Calibri"/>
                            </w:rPr>
                            <w:instrText xml:space="preserve"> PAGE </w:instrText>
                          </w:r>
                          <w:r>
                            <w:fldChar w:fldCharType="separate"/>
                          </w:r>
                          <w:r w:rsidR="00823DC9">
                            <w:rPr>
                              <w:rFonts w:ascii="Calibri"/>
                              <w:noProof/>
                            </w:rPr>
                            <w:t>3</w:t>
                          </w:r>
                          <w:r>
                            <w:fldChar w:fldCharType="end"/>
                          </w:r>
                        </w:p>
                        <w:p w14:paraId="4D5ED62E" w14:textId="77777777" w:rsidR="00AF730D" w:rsidRDefault="00AF730D">
                          <w:pPr>
                            <w:ind w:right="39"/>
                            <w:jc w:val="right"/>
                            <w:rPr>
                              <w:rFonts w:ascii="Calibri" w:eastAsia="Calibri" w:hAnsi="Calibri" w:cs="Calibri"/>
                            </w:rPr>
                          </w:pPr>
                          <w:r>
                            <w:rPr>
                              <w:rFonts w:ascii="Calibri"/>
                            </w:rPr>
                            <w:t>August 26,</w:t>
                          </w:r>
                          <w:r>
                            <w:rPr>
                              <w:rFonts w:ascii="Calibri"/>
                              <w:spacing w:val="-6"/>
                            </w:rPr>
                            <w:t xml:space="preserve"> </w:t>
                          </w:r>
                          <w:r>
                            <w:rPr>
                              <w:rFonts w:ascii="Calibri"/>
                            </w:rPr>
                            <w:t>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93" type="#_x0000_t202" style="position:absolute;margin-left:466.75pt;margin-top:730.3pt;width:75.35pt;height:26.5pt;z-index:-32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" filled="f" stroked="f">
              <v:textbox inset="0,0,0,0">
                <w:txbxContent>
                  <w:p w:rsidR="00AF730D" w:rsidRDefault="00AF730D">
                    <w:pPr>
                      <w:spacing w:line="245" w:lineRule="exact"/>
                      <w:ind w:right="38"/>
                      <w:jc w:val="right"/>
                      <w:rPr>
                        <w:rFonts w:ascii="Calibri" w:eastAsia="Calibri" w:hAnsi="Calibri" w:cs="Calibri"/>
                      </w:rPr>
                    </w:pPr>
                    <w:r>
                      <w:fldChar w:fldCharType="begin"/>
                    </w:r>
                    <w:r>
                      <w:rPr>
                        <w:rFonts w:ascii="Calibri"/>
                      </w:rPr>
                      <w:instrText xml:space="preserve"> PAGE </w:instrText>
                    </w:r>
                    <w:r>
                      <w:fldChar w:fldCharType="separate"/>
                    </w:r>
                    <w:r w:rsidR="00823DC9">
                      <w:rPr>
                        <w:rFonts w:ascii="Calibri"/>
                        <w:noProof/>
                      </w:rPr>
                      <w:t>3</w:t>
                    </w:r>
                    <w:r>
                      <w:fldChar w:fldCharType="end"/>
                    </w:r>
                  </w:p>
                  <w:p w:rsidR="00AF730D" w:rsidRDefault="00AF730D">
                    <w:pPr>
                      <w:ind w:right="39"/>
                      <w:jc w:val="right"/>
                      <w:rPr>
                        <w:rFonts w:ascii="Calibri" w:eastAsia="Calibri" w:hAnsi="Calibri" w:cs="Calibri"/>
                      </w:rPr>
                    </w:pPr>
                    <w:r>
                      <w:rPr>
                        <w:rFonts w:ascii="Calibri"/>
                      </w:rPr>
                      <w:t>August 26,</w:t>
                    </w:r>
                    <w:r>
                      <w:rPr>
                        <w:rFonts w:ascii="Calibri"/>
                        <w:spacing w:val="-6"/>
                      </w:rPr>
                      <w:t xml:space="preserve"> </w:t>
                    </w:r>
                    <w:r>
                      <w:rPr>
                        <w:rFonts w:ascii="Calibri"/>
                      </w:rPr>
                      <w:t>2019</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48FA4" w14:textId="77777777" w:rsidR="00AF730D" w:rsidRDefault="00AF730D">
    <w:pPr>
      <w:spacing w:line="14"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D52EE" w14:textId="77777777" w:rsidR="00AF730D" w:rsidRDefault="00AF730D">
    <w:pPr>
      <w:spacing w:line="14" w:lineRule="auto"/>
      <w:rPr>
        <w:sz w:val="2"/>
        <w:szCs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A19F6" w14:textId="77777777" w:rsidR="00AF730D" w:rsidRDefault="00AF730D">
    <w:pPr>
      <w:spacing w:line="14"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313BF" w14:textId="77777777" w:rsidR="00600120" w:rsidRDefault="00600120">
      <w:r>
        <w:separator/>
      </w:r>
    </w:p>
  </w:footnote>
  <w:footnote w:type="continuationSeparator" w:id="0">
    <w:p w14:paraId="7B6D5016" w14:textId="77777777" w:rsidR="00600120" w:rsidRDefault="006001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C0BF4" w14:textId="77777777" w:rsidR="00AF730D" w:rsidRDefault="00E469C7">
    <w:pPr>
      <w:spacing w:line="14" w:lineRule="auto"/>
      <w:rPr>
        <w:sz w:val="20"/>
        <w:szCs w:val="20"/>
      </w:rPr>
    </w:pPr>
    <w:r>
      <w:rPr>
        <w:noProof/>
      </w:rPr>
      <mc:AlternateContent>
        <mc:Choice Requires="wps">
          <w:drawing>
            <wp:anchor distT="0" distB="0" distL="114300" distR="114300" simplePos="0" relativeHeight="503284064" behindDoc="1" locked="0" layoutInCell="1" allowOverlap="1" wp14:anchorId="5FEA6794" wp14:editId="3E9471A2">
              <wp:simplePos x="0" y="0"/>
              <wp:positionH relativeFrom="page">
                <wp:posOffset>7396480</wp:posOffset>
              </wp:positionH>
              <wp:positionV relativeFrom="page">
                <wp:posOffset>7620</wp:posOffset>
              </wp:positionV>
              <wp:extent cx="127000" cy="177800"/>
              <wp:effectExtent l="0" t="0" r="127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EAF076" w14:textId="77777777" w:rsidR="00AF730D" w:rsidRDefault="00AF730D">
                          <w:pPr>
                            <w:spacing w:line="265" w:lineRule="exact"/>
                            <w:ind w:left="40"/>
                            <w:rPr>
                              <w:rFonts w:ascii="Times New Roman" w:eastAsia="Times New Roman" w:hAnsi="Times New Roman" w:cs="Times New Roman"/>
                              <w:sz w:val="24"/>
                              <w:szCs w:val="24"/>
                            </w:rPr>
                          </w:pPr>
                          <w:r>
                            <w:fldChar w:fldCharType="begin"/>
                          </w:r>
                          <w:r>
                            <w:rPr>
                              <w:rFonts w:ascii="Times New Roman"/>
                              <w:sz w:val="24"/>
                            </w:rPr>
                            <w:instrText xml:space="preserve"> PAGE </w:instrText>
                          </w:r>
                          <w:r>
                            <w:fldChar w:fldCharType="separate"/>
                          </w:r>
                          <w:r w:rsidR="00823DC9">
                            <w:rPr>
                              <w:rFonts w:ascii="Times New Roman"/>
                              <w:noProof/>
                              <w:sz w:val="24"/>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88" type="#_x0000_t202" style="position:absolute;margin-left:582.4pt;margin-top:.6pt;width:10pt;height:14pt;z-index:-32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" filled="f" stroked="f">
              <v:textbox inset="0,0,0,0">
                <w:txbxContent>
                  <w:p w:rsidR="00AF730D" w:rsidRDefault="00AF730D">
                    <w:pPr>
                      <w:spacing w:line="265" w:lineRule="exact"/>
                      <w:ind w:left="40"/>
                      <w:rPr>
                        <w:rFonts w:ascii="Times New Roman" w:eastAsia="Times New Roman" w:hAnsi="Times New Roman" w:cs="Times New Roman"/>
                        <w:sz w:val="24"/>
                        <w:szCs w:val="24"/>
                      </w:rPr>
                    </w:pPr>
                    <w:r>
                      <w:fldChar w:fldCharType="begin"/>
                    </w:r>
                    <w:r>
                      <w:rPr>
                        <w:rFonts w:ascii="Times New Roman"/>
                        <w:sz w:val="24"/>
                      </w:rPr>
                      <w:instrText xml:space="preserve"> PAGE </w:instrText>
                    </w:r>
                    <w:r>
                      <w:fldChar w:fldCharType="separate"/>
                    </w:r>
                    <w:r w:rsidR="00823DC9">
                      <w:rPr>
                        <w:rFonts w:ascii="Times New Roman"/>
                        <w:noProof/>
                        <w:sz w:val="24"/>
                      </w:rPr>
                      <w:t>4</w:t>
                    </w:r>
                    <w: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C75DC" w14:textId="77777777" w:rsidR="00AF730D" w:rsidRDefault="00AF730D">
    <w:pPr>
      <w:spacing w:line="14" w:lineRule="auto"/>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E90EE" w14:textId="77777777" w:rsidR="00AF730D" w:rsidRDefault="00E469C7">
    <w:pPr>
      <w:spacing w:line="14" w:lineRule="auto"/>
      <w:rPr>
        <w:sz w:val="20"/>
        <w:szCs w:val="20"/>
      </w:rPr>
    </w:pPr>
    <w:r>
      <w:rPr>
        <w:noProof/>
      </w:rPr>
      <mc:AlternateContent>
        <mc:Choice Requires="wps">
          <w:drawing>
            <wp:anchor distT="0" distB="0" distL="114300" distR="114300" simplePos="0" relativeHeight="503284160" behindDoc="1" locked="0" layoutInCell="1" allowOverlap="1" wp14:anchorId="1DCFCBBA" wp14:editId="47C77304">
              <wp:simplePos x="0" y="0"/>
              <wp:positionH relativeFrom="page">
                <wp:posOffset>2091690</wp:posOffset>
              </wp:positionH>
              <wp:positionV relativeFrom="page">
                <wp:posOffset>471805</wp:posOffset>
              </wp:positionV>
              <wp:extent cx="3375660" cy="507365"/>
              <wp:effectExtent l="0" t="0" r="0" b="190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5660" cy="507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19B07E" w14:textId="77777777" w:rsidR="00AF730D" w:rsidRDefault="00AF730D">
                          <w:pPr>
                            <w:spacing w:line="245" w:lineRule="exact"/>
                            <w:ind w:left="340"/>
                            <w:jc w:val="center"/>
                            <w:rPr>
                              <w:rFonts w:ascii="Calibri" w:eastAsia="Calibri" w:hAnsi="Calibri" w:cs="Calibri"/>
                            </w:rPr>
                          </w:pPr>
                          <w:r>
                            <w:rPr>
                              <w:rFonts w:ascii="Calibri"/>
                              <w:b/>
                              <w:color w:val="FF0000"/>
                            </w:rPr>
                            <w:t>A</w:t>
                          </w:r>
                          <w:r>
                            <w:rPr>
                              <w:rFonts w:ascii="Calibri"/>
                              <w:b/>
                              <w:color w:val="FF0000"/>
                              <w:sz w:val="18"/>
                            </w:rPr>
                            <w:t>TTACHMENT</w:t>
                          </w:r>
                          <w:r>
                            <w:rPr>
                              <w:rFonts w:ascii="Calibri"/>
                              <w:b/>
                              <w:color w:val="FF0000"/>
                              <w:spacing w:val="-4"/>
                              <w:sz w:val="18"/>
                            </w:rPr>
                            <w:t xml:space="preserve"> </w:t>
                          </w:r>
                          <w:r>
                            <w:rPr>
                              <w:rFonts w:ascii="Calibri"/>
                              <w:b/>
                              <w:color w:val="FF0000"/>
                            </w:rPr>
                            <w:t>A</w:t>
                          </w:r>
                        </w:p>
                        <w:p w14:paraId="1E94B129" w14:textId="77777777" w:rsidR="00AF730D" w:rsidRDefault="00AF730D">
                          <w:pPr>
                            <w:ind w:left="337"/>
                            <w:jc w:val="center"/>
                            <w:rPr>
                              <w:rFonts w:ascii="Calibri" w:eastAsia="Calibri" w:hAnsi="Calibri" w:cs="Calibri"/>
                              <w:sz w:val="18"/>
                              <w:szCs w:val="18"/>
                            </w:rPr>
                          </w:pPr>
                          <w:r>
                            <w:rPr>
                              <w:rFonts w:ascii="Calibri"/>
                              <w:b/>
                            </w:rPr>
                            <w:t>O</w:t>
                          </w:r>
                          <w:r>
                            <w:rPr>
                              <w:rFonts w:ascii="Calibri"/>
                              <w:b/>
                              <w:sz w:val="18"/>
                            </w:rPr>
                            <w:t xml:space="preserve">TAY </w:t>
                          </w:r>
                          <w:r>
                            <w:rPr>
                              <w:rFonts w:ascii="Calibri"/>
                              <w:b/>
                            </w:rPr>
                            <w:t>W</w:t>
                          </w:r>
                          <w:r>
                            <w:rPr>
                              <w:rFonts w:ascii="Calibri"/>
                              <w:b/>
                              <w:sz w:val="18"/>
                            </w:rPr>
                            <w:t xml:space="preserve">ATER </w:t>
                          </w:r>
                          <w:r>
                            <w:rPr>
                              <w:rFonts w:ascii="Calibri"/>
                              <w:b/>
                            </w:rPr>
                            <w:t>D</w:t>
                          </w:r>
                          <w:r>
                            <w:rPr>
                              <w:rFonts w:ascii="Calibri"/>
                              <w:b/>
                              <w:sz w:val="18"/>
                            </w:rPr>
                            <w:t xml:space="preserve">ISTRICT </w:t>
                          </w:r>
                          <w:r>
                            <w:rPr>
                              <w:rFonts w:ascii="Calibri"/>
                              <w:b/>
                            </w:rPr>
                            <w:t xml:space="preserve">SOW </w:t>
                          </w:r>
                          <w:r>
                            <w:rPr>
                              <w:rFonts w:ascii="Calibri"/>
                              <w:b/>
                              <w:sz w:val="18"/>
                            </w:rPr>
                            <w:t xml:space="preserve">FOR </w:t>
                          </w:r>
                          <w:r>
                            <w:rPr>
                              <w:rFonts w:ascii="Calibri"/>
                              <w:b/>
                            </w:rPr>
                            <w:t>U</w:t>
                          </w:r>
                          <w:r>
                            <w:rPr>
                              <w:rFonts w:ascii="Calibri"/>
                              <w:b/>
                              <w:sz w:val="18"/>
                            </w:rPr>
                            <w:t>PDATE</w:t>
                          </w:r>
                          <w:r>
                            <w:rPr>
                              <w:rFonts w:ascii="Calibri"/>
                              <w:b/>
                              <w:spacing w:val="-25"/>
                              <w:sz w:val="18"/>
                            </w:rPr>
                            <w:t xml:space="preserve"> </w:t>
                          </w:r>
                          <w:r>
                            <w:rPr>
                              <w:rFonts w:ascii="Calibri"/>
                              <w:b/>
                              <w:sz w:val="18"/>
                            </w:rPr>
                            <w:t>TO</w:t>
                          </w:r>
                        </w:p>
                        <w:p w14:paraId="495D2E23" w14:textId="77777777" w:rsidR="00AF730D" w:rsidRDefault="00AF730D">
                          <w:pPr>
                            <w:ind w:left="20"/>
                            <w:rPr>
                              <w:rFonts w:ascii="Calibri" w:eastAsia="Calibri" w:hAnsi="Calibri" w:cs="Calibri"/>
                              <w:sz w:val="18"/>
                              <w:szCs w:val="18"/>
                            </w:rPr>
                          </w:pPr>
                          <w:r>
                            <w:rPr>
                              <w:rFonts w:ascii="Calibri"/>
                              <w:b/>
                            </w:rPr>
                            <w:t>R</w:t>
                          </w:r>
                          <w:r>
                            <w:rPr>
                              <w:rFonts w:ascii="Calibri"/>
                              <w:b/>
                              <w:sz w:val="18"/>
                            </w:rPr>
                            <w:t xml:space="preserve">ECYCLED </w:t>
                          </w:r>
                          <w:r>
                            <w:rPr>
                              <w:rFonts w:ascii="Calibri"/>
                              <w:b/>
                            </w:rPr>
                            <w:t>W</w:t>
                          </w:r>
                          <w:r>
                            <w:rPr>
                              <w:rFonts w:ascii="Calibri"/>
                              <w:b/>
                              <w:sz w:val="18"/>
                            </w:rPr>
                            <w:t xml:space="preserve">ATER </w:t>
                          </w:r>
                          <w:r>
                            <w:rPr>
                              <w:rFonts w:ascii="Calibri"/>
                              <w:b/>
                            </w:rPr>
                            <w:t>S</w:t>
                          </w:r>
                          <w:r>
                            <w:rPr>
                              <w:rFonts w:ascii="Calibri"/>
                              <w:b/>
                              <w:sz w:val="18"/>
                            </w:rPr>
                            <w:t xml:space="preserve">UPPLY </w:t>
                          </w:r>
                          <w:r>
                            <w:rPr>
                              <w:rFonts w:ascii="Calibri"/>
                              <w:b/>
                            </w:rPr>
                            <w:t>A</w:t>
                          </w:r>
                          <w:r>
                            <w:rPr>
                              <w:rFonts w:ascii="Calibri"/>
                              <w:b/>
                              <w:sz w:val="18"/>
                            </w:rPr>
                            <w:t xml:space="preserve">UGMENTATION </w:t>
                          </w:r>
                          <w:r>
                            <w:rPr>
                              <w:rFonts w:ascii="Calibri"/>
                              <w:b/>
                            </w:rPr>
                            <w:t>P</w:t>
                          </w:r>
                          <w:r>
                            <w:rPr>
                              <w:rFonts w:ascii="Calibri"/>
                              <w:b/>
                              <w:sz w:val="18"/>
                            </w:rPr>
                            <w:t xml:space="preserve">LANNING </w:t>
                          </w:r>
                          <w:r>
                            <w:rPr>
                              <w:rFonts w:ascii="Calibri"/>
                              <w:b/>
                            </w:rPr>
                            <w:t>L</w:t>
                          </w:r>
                          <w:r>
                            <w:rPr>
                              <w:rFonts w:ascii="Calibri"/>
                              <w:b/>
                              <w:sz w:val="18"/>
                            </w:rPr>
                            <w:t>EVEL</w:t>
                          </w:r>
                          <w:r>
                            <w:rPr>
                              <w:rFonts w:ascii="Calibri"/>
                              <w:b/>
                              <w:spacing w:val="-23"/>
                              <w:sz w:val="18"/>
                            </w:rPr>
                            <w:t xml:space="preserve"> </w:t>
                          </w:r>
                          <w:r>
                            <w:rPr>
                              <w:rFonts w:ascii="Calibri"/>
                              <w:b/>
                            </w:rPr>
                            <w:t>S</w:t>
                          </w:r>
                          <w:r>
                            <w:rPr>
                              <w:rFonts w:ascii="Calibri"/>
                              <w:b/>
                              <w:sz w:val="18"/>
                            </w:rPr>
                            <w:t>TUDY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92" type="#_x0000_t202" style="position:absolute;margin-left:164.7pt;margin-top:37.15pt;width:265.8pt;height:39.95pt;z-index:-32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" filled="f" stroked="f">
              <v:textbox inset="0,0,0,0">
                <w:txbxContent>
                  <w:p w:rsidR="00AF730D" w:rsidRDefault="00AF730D">
                    <w:pPr>
                      <w:spacing w:line="245" w:lineRule="exact"/>
                      <w:ind w:left="340"/>
                      <w:jc w:val="center"/>
                      <w:rPr>
                        <w:rFonts w:ascii="Calibri" w:eastAsia="Calibri" w:hAnsi="Calibri" w:cs="Calibri"/>
                      </w:rPr>
                    </w:pPr>
                    <w:r>
                      <w:rPr>
                        <w:rFonts w:ascii="Calibri"/>
                        <w:b/>
                        <w:color w:val="FF0000"/>
                      </w:rPr>
                      <w:t>A</w:t>
                    </w:r>
                    <w:r>
                      <w:rPr>
                        <w:rFonts w:ascii="Calibri"/>
                        <w:b/>
                        <w:color w:val="FF0000"/>
                        <w:sz w:val="18"/>
                      </w:rPr>
                      <w:t>TTACHMENT</w:t>
                    </w:r>
                    <w:r>
                      <w:rPr>
                        <w:rFonts w:ascii="Calibri"/>
                        <w:b/>
                        <w:color w:val="FF0000"/>
                        <w:spacing w:val="-4"/>
                        <w:sz w:val="18"/>
                      </w:rPr>
                      <w:t xml:space="preserve"> </w:t>
                    </w:r>
                    <w:r>
                      <w:rPr>
                        <w:rFonts w:ascii="Calibri"/>
                        <w:b/>
                        <w:color w:val="FF0000"/>
                      </w:rPr>
                      <w:t>A</w:t>
                    </w:r>
                  </w:p>
                  <w:p w:rsidR="00AF730D" w:rsidRDefault="00AF730D">
                    <w:pPr>
                      <w:ind w:left="337"/>
                      <w:jc w:val="center"/>
                      <w:rPr>
                        <w:rFonts w:ascii="Calibri" w:eastAsia="Calibri" w:hAnsi="Calibri" w:cs="Calibri"/>
                        <w:sz w:val="18"/>
                        <w:szCs w:val="18"/>
                      </w:rPr>
                    </w:pPr>
                    <w:r>
                      <w:rPr>
                        <w:rFonts w:ascii="Calibri"/>
                        <w:b/>
                      </w:rPr>
                      <w:t>O</w:t>
                    </w:r>
                    <w:r>
                      <w:rPr>
                        <w:rFonts w:ascii="Calibri"/>
                        <w:b/>
                        <w:sz w:val="18"/>
                      </w:rPr>
                      <w:t xml:space="preserve">TAY </w:t>
                    </w:r>
                    <w:r>
                      <w:rPr>
                        <w:rFonts w:ascii="Calibri"/>
                        <w:b/>
                      </w:rPr>
                      <w:t>W</w:t>
                    </w:r>
                    <w:r>
                      <w:rPr>
                        <w:rFonts w:ascii="Calibri"/>
                        <w:b/>
                        <w:sz w:val="18"/>
                      </w:rPr>
                      <w:t xml:space="preserve">ATER </w:t>
                    </w:r>
                    <w:r>
                      <w:rPr>
                        <w:rFonts w:ascii="Calibri"/>
                        <w:b/>
                      </w:rPr>
                      <w:t>D</w:t>
                    </w:r>
                    <w:r>
                      <w:rPr>
                        <w:rFonts w:ascii="Calibri"/>
                        <w:b/>
                        <w:sz w:val="18"/>
                      </w:rPr>
                      <w:t xml:space="preserve">ISTRICT </w:t>
                    </w:r>
                    <w:r>
                      <w:rPr>
                        <w:rFonts w:ascii="Calibri"/>
                        <w:b/>
                      </w:rPr>
                      <w:t xml:space="preserve">SOW </w:t>
                    </w:r>
                    <w:r>
                      <w:rPr>
                        <w:rFonts w:ascii="Calibri"/>
                        <w:b/>
                        <w:sz w:val="18"/>
                      </w:rPr>
                      <w:t xml:space="preserve">FOR </w:t>
                    </w:r>
                    <w:r>
                      <w:rPr>
                        <w:rFonts w:ascii="Calibri"/>
                        <w:b/>
                      </w:rPr>
                      <w:t>U</w:t>
                    </w:r>
                    <w:r>
                      <w:rPr>
                        <w:rFonts w:ascii="Calibri"/>
                        <w:b/>
                        <w:sz w:val="18"/>
                      </w:rPr>
                      <w:t>PDATE</w:t>
                    </w:r>
                    <w:r>
                      <w:rPr>
                        <w:rFonts w:ascii="Calibri"/>
                        <w:b/>
                        <w:spacing w:val="-25"/>
                        <w:sz w:val="18"/>
                      </w:rPr>
                      <w:t xml:space="preserve"> </w:t>
                    </w:r>
                    <w:r>
                      <w:rPr>
                        <w:rFonts w:ascii="Calibri"/>
                        <w:b/>
                        <w:sz w:val="18"/>
                      </w:rPr>
                      <w:t>TO</w:t>
                    </w:r>
                  </w:p>
                  <w:p w:rsidR="00AF730D" w:rsidRDefault="00AF730D">
                    <w:pPr>
                      <w:ind w:left="20"/>
                      <w:rPr>
                        <w:rFonts w:ascii="Calibri" w:eastAsia="Calibri" w:hAnsi="Calibri" w:cs="Calibri"/>
                        <w:sz w:val="18"/>
                        <w:szCs w:val="18"/>
                      </w:rPr>
                    </w:pPr>
                    <w:r>
                      <w:rPr>
                        <w:rFonts w:ascii="Calibri"/>
                        <w:b/>
                      </w:rPr>
                      <w:t>R</w:t>
                    </w:r>
                    <w:r>
                      <w:rPr>
                        <w:rFonts w:ascii="Calibri"/>
                        <w:b/>
                        <w:sz w:val="18"/>
                      </w:rPr>
                      <w:t xml:space="preserve">ECYCLED </w:t>
                    </w:r>
                    <w:r>
                      <w:rPr>
                        <w:rFonts w:ascii="Calibri"/>
                        <w:b/>
                      </w:rPr>
                      <w:t>W</w:t>
                    </w:r>
                    <w:r>
                      <w:rPr>
                        <w:rFonts w:ascii="Calibri"/>
                        <w:b/>
                        <w:sz w:val="18"/>
                      </w:rPr>
                      <w:t xml:space="preserve">ATER </w:t>
                    </w:r>
                    <w:r>
                      <w:rPr>
                        <w:rFonts w:ascii="Calibri"/>
                        <w:b/>
                      </w:rPr>
                      <w:t>S</w:t>
                    </w:r>
                    <w:r>
                      <w:rPr>
                        <w:rFonts w:ascii="Calibri"/>
                        <w:b/>
                        <w:sz w:val="18"/>
                      </w:rPr>
                      <w:t xml:space="preserve">UPPLY </w:t>
                    </w:r>
                    <w:r>
                      <w:rPr>
                        <w:rFonts w:ascii="Calibri"/>
                        <w:b/>
                      </w:rPr>
                      <w:t>A</w:t>
                    </w:r>
                    <w:r>
                      <w:rPr>
                        <w:rFonts w:ascii="Calibri"/>
                        <w:b/>
                        <w:sz w:val="18"/>
                      </w:rPr>
                      <w:t xml:space="preserve">UGMENTATION </w:t>
                    </w:r>
                    <w:r>
                      <w:rPr>
                        <w:rFonts w:ascii="Calibri"/>
                        <w:b/>
                      </w:rPr>
                      <w:t>P</w:t>
                    </w:r>
                    <w:r>
                      <w:rPr>
                        <w:rFonts w:ascii="Calibri"/>
                        <w:b/>
                        <w:sz w:val="18"/>
                      </w:rPr>
                      <w:t xml:space="preserve">LANNING </w:t>
                    </w:r>
                    <w:r>
                      <w:rPr>
                        <w:rFonts w:ascii="Calibri"/>
                        <w:b/>
                      </w:rPr>
                      <w:t>L</w:t>
                    </w:r>
                    <w:r>
                      <w:rPr>
                        <w:rFonts w:ascii="Calibri"/>
                        <w:b/>
                        <w:sz w:val="18"/>
                      </w:rPr>
                      <w:t>EVEL</w:t>
                    </w:r>
                    <w:r>
                      <w:rPr>
                        <w:rFonts w:ascii="Calibri"/>
                        <w:b/>
                        <w:spacing w:val="-23"/>
                        <w:sz w:val="18"/>
                      </w:rPr>
                      <w:t xml:space="preserve"> </w:t>
                    </w:r>
                    <w:r>
                      <w:rPr>
                        <w:rFonts w:ascii="Calibri"/>
                        <w:b/>
                      </w:rPr>
                      <w:t>S</w:t>
                    </w:r>
                    <w:r>
                      <w:rPr>
                        <w:rFonts w:ascii="Calibri"/>
                        <w:b/>
                        <w:sz w:val="18"/>
                      </w:rPr>
                      <w:t>TUDY</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256DB" w14:textId="77777777" w:rsidR="00AF730D" w:rsidRDefault="00E469C7">
    <w:pPr>
      <w:spacing w:line="14" w:lineRule="auto"/>
      <w:rPr>
        <w:sz w:val="20"/>
        <w:szCs w:val="20"/>
      </w:rPr>
    </w:pPr>
    <w:r>
      <w:rPr>
        <w:noProof/>
      </w:rPr>
      <mc:AlternateContent>
        <mc:Choice Requires="wps">
          <w:drawing>
            <wp:anchor distT="0" distB="0" distL="114300" distR="114300" simplePos="0" relativeHeight="503284208" behindDoc="1" locked="0" layoutInCell="1" allowOverlap="1" wp14:anchorId="50390F0D" wp14:editId="380348DB">
              <wp:simplePos x="0" y="0"/>
              <wp:positionH relativeFrom="page">
                <wp:posOffset>2091690</wp:posOffset>
              </wp:positionH>
              <wp:positionV relativeFrom="page">
                <wp:posOffset>471805</wp:posOffset>
              </wp:positionV>
              <wp:extent cx="3375660" cy="507365"/>
              <wp:effectExtent l="0" t="0" r="0" b="190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5660" cy="507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57E602" w14:textId="77777777" w:rsidR="00AF730D" w:rsidRDefault="00AF730D">
                          <w:pPr>
                            <w:spacing w:line="245" w:lineRule="exact"/>
                            <w:ind w:left="340"/>
                            <w:jc w:val="center"/>
                            <w:rPr>
                              <w:rFonts w:ascii="Calibri" w:eastAsia="Calibri" w:hAnsi="Calibri" w:cs="Calibri"/>
                            </w:rPr>
                          </w:pPr>
                          <w:r>
                            <w:rPr>
                              <w:rFonts w:ascii="Calibri"/>
                              <w:b/>
                              <w:color w:val="FF0000"/>
                            </w:rPr>
                            <w:t>A</w:t>
                          </w:r>
                          <w:r>
                            <w:rPr>
                              <w:rFonts w:ascii="Calibri"/>
                              <w:b/>
                              <w:color w:val="FF0000"/>
                              <w:sz w:val="18"/>
                            </w:rPr>
                            <w:t>TTACHMENT</w:t>
                          </w:r>
                          <w:r>
                            <w:rPr>
                              <w:rFonts w:ascii="Calibri"/>
                              <w:b/>
                              <w:color w:val="FF0000"/>
                              <w:spacing w:val="-4"/>
                              <w:sz w:val="18"/>
                            </w:rPr>
                            <w:t xml:space="preserve"> </w:t>
                          </w:r>
                          <w:r>
                            <w:rPr>
                              <w:rFonts w:ascii="Calibri"/>
                              <w:b/>
                              <w:color w:val="FF0000"/>
                            </w:rPr>
                            <w:t>A</w:t>
                          </w:r>
                        </w:p>
                        <w:p w14:paraId="631FB098" w14:textId="77777777" w:rsidR="00AF730D" w:rsidRDefault="00AF730D">
                          <w:pPr>
                            <w:ind w:left="337"/>
                            <w:jc w:val="center"/>
                            <w:rPr>
                              <w:rFonts w:ascii="Calibri" w:eastAsia="Calibri" w:hAnsi="Calibri" w:cs="Calibri"/>
                              <w:sz w:val="18"/>
                              <w:szCs w:val="18"/>
                            </w:rPr>
                          </w:pPr>
                          <w:r>
                            <w:rPr>
                              <w:rFonts w:ascii="Calibri"/>
                              <w:b/>
                            </w:rPr>
                            <w:t>O</w:t>
                          </w:r>
                          <w:r>
                            <w:rPr>
                              <w:rFonts w:ascii="Calibri"/>
                              <w:b/>
                              <w:sz w:val="18"/>
                            </w:rPr>
                            <w:t xml:space="preserve">TAY </w:t>
                          </w:r>
                          <w:r>
                            <w:rPr>
                              <w:rFonts w:ascii="Calibri"/>
                              <w:b/>
                            </w:rPr>
                            <w:t>W</w:t>
                          </w:r>
                          <w:r>
                            <w:rPr>
                              <w:rFonts w:ascii="Calibri"/>
                              <w:b/>
                              <w:sz w:val="18"/>
                            </w:rPr>
                            <w:t xml:space="preserve">ATER </w:t>
                          </w:r>
                          <w:r>
                            <w:rPr>
                              <w:rFonts w:ascii="Calibri"/>
                              <w:b/>
                            </w:rPr>
                            <w:t>D</w:t>
                          </w:r>
                          <w:r>
                            <w:rPr>
                              <w:rFonts w:ascii="Calibri"/>
                              <w:b/>
                              <w:sz w:val="18"/>
                            </w:rPr>
                            <w:t xml:space="preserve">ISTRICT </w:t>
                          </w:r>
                          <w:r>
                            <w:rPr>
                              <w:rFonts w:ascii="Calibri"/>
                              <w:b/>
                            </w:rPr>
                            <w:t xml:space="preserve">SOW </w:t>
                          </w:r>
                          <w:r>
                            <w:rPr>
                              <w:rFonts w:ascii="Calibri"/>
                              <w:b/>
                              <w:sz w:val="18"/>
                            </w:rPr>
                            <w:t xml:space="preserve">FOR </w:t>
                          </w:r>
                          <w:r>
                            <w:rPr>
                              <w:rFonts w:ascii="Calibri"/>
                              <w:b/>
                            </w:rPr>
                            <w:t>U</w:t>
                          </w:r>
                          <w:r>
                            <w:rPr>
                              <w:rFonts w:ascii="Calibri"/>
                              <w:b/>
                              <w:sz w:val="18"/>
                            </w:rPr>
                            <w:t>PDATE</w:t>
                          </w:r>
                          <w:r>
                            <w:rPr>
                              <w:rFonts w:ascii="Calibri"/>
                              <w:b/>
                              <w:spacing w:val="-25"/>
                              <w:sz w:val="18"/>
                            </w:rPr>
                            <w:t xml:space="preserve"> </w:t>
                          </w:r>
                          <w:r>
                            <w:rPr>
                              <w:rFonts w:ascii="Calibri"/>
                              <w:b/>
                              <w:sz w:val="18"/>
                            </w:rPr>
                            <w:t>TO</w:t>
                          </w:r>
                        </w:p>
                        <w:p w14:paraId="51C69733" w14:textId="77777777" w:rsidR="00AF730D" w:rsidRDefault="00AF730D">
                          <w:pPr>
                            <w:ind w:left="20"/>
                            <w:rPr>
                              <w:rFonts w:ascii="Calibri" w:eastAsia="Calibri" w:hAnsi="Calibri" w:cs="Calibri"/>
                              <w:sz w:val="18"/>
                              <w:szCs w:val="18"/>
                            </w:rPr>
                          </w:pPr>
                          <w:r>
                            <w:rPr>
                              <w:rFonts w:ascii="Calibri"/>
                              <w:b/>
                            </w:rPr>
                            <w:t>R</w:t>
                          </w:r>
                          <w:r>
                            <w:rPr>
                              <w:rFonts w:ascii="Calibri"/>
                              <w:b/>
                              <w:sz w:val="18"/>
                            </w:rPr>
                            <w:t xml:space="preserve">ECYCLED </w:t>
                          </w:r>
                          <w:r>
                            <w:rPr>
                              <w:rFonts w:ascii="Calibri"/>
                              <w:b/>
                            </w:rPr>
                            <w:t>W</w:t>
                          </w:r>
                          <w:r>
                            <w:rPr>
                              <w:rFonts w:ascii="Calibri"/>
                              <w:b/>
                              <w:sz w:val="18"/>
                            </w:rPr>
                            <w:t xml:space="preserve">ATER </w:t>
                          </w:r>
                          <w:r>
                            <w:rPr>
                              <w:rFonts w:ascii="Calibri"/>
                              <w:b/>
                            </w:rPr>
                            <w:t>S</w:t>
                          </w:r>
                          <w:r>
                            <w:rPr>
                              <w:rFonts w:ascii="Calibri"/>
                              <w:b/>
                              <w:sz w:val="18"/>
                            </w:rPr>
                            <w:t xml:space="preserve">UPPLY </w:t>
                          </w:r>
                          <w:r>
                            <w:rPr>
                              <w:rFonts w:ascii="Calibri"/>
                              <w:b/>
                            </w:rPr>
                            <w:t>A</w:t>
                          </w:r>
                          <w:r>
                            <w:rPr>
                              <w:rFonts w:ascii="Calibri"/>
                              <w:b/>
                              <w:sz w:val="18"/>
                            </w:rPr>
                            <w:t xml:space="preserve">UGMENTATION </w:t>
                          </w:r>
                          <w:r>
                            <w:rPr>
                              <w:rFonts w:ascii="Calibri"/>
                              <w:b/>
                            </w:rPr>
                            <w:t>P</w:t>
                          </w:r>
                          <w:r>
                            <w:rPr>
                              <w:rFonts w:ascii="Calibri"/>
                              <w:b/>
                              <w:sz w:val="18"/>
                            </w:rPr>
                            <w:t xml:space="preserve">LANNING </w:t>
                          </w:r>
                          <w:r>
                            <w:rPr>
                              <w:rFonts w:ascii="Calibri"/>
                              <w:b/>
                            </w:rPr>
                            <w:t>L</w:t>
                          </w:r>
                          <w:r>
                            <w:rPr>
                              <w:rFonts w:ascii="Calibri"/>
                              <w:b/>
                              <w:sz w:val="18"/>
                            </w:rPr>
                            <w:t>EVEL</w:t>
                          </w:r>
                          <w:r>
                            <w:rPr>
                              <w:rFonts w:ascii="Calibri"/>
                              <w:b/>
                              <w:spacing w:val="-23"/>
                              <w:sz w:val="18"/>
                            </w:rPr>
                            <w:t xml:space="preserve"> </w:t>
                          </w:r>
                          <w:r>
                            <w:rPr>
                              <w:rFonts w:ascii="Calibri"/>
                              <w:b/>
                            </w:rPr>
                            <w:t>S</w:t>
                          </w:r>
                          <w:r>
                            <w:rPr>
                              <w:rFonts w:ascii="Calibri"/>
                              <w:b/>
                              <w:sz w:val="18"/>
                            </w:rPr>
                            <w:t>TUDY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94" type="#_x0000_t202" style="position:absolute;margin-left:164.7pt;margin-top:37.15pt;width:265.8pt;height:39.95pt;z-index:-32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" filled="f" stroked="f">
              <v:textbox inset="0,0,0,0">
                <w:txbxContent>
                  <w:p w:rsidR="00AF730D" w:rsidRDefault="00AF730D">
                    <w:pPr>
                      <w:spacing w:line="245" w:lineRule="exact"/>
                      <w:ind w:left="340"/>
                      <w:jc w:val="center"/>
                      <w:rPr>
                        <w:rFonts w:ascii="Calibri" w:eastAsia="Calibri" w:hAnsi="Calibri" w:cs="Calibri"/>
                      </w:rPr>
                    </w:pPr>
                    <w:r>
                      <w:rPr>
                        <w:rFonts w:ascii="Calibri"/>
                        <w:b/>
                        <w:color w:val="FF0000"/>
                      </w:rPr>
                      <w:t>A</w:t>
                    </w:r>
                    <w:r>
                      <w:rPr>
                        <w:rFonts w:ascii="Calibri"/>
                        <w:b/>
                        <w:color w:val="FF0000"/>
                        <w:sz w:val="18"/>
                      </w:rPr>
                      <w:t>TTACHMENT</w:t>
                    </w:r>
                    <w:r>
                      <w:rPr>
                        <w:rFonts w:ascii="Calibri"/>
                        <w:b/>
                        <w:color w:val="FF0000"/>
                        <w:spacing w:val="-4"/>
                        <w:sz w:val="18"/>
                      </w:rPr>
                      <w:t xml:space="preserve"> </w:t>
                    </w:r>
                    <w:r>
                      <w:rPr>
                        <w:rFonts w:ascii="Calibri"/>
                        <w:b/>
                        <w:color w:val="FF0000"/>
                      </w:rPr>
                      <w:t>A</w:t>
                    </w:r>
                  </w:p>
                  <w:p w:rsidR="00AF730D" w:rsidRDefault="00AF730D">
                    <w:pPr>
                      <w:ind w:left="337"/>
                      <w:jc w:val="center"/>
                      <w:rPr>
                        <w:rFonts w:ascii="Calibri" w:eastAsia="Calibri" w:hAnsi="Calibri" w:cs="Calibri"/>
                        <w:sz w:val="18"/>
                        <w:szCs w:val="18"/>
                      </w:rPr>
                    </w:pPr>
                    <w:r>
                      <w:rPr>
                        <w:rFonts w:ascii="Calibri"/>
                        <w:b/>
                      </w:rPr>
                      <w:t>O</w:t>
                    </w:r>
                    <w:r>
                      <w:rPr>
                        <w:rFonts w:ascii="Calibri"/>
                        <w:b/>
                        <w:sz w:val="18"/>
                      </w:rPr>
                      <w:t xml:space="preserve">TAY </w:t>
                    </w:r>
                    <w:r>
                      <w:rPr>
                        <w:rFonts w:ascii="Calibri"/>
                        <w:b/>
                      </w:rPr>
                      <w:t>W</w:t>
                    </w:r>
                    <w:r>
                      <w:rPr>
                        <w:rFonts w:ascii="Calibri"/>
                        <w:b/>
                        <w:sz w:val="18"/>
                      </w:rPr>
                      <w:t xml:space="preserve">ATER </w:t>
                    </w:r>
                    <w:r>
                      <w:rPr>
                        <w:rFonts w:ascii="Calibri"/>
                        <w:b/>
                      </w:rPr>
                      <w:t>D</w:t>
                    </w:r>
                    <w:r>
                      <w:rPr>
                        <w:rFonts w:ascii="Calibri"/>
                        <w:b/>
                        <w:sz w:val="18"/>
                      </w:rPr>
                      <w:t xml:space="preserve">ISTRICT </w:t>
                    </w:r>
                    <w:r>
                      <w:rPr>
                        <w:rFonts w:ascii="Calibri"/>
                        <w:b/>
                      </w:rPr>
                      <w:t xml:space="preserve">SOW </w:t>
                    </w:r>
                    <w:r>
                      <w:rPr>
                        <w:rFonts w:ascii="Calibri"/>
                        <w:b/>
                        <w:sz w:val="18"/>
                      </w:rPr>
                      <w:t xml:space="preserve">FOR </w:t>
                    </w:r>
                    <w:r>
                      <w:rPr>
                        <w:rFonts w:ascii="Calibri"/>
                        <w:b/>
                      </w:rPr>
                      <w:t>U</w:t>
                    </w:r>
                    <w:r>
                      <w:rPr>
                        <w:rFonts w:ascii="Calibri"/>
                        <w:b/>
                        <w:sz w:val="18"/>
                      </w:rPr>
                      <w:t>PDATE</w:t>
                    </w:r>
                    <w:r>
                      <w:rPr>
                        <w:rFonts w:ascii="Calibri"/>
                        <w:b/>
                        <w:spacing w:val="-25"/>
                        <w:sz w:val="18"/>
                      </w:rPr>
                      <w:t xml:space="preserve"> </w:t>
                    </w:r>
                    <w:r>
                      <w:rPr>
                        <w:rFonts w:ascii="Calibri"/>
                        <w:b/>
                        <w:sz w:val="18"/>
                      </w:rPr>
                      <w:t>TO</w:t>
                    </w:r>
                  </w:p>
                  <w:p w:rsidR="00AF730D" w:rsidRDefault="00AF730D">
                    <w:pPr>
                      <w:ind w:left="20"/>
                      <w:rPr>
                        <w:rFonts w:ascii="Calibri" w:eastAsia="Calibri" w:hAnsi="Calibri" w:cs="Calibri"/>
                        <w:sz w:val="18"/>
                        <w:szCs w:val="18"/>
                      </w:rPr>
                    </w:pPr>
                    <w:r>
                      <w:rPr>
                        <w:rFonts w:ascii="Calibri"/>
                        <w:b/>
                      </w:rPr>
                      <w:t>R</w:t>
                    </w:r>
                    <w:r>
                      <w:rPr>
                        <w:rFonts w:ascii="Calibri"/>
                        <w:b/>
                        <w:sz w:val="18"/>
                      </w:rPr>
                      <w:t xml:space="preserve">ECYCLED </w:t>
                    </w:r>
                    <w:r>
                      <w:rPr>
                        <w:rFonts w:ascii="Calibri"/>
                        <w:b/>
                      </w:rPr>
                      <w:t>W</w:t>
                    </w:r>
                    <w:r>
                      <w:rPr>
                        <w:rFonts w:ascii="Calibri"/>
                        <w:b/>
                        <w:sz w:val="18"/>
                      </w:rPr>
                      <w:t xml:space="preserve">ATER </w:t>
                    </w:r>
                    <w:r>
                      <w:rPr>
                        <w:rFonts w:ascii="Calibri"/>
                        <w:b/>
                      </w:rPr>
                      <w:t>S</w:t>
                    </w:r>
                    <w:r>
                      <w:rPr>
                        <w:rFonts w:ascii="Calibri"/>
                        <w:b/>
                        <w:sz w:val="18"/>
                      </w:rPr>
                      <w:t xml:space="preserve">UPPLY </w:t>
                    </w:r>
                    <w:r>
                      <w:rPr>
                        <w:rFonts w:ascii="Calibri"/>
                        <w:b/>
                      </w:rPr>
                      <w:t>A</w:t>
                    </w:r>
                    <w:r>
                      <w:rPr>
                        <w:rFonts w:ascii="Calibri"/>
                        <w:b/>
                        <w:sz w:val="18"/>
                      </w:rPr>
                      <w:t xml:space="preserve">UGMENTATION </w:t>
                    </w:r>
                    <w:r>
                      <w:rPr>
                        <w:rFonts w:ascii="Calibri"/>
                        <w:b/>
                      </w:rPr>
                      <w:t>P</w:t>
                    </w:r>
                    <w:r>
                      <w:rPr>
                        <w:rFonts w:ascii="Calibri"/>
                        <w:b/>
                        <w:sz w:val="18"/>
                      </w:rPr>
                      <w:t xml:space="preserve">LANNING </w:t>
                    </w:r>
                    <w:r>
                      <w:rPr>
                        <w:rFonts w:ascii="Calibri"/>
                        <w:b/>
                      </w:rPr>
                      <w:t>L</w:t>
                    </w:r>
                    <w:r>
                      <w:rPr>
                        <w:rFonts w:ascii="Calibri"/>
                        <w:b/>
                        <w:sz w:val="18"/>
                      </w:rPr>
                      <w:t>EVEL</w:t>
                    </w:r>
                    <w:r>
                      <w:rPr>
                        <w:rFonts w:ascii="Calibri"/>
                        <w:b/>
                        <w:spacing w:val="-23"/>
                        <w:sz w:val="18"/>
                      </w:rPr>
                      <w:t xml:space="preserve"> </w:t>
                    </w:r>
                    <w:r>
                      <w:rPr>
                        <w:rFonts w:ascii="Calibri"/>
                        <w:b/>
                      </w:rPr>
                      <w:t>S</w:t>
                    </w:r>
                    <w:r>
                      <w:rPr>
                        <w:rFonts w:ascii="Calibri"/>
                        <w:b/>
                        <w:sz w:val="18"/>
                      </w:rPr>
                      <w:t>TUDY</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D86B6" w14:textId="77777777" w:rsidR="00AF730D" w:rsidRDefault="00AF730D">
    <w:pPr>
      <w:spacing w:line="14" w:lineRule="auto"/>
      <w:rPr>
        <w:sz w:val="2"/>
        <w:szCs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ED37D" w14:textId="77777777" w:rsidR="00AF730D" w:rsidRDefault="00AF730D">
    <w:pPr>
      <w:spacing w:line="14" w:lineRule="auto"/>
      <w:rPr>
        <w:sz w:val="2"/>
        <w:szCs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BB9D0" w14:textId="77777777" w:rsidR="00AF730D" w:rsidRDefault="00AF730D">
    <w:pPr>
      <w:spacing w:line="14" w:lineRule="auto"/>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C1BE3"/>
    <w:multiLevelType w:val="hybridMultilevel"/>
    <w:tmpl w:val="3124A452"/>
    <w:lvl w:ilvl="0" w:tplc="52BED804">
      <w:start w:val="1"/>
      <w:numFmt w:val="decimal"/>
      <w:lvlText w:val="%1."/>
      <w:lvlJc w:val="left"/>
      <w:pPr>
        <w:ind w:left="252" w:hanging="178"/>
        <w:jc w:val="right"/>
      </w:pPr>
      <w:rPr>
        <w:rFonts w:ascii="Times New Roman" w:eastAsia="Times New Roman" w:hAnsi="Times New Roman" w:hint="default"/>
        <w:b/>
        <w:bCs/>
        <w:spacing w:val="0"/>
        <w:w w:val="100"/>
        <w:sz w:val="18"/>
        <w:szCs w:val="18"/>
      </w:rPr>
    </w:lvl>
    <w:lvl w:ilvl="1" w:tplc="A5369090">
      <w:start w:val="1"/>
      <w:numFmt w:val="upperLetter"/>
      <w:lvlText w:val="%2."/>
      <w:lvlJc w:val="left"/>
      <w:pPr>
        <w:ind w:left="1552" w:hanging="720"/>
        <w:jc w:val="left"/>
      </w:pPr>
      <w:rPr>
        <w:rFonts w:ascii="Times New Roman" w:eastAsia="Times New Roman" w:hAnsi="Times New Roman" w:hint="default"/>
        <w:spacing w:val="-4"/>
        <w:w w:val="100"/>
        <w:sz w:val="18"/>
        <w:szCs w:val="18"/>
      </w:rPr>
    </w:lvl>
    <w:lvl w:ilvl="2" w:tplc="4D6A6CCA">
      <w:start w:val="1"/>
      <w:numFmt w:val="bullet"/>
      <w:lvlText w:val="•"/>
      <w:lvlJc w:val="left"/>
      <w:pPr>
        <w:ind w:left="2675" w:hanging="720"/>
      </w:pPr>
      <w:rPr>
        <w:rFonts w:hint="default"/>
      </w:rPr>
    </w:lvl>
    <w:lvl w:ilvl="3" w:tplc="0EE254D0">
      <w:start w:val="1"/>
      <w:numFmt w:val="bullet"/>
      <w:lvlText w:val="•"/>
      <w:lvlJc w:val="left"/>
      <w:pPr>
        <w:ind w:left="3791" w:hanging="720"/>
      </w:pPr>
      <w:rPr>
        <w:rFonts w:hint="default"/>
      </w:rPr>
    </w:lvl>
    <w:lvl w:ilvl="4" w:tplc="115EB6B6">
      <w:start w:val="1"/>
      <w:numFmt w:val="bullet"/>
      <w:lvlText w:val="•"/>
      <w:lvlJc w:val="left"/>
      <w:pPr>
        <w:ind w:left="4906" w:hanging="720"/>
      </w:pPr>
      <w:rPr>
        <w:rFonts w:hint="default"/>
      </w:rPr>
    </w:lvl>
    <w:lvl w:ilvl="5" w:tplc="04A8EF2A">
      <w:start w:val="1"/>
      <w:numFmt w:val="bullet"/>
      <w:lvlText w:val="•"/>
      <w:lvlJc w:val="left"/>
      <w:pPr>
        <w:ind w:left="6022" w:hanging="720"/>
      </w:pPr>
      <w:rPr>
        <w:rFonts w:hint="default"/>
      </w:rPr>
    </w:lvl>
    <w:lvl w:ilvl="6" w:tplc="B3404C88">
      <w:start w:val="1"/>
      <w:numFmt w:val="bullet"/>
      <w:lvlText w:val="•"/>
      <w:lvlJc w:val="left"/>
      <w:pPr>
        <w:ind w:left="7137" w:hanging="720"/>
      </w:pPr>
      <w:rPr>
        <w:rFonts w:hint="default"/>
      </w:rPr>
    </w:lvl>
    <w:lvl w:ilvl="7" w:tplc="7B388408">
      <w:start w:val="1"/>
      <w:numFmt w:val="bullet"/>
      <w:lvlText w:val="•"/>
      <w:lvlJc w:val="left"/>
      <w:pPr>
        <w:ind w:left="8253" w:hanging="720"/>
      </w:pPr>
      <w:rPr>
        <w:rFonts w:hint="default"/>
      </w:rPr>
    </w:lvl>
    <w:lvl w:ilvl="8" w:tplc="9738ED74">
      <w:start w:val="1"/>
      <w:numFmt w:val="bullet"/>
      <w:lvlText w:val="•"/>
      <w:lvlJc w:val="left"/>
      <w:pPr>
        <w:ind w:left="9368" w:hanging="720"/>
      </w:pPr>
      <w:rPr>
        <w:rFonts w:hint="default"/>
      </w:rPr>
    </w:lvl>
  </w:abstractNum>
  <w:abstractNum w:abstractNumId="1" w15:restartNumberingAfterBreak="0">
    <w:nsid w:val="275A5A68"/>
    <w:multiLevelType w:val="hybridMultilevel"/>
    <w:tmpl w:val="45FC4D96"/>
    <w:lvl w:ilvl="0" w:tplc="E3D036AA">
      <w:start w:val="1"/>
      <w:numFmt w:val="upperLetter"/>
      <w:lvlText w:val="%1)"/>
      <w:lvlJc w:val="left"/>
      <w:pPr>
        <w:ind w:left="111" w:hanging="233"/>
        <w:jc w:val="left"/>
      </w:pPr>
      <w:rPr>
        <w:rFonts w:ascii="Times New Roman" w:eastAsia="Times New Roman" w:hAnsi="Times New Roman" w:hint="default"/>
        <w:spacing w:val="-14"/>
        <w:w w:val="100"/>
        <w:sz w:val="18"/>
        <w:szCs w:val="18"/>
      </w:rPr>
    </w:lvl>
    <w:lvl w:ilvl="1" w:tplc="61823AB2">
      <w:start w:val="1"/>
      <w:numFmt w:val="bullet"/>
      <w:lvlText w:val="•"/>
      <w:lvlJc w:val="left"/>
      <w:pPr>
        <w:ind w:left="1268" w:hanging="233"/>
      </w:pPr>
      <w:rPr>
        <w:rFonts w:hint="default"/>
      </w:rPr>
    </w:lvl>
    <w:lvl w:ilvl="2" w:tplc="1C680A70">
      <w:start w:val="1"/>
      <w:numFmt w:val="bullet"/>
      <w:lvlText w:val="•"/>
      <w:lvlJc w:val="left"/>
      <w:pPr>
        <w:ind w:left="2416" w:hanging="233"/>
      </w:pPr>
      <w:rPr>
        <w:rFonts w:hint="default"/>
      </w:rPr>
    </w:lvl>
    <w:lvl w:ilvl="3" w:tplc="D9F4E59C">
      <w:start w:val="1"/>
      <w:numFmt w:val="bullet"/>
      <w:lvlText w:val="•"/>
      <w:lvlJc w:val="left"/>
      <w:pPr>
        <w:ind w:left="3564" w:hanging="233"/>
      </w:pPr>
      <w:rPr>
        <w:rFonts w:hint="default"/>
      </w:rPr>
    </w:lvl>
    <w:lvl w:ilvl="4" w:tplc="553083AE">
      <w:start w:val="1"/>
      <w:numFmt w:val="bullet"/>
      <w:lvlText w:val="•"/>
      <w:lvlJc w:val="left"/>
      <w:pPr>
        <w:ind w:left="4712" w:hanging="233"/>
      </w:pPr>
      <w:rPr>
        <w:rFonts w:hint="default"/>
      </w:rPr>
    </w:lvl>
    <w:lvl w:ilvl="5" w:tplc="1D0828A8">
      <w:start w:val="1"/>
      <w:numFmt w:val="bullet"/>
      <w:lvlText w:val="•"/>
      <w:lvlJc w:val="left"/>
      <w:pPr>
        <w:ind w:left="5860" w:hanging="233"/>
      </w:pPr>
      <w:rPr>
        <w:rFonts w:hint="default"/>
      </w:rPr>
    </w:lvl>
    <w:lvl w:ilvl="6" w:tplc="2A429DB6">
      <w:start w:val="1"/>
      <w:numFmt w:val="bullet"/>
      <w:lvlText w:val="•"/>
      <w:lvlJc w:val="left"/>
      <w:pPr>
        <w:ind w:left="7008" w:hanging="233"/>
      </w:pPr>
      <w:rPr>
        <w:rFonts w:hint="default"/>
      </w:rPr>
    </w:lvl>
    <w:lvl w:ilvl="7" w:tplc="BC64CDD4">
      <w:start w:val="1"/>
      <w:numFmt w:val="bullet"/>
      <w:lvlText w:val="•"/>
      <w:lvlJc w:val="left"/>
      <w:pPr>
        <w:ind w:left="8156" w:hanging="233"/>
      </w:pPr>
      <w:rPr>
        <w:rFonts w:hint="default"/>
      </w:rPr>
    </w:lvl>
    <w:lvl w:ilvl="8" w:tplc="D1EAB778">
      <w:start w:val="1"/>
      <w:numFmt w:val="bullet"/>
      <w:lvlText w:val="•"/>
      <w:lvlJc w:val="left"/>
      <w:pPr>
        <w:ind w:left="9304" w:hanging="233"/>
      </w:pPr>
      <w:rPr>
        <w:rFonts w:hint="default"/>
      </w:rPr>
    </w:lvl>
  </w:abstractNum>
  <w:abstractNum w:abstractNumId="2" w15:restartNumberingAfterBreak="0">
    <w:nsid w:val="3F1420FE"/>
    <w:multiLevelType w:val="hybridMultilevel"/>
    <w:tmpl w:val="B5A612E0"/>
    <w:lvl w:ilvl="0" w:tplc="A02889AE">
      <w:start w:val="1"/>
      <w:numFmt w:val="decimal"/>
      <w:lvlText w:val="%1."/>
      <w:lvlJc w:val="left"/>
      <w:pPr>
        <w:ind w:left="820" w:hanging="361"/>
        <w:jc w:val="left"/>
      </w:pPr>
      <w:rPr>
        <w:rFonts w:ascii="Calibri" w:eastAsia="Calibri" w:hAnsi="Calibri" w:hint="default"/>
        <w:w w:val="100"/>
        <w:sz w:val="22"/>
        <w:szCs w:val="22"/>
      </w:rPr>
    </w:lvl>
    <w:lvl w:ilvl="1" w:tplc="681EC698">
      <w:start w:val="1"/>
      <w:numFmt w:val="bullet"/>
      <w:lvlText w:val="•"/>
      <w:lvlJc w:val="left"/>
      <w:pPr>
        <w:ind w:left="840" w:hanging="361"/>
      </w:pPr>
      <w:rPr>
        <w:rFonts w:hint="default"/>
      </w:rPr>
    </w:lvl>
    <w:lvl w:ilvl="2" w:tplc="6938E816">
      <w:start w:val="1"/>
      <w:numFmt w:val="bullet"/>
      <w:lvlText w:val="•"/>
      <w:lvlJc w:val="left"/>
      <w:pPr>
        <w:ind w:left="1811" w:hanging="361"/>
      </w:pPr>
      <w:rPr>
        <w:rFonts w:hint="default"/>
      </w:rPr>
    </w:lvl>
    <w:lvl w:ilvl="3" w:tplc="196CA67E">
      <w:start w:val="1"/>
      <w:numFmt w:val="bullet"/>
      <w:lvlText w:val="•"/>
      <w:lvlJc w:val="left"/>
      <w:pPr>
        <w:ind w:left="2782" w:hanging="361"/>
      </w:pPr>
      <w:rPr>
        <w:rFonts w:hint="default"/>
      </w:rPr>
    </w:lvl>
    <w:lvl w:ilvl="4" w:tplc="CE7602AA">
      <w:start w:val="1"/>
      <w:numFmt w:val="bullet"/>
      <w:lvlText w:val="•"/>
      <w:lvlJc w:val="left"/>
      <w:pPr>
        <w:ind w:left="3753" w:hanging="361"/>
      </w:pPr>
      <w:rPr>
        <w:rFonts w:hint="default"/>
      </w:rPr>
    </w:lvl>
    <w:lvl w:ilvl="5" w:tplc="A188467C">
      <w:start w:val="1"/>
      <w:numFmt w:val="bullet"/>
      <w:lvlText w:val="•"/>
      <w:lvlJc w:val="left"/>
      <w:pPr>
        <w:ind w:left="4724" w:hanging="361"/>
      </w:pPr>
      <w:rPr>
        <w:rFonts w:hint="default"/>
      </w:rPr>
    </w:lvl>
    <w:lvl w:ilvl="6" w:tplc="5970B2DA">
      <w:start w:val="1"/>
      <w:numFmt w:val="bullet"/>
      <w:lvlText w:val="•"/>
      <w:lvlJc w:val="left"/>
      <w:pPr>
        <w:ind w:left="5695" w:hanging="361"/>
      </w:pPr>
      <w:rPr>
        <w:rFonts w:hint="default"/>
      </w:rPr>
    </w:lvl>
    <w:lvl w:ilvl="7" w:tplc="D31212FE">
      <w:start w:val="1"/>
      <w:numFmt w:val="bullet"/>
      <w:lvlText w:val="•"/>
      <w:lvlJc w:val="left"/>
      <w:pPr>
        <w:ind w:left="6666" w:hanging="361"/>
      </w:pPr>
      <w:rPr>
        <w:rFonts w:hint="default"/>
      </w:rPr>
    </w:lvl>
    <w:lvl w:ilvl="8" w:tplc="053C35F4">
      <w:start w:val="1"/>
      <w:numFmt w:val="bullet"/>
      <w:lvlText w:val="•"/>
      <w:lvlJc w:val="left"/>
      <w:pPr>
        <w:ind w:left="7637" w:hanging="361"/>
      </w:pPr>
      <w:rPr>
        <w:rFonts w:hint="default"/>
      </w:rPr>
    </w:lvl>
  </w:abstractNum>
  <w:abstractNum w:abstractNumId="3" w15:restartNumberingAfterBreak="0">
    <w:nsid w:val="4D3A68CA"/>
    <w:multiLevelType w:val="hybridMultilevel"/>
    <w:tmpl w:val="CCCC31D4"/>
    <w:lvl w:ilvl="0" w:tplc="DD72FD92">
      <w:start w:val="21"/>
      <w:numFmt w:val="decimal"/>
      <w:lvlText w:val="%1"/>
      <w:lvlJc w:val="left"/>
      <w:pPr>
        <w:ind w:left="777" w:hanging="260"/>
        <w:jc w:val="left"/>
      </w:pPr>
      <w:rPr>
        <w:rFonts w:ascii="Arial" w:eastAsia="Arial" w:hAnsi="Arial" w:hint="default"/>
        <w:color w:val="585858"/>
        <w:spacing w:val="0"/>
        <w:w w:val="101"/>
        <w:sz w:val="13"/>
        <w:szCs w:val="13"/>
      </w:rPr>
    </w:lvl>
    <w:lvl w:ilvl="1" w:tplc="92761DF6">
      <w:start w:val="1"/>
      <w:numFmt w:val="bullet"/>
      <w:lvlText w:val="•"/>
      <w:lvlJc w:val="left"/>
      <w:pPr>
        <w:ind w:left="2067" w:hanging="260"/>
      </w:pPr>
      <w:rPr>
        <w:rFonts w:hint="default"/>
      </w:rPr>
    </w:lvl>
    <w:lvl w:ilvl="2" w:tplc="CD8AC868">
      <w:start w:val="1"/>
      <w:numFmt w:val="bullet"/>
      <w:lvlText w:val="•"/>
      <w:lvlJc w:val="left"/>
      <w:pPr>
        <w:ind w:left="3354" w:hanging="260"/>
      </w:pPr>
      <w:rPr>
        <w:rFonts w:hint="default"/>
      </w:rPr>
    </w:lvl>
    <w:lvl w:ilvl="3" w:tplc="EEA6E46C">
      <w:start w:val="1"/>
      <w:numFmt w:val="bullet"/>
      <w:lvlText w:val="•"/>
      <w:lvlJc w:val="left"/>
      <w:pPr>
        <w:ind w:left="4641" w:hanging="260"/>
      </w:pPr>
      <w:rPr>
        <w:rFonts w:hint="default"/>
      </w:rPr>
    </w:lvl>
    <w:lvl w:ilvl="4" w:tplc="A9E8C09E">
      <w:start w:val="1"/>
      <w:numFmt w:val="bullet"/>
      <w:lvlText w:val="•"/>
      <w:lvlJc w:val="left"/>
      <w:pPr>
        <w:ind w:left="5928" w:hanging="260"/>
      </w:pPr>
      <w:rPr>
        <w:rFonts w:hint="default"/>
      </w:rPr>
    </w:lvl>
    <w:lvl w:ilvl="5" w:tplc="07F0FAB2">
      <w:start w:val="1"/>
      <w:numFmt w:val="bullet"/>
      <w:lvlText w:val="•"/>
      <w:lvlJc w:val="left"/>
      <w:pPr>
        <w:ind w:left="7215" w:hanging="260"/>
      </w:pPr>
      <w:rPr>
        <w:rFonts w:hint="default"/>
      </w:rPr>
    </w:lvl>
    <w:lvl w:ilvl="6" w:tplc="2F5EA3E2">
      <w:start w:val="1"/>
      <w:numFmt w:val="bullet"/>
      <w:lvlText w:val="•"/>
      <w:lvlJc w:val="left"/>
      <w:pPr>
        <w:ind w:left="8502" w:hanging="260"/>
      </w:pPr>
      <w:rPr>
        <w:rFonts w:hint="default"/>
      </w:rPr>
    </w:lvl>
    <w:lvl w:ilvl="7" w:tplc="7D04A1EA">
      <w:start w:val="1"/>
      <w:numFmt w:val="bullet"/>
      <w:lvlText w:val="•"/>
      <w:lvlJc w:val="left"/>
      <w:pPr>
        <w:ind w:left="9789" w:hanging="260"/>
      </w:pPr>
      <w:rPr>
        <w:rFonts w:hint="default"/>
      </w:rPr>
    </w:lvl>
    <w:lvl w:ilvl="8" w:tplc="F7A045D6">
      <w:start w:val="1"/>
      <w:numFmt w:val="bullet"/>
      <w:lvlText w:val="•"/>
      <w:lvlJc w:val="left"/>
      <w:pPr>
        <w:ind w:left="11076" w:hanging="26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EC3"/>
    <w:rsid w:val="002D0498"/>
    <w:rsid w:val="003212F1"/>
    <w:rsid w:val="005C5350"/>
    <w:rsid w:val="00600120"/>
    <w:rsid w:val="007E3EEF"/>
    <w:rsid w:val="00823DC9"/>
    <w:rsid w:val="00923EA1"/>
    <w:rsid w:val="00A76835"/>
    <w:rsid w:val="00AF730D"/>
    <w:rsid w:val="00C86F18"/>
    <w:rsid w:val="00CC2EC3"/>
    <w:rsid w:val="00E469C7"/>
    <w:rsid w:val="00E67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B2C159"/>
  <w15:docId w15:val="{3582D945-1DC7-4039-8926-87EF5BE9C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spacing w:before="69"/>
      <w:ind w:left="112"/>
      <w:outlineLvl w:val="0"/>
    </w:pPr>
    <w:rPr>
      <w:rFonts w:ascii="Times New Roman" w:eastAsia="Times New Roman" w:hAnsi="Times New Roman"/>
      <w:b/>
      <w:bCs/>
      <w:sz w:val="24"/>
      <w:szCs w:val="24"/>
    </w:rPr>
  </w:style>
  <w:style w:type="paragraph" w:styleId="Heading2">
    <w:name w:val="heading 2"/>
    <w:basedOn w:val="Normal"/>
    <w:uiPriority w:val="1"/>
    <w:qFormat/>
    <w:pPr>
      <w:ind w:left="111"/>
      <w:outlineLvl w:val="1"/>
    </w:pPr>
    <w:rPr>
      <w:rFonts w:ascii="Times New Roman" w:eastAsia="Times New Roman" w:hAnsi="Times New Roman"/>
      <w:sz w:val="24"/>
      <w:szCs w:val="24"/>
      <w:u w:val="single"/>
    </w:rPr>
  </w:style>
  <w:style w:type="paragraph" w:styleId="Heading3">
    <w:name w:val="heading 3"/>
    <w:basedOn w:val="Normal"/>
    <w:uiPriority w:val="1"/>
    <w:qFormat/>
    <w:pPr>
      <w:ind w:left="120"/>
      <w:outlineLvl w:val="2"/>
    </w:pPr>
    <w:rPr>
      <w:rFonts w:ascii="Calibri" w:eastAsia="Calibri" w:hAnsi="Calibri"/>
      <w:b/>
      <w:bCs/>
    </w:rPr>
  </w:style>
  <w:style w:type="paragraph" w:styleId="Heading4">
    <w:name w:val="heading 4"/>
    <w:basedOn w:val="Normal"/>
    <w:uiPriority w:val="1"/>
    <w:qFormat/>
    <w:pPr>
      <w:ind w:left="119"/>
      <w:outlineLvl w:val="3"/>
    </w:pPr>
    <w:rPr>
      <w:rFonts w:ascii="Calibri" w:eastAsia="Calibri" w:hAnsi="Calibri"/>
    </w:rPr>
  </w:style>
  <w:style w:type="paragraph" w:styleId="Heading5">
    <w:name w:val="heading 5"/>
    <w:basedOn w:val="Normal"/>
    <w:uiPriority w:val="1"/>
    <w:qFormat/>
    <w:pPr>
      <w:ind w:left="2280"/>
      <w:outlineLvl w:val="4"/>
    </w:pPr>
    <w:rPr>
      <w:rFonts w:ascii="Calibri" w:eastAsia="Calibri" w:hAnsi="Calibri"/>
      <w:i/>
      <w:u w:val="single"/>
    </w:rPr>
  </w:style>
  <w:style w:type="paragraph" w:styleId="Heading6">
    <w:name w:val="heading 6"/>
    <w:basedOn w:val="Normal"/>
    <w:uiPriority w:val="1"/>
    <w:qFormat/>
    <w:pPr>
      <w:ind w:left="112"/>
      <w:outlineLvl w:val="5"/>
    </w:pPr>
    <w:rPr>
      <w:rFonts w:ascii="Times New Roman" w:eastAsia="Times New Roman" w:hAnsi="Times New Roman"/>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52"/>
    </w:pPr>
    <w:rPr>
      <w:rFonts w:ascii="Times New Roman" w:eastAsia="Times New Roman" w:hAnsi="Times New Roman"/>
      <w:sz w:val="18"/>
      <w:szCs w:val="1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AF730D"/>
    <w:rPr>
      <w:rFonts w:ascii="Tahoma" w:hAnsi="Tahoma" w:cs="Tahoma"/>
      <w:sz w:val="16"/>
      <w:szCs w:val="16"/>
    </w:rPr>
  </w:style>
  <w:style w:type="character" w:customStyle="1" w:styleId="BalloonTextChar">
    <w:name w:val="Balloon Text Char"/>
    <w:basedOn w:val="DefaultParagraphFont"/>
    <w:link w:val="BalloonText"/>
    <w:uiPriority w:val="99"/>
    <w:semiHidden/>
    <w:rsid w:val="00AF730D"/>
    <w:rPr>
      <w:rFonts w:ascii="Tahoma" w:hAnsi="Tahoma" w:cs="Tahoma"/>
      <w:sz w:val="16"/>
      <w:szCs w:val="16"/>
    </w:rPr>
  </w:style>
  <w:style w:type="paragraph" w:styleId="Revision">
    <w:name w:val="Revision"/>
    <w:hidden/>
    <w:uiPriority w:val="99"/>
    <w:semiHidden/>
    <w:rsid w:val="00E673D8"/>
    <w:pPr>
      <w:widowControl/>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yperlink" Target="mailto:dnutter@gfnet.com"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webSettings" Target="webSettings.xml"/><Relationship Id="rId12" Type="http://schemas.openxmlformats.org/officeDocument/2006/relationships/hyperlink" Target="http://www.dol.gov/olms/regs/compliance/EmployeeRightsPoster11x17_Final.pdf" TargetMode="Externa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footer" Target="footer6.xml"/><Relationship Id="rId5" Type="http://schemas.openxmlformats.org/officeDocument/2006/relationships/styles" Target="styles.xml"/><Relationship Id="rId15" Type="http://schemas.openxmlformats.org/officeDocument/2006/relationships/header" Target="header3.xml"/><Relationship Id="rId23" Type="http://schemas.openxmlformats.org/officeDocument/2006/relationships/header" Target="header7.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12DAE993B854A4EB3FE9755B21F9768" ma:contentTypeVersion="4" ma:contentTypeDescription="Create a new document." ma:contentTypeScope="" ma:versionID="e2c120e48873fd2d99d97170edf20c32">
  <xsd:schema xmlns:xsd="http://www.w3.org/2001/XMLSchema" xmlns:xs="http://www.w3.org/2001/XMLSchema" xmlns:p="http://schemas.microsoft.com/office/2006/metadata/properties" xmlns:ns2="12f12342-55a5-4f70-bfab-94dd77331df0" targetNamespace="http://schemas.microsoft.com/office/2006/metadata/properties" ma:root="true" ma:fieldsID="53875f411ef8a49331b2352a8ffb4a76" ns2:_="">
    <xsd:import namespace="12f12342-55a5-4f70-bfab-94dd77331df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f12342-55a5-4f70-bfab-94dd77331d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B0124FB-7121-4B6E-9291-8DFFBEBBB09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CABE6C1-9665-4FAC-8C72-8104665759CA}">
  <ds:schemaRefs>
    <ds:schemaRef ds:uri="http://schemas.microsoft.com/sharepoint/v3/contenttype/forms"/>
  </ds:schemaRefs>
</ds:datastoreItem>
</file>

<file path=customXml/itemProps3.xml><?xml version="1.0" encoding="utf-8"?>
<ds:datastoreItem xmlns:ds="http://schemas.openxmlformats.org/officeDocument/2006/customXml" ds:itemID="{0C5D14C3-D513-4CFF-A72D-23FBC9DECB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f12342-55a5-4f70-bfab-94dd77331d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4590</Words>
  <Characters>26168</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GANNETT FLEMING- Short Form Consultant PO</vt:lpstr>
    </vt:vector>
  </TitlesOfParts>
  <Company>VE TECH NA</Company>
  <LinksUpToDate>false</LinksUpToDate>
  <CharactersWithSpaces>30697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GANNETT FLEMING- Short Form Consultant PO</dc:title>
  <dc:creator>Hbg-Legal</dc:creator>
  <cp:lastModifiedBy>Matthew Bogobowicz</cp:lastModifiedBy>
  <cp:revision>2</cp:revision>
  <dcterms:created xsi:type="dcterms:W3CDTF">2022-02-25T10:35:00Z</dcterms:created>
  <dcterms:modified xsi:type="dcterms:W3CDTF">2022-02-25T10:35:00Z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2019-09-26T00:00:00Z</vt:filetime>
  </property>
  <property fmtid="{D5CDD505-2E9C-101B-9397-08002B2CF9AE}" pid="3" name="Creator">
    <vt:lpwstr>Acrobat PDFMaker 19 for Word</vt:lpwstr>
  </property>
  <property fmtid="{D5CDD505-2E9C-101B-9397-08002B2CF9AE}" pid="4" name="LastSaved">
    <vt:filetime>2019-11-18T00:00:00Z</vt:filetime>
  </property>
  <property fmtid="{D5CDD505-2E9C-101B-9397-08002B2CF9AE}" pid="5" name="ContentTypeId">
    <vt:lpwstr>0x010100B12DAE993B854A4EB3FE9755B21F9768</vt:lpwstr>
  </property>
</Properties>
</file>