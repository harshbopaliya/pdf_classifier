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0852" w14:textId="77777777" w:rsidR="0003309D" w:rsidRPr="00012186" w:rsidRDefault="0003309D" w:rsidP="00E67B29">
      <w:pPr>
        <w:tabs>
          <w:tab w:val="center" w:pos="4680"/>
        </w:tabs>
        <w:suppressAutoHyphens/>
        <w:jc w:val="center"/>
        <w:rPr>
          <w:rFonts w:asciiTheme="minorHAnsi" w:hAnsiTheme="minorHAnsi"/>
          <w:b/>
          <w:bCs/>
          <w:spacing w:val="-2"/>
          <w:sz w:val="24"/>
          <w:szCs w:val="24"/>
        </w:rPr>
      </w:pPr>
      <w:r w:rsidRPr="00012186">
        <w:rPr>
          <w:rFonts w:asciiTheme="minorHAnsi" w:hAnsiTheme="minorHAnsi"/>
          <w:b/>
          <w:bCs/>
          <w:spacing w:val="-2"/>
          <w:sz w:val="24"/>
          <w:szCs w:val="24"/>
        </w:rPr>
        <w:t xml:space="preserve">AGREEMENT FOR </w:t>
      </w:r>
      <w:r w:rsidR="00E67B29" w:rsidRPr="00012186">
        <w:rPr>
          <w:rFonts w:asciiTheme="minorHAnsi" w:hAnsiTheme="minorHAnsi"/>
          <w:b/>
          <w:bCs/>
          <w:spacing w:val="-2"/>
          <w:sz w:val="24"/>
          <w:szCs w:val="24"/>
        </w:rPr>
        <w:t xml:space="preserve">PROFESSIONAL </w:t>
      </w:r>
      <w:r w:rsidRPr="00012186">
        <w:rPr>
          <w:rFonts w:asciiTheme="minorHAnsi" w:hAnsiTheme="minorHAnsi"/>
          <w:b/>
          <w:bCs/>
          <w:spacing w:val="-2"/>
          <w:sz w:val="24"/>
          <w:szCs w:val="24"/>
        </w:rPr>
        <w:t>SERVICES</w:t>
      </w:r>
    </w:p>
    <w:p w14:paraId="2161409B" w14:textId="77777777" w:rsidR="0003309D" w:rsidRPr="00012186" w:rsidRDefault="0003309D" w:rsidP="00E95F55">
      <w:pPr>
        <w:tabs>
          <w:tab w:val="left" w:pos="0"/>
        </w:tabs>
        <w:suppressAutoHyphens/>
        <w:jc w:val="both"/>
        <w:rPr>
          <w:rFonts w:asciiTheme="minorHAnsi" w:hAnsiTheme="minorHAnsi"/>
          <w:spacing w:val="-2"/>
          <w:sz w:val="24"/>
          <w:szCs w:val="24"/>
        </w:rPr>
      </w:pPr>
    </w:p>
    <w:p w14:paraId="2AF835E1" w14:textId="77777777" w:rsidR="00F42B7E" w:rsidRPr="00012186" w:rsidRDefault="0003309D" w:rsidP="00D530D9">
      <w:pPr>
        <w:tabs>
          <w:tab w:val="left" w:pos="0"/>
        </w:tabs>
        <w:suppressAutoHyphens/>
        <w:spacing w:line="360" w:lineRule="auto"/>
        <w:jc w:val="both"/>
        <w:rPr>
          <w:rFonts w:asciiTheme="minorHAnsi" w:hAnsiTheme="minorHAnsi"/>
          <w:spacing w:val="-2"/>
          <w:sz w:val="22"/>
          <w:szCs w:val="22"/>
        </w:rPr>
      </w:pPr>
      <w:r w:rsidRPr="00012186">
        <w:rPr>
          <w:rFonts w:asciiTheme="minorHAnsi" w:hAnsiTheme="minorHAnsi"/>
          <w:spacing w:val="-2"/>
          <w:sz w:val="22"/>
          <w:szCs w:val="22"/>
        </w:rPr>
        <w:t xml:space="preserve">THIS AGREEMENT is made as of the </w:t>
      </w:r>
      <w:r w:rsidR="008049EC" w:rsidRPr="00012186">
        <w:rPr>
          <w:rFonts w:asciiTheme="minorHAnsi" w:hAnsiTheme="minorHAnsi"/>
          <w:spacing w:val="-2"/>
          <w:sz w:val="22"/>
          <w:szCs w:val="22"/>
        </w:rPr>
        <w:t>_____</w:t>
      </w:r>
      <w:r w:rsidRPr="00012186">
        <w:rPr>
          <w:rFonts w:asciiTheme="minorHAnsi" w:hAnsiTheme="minorHAnsi"/>
          <w:spacing w:val="-2"/>
          <w:sz w:val="22"/>
          <w:szCs w:val="22"/>
        </w:rPr>
        <w:t xml:space="preserve"> day of </w:t>
      </w:r>
      <w:r w:rsidR="008049EC" w:rsidRPr="00012186">
        <w:rPr>
          <w:rFonts w:asciiTheme="minorHAnsi" w:hAnsiTheme="minorHAnsi"/>
          <w:spacing w:val="-2"/>
          <w:sz w:val="22"/>
          <w:szCs w:val="22"/>
        </w:rPr>
        <w:t>___________</w:t>
      </w:r>
      <w:r w:rsidR="001A2041" w:rsidRPr="00012186">
        <w:rPr>
          <w:rFonts w:asciiTheme="minorHAnsi" w:hAnsiTheme="minorHAnsi"/>
          <w:spacing w:val="-2"/>
          <w:sz w:val="22"/>
          <w:szCs w:val="22"/>
        </w:rPr>
        <w:t xml:space="preserve"> </w:t>
      </w:r>
      <w:r w:rsidR="00AC2B23" w:rsidRPr="00012186">
        <w:rPr>
          <w:rFonts w:asciiTheme="minorHAnsi" w:hAnsiTheme="minorHAnsi"/>
          <w:spacing w:val="-2"/>
          <w:sz w:val="22"/>
          <w:szCs w:val="22"/>
        </w:rPr>
        <w:t>in the year 20</w:t>
      </w:r>
      <w:r w:rsidR="003A46D0" w:rsidRPr="00012186">
        <w:rPr>
          <w:rFonts w:asciiTheme="minorHAnsi" w:hAnsiTheme="minorHAnsi"/>
          <w:spacing w:val="-2"/>
          <w:sz w:val="22"/>
          <w:szCs w:val="22"/>
        </w:rPr>
        <w:t>1</w:t>
      </w:r>
      <w:r w:rsidR="00D530D9">
        <w:rPr>
          <w:rFonts w:asciiTheme="minorHAnsi" w:hAnsiTheme="minorHAnsi"/>
          <w:spacing w:val="-2"/>
          <w:sz w:val="22"/>
          <w:szCs w:val="22"/>
        </w:rPr>
        <w:t>__</w:t>
      </w:r>
      <w:r w:rsidRPr="00012186">
        <w:rPr>
          <w:rFonts w:asciiTheme="minorHAnsi" w:hAnsiTheme="minorHAnsi"/>
          <w:spacing w:val="-2"/>
          <w:sz w:val="22"/>
          <w:szCs w:val="22"/>
        </w:rPr>
        <w:t>, between The City of Dover, a Delaware Municipal Co</w:t>
      </w:r>
      <w:r w:rsidR="009D31C9" w:rsidRPr="00012186">
        <w:rPr>
          <w:rFonts w:asciiTheme="minorHAnsi" w:hAnsiTheme="minorHAnsi"/>
          <w:spacing w:val="-2"/>
          <w:sz w:val="22"/>
          <w:szCs w:val="22"/>
        </w:rPr>
        <w:t xml:space="preserve">rporation, whose address is 15 </w:t>
      </w:r>
      <w:r w:rsidR="00B45335" w:rsidRPr="00012186">
        <w:rPr>
          <w:rFonts w:asciiTheme="minorHAnsi" w:hAnsiTheme="minorHAnsi"/>
          <w:spacing w:val="-2"/>
          <w:sz w:val="22"/>
          <w:szCs w:val="22"/>
        </w:rPr>
        <w:t>East Lo</w:t>
      </w:r>
      <w:r w:rsidR="00A07C5E" w:rsidRPr="00012186">
        <w:rPr>
          <w:rFonts w:asciiTheme="minorHAnsi" w:hAnsiTheme="minorHAnsi"/>
          <w:spacing w:val="-2"/>
          <w:sz w:val="22"/>
          <w:szCs w:val="22"/>
        </w:rPr>
        <w:t>o</w:t>
      </w:r>
      <w:r w:rsidRPr="00012186">
        <w:rPr>
          <w:rFonts w:asciiTheme="minorHAnsi" w:hAnsiTheme="minorHAnsi"/>
          <w:spacing w:val="-2"/>
          <w:sz w:val="22"/>
          <w:szCs w:val="22"/>
        </w:rPr>
        <w:t xml:space="preserve">ckerman </w:t>
      </w:r>
      <w:r w:rsidR="00631B87" w:rsidRPr="00012186">
        <w:rPr>
          <w:rFonts w:asciiTheme="minorHAnsi" w:hAnsiTheme="minorHAnsi"/>
          <w:spacing w:val="-2"/>
          <w:sz w:val="22"/>
          <w:szCs w:val="22"/>
        </w:rPr>
        <w:t>Plaza</w:t>
      </w:r>
      <w:r w:rsidRPr="00012186">
        <w:rPr>
          <w:rFonts w:asciiTheme="minorHAnsi" w:hAnsiTheme="minorHAnsi"/>
          <w:spacing w:val="-2"/>
          <w:sz w:val="22"/>
          <w:szCs w:val="22"/>
        </w:rPr>
        <w:t xml:space="preserve">, Dover, Delaware </w:t>
      </w:r>
    </w:p>
    <w:p w14:paraId="0F37BBBA" w14:textId="77777777" w:rsidR="0003309D" w:rsidRPr="00012186" w:rsidRDefault="0003309D" w:rsidP="00D530D9">
      <w:pPr>
        <w:tabs>
          <w:tab w:val="left" w:pos="0"/>
        </w:tabs>
        <w:suppressAutoHyphens/>
        <w:spacing w:line="360" w:lineRule="auto"/>
        <w:jc w:val="both"/>
        <w:rPr>
          <w:rFonts w:asciiTheme="minorHAnsi" w:hAnsiTheme="minorHAnsi"/>
          <w:spacing w:val="-2"/>
          <w:sz w:val="22"/>
          <w:szCs w:val="22"/>
        </w:rPr>
      </w:pPr>
      <w:r w:rsidRPr="00012186">
        <w:rPr>
          <w:rFonts w:asciiTheme="minorHAnsi" w:hAnsiTheme="minorHAnsi"/>
          <w:spacing w:val="-2"/>
          <w:sz w:val="22"/>
          <w:szCs w:val="22"/>
        </w:rPr>
        <w:t>1990</w:t>
      </w:r>
      <w:r w:rsidR="00A640F5">
        <w:rPr>
          <w:rFonts w:asciiTheme="minorHAnsi" w:hAnsiTheme="minorHAnsi"/>
          <w:spacing w:val="-2"/>
          <w:sz w:val="22"/>
          <w:szCs w:val="22"/>
        </w:rPr>
        <w:t>1</w:t>
      </w:r>
      <w:r w:rsidR="009D31C9" w:rsidRPr="00012186">
        <w:rPr>
          <w:rFonts w:asciiTheme="minorHAnsi" w:hAnsiTheme="minorHAnsi"/>
          <w:spacing w:val="-2"/>
          <w:sz w:val="22"/>
          <w:szCs w:val="22"/>
        </w:rPr>
        <w:t xml:space="preserve"> </w:t>
      </w:r>
      <w:r w:rsidRPr="00012186">
        <w:rPr>
          <w:rFonts w:asciiTheme="minorHAnsi" w:hAnsiTheme="minorHAnsi"/>
          <w:spacing w:val="-2"/>
          <w:sz w:val="22"/>
          <w:szCs w:val="22"/>
        </w:rPr>
        <w:t xml:space="preserve">(hereinafter referred to as the CITY), and </w:t>
      </w:r>
      <w:r w:rsidR="008049EC" w:rsidRPr="00012186">
        <w:rPr>
          <w:rFonts w:asciiTheme="minorHAnsi" w:hAnsiTheme="minorHAnsi"/>
          <w:sz w:val="22"/>
          <w:szCs w:val="22"/>
        </w:rPr>
        <w:t>________________</w:t>
      </w:r>
      <w:r w:rsidR="00643B0D" w:rsidRPr="00012186">
        <w:rPr>
          <w:rFonts w:asciiTheme="minorHAnsi" w:hAnsiTheme="minorHAnsi"/>
          <w:sz w:val="22"/>
          <w:szCs w:val="22"/>
        </w:rPr>
        <w:t>_____________________</w:t>
      </w:r>
      <w:r w:rsidR="00B45335" w:rsidRPr="00012186">
        <w:rPr>
          <w:rFonts w:asciiTheme="minorHAnsi" w:hAnsiTheme="minorHAnsi"/>
          <w:sz w:val="22"/>
          <w:szCs w:val="22"/>
        </w:rPr>
        <w:t xml:space="preserve"> (COMPANY NAME)</w:t>
      </w:r>
      <w:r w:rsidR="003A46D0" w:rsidRPr="00012186">
        <w:rPr>
          <w:rFonts w:asciiTheme="minorHAnsi" w:hAnsiTheme="minorHAnsi"/>
          <w:spacing w:val="-2"/>
          <w:sz w:val="22"/>
          <w:szCs w:val="22"/>
        </w:rPr>
        <w:t xml:space="preserve">, whose address is, </w:t>
      </w:r>
      <w:r w:rsidR="008049EC" w:rsidRPr="00012186">
        <w:rPr>
          <w:rFonts w:asciiTheme="minorHAnsi" w:hAnsiTheme="minorHAnsi"/>
          <w:spacing w:val="-2"/>
          <w:sz w:val="22"/>
          <w:szCs w:val="22"/>
        </w:rPr>
        <w:t>________________________________</w:t>
      </w:r>
      <w:r w:rsidR="00643B0D" w:rsidRPr="00012186">
        <w:rPr>
          <w:rFonts w:asciiTheme="minorHAnsi" w:hAnsiTheme="minorHAnsi"/>
          <w:spacing w:val="-2"/>
          <w:sz w:val="22"/>
          <w:szCs w:val="22"/>
        </w:rPr>
        <w:t>_____________</w:t>
      </w:r>
      <w:r w:rsidR="008049EC" w:rsidRPr="00012186">
        <w:rPr>
          <w:rFonts w:asciiTheme="minorHAnsi" w:hAnsiTheme="minorHAnsi"/>
          <w:spacing w:val="-2"/>
          <w:sz w:val="22"/>
          <w:szCs w:val="22"/>
        </w:rPr>
        <w:t xml:space="preserve"> </w:t>
      </w:r>
      <w:r w:rsidR="003A46D0" w:rsidRPr="00012186">
        <w:rPr>
          <w:rFonts w:asciiTheme="minorHAnsi" w:hAnsiTheme="minorHAnsi"/>
          <w:spacing w:val="-2"/>
          <w:sz w:val="22"/>
          <w:szCs w:val="22"/>
        </w:rPr>
        <w:t>(hereinafter referred to as the CONTRACTOR).</w:t>
      </w:r>
    </w:p>
    <w:p w14:paraId="682990E1" w14:textId="77777777" w:rsidR="0003309D" w:rsidRPr="00F554B6" w:rsidRDefault="0003309D" w:rsidP="00A6634A">
      <w:pPr>
        <w:tabs>
          <w:tab w:val="left" w:pos="0"/>
        </w:tabs>
        <w:suppressAutoHyphens/>
        <w:jc w:val="both"/>
        <w:rPr>
          <w:rFonts w:asciiTheme="minorHAnsi" w:hAnsiTheme="minorHAnsi"/>
          <w:spacing w:val="-2"/>
          <w:sz w:val="22"/>
          <w:szCs w:val="22"/>
        </w:rPr>
      </w:pPr>
    </w:p>
    <w:p w14:paraId="1DA7FE6D" w14:textId="77777777" w:rsidR="0003309D" w:rsidRPr="00012186" w:rsidRDefault="0003309D" w:rsidP="00A6634A">
      <w:pPr>
        <w:tabs>
          <w:tab w:val="left" w:pos="0"/>
        </w:tabs>
        <w:suppressAutoHyphens/>
        <w:jc w:val="both"/>
        <w:rPr>
          <w:rFonts w:asciiTheme="minorHAnsi" w:hAnsiTheme="minorHAnsi"/>
          <w:spacing w:val="-2"/>
          <w:sz w:val="22"/>
          <w:szCs w:val="22"/>
        </w:rPr>
      </w:pPr>
      <w:r w:rsidRPr="00012186">
        <w:rPr>
          <w:rFonts w:asciiTheme="minorHAnsi" w:hAnsiTheme="minorHAnsi"/>
          <w:b/>
          <w:bCs/>
          <w:spacing w:val="-2"/>
          <w:sz w:val="22"/>
          <w:szCs w:val="22"/>
        </w:rPr>
        <w:t>NOW, THEREFORE,</w:t>
      </w:r>
      <w:r w:rsidRPr="00012186">
        <w:rPr>
          <w:rFonts w:asciiTheme="minorHAnsi" w:hAnsiTheme="minorHAnsi"/>
          <w:spacing w:val="-2"/>
          <w:sz w:val="22"/>
          <w:szCs w:val="22"/>
        </w:rPr>
        <w:t xml:space="preserve"> in consideration of the mutual benefits accruing to the parties to this Agreement, and for other good and valuable considerations, the parties agree as follows:</w:t>
      </w:r>
    </w:p>
    <w:p w14:paraId="50D86AA5" w14:textId="77777777" w:rsidR="0003309D" w:rsidRPr="00012186" w:rsidRDefault="0003309D" w:rsidP="00050868">
      <w:pPr>
        <w:tabs>
          <w:tab w:val="left" w:pos="4680"/>
        </w:tabs>
        <w:suppressAutoHyphens/>
        <w:jc w:val="both"/>
        <w:rPr>
          <w:rFonts w:asciiTheme="minorHAnsi" w:hAnsiTheme="minorHAnsi"/>
          <w:b/>
          <w:bCs/>
          <w:spacing w:val="-2"/>
          <w:sz w:val="22"/>
          <w:szCs w:val="22"/>
        </w:rPr>
      </w:pPr>
      <w:r w:rsidRPr="00012186">
        <w:rPr>
          <w:rFonts w:asciiTheme="minorHAnsi" w:hAnsiTheme="minorHAnsi"/>
          <w:b/>
          <w:bCs/>
          <w:spacing w:val="-2"/>
          <w:sz w:val="22"/>
          <w:szCs w:val="22"/>
        </w:rPr>
        <w:tab/>
      </w:r>
      <w:r w:rsidRPr="00012186">
        <w:rPr>
          <w:rFonts w:asciiTheme="minorHAnsi" w:hAnsiTheme="minorHAnsi"/>
          <w:b/>
          <w:bCs/>
          <w:spacing w:val="-2"/>
          <w:sz w:val="22"/>
          <w:szCs w:val="22"/>
        </w:rPr>
        <w:tab/>
      </w:r>
    </w:p>
    <w:p w14:paraId="19802DFC" w14:textId="77777777" w:rsidR="00820491" w:rsidRPr="00C419EA" w:rsidRDefault="00820491" w:rsidP="00050868">
      <w:pPr>
        <w:numPr>
          <w:ilvl w:val="0"/>
          <w:numId w:val="2"/>
        </w:numPr>
        <w:tabs>
          <w:tab w:val="left" w:pos="0"/>
          <w:tab w:val="left" w:pos="720"/>
          <w:tab w:val="left" w:pos="1080"/>
          <w:tab w:val="left" w:pos="1440"/>
          <w:tab w:val="left" w:pos="1800"/>
        </w:tabs>
        <w:suppressAutoHyphens/>
        <w:ind w:hanging="720"/>
        <w:jc w:val="both"/>
        <w:rPr>
          <w:rFonts w:asciiTheme="minorHAnsi" w:hAnsiTheme="minorHAnsi"/>
          <w:b/>
          <w:spacing w:val="-2"/>
          <w:sz w:val="22"/>
          <w:szCs w:val="22"/>
          <w:u w:val="single"/>
        </w:rPr>
      </w:pPr>
      <w:r w:rsidRPr="00C419EA">
        <w:rPr>
          <w:rFonts w:asciiTheme="minorHAnsi" w:hAnsiTheme="minorHAnsi"/>
          <w:b/>
          <w:bCs/>
          <w:spacing w:val="-2"/>
          <w:sz w:val="22"/>
          <w:szCs w:val="22"/>
          <w:u w:val="single"/>
        </w:rPr>
        <w:t>SERVICES</w:t>
      </w:r>
    </w:p>
    <w:p w14:paraId="6570E18E" w14:textId="77777777" w:rsidR="00820491" w:rsidRPr="00012186" w:rsidRDefault="00820491" w:rsidP="00050868">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3689E997" w14:textId="77777777" w:rsidR="003A46D0" w:rsidRDefault="0003309D" w:rsidP="00050868">
      <w:pPr>
        <w:widowControl/>
        <w:jc w:val="both"/>
        <w:rPr>
          <w:rFonts w:asciiTheme="minorHAnsi" w:hAnsiTheme="minorHAnsi"/>
          <w:bCs/>
          <w:spacing w:val="-2"/>
          <w:sz w:val="22"/>
          <w:szCs w:val="22"/>
        </w:rPr>
      </w:pPr>
      <w:r w:rsidRPr="00012186">
        <w:rPr>
          <w:rFonts w:asciiTheme="minorHAnsi" w:hAnsiTheme="minorHAnsi"/>
          <w:spacing w:val="-2"/>
          <w:sz w:val="22"/>
          <w:szCs w:val="22"/>
        </w:rPr>
        <w:t xml:space="preserve">The </w:t>
      </w:r>
      <w:r w:rsidR="001A2041" w:rsidRPr="00012186">
        <w:rPr>
          <w:rFonts w:asciiTheme="minorHAnsi" w:hAnsiTheme="minorHAnsi"/>
          <w:spacing w:val="-2"/>
          <w:sz w:val="22"/>
          <w:szCs w:val="22"/>
        </w:rPr>
        <w:t>CONTRACTOR</w:t>
      </w:r>
      <w:r w:rsidRPr="00012186">
        <w:rPr>
          <w:rFonts w:asciiTheme="minorHAnsi" w:hAnsiTheme="minorHAnsi"/>
          <w:spacing w:val="-2"/>
          <w:sz w:val="22"/>
          <w:szCs w:val="22"/>
        </w:rPr>
        <w:t xml:space="preserve"> shall perform the following services</w:t>
      </w:r>
      <w:r w:rsidR="00EB6B12" w:rsidRPr="00012186">
        <w:rPr>
          <w:rFonts w:asciiTheme="minorHAnsi" w:hAnsiTheme="minorHAnsi"/>
          <w:spacing w:val="-2"/>
          <w:sz w:val="22"/>
          <w:szCs w:val="22"/>
        </w:rPr>
        <w:t xml:space="preserve"> for</w:t>
      </w:r>
      <w:r w:rsidR="00285F2B" w:rsidRPr="00012186">
        <w:rPr>
          <w:rFonts w:asciiTheme="minorHAnsi" w:hAnsiTheme="minorHAnsi"/>
          <w:b/>
          <w:bCs/>
          <w:sz w:val="22"/>
          <w:szCs w:val="22"/>
        </w:rPr>
        <w:t xml:space="preserve"> </w:t>
      </w:r>
      <w:r w:rsidR="00B309F7">
        <w:rPr>
          <w:rFonts w:asciiTheme="minorHAnsi" w:hAnsiTheme="minorHAnsi"/>
          <w:b/>
          <w:bCs/>
          <w:sz w:val="22"/>
          <w:szCs w:val="22"/>
        </w:rPr>
        <w:t>Schutte Park Athletic Fields Mass Grading</w:t>
      </w:r>
      <w:r w:rsidR="00783DE5" w:rsidRPr="00B309F7">
        <w:rPr>
          <w:rFonts w:asciiTheme="minorHAnsi" w:hAnsiTheme="minorHAnsi"/>
          <w:b/>
          <w:sz w:val="22"/>
          <w:szCs w:val="22"/>
        </w:rPr>
        <w:t>, Bid No</w:t>
      </w:r>
      <w:r w:rsidR="00285F2B" w:rsidRPr="00B309F7">
        <w:rPr>
          <w:rFonts w:asciiTheme="minorHAnsi" w:hAnsiTheme="minorHAnsi"/>
          <w:b/>
          <w:sz w:val="22"/>
          <w:szCs w:val="22"/>
        </w:rPr>
        <w:t xml:space="preserve">.: </w:t>
      </w:r>
      <w:r w:rsidR="00BF4B62">
        <w:rPr>
          <w:rFonts w:asciiTheme="minorHAnsi" w:hAnsiTheme="minorHAnsi"/>
          <w:b/>
          <w:sz w:val="22"/>
          <w:szCs w:val="22"/>
        </w:rPr>
        <w:t>19-0017PW</w:t>
      </w:r>
      <w:r w:rsidR="003A46D0" w:rsidRPr="00B309F7">
        <w:rPr>
          <w:rFonts w:asciiTheme="minorHAnsi" w:hAnsiTheme="minorHAnsi"/>
          <w:b/>
          <w:bCs/>
          <w:spacing w:val="-2"/>
          <w:sz w:val="22"/>
          <w:szCs w:val="22"/>
        </w:rPr>
        <w:t>.</w:t>
      </w:r>
      <w:r w:rsidR="003A46D0" w:rsidRPr="00012186">
        <w:rPr>
          <w:rFonts w:asciiTheme="minorHAnsi" w:hAnsiTheme="minorHAnsi"/>
          <w:b/>
          <w:bCs/>
          <w:spacing w:val="-2"/>
          <w:sz w:val="22"/>
          <w:szCs w:val="22"/>
        </w:rPr>
        <w:t xml:space="preserve"> </w:t>
      </w:r>
      <w:r w:rsidR="00744CD0" w:rsidRPr="00012186">
        <w:rPr>
          <w:rFonts w:asciiTheme="minorHAnsi" w:hAnsiTheme="minorHAnsi"/>
          <w:bCs/>
          <w:spacing w:val="-2"/>
          <w:sz w:val="22"/>
          <w:szCs w:val="22"/>
        </w:rPr>
        <w:t xml:space="preserve"> </w:t>
      </w:r>
    </w:p>
    <w:p w14:paraId="63D31A00" w14:textId="77777777" w:rsidR="0016341C" w:rsidRDefault="0016341C" w:rsidP="0016341C">
      <w:pPr>
        <w:widowControl/>
        <w:ind w:left="720"/>
        <w:rPr>
          <w:rFonts w:ascii="Calibri" w:hAnsi="Calibri" w:cs="Calibri"/>
          <w:spacing w:val="-2"/>
          <w:sz w:val="22"/>
          <w:szCs w:val="22"/>
        </w:rPr>
      </w:pPr>
    </w:p>
    <w:p w14:paraId="34994B2A" w14:textId="77777777" w:rsidR="003A46D0" w:rsidRPr="00012186" w:rsidRDefault="0016341C" w:rsidP="0016341C">
      <w:pPr>
        <w:widowControl/>
        <w:spacing w:after="240"/>
        <w:rPr>
          <w:rFonts w:asciiTheme="minorHAnsi" w:hAnsiTheme="minorHAnsi"/>
          <w:spacing w:val="-2"/>
          <w:sz w:val="22"/>
          <w:szCs w:val="22"/>
        </w:rPr>
      </w:pPr>
      <w:r w:rsidRPr="0016341C">
        <w:rPr>
          <w:rFonts w:ascii="Calibri" w:hAnsi="Calibri" w:cs="Calibri"/>
          <w:spacing w:val="-2"/>
          <w:sz w:val="22"/>
          <w:szCs w:val="22"/>
        </w:rPr>
        <w:t>Nothing herein shall limit the CITY's right to obtain proposals or services from other professionals for similar projects at any time the City so chooses.</w:t>
      </w:r>
    </w:p>
    <w:p w14:paraId="77E569F0" w14:textId="77777777" w:rsidR="001012B8" w:rsidRPr="00012186" w:rsidRDefault="00814845" w:rsidP="00820491">
      <w:pPr>
        <w:pStyle w:val="ListParagraph"/>
        <w:numPr>
          <w:ilvl w:val="0"/>
          <w:numId w:val="2"/>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Theme="minorHAnsi" w:hAnsiTheme="minorHAnsi"/>
          <w:sz w:val="22"/>
          <w:szCs w:val="22"/>
          <w:u w:val="single"/>
        </w:rPr>
      </w:pPr>
      <w:r w:rsidRPr="00012186">
        <w:rPr>
          <w:rFonts w:asciiTheme="minorHAnsi" w:hAnsiTheme="minorHAnsi"/>
          <w:sz w:val="22"/>
          <w:szCs w:val="22"/>
          <w:u w:val="single"/>
        </w:rPr>
        <w:t>I</w:t>
      </w:r>
      <w:r w:rsidRPr="00C419EA">
        <w:rPr>
          <w:rFonts w:asciiTheme="minorHAnsi" w:hAnsiTheme="minorHAnsi"/>
          <w:b/>
          <w:sz w:val="22"/>
          <w:szCs w:val="22"/>
          <w:u w:val="single"/>
        </w:rPr>
        <w:t>NDEM</w:t>
      </w:r>
      <w:r w:rsidR="001012B8" w:rsidRPr="00C419EA">
        <w:rPr>
          <w:rFonts w:asciiTheme="minorHAnsi" w:hAnsiTheme="minorHAnsi"/>
          <w:b/>
          <w:sz w:val="22"/>
          <w:szCs w:val="22"/>
          <w:u w:val="single"/>
        </w:rPr>
        <w:t>NIFICATION</w:t>
      </w:r>
    </w:p>
    <w:p w14:paraId="371E1AAB" w14:textId="77777777" w:rsidR="001012B8" w:rsidRPr="00012186" w:rsidRDefault="001012B8" w:rsidP="001012B8">
      <w:pPr>
        <w:pStyle w:val="ListParagraph"/>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u w:val="single"/>
        </w:rPr>
      </w:pPr>
    </w:p>
    <w:p w14:paraId="18F1DCFA" w14:textId="77777777" w:rsidR="001012B8" w:rsidRPr="00012186" w:rsidRDefault="001012B8" w:rsidP="00820491">
      <w:pPr>
        <w:pStyle w:val="ListParagraph"/>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0"/>
        <w:jc w:val="both"/>
        <w:rPr>
          <w:rFonts w:asciiTheme="minorHAnsi" w:hAnsiTheme="minorHAnsi"/>
          <w:sz w:val="22"/>
          <w:szCs w:val="22"/>
        </w:rPr>
      </w:pPr>
      <w:r w:rsidRPr="00012186">
        <w:rPr>
          <w:rFonts w:asciiTheme="minorHAnsi" w:hAnsiTheme="minorHAnsi"/>
          <w:sz w:val="22"/>
          <w:szCs w:val="22"/>
        </w:rPr>
        <w:t>The Contractor, and any agent or subcontractor, shall defend, indemnify</w:t>
      </w:r>
      <w:r w:rsidR="000D7BD8">
        <w:rPr>
          <w:rFonts w:asciiTheme="minorHAnsi" w:hAnsiTheme="minorHAnsi"/>
          <w:sz w:val="22"/>
          <w:szCs w:val="22"/>
        </w:rPr>
        <w:t>,</w:t>
      </w:r>
      <w:r w:rsidRPr="00012186">
        <w:rPr>
          <w:rFonts w:asciiTheme="minorHAnsi" w:hAnsiTheme="minorHAnsi"/>
          <w:sz w:val="22"/>
          <w:szCs w:val="22"/>
        </w:rPr>
        <w:t xml:space="preserve"> and hold harmless the City of Dover and its officials, officers, board members, council members, commissioners, representatives, employees, agents, and contractors, against any and all liability, costs, damages, fines, taxes, special charges by others, penalties, payments (including payments made under any Workers' Compensation Laws or under any plan for employees' disability and death benefits), and expenses (including reasonable attorney fees of the City of Dover and all other costs and expenses of litigation)</w:t>
      </w:r>
      <w:r w:rsidR="00A40649" w:rsidRPr="00012186">
        <w:rPr>
          <w:rFonts w:asciiTheme="minorHAnsi" w:hAnsiTheme="minorHAnsi"/>
          <w:sz w:val="22"/>
          <w:szCs w:val="22"/>
        </w:rPr>
        <w:t xml:space="preserve">.  </w:t>
      </w:r>
      <w:r w:rsidRPr="00012186">
        <w:rPr>
          <w:rFonts w:asciiTheme="minorHAnsi" w:hAnsiTheme="minorHAnsi"/>
          <w:sz w:val="22"/>
          <w:szCs w:val="22"/>
        </w:rPr>
        <w:t xml:space="preserve"> Claims arising in any way, including any act, omission, failure, negligence or willful misconduct, in connection with the work, construction, maintenance, repair, presence, use, or operation by Contractor, or Contractor</w:t>
      </w:r>
      <w:r w:rsidR="000D7BD8">
        <w:rPr>
          <w:rFonts w:asciiTheme="minorHAnsi" w:hAnsiTheme="minorHAnsi"/>
          <w:sz w:val="22"/>
          <w:szCs w:val="22"/>
        </w:rPr>
        <w:t>’</w:t>
      </w:r>
      <w:r w:rsidRPr="00012186">
        <w:rPr>
          <w:rFonts w:asciiTheme="minorHAnsi" w:hAnsiTheme="minorHAnsi"/>
          <w:sz w:val="22"/>
          <w:szCs w:val="22"/>
        </w:rPr>
        <w:t>s officers, directors, employees, agents, and sub-contractors, shall be responsible for Claims.  Such Claims include, but are not limited to, the following:</w:t>
      </w:r>
    </w:p>
    <w:p w14:paraId="11B727E8"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3A82B4E4" w14:textId="77777777" w:rsidR="001012B8" w:rsidRPr="00012186" w:rsidRDefault="001012B8" w:rsidP="001012B8">
      <w:p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r w:rsidRPr="00012186">
        <w:rPr>
          <w:rFonts w:asciiTheme="minorHAnsi" w:hAnsiTheme="minorHAnsi"/>
          <w:sz w:val="22"/>
          <w:szCs w:val="22"/>
        </w:rPr>
        <w:tab/>
      </w:r>
      <w:r w:rsidRPr="00012186">
        <w:rPr>
          <w:rFonts w:asciiTheme="minorHAnsi" w:hAnsiTheme="minorHAnsi"/>
          <w:sz w:val="22"/>
          <w:szCs w:val="22"/>
        </w:rPr>
        <w:tab/>
        <w:t>a.</w:t>
      </w:r>
      <w:r w:rsidRPr="00012186">
        <w:rPr>
          <w:rFonts w:asciiTheme="minorHAnsi" w:hAnsiTheme="minorHAnsi"/>
          <w:sz w:val="22"/>
          <w:szCs w:val="22"/>
        </w:rPr>
        <w:tab/>
        <w:t>Intellectual property infringement, libel and slander, trespass, unauthorized use of television or radio broadcast programs and other program material, and infringement of patents;</w:t>
      </w:r>
    </w:p>
    <w:p w14:paraId="43625EDA" w14:textId="77777777" w:rsidR="001012B8" w:rsidRPr="00012186" w:rsidRDefault="001012B8" w:rsidP="001012B8">
      <w:p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p>
    <w:p w14:paraId="2FDDAABC" w14:textId="77777777" w:rsidR="001012B8" w:rsidRPr="00012186" w:rsidRDefault="001012B8" w:rsidP="001012B8">
      <w:p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r w:rsidRPr="00012186">
        <w:rPr>
          <w:rFonts w:asciiTheme="minorHAnsi" w:hAnsiTheme="minorHAnsi"/>
          <w:sz w:val="22"/>
          <w:szCs w:val="22"/>
        </w:rPr>
        <w:tab/>
      </w:r>
      <w:r w:rsidRPr="00012186">
        <w:rPr>
          <w:rFonts w:asciiTheme="minorHAnsi" w:hAnsiTheme="minorHAnsi"/>
          <w:sz w:val="22"/>
          <w:szCs w:val="22"/>
        </w:rPr>
        <w:tab/>
        <w:t>b.</w:t>
      </w:r>
      <w:r w:rsidRPr="00012186">
        <w:rPr>
          <w:rFonts w:asciiTheme="minorHAnsi" w:hAnsiTheme="minorHAnsi"/>
          <w:sz w:val="22"/>
          <w:szCs w:val="22"/>
        </w:rPr>
        <w:tab/>
        <w:t>Cost of work performed by City of Dover that was necessitated by Contractors failure, or the failure of Contractors officers, directors, employees, agents, or sub-contractors, to perform work, or maintain City of Dover facilities in accordance with the requirements and specifications of this Agreement, or from any other work authorized under this Agreement;</w:t>
      </w:r>
    </w:p>
    <w:p w14:paraId="65EBCA75" w14:textId="77777777" w:rsidR="00052B0B" w:rsidRPr="00012186" w:rsidRDefault="00052B0B" w:rsidP="001012B8">
      <w:p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p>
    <w:p w14:paraId="21C2D461" w14:textId="77777777" w:rsidR="001012B8" w:rsidRPr="00012186" w:rsidRDefault="001012B8" w:rsidP="001012B8">
      <w:p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r w:rsidRPr="00012186">
        <w:rPr>
          <w:rFonts w:asciiTheme="minorHAnsi" w:hAnsiTheme="minorHAnsi"/>
          <w:sz w:val="22"/>
          <w:szCs w:val="22"/>
        </w:rPr>
        <w:tab/>
      </w:r>
      <w:r w:rsidRPr="00012186">
        <w:rPr>
          <w:rFonts w:asciiTheme="minorHAnsi" w:hAnsiTheme="minorHAnsi"/>
          <w:sz w:val="22"/>
          <w:szCs w:val="22"/>
        </w:rPr>
        <w:tab/>
        <w:t>c.</w:t>
      </w:r>
      <w:r w:rsidRPr="00012186">
        <w:rPr>
          <w:rFonts w:asciiTheme="minorHAnsi" w:hAnsiTheme="minorHAnsi"/>
          <w:sz w:val="22"/>
          <w:szCs w:val="22"/>
        </w:rPr>
        <w:tab/>
        <w:t>Damage to property, injury to or death of any person arising out of the performance or nonperformance of any work or obligation undertaken by Contractor, or Contractors officers, directors, employees, agents, and sub-contractors, pursuant to this Agreement;</w:t>
      </w:r>
    </w:p>
    <w:p w14:paraId="4A5A59F7"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073A3293" w14:textId="77777777" w:rsidR="001012B8" w:rsidRPr="00C419EA" w:rsidRDefault="001012B8" w:rsidP="00820491">
      <w:pPr>
        <w:keepNext/>
        <w:keepLines/>
        <w:numPr>
          <w:ilvl w:val="0"/>
          <w:numId w:val="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Theme="minorHAnsi" w:hAnsiTheme="minorHAnsi"/>
          <w:b/>
          <w:sz w:val="22"/>
          <w:szCs w:val="22"/>
        </w:rPr>
      </w:pPr>
      <w:r w:rsidRPr="00C419EA">
        <w:rPr>
          <w:rFonts w:asciiTheme="minorHAnsi" w:hAnsiTheme="minorHAnsi"/>
          <w:b/>
          <w:sz w:val="22"/>
          <w:szCs w:val="22"/>
          <w:u w:val="single"/>
        </w:rPr>
        <w:lastRenderedPageBreak/>
        <w:t>P</w:t>
      </w:r>
      <w:r w:rsidR="00820491" w:rsidRPr="00C419EA">
        <w:rPr>
          <w:rFonts w:asciiTheme="minorHAnsi" w:hAnsiTheme="minorHAnsi"/>
          <w:b/>
          <w:sz w:val="22"/>
          <w:szCs w:val="22"/>
          <w:u w:val="single"/>
        </w:rPr>
        <w:t>ROCEDURE FOR INDEMNIFICATION</w:t>
      </w:r>
      <w:r w:rsidRPr="00C419EA">
        <w:rPr>
          <w:rFonts w:asciiTheme="minorHAnsi" w:hAnsiTheme="minorHAnsi"/>
          <w:b/>
          <w:sz w:val="22"/>
          <w:szCs w:val="22"/>
        </w:rPr>
        <w:t xml:space="preserve">  </w:t>
      </w:r>
    </w:p>
    <w:p w14:paraId="5EB2DCB6" w14:textId="77777777" w:rsidR="001012B8" w:rsidRPr="00012186" w:rsidRDefault="001012B8" w:rsidP="001012B8">
      <w:pPr>
        <w:keepNext/>
        <w:keepLines/>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0ECA0B83" w14:textId="77777777" w:rsidR="001012B8" w:rsidRPr="00012186" w:rsidRDefault="001012B8" w:rsidP="00820491">
      <w:pPr>
        <w:keepLines/>
        <w:numPr>
          <w:ilvl w:val="0"/>
          <w:numId w:val="6"/>
        </w:num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City of Dover shall give notice promptly to Contractor of any claim or threatened claim, specifying the factual basis for such claim and the amount of the claim.  If the claim relates to an action, suit</w:t>
      </w:r>
      <w:r w:rsidR="000D7BD8">
        <w:rPr>
          <w:rFonts w:asciiTheme="minorHAnsi" w:hAnsiTheme="minorHAnsi"/>
          <w:sz w:val="22"/>
          <w:szCs w:val="22"/>
        </w:rPr>
        <w:t>,</w:t>
      </w:r>
      <w:r w:rsidRPr="00012186">
        <w:rPr>
          <w:rFonts w:asciiTheme="minorHAnsi" w:hAnsiTheme="minorHAnsi"/>
          <w:sz w:val="22"/>
          <w:szCs w:val="22"/>
        </w:rPr>
        <w:t xml:space="preserve"> or proceeding filed by a third party against City of Dover, the notice shall be given to Contractor by City of Dover no later than ten (10) calendar days after written notice of the action, suit or proceeding was received by City of Dover.  </w:t>
      </w:r>
    </w:p>
    <w:p w14:paraId="78284873"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3C7055E5" w14:textId="77777777" w:rsidR="001012B8" w:rsidRPr="00012186" w:rsidRDefault="001012B8" w:rsidP="00820491">
      <w:pPr>
        <w:pStyle w:val="ListParagraph"/>
        <w:numPr>
          <w:ilvl w:val="0"/>
          <w:numId w:val="6"/>
        </w:numPr>
        <w:tabs>
          <w:tab w:val="left" w:pos="1"/>
          <w:tab w:val="left" w:pos="144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Failure to timely give the required notice will not relieve the Contractor from its obligation to indemnify the City of Dover unless the City of Dover is materially prejudiced by such failure.</w:t>
      </w:r>
    </w:p>
    <w:p w14:paraId="3C9BFE3F"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47757860" w14:textId="77777777" w:rsidR="001012B8" w:rsidRPr="00012186" w:rsidRDefault="001012B8" w:rsidP="00820491">
      <w:pPr>
        <w:numPr>
          <w:ilvl w:val="0"/>
          <w:numId w:val="6"/>
        </w:num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The City of Dover will have the right at any time, by notice to the Contractor, to participate in or assume control of the defense of the claim with counsel of its choice, which counsel must be reasonably acceptable to the Contractor.  The Contractor agrees to cooperate fully with the City of Dover.  If the City of Dover so assumes control of the defense of any third</w:t>
      </w:r>
      <w:r w:rsidRPr="00012186">
        <w:rPr>
          <w:rFonts w:asciiTheme="minorHAnsi" w:hAnsiTheme="minorHAnsi"/>
          <w:sz w:val="22"/>
          <w:szCs w:val="22"/>
        </w:rPr>
        <w:noBreakHyphen/>
        <w:t>party claim, the Contractor shall have the right to participate in the defense at its own expense.  If the Contractor does not so assume control or otherwise participate in the defense of any third</w:t>
      </w:r>
      <w:r w:rsidRPr="00012186">
        <w:rPr>
          <w:rFonts w:asciiTheme="minorHAnsi" w:hAnsiTheme="minorHAnsi"/>
          <w:sz w:val="22"/>
          <w:szCs w:val="22"/>
        </w:rPr>
        <w:noBreakHyphen/>
        <w:t>party claim, it shall be bound by the results obtained by the City of Dover with respect to the claim.</w:t>
      </w:r>
    </w:p>
    <w:p w14:paraId="0097CB47" w14:textId="77777777" w:rsidR="003767E1" w:rsidRPr="00012186" w:rsidRDefault="003767E1" w:rsidP="003767E1">
      <w:pPr>
        <w:pStyle w:val="ListParagraph"/>
        <w:rPr>
          <w:rFonts w:asciiTheme="minorHAnsi" w:hAnsiTheme="minorHAnsi"/>
          <w:sz w:val="22"/>
          <w:szCs w:val="22"/>
        </w:rPr>
      </w:pPr>
    </w:p>
    <w:p w14:paraId="5A5E1272" w14:textId="77777777" w:rsidR="001012B8" w:rsidRPr="00012186" w:rsidRDefault="001012B8" w:rsidP="00820491">
      <w:pPr>
        <w:numPr>
          <w:ilvl w:val="0"/>
          <w:numId w:val="6"/>
        </w:num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If the City of Dover assumes the defense of a third</w:t>
      </w:r>
      <w:r w:rsidRPr="00012186">
        <w:rPr>
          <w:rFonts w:asciiTheme="minorHAnsi" w:hAnsiTheme="minorHAnsi"/>
          <w:sz w:val="22"/>
          <w:szCs w:val="22"/>
        </w:rPr>
        <w:noBreakHyphen/>
        <w:t>party claim as described above, then in no event will the City of Dover admit any liability with respect to, or settle, compromise or discharge, any third party claim without the Contractors prior written consent, and the Contractor will agree to any settlement, compromise or discharge of any third</w:t>
      </w:r>
      <w:r w:rsidRPr="00012186">
        <w:rPr>
          <w:rFonts w:asciiTheme="minorHAnsi" w:hAnsiTheme="minorHAnsi"/>
          <w:sz w:val="22"/>
          <w:szCs w:val="22"/>
        </w:rPr>
        <w:noBreakHyphen/>
        <w:t xml:space="preserve">party claim which the City of Dover may recommend which releases the City of Dover completely from such claim.   </w:t>
      </w:r>
    </w:p>
    <w:p w14:paraId="65F68D55"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3E98ED17"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e.</w:t>
      </w:r>
      <w:r w:rsidRPr="00012186">
        <w:rPr>
          <w:rFonts w:asciiTheme="minorHAnsi" w:hAnsiTheme="minorHAnsi"/>
          <w:sz w:val="22"/>
          <w:szCs w:val="22"/>
        </w:rPr>
        <w:tab/>
      </w:r>
      <w:r w:rsidRPr="00012186">
        <w:rPr>
          <w:rFonts w:asciiTheme="minorHAnsi" w:hAnsiTheme="minorHAnsi"/>
          <w:sz w:val="22"/>
          <w:szCs w:val="22"/>
          <w:u w:val="single"/>
        </w:rPr>
        <w:t>Municipal Liability Limits</w:t>
      </w:r>
      <w:r w:rsidRPr="00012186">
        <w:rPr>
          <w:rFonts w:asciiTheme="minorHAnsi" w:hAnsiTheme="minorHAnsi"/>
          <w:sz w:val="22"/>
          <w:szCs w:val="22"/>
        </w:rPr>
        <w:t xml:space="preserve">.  No provision of this Agreement is intended, or shall be construed, to be a waiver for any purpose by either Utility of any applicable State limits on municipal liability.  </w:t>
      </w:r>
    </w:p>
    <w:p w14:paraId="0BCC64D3"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3B44A17C" w14:textId="77777777" w:rsidR="001012B8" w:rsidRPr="00012186" w:rsidRDefault="001012B8" w:rsidP="00052B0B">
      <w:pPr>
        <w:pStyle w:val="SingleSpaceLef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autoSpaceDE/>
        <w:autoSpaceDN/>
        <w:adjustRightInd/>
        <w:ind w:left="1440" w:hanging="720"/>
        <w:rPr>
          <w:rFonts w:asciiTheme="minorHAnsi" w:hAnsiTheme="minorHAnsi"/>
          <w:bCs/>
          <w:sz w:val="22"/>
          <w:szCs w:val="22"/>
        </w:rPr>
      </w:pPr>
      <w:r w:rsidRPr="00012186">
        <w:rPr>
          <w:rFonts w:asciiTheme="minorHAnsi" w:hAnsiTheme="minorHAnsi"/>
          <w:sz w:val="22"/>
          <w:szCs w:val="22"/>
        </w:rPr>
        <w:t>f.</w:t>
      </w:r>
      <w:r w:rsidRPr="00012186">
        <w:rPr>
          <w:rFonts w:asciiTheme="minorHAnsi" w:hAnsiTheme="minorHAnsi"/>
          <w:sz w:val="22"/>
          <w:szCs w:val="22"/>
        </w:rPr>
        <w:tab/>
      </w:r>
      <w:r w:rsidRPr="00012186">
        <w:rPr>
          <w:rFonts w:asciiTheme="minorHAnsi" w:hAnsiTheme="minorHAnsi"/>
          <w:bCs/>
          <w:sz w:val="22"/>
          <w:szCs w:val="22"/>
          <w:u w:val="single"/>
        </w:rPr>
        <w:t>Disclaimer</w:t>
      </w:r>
      <w:r w:rsidRPr="00012186">
        <w:rPr>
          <w:rFonts w:asciiTheme="minorHAnsi" w:hAnsiTheme="minorHAnsi"/>
          <w:bCs/>
          <w:sz w:val="22"/>
          <w:szCs w:val="22"/>
        </w:rPr>
        <w:t xml:space="preserve">.  The </w:t>
      </w:r>
      <w:r w:rsidRPr="00012186">
        <w:rPr>
          <w:rFonts w:asciiTheme="minorHAnsi" w:hAnsiTheme="minorHAnsi"/>
          <w:sz w:val="22"/>
          <w:szCs w:val="22"/>
        </w:rPr>
        <w:t xml:space="preserve">City of Dover </w:t>
      </w:r>
      <w:r w:rsidRPr="00012186">
        <w:rPr>
          <w:rFonts w:asciiTheme="minorHAnsi" w:hAnsiTheme="minorHAnsi"/>
          <w:bCs/>
          <w:sz w:val="22"/>
          <w:szCs w:val="22"/>
        </w:rPr>
        <w:t xml:space="preserve">makes no express or implied warranties with regard to its </w:t>
      </w:r>
      <w:r w:rsidR="00E36AB1" w:rsidRPr="00012186">
        <w:rPr>
          <w:rFonts w:asciiTheme="minorHAnsi" w:hAnsiTheme="minorHAnsi"/>
          <w:bCs/>
          <w:sz w:val="22"/>
          <w:szCs w:val="22"/>
        </w:rPr>
        <w:t>structures</w:t>
      </w:r>
      <w:r w:rsidRPr="00012186">
        <w:rPr>
          <w:rFonts w:asciiTheme="minorHAnsi" w:hAnsiTheme="minorHAnsi"/>
          <w:bCs/>
          <w:sz w:val="22"/>
          <w:szCs w:val="22"/>
        </w:rPr>
        <w:t xml:space="preserve">, fixtures, materials, or other equipment, all of which are hereby disclaimed. The </w:t>
      </w:r>
      <w:r w:rsidRPr="00012186">
        <w:rPr>
          <w:rFonts w:asciiTheme="minorHAnsi" w:hAnsiTheme="minorHAnsi"/>
          <w:sz w:val="22"/>
          <w:szCs w:val="22"/>
        </w:rPr>
        <w:t xml:space="preserve">City of Dover </w:t>
      </w:r>
      <w:r w:rsidRPr="00012186">
        <w:rPr>
          <w:rFonts w:asciiTheme="minorHAnsi" w:hAnsiTheme="minorHAnsi"/>
          <w:bCs/>
          <w:sz w:val="22"/>
          <w:szCs w:val="22"/>
        </w:rPr>
        <w:t>makes no other express or implied warranties, except to the ext</w:t>
      </w:r>
      <w:r w:rsidR="00052B0B" w:rsidRPr="00012186">
        <w:rPr>
          <w:rFonts w:asciiTheme="minorHAnsi" w:hAnsiTheme="minorHAnsi"/>
          <w:bCs/>
          <w:sz w:val="22"/>
          <w:szCs w:val="22"/>
        </w:rPr>
        <w:t xml:space="preserve">ent expressly set forth in this </w:t>
      </w:r>
      <w:r w:rsidRPr="00012186">
        <w:rPr>
          <w:rFonts w:asciiTheme="minorHAnsi" w:hAnsiTheme="minorHAnsi"/>
          <w:bCs/>
          <w:sz w:val="22"/>
          <w:szCs w:val="22"/>
        </w:rPr>
        <w:t xml:space="preserve">Agreement. The </w:t>
      </w:r>
      <w:r w:rsidRPr="00012186">
        <w:rPr>
          <w:rFonts w:asciiTheme="minorHAnsi" w:hAnsiTheme="minorHAnsi"/>
          <w:sz w:val="22"/>
          <w:szCs w:val="22"/>
        </w:rPr>
        <w:t xml:space="preserve">City of Dover </w:t>
      </w:r>
      <w:r w:rsidRPr="00012186">
        <w:rPr>
          <w:rFonts w:asciiTheme="minorHAnsi" w:hAnsiTheme="minorHAnsi"/>
          <w:bCs/>
          <w:sz w:val="22"/>
          <w:szCs w:val="22"/>
        </w:rPr>
        <w:t>expressly disclaims any implied warranties of merchantability or fitness for a particular purpose.</w:t>
      </w:r>
    </w:p>
    <w:p w14:paraId="52F3D9AD" w14:textId="77777777" w:rsidR="001012B8" w:rsidRPr="00012186" w:rsidRDefault="001012B8" w:rsidP="001012B8">
      <w:pPr>
        <w:pStyle w:val="SingleSpaceLeft"/>
        <w:tabs>
          <w:tab w:val="left" w:pos="27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autoSpaceDE/>
        <w:autoSpaceDN/>
        <w:adjustRightInd/>
        <w:ind w:left="1440" w:hanging="720"/>
        <w:rPr>
          <w:rFonts w:asciiTheme="minorHAnsi" w:hAnsiTheme="minorHAnsi"/>
          <w:sz w:val="22"/>
          <w:szCs w:val="22"/>
        </w:rPr>
      </w:pPr>
    </w:p>
    <w:p w14:paraId="6FF2B48F"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g.</w:t>
      </w:r>
      <w:r w:rsidRPr="00012186">
        <w:rPr>
          <w:rFonts w:asciiTheme="minorHAnsi" w:hAnsiTheme="minorHAnsi"/>
          <w:sz w:val="22"/>
          <w:szCs w:val="22"/>
        </w:rPr>
        <w:tab/>
      </w:r>
      <w:r w:rsidRPr="00012186">
        <w:rPr>
          <w:rFonts w:asciiTheme="minorHAnsi" w:hAnsiTheme="minorHAnsi"/>
          <w:sz w:val="22"/>
          <w:szCs w:val="22"/>
          <w:u w:val="single"/>
        </w:rPr>
        <w:t>Duty to Competent Supervision and Performance</w:t>
      </w:r>
      <w:r w:rsidRPr="00012186">
        <w:rPr>
          <w:rFonts w:asciiTheme="minorHAnsi" w:hAnsiTheme="minorHAnsi"/>
          <w:sz w:val="22"/>
          <w:szCs w:val="22"/>
        </w:rPr>
        <w:t xml:space="preserve">.  The Contractor shall ensure that its employees, servants, agents, and subcontractors have the necessary qualifications, skill, knowledge, training, and experience to protect themselves, their fellow employees, employees of the Utility, and the general public, from harm or injury while performing work permitted pursuant to this Agreement.  In addition, the Contractor shall furnish its employees, servants, agents, and subcontractors with competent supervision and sufficient and adequate tools and equipment for their work to be performed in a safe manner.  </w:t>
      </w:r>
    </w:p>
    <w:p w14:paraId="4D05D5AC"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p>
    <w:p w14:paraId="73E30DE9" w14:textId="77777777" w:rsidR="001012B8" w:rsidRPr="00012186" w:rsidRDefault="00820491"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h</w:t>
      </w:r>
      <w:r w:rsidR="001012B8" w:rsidRPr="00012186">
        <w:rPr>
          <w:rFonts w:asciiTheme="minorHAnsi" w:hAnsiTheme="minorHAnsi"/>
          <w:sz w:val="22"/>
          <w:szCs w:val="22"/>
        </w:rPr>
        <w:t>.</w:t>
      </w:r>
      <w:r w:rsidR="001012B8" w:rsidRPr="00012186">
        <w:rPr>
          <w:rFonts w:asciiTheme="minorHAnsi" w:hAnsiTheme="minorHAnsi"/>
          <w:sz w:val="22"/>
          <w:szCs w:val="22"/>
        </w:rPr>
        <w:tab/>
      </w:r>
      <w:r w:rsidR="001012B8" w:rsidRPr="00012186">
        <w:rPr>
          <w:rFonts w:asciiTheme="minorHAnsi" w:hAnsiTheme="minorHAnsi"/>
          <w:sz w:val="22"/>
          <w:szCs w:val="22"/>
          <w:u w:val="single"/>
        </w:rPr>
        <w:t>Duty to Inform</w:t>
      </w:r>
      <w:r w:rsidR="001012B8" w:rsidRPr="00012186">
        <w:rPr>
          <w:rFonts w:asciiTheme="minorHAnsi" w:hAnsiTheme="minorHAnsi"/>
          <w:sz w:val="22"/>
          <w:szCs w:val="22"/>
        </w:rPr>
        <w:t xml:space="preserve">.  The Contractor further warrants that it understands the imminent </w:t>
      </w:r>
      <w:r w:rsidR="001012B8" w:rsidRPr="00012186">
        <w:rPr>
          <w:rFonts w:asciiTheme="minorHAnsi" w:hAnsiTheme="minorHAnsi"/>
          <w:sz w:val="22"/>
          <w:szCs w:val="22"/>
        </w:rPr>
        <w:lastRenderedPageBreak/>
        <w:t xml:space="preserve">dangers (INCLUDING SERIOUS BODILY INJURY OR DEATH FROM </w:t>
      </w:r>
      <w:r w:rsidR="009B5CAA" w:rsidRPr="00012186">
        <w:rPr>
          <w:rFonts w:asciiTheme="minorHAnsi" w:hAnsiTheme="minorHAnsi"/>
          <w:sz w:val="22"/>
          <w:szCs w:val="22"/>
        </w:rPr>
        <w:t>FALLING</w:t>
      </w:r>
      <w:r w:rsidR="001012B8" w:rsidRPr="00012186">
        <w:rPr>
          <w:rFonts w:asciiTheme="minorHAnsi" w:hAnsiTheme="minorHAnsi"/>
          <w:sz w:val="22"/>
          <w:szCs w:val="22"/>
        </w:rPr>
        <w:t>) inherent in the work necessary to perform the work expected under this agreement by Contractors employees, servants, agents, contractors or subcontractors, and accepts as its duty and sole responsibility to notify and inform Contractors employees, servants, agents, contractors or subcontractors of such dangers, and to keep them informed regarding same.</w:t>
      </w:r>
    </w:p>
    <w:p w14:paraId="68998918"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p>
    <w:p w14:paraId="652D5BD2" w14:textId="77777777" w:rsidR="001012B8" w:rsidRPr="00C419EA" w:rsidRDefault="00820491"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2"/>
          <w:szCs w:val="22"/>
          <w:u w:val="single"/>
        </w:rPr>
      </w:pPr>
      <w:r w:rsidRPr="00C419EA">
        <w:rPr>
          <w:rFonts w:asciiTheme="minorHAnsi" w:hAnsiTheme="minorHAnsi"/>
          <w:b/>
          <w:sz w:val="22"/>
          <w:szCs w:val="22"/>
        </w:rPr>
        <w:t>4</w:t>
      </w:r>
      <w:r w:rsidR="001012B8" w:rsidRPr="00C419EA">
        <w:rPr>
          <w:rFonts w:asciiTheme="minorHAnsi" w:hAnsiTheme="minorHAnsi"/>
          <w:b/>
          <w:sz w:val="22"/>
          <w:szCs w:val="22"/>
        </w:rPr>
        <w:t xml:space="preserve">. </w:t>
      </w:r>
      <w:r w:rsidR="001012B8" w:rsidRPr="00C419EA">
        <w:rPr>
          <w:rFonts w:asciiTheme="minorHAnsi" w:hAnsiTheme="minorHAnsi"/>
          <w:b/>
          <w:sz w:val="22"/>
          <w:szCs w:val="22"/>
        </w:rPr>
        <w:tab/>
      </w:r>
      <w:r w:rsidR="001012B8" w:rsidRPr="00C419EA">
        <w:rPr>
          <w:rFonts w:asciiTheme="minorHAnsi" w:hAnsiTheme="minorHAnsi"/>
          <w:b/>
          <w:sz w:val="22"/>
          <w:szCs w:val="22"/>
          <w:u w:val="single"/>
        </w:rPr>
        <w:t>INSURANCE</w:t>
      </w:r>
    </w:p>
    <w:p w14:paraId="18287C08"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b/>
          <w:sz w:val="22"/>
          <w:szCs w:val="22"/>
        </w:rPr>
      </w:pPr>
    </w:p>
    <w:p w14:paraId="642AF23B" w14:textId="77777777" w:rsidR="00FA201E"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a.</w:t>
      </w:r>
      <w:r w:rsidRPr="00012186">
        <w:rPr>
          <w:rFonts w:asciiTheme="minorHAnsi" w:hAnsiTheme="minorHAnsi"/>
          <w:sz w:val="22"/>
          <w:szCs w:val="22"/>
        </w:rPr>
        <w:tab/>
      </w:r>
      <w:r w:rsidRPr="00012186">
        <w:rPr>
          <w:rFonts w:asciiTheme="minorHAnsi" w:hAnsiTheme="minorHAnsi"/>
          <w:sz w:val="22"/>
          <w:szCs w:val="22"/>
          <w:u w:val="single"/>
        </w:rPr>
        <w:t>Policies Required</w:t>
      </w:r>
      <w:r w:rsidRPr="00012186">
        <w:rPr>
          <w:rFonts w:asciiTheme="minorHAnsi" w:hAnsiTheme="minorHAnsi"/>
          <w:sz w:val="22"/>
          <w:szCs w:val="22"/>
        </w:rPr>
        <w:t>.  At all times during the term of this Agreement, the Contractor shall keep in force and affect all insurance policies as described below:</w:t>
      </w:r>
    </w:p>
    <w:p w14:paraId="5E9BAB88"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p>
    <w:p w14:paraId="1510620A" w14:textId="77777777" w:rsidR="001012B8" w:rsidRPr="00012186" w:rsidRDefault="00820491" w:rsidP="00820491">
      <w:pPr>
        <w:tabs>
          <w:tab w:val="left" w:pos="1"/>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r w:rsidRPr="00012186">
        <w:rPr>
          <w:rFonts w:asciiTheme="minorHAnsi" w:hAnsiTheme="minorHAnsi"/>
          <w:sz w:val="22"/>
          <w:szCs w:val="22"/>
        </w:rPr>
        <w:tab/>
      </w:r>
      <w:r w:rsidRPr="00012186">
        <w:rPr>
          <w:rFonts w:asciiTheme="minorHAnsi" w:hAnsiTheme="minorHAnsi"/>
          <w:sz w:val="22"/>
          <w:szCs w:val="22"/>
        </w:rPr>
        <w:tab/>
        <w:t>b.</w:t>
      </w:r>
      <w:r w:rsidR="001012B8" w:rsidRPr="00012186">
        <w:rPr>
          <w:rFonts w:asciiTheme="minorHAnsi" w:hAnsiTheme="minorHAnsi"/>
          <w:sz w:val="22"/>
          <w:szCs w:val="22"/>
        </w:rPr>
        <w:tab/>
      </w:r>
      <w:r w:rsidR="001012B8" w:rsidRPr="00012186">
        <w:rPr>
          <w:rFonts w:asciiTheme="minorHAnsi" w:hAnsiTheme="minorHAnsi"/>
          <w:sz w:val="22"/>
          <w:szCs w:val="22"/>
          <w:u w:val="single"/>
        </w:rPr>
        <w:t>Worker’s Compensation and Employers’ Liability Insurance</w:t>
      </w:r>
      <w:r w:rsidR="001012B8" w:rsidRPr="00012186">
        <w:rPr>
          <w:rFonts w:asciiTheme="minorHAnsi" w:hAnsiTheme="minorHAnsi"/>
          <w:sz w:val="22"/>
          <w:szCs w:val="22"/>
        </w:rPr>
        <w:t xml:space="preserve">.  Statutory worker’s compensation benefits and employers’ liability insurance with a limit of liability no less than that required by Delaware law at the time of the application of this provision for each accident.  This policy shall be endorsed to include a waiver of subrogation in favor of the City of Dover.  The Contractor shall require subcontractors and others not protected under its insurance to obtain and maintain such insurance.  </w:t>
      </w:r>
    </w:p>
    <w:p w14:paraId="308DE71C"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4EE7EFF8" w14:textId="77777777" w:rsidR="001012B8" w:rsidRPr="00012186" w:rsidRDefault="00232E84" w:rsidP="00232E84">
      <w:pPr>
        <w:tabs>
          <w:tab w:val="left" w:pos="1"/>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r w:rsidRPr="00012186">
        <w:rPr>
          <w:rFonts w:asciiTheme="minorHAnsi" w:hAnsiTheme="minorHAnsi"/>
          <w:sz w:val="22"/>
          <w:szCs w:val="22"/>
        </w:rPr>
        <w:tab/>
      </w:r>
      <w:r w:rsidRPr="00012186">
        <w:rPr>
          <w:rFonts w:asciiTheme="minorHAnsi" w:hAnsiTheme="minorHAnsi"/>
          <w:sz w:val="22"/>
          <w:szCs w:val="22"/>
        </w:rPr>
        <w:tab/>
        <w:t>c.</w:t>
      </w:r>
      <w:r w:rsidRPr="00012186">
        <w:rPr>
          <w:rFonts w:asciiTheme="minorHAnsi" w:hAnsiTheme="minorHAnsi"/>
          <w:sz w:val="22"/>
          <w:szCs w:val="22"/>
        </w:rPr>
        <w:tab/>
      </w:r>
      <w:r w:rsidR="001012B8" w:rsidRPr="00012186">
        <w:rPr>
          <w:rFonts w:asciiTheme="minorHAnsi" w:hAnsiTheme="minorHAnsi"/>
          <w:sz w:val="22"/>
          <w:szCs w:val="22"/>
          <w:u w:val="single"/>
        </w:rPr>
        <w:t>Commercial General Liability Insurance.</w:t>
      </w:r>
      <w:r w:rsidR="001012B8" w:rsidRPr="00012186">
        <w:rPr>
          <w:rFonts w:asciiTheme="minorHAnsi" w:hAnsiTheme="minorHAnsi"/>
          <w:sz w:val="22"/>
          <w:szCs w:val="22"/>
        </w:rPr>
        <w:t xml:space="preserve">  Policy will be written to provide coverage for, but not limited to, the following: premises and operations, products and completed operations, personal injury, </w:t>
      </w:r>
      <w:del w:id="0" w:author="Reed, Mary" w:date="2019-07-10T14:22:00Z">
        <w:r w:rsidR="001012B8" w:rsidRPr="00012186" w:rsidDel="00BB5795">
          <w:rPr>
            <w:rFonts w:asciiTheme="minorHAnsi" w:hAnsiTheme="minorHAnsi"/>
            <w:sz w:val="22"/>
            <w:szCs w:val="22"/>
          </w:rPr>
          <w:delText xml:space="preserve">blanket </w:delText>
        </w:r>
      </w:del>
      <w:r w:rsidR="001012B8" w:rsidRPr="00012186">
        <w:rPr>
          <w:rFonts w:asciiTheme="minorHAnsi" w:hAnsiTheme="minorHAnsi"/>
          <w:sz w:val="22"/>
          <w:szCs w:val="22"/>
        </w:rPr>
        <w:t>contractual coverage, broad form property damage, independent contractor’s coverage with Limits of liability not less than $</w:t>
      </w:r>
      <w:ins w:id="1" w:author="Reed, Mary" w:date="2019-07-10T14:22:00Z">
        <w:r w:rsidR="00BB5795">
          <w:rPr>
            <w:rFonts w:asciiTheme="minorHAnsi" w:hAnsiTheme="minorHAnsi"/>
            <w:sz w:val="22"/>
            <w:szCs w:val="22"/>
          </w:rPr>
          <w:t>2</w:t>
        </w:r>
      </w:ins>
      <w:del w:id="2" w:author="Reed, Mary" w:date="2019-07-10T14:22:00Z">
        <w:r w:rsidR="001012B8" w:rsidRPr="00012186" w:rsidDel="00BB5795">
          <w:rPr>
            <w:rFonts w:asciiTheme="minorHAnsi" w:hAnsiTheme="minorHAnsi"/>
            <w:sz w:val="22"/>
            <w:szCs w:val="22"/>
          </w:rPr>
          <w:delText>1</w:delText>
        </w:r>
      </w:del>
      <w:r w:rsidR="001012B8" w:rsidRPr="00012186">
        <w:rPr>
          <w:rFonts w:asciiTheme="minorHAnsi" w:hAnsiTheme="minorHAnsi"/>
          <w:sz w:val="22"/>
          <w:szCs w:val="22"/>
        </w:rPr>
        <w:t>,000,000 general aggregate, $</w:t>
      </w:r>
      <w:ins w:id="3" w:author="Reed, Mary" w:date="2019-07-10T14:22:00Z">
        <w:r w:rsidR="00BB5795">
          <w:rPr>
            <w:rFonts w:asciiTheme="minorHAnsi" w:hAnsiTheme="minorHAnsi"/>
            <w:sz w:val="22"/>
            <w:szCs w:val="22"/>
          </w:rPr>
          <w:t>2</w:t>
        </w:r>
      </w:ins>
      <w:del w:id="4" w:author="Reed, Mary" w:date="2019-07-10T14:22:00Z">
        <w:r w:rsidR="001012B8" w:rsidRPr="00012186" w:rsidDel="00BB5795">
          <w:rPr>
            <w:rFonts w:asciiTheme="minorHAnsi" w:hAnsiTheme="minorHAnsi"/>
            <w:sz w:val="22"/>
            <w:szCs w:val="22"/>
          </w:rPr>
          <w:delText>1</w:delText>
        </w:r>
      </w:del>
      <w:r w:rsidR="001012B8" w:rsidRPr="00012186">
        <w:rPr>
          <w:rFonts w:asciiTheme="minorHAnsi" w:hAnsiTheme="minorHAnsi"/>
          <w:sz w:val="22"/>
          <w:szCs w:val="22"/>
        </w:rPr>
        <w:t>,000,000 products/completed operations aggregate, $1,000,000 personal injury, $</w:t>
      </w:r>
      <w:ins w:id="5" w:author="Reed, Mary" w:date="2019-07-10T14:23:00Z">
        <w:r w:rsidR="00BB5795">
          <w:rPr>
            <w:rFonts w:asciiTheme="minorHAnsi" w:hAnsiTheme="minorHAnsi"/>
            <w:sz w:val="22"/>
            <w:szCs w:val="22"/>
          </w:rPr>
          <w:t>1</w:t>
        </w:r>
      </w:ins>
      <w:del w:id="6" w:author="Reed, Mary" w:date="2019-07-10T14:23:00Z">
        <w:r w:rsidR="001012B8" w:rsidRPr="00012186" w:rsidDel="00BB5795">
          <w:rPr>
            <w:rFonts w:asciiTheme="minorHAnsi" w:hAnsiTheme="minorHAnsi"/>
            <w:sz w:val="22"/>
            <w:szCs w:val="22"/>
          </w:rPr>
          <w:delText>2</w:delText>
        </w:r>
      </w:del>
      <w:r w:rsidR="001012B8" w:rsidRPr="00012186">
        <w:rPr>
          <w:rFonts w:asciiTheme="minorHAnsi" w:hAnsiTheme="minorHAnsi"/>
          <w:sz w:val="22"/>
          <w:szCs w:val="22"/>
        </w:rPr>
        <w:t>,000,000 each occurrence.</w:t>
      </w:r>
    </w:p>
    <w:p w14:paraId="32EDCBEB" w14:textId="77777777" w:rsidR="001012B8" w:rsidRPr="00012186" w:rsidRDefault="001012B8" w:rsidP="001012B8">
      <w:pPr>
        <w:pStyle w:val="SingleSpaceLeft"/>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autoSpaceDE/>
        <w:autoSpaceDN/>
        <w:adjustRightInd/>
        <w:rPr>
          <w:rFonts w:asciiTheme="minorHAnsi" w:hAnsiTheme="minorHAnsi"/>
          <w:sz w:val="22"/>
          <w:szCs w:val="22"/>
        </w:rPr>
      </w:pPr>
    </w:p>
    <w:p w14:paraId="67B4D381" w14:textId="77777777" w:rsidR="001012B8" w:rsidRPr="00012186" w:rsidDel="00BB5795" w:rsidRDefault="001012B8">
      <w:pPr>
        <w:numPr>
          <w:ilvl w:val="0"/>
          <w:numId w:val="7"/>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del w:id="7" w:author="Reed, Mary" w:date="2019-07-10T14:23:00Z"/>
          <w:rFonts w:asciiTheme="minorHAnsi" w:hAnsiTheme="minorHAnsi"/>
          <w:sz w:val="22"/>
          <w:szCs w:val="22"/>
        </w:rPr>
        <w:pPrChange w:id="8" w:author="Reed, Mary" w:date="2019-07-10T14:23:00Z">
          <w:pPr>
            <w:numPr>
              <w:numId w:val="7"/>
            </w:numPr>
            <w:tabs>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1440" w:hanging="720"/>
            <w:jc w:val="both"/>
          </w:pPr>
        </w:pPrChange>
      </w:pPr>
      <w:r w:rsidRPr="00BB5795">
        <w:rPr>
          <w:rFonts w:asciiTheme="minorHAnsi" w:hAnsiTheme="minorHAnsi"/>
          <w:sz w:val="22"/>
          <w:szCs w:val="22"/>
          <w:u w:val="single"/>
        </w:rPr>
        <w:t>Automobile Liability Insurance</w:t>
      </w:r>
      <w:r w:rsidRPr="00BB5795">
        <w:rPr>
          <w:rFonts w:asciiTheme="minorHAnsi" w:hAnsiTheme="minorHAnsi"/>
          <w:sz w:val="22"/>
          <w:szCs w:val="22"/>
        </w:rPr>
        <w:t xml:space="preserve">.  Business automobile policy covering </w:t>
      </w:r>
      <w:r w:rsidR="00232E84" w:rsidRPr="00BB5795">
        <w:rPr>
          <w:rFonts w:asciiTheme="minorHAnsi" w:hAnsiTheme="minorHAnsi"/>
          <w:sz w:val="22"/>
          <w:szCs w:val="22"/>
        </w:rPr>
        <w:t xml:space="preserve">all </w:t>
      </w:r>
      <w:r w:rsidRPr="00BB5795">
        <w:rPr>
          <w:rFonts w:asciiTheme="minorHAnsi" w:hAnsiTheme="minorHAnsi"/>
          <w:sz w:val="22"/>
          <w:szCs w:val="22"/>
        </w:rPr>
        <w:t>owned, hired and non</w:t>
      </w:r>
      <w:r w:rsidRPr="00BB5795">
        <w:rPr>
          <w:rFonts w:asciiTheme="minorHAnsi" w:hAnsiTheme="minorHAnsi"/>
          <w:sz w:val="22"/>
          <w:szCs w:val="22"/>
        </w:rPr>
        <w:noBreakHyphen/>
        <w:t>owned private passenger autos and commercial vehicles.  Limits of liability not less t</w:t>
      </w:r>
      <w:r w:rsidR="00A6634A" w:rsidRPr="00BB5795">
        <w:rPr>
          <w:rFonts w:asciiTheme="minorHAnsi" w:hAnsiTheme="minorHAnsi"/>
          <w:sz w:val="22"/>
          <w:szCs w:val="22"/>
        </w:rPr>
        <w:t xml:space="preserve">han $1,000,000 each </w:t>
      </w:r>
      <w:ins w:id="9" w:author="Reed, Mary" w:date="2019-07-10T14:23:00Z">
        <w:r w:rsidR="00BB5795">
          <w:rPr>
            <w:rFonts w:asciiTheme="minorHAnsi" w:hAnsiTheme="minorHAnsi"/>
            <w:sz w:val="22"/>
            <w:szCs w:val="22"/>
          </w:rPr>
          <w:t>accident</w:t>
        </w:r>
      </w:ins>
      <w:del w:id="10" w:author="Reed, Mary" w:date="2019-07-10T14:23:00Z">
        <w:r w:rsidR="00A6634A" w:rsidRPr="00012186" w:rsidDel="00BB5795">
          <w:rPr>
            <w:rFonts w:asciiTheme="minorHAnsi" w:hAnsiTheme="minorHAnsi"/>
            <w:sz w:val="22"/>
            <w:szCs w:val="22"/>
          </w:rPr>
          <w:delText xml:space="preserve">occurrence, </w:delText>
        </w:r>
        <w:r w:rsidRPr="00012186" w:rsidDel="00BB5795">
          <w:rPr>
            <w:rFonts w:asciiTheme="minorHAnsi" w:hAnsiTheme="minorHAnsi"/>
            <w:sz w:val="22"/>
            <w:szCs w:val="22"/>
          </w:rPr>
          <w:delText>$1,000,000 aggregate.</w:delText>
        </w:r>
      </w:del>
    </w:p>
    <w:p w14:paraId="1F22F39A" w14:textId="77777777" w:rsidR="001012B8" w:rsidRPr="00BB5795" w:rsidRDefault="001012B8">
      <w:pPr>
        <w:numPr>
          <w:ilvl w:val="0"/>
          <w:numId w:val="7"/>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Change w:id="11" w:author="Reed, Mary" w:date="2019-07-10T14:23:00Z">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PrChange>
      </w:pPr>
    </w:p>
    <w:p w14:paraId="1AE81877" w14:textId="77777777" w:rsidR="001012B8" w:rsidRPr="00012186" w:rsidRDefault="00232E84"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e</w:t>
      </w:r>
      <w:r w:rsidR="001012B8" w:rsidRPr="00012186">
        <w:rPr>
          <w:rFonts w:asciiTheme="minorHAnsi" w:hAnsiTheme="minorHAnsi"/>
          <w:sz w:val="22"/>
          <w:szCs w:val="22"/>
        </w:rPr>
        <w:t>.</w:t>
      </w:r>
      <w:r w:rsidR="001012B8" w:rsidRPr="00012186">
        <w:rPr>
          <w:rFonts w:asciiTheme="minorHAnsi" w:hAnsiTheme="minorHAnsi"/>
          <w:sz w:val="22"/>
          <w:szCs w:val="22"/>
        </w:rPr>
        <w:tab/>
      </w:r>
      <w:r w:rsidR="001012B8" w:rsidRPr="00012186">
        <w:rPr>
          <w:rFonts w:asciiTheme="minorHAnsi" w:hAnsiTheme="minorHAnsi"/>
          <w:sz w:val="22"/>
          <w:szCs w:val="22"/>
          <w:u w:val="single"/>
        </w:rPr>
        <w:t>Qualification; Priority; Contractors’ Coverage</w:t>
      </w:r>
      <w:r w:rsidR="001012B8" w:rsidRPr="00012186">
        <w:rPr>
          <w:rFonts w:asciiTheme="minorHAnsi" w:hAnsiTheme="minorHAnsi"/>
          <w:sz w:val="22"/>
          <w:szCs w:val="22"/>
        </w:rPr>
        <w:t>.  The insurer must be authorized to do business under the laws of the State of Delaware.  Such insurance</w:t>
      </w:r>
      <w:ins w:id="12" w:author="Reed, Mary" w:date="2019-07-10T14:24:00Z">
        <w:r w:rsidR="00BB5795">
          <w:rPr>
            <w:rFonts w:asciiTheme="minorHAnsi" w:hAnsiTheme="minorHAnsi"/>
            <w:sz w:val="22"/>
            <w:szCs w:val="22"/>
          </w:rPr>
          <w:t xml:space="preserve"> requiring additional insureds</w:t>
        </w:r>
      </w:ins>
      <w:r w:rsidR="001012B8" w:rsidRPr="00012186">
        <w:rPr>
          <w:rFonts w:asciiTheme="minorHAnsi" w:hAnsiTheme="minorHAnsi"/>
          <w:sz w:val="22"/>
          <w:szCs w:val="22"/>
        </w:rPr>
        <w:t xml:space="preserve"> will be primary.  All contractors and all of their subcontractors who perform work on behalf of Contractor shall be responsible for carrying, in full force and effect, worker’s compensation and employer’s </w:t>
      </w:r>
      <w:proofErr w:type="gramStart"/>
      <w:r w:rsidR="001012B8" w:rsidRPr="00012186">
        <w:rPr>
          <w:rFonts w:asciiTheme="minorHAnsi" w:hAnsiTheme="minorHAnsi"/>
          <w:sz w:val="22"/>
          <w:szCs w:val="22"/>
        </w:rPr>
        <w:t>liability,  and</w:t>
      </w:r>
      <w:proofErr w:type="gramEnd"/>
      <w:r w:rsidR="001012B8" w:rsidRPr="00012186">
        <w:rPr>
          <w:rFonts w:asciiTheme="minorHAnsi" w:hAnsiTheme="minorHAnsi"/>
          <w:sz w:val="22"/>
          <w:szCs w:val="22"/>
        </w:rPr>
        <w:t xml:space="preserve"> automobile </w:t>
      </w:r>
      <w:commentRangeStart w:id="13"/>
      <w:r w:rsidR="001012B8" w:rsidRPr="00012186">
        <w:rPr>
          <w:rFonts w:asciiTheme="minorHAnsi" w:hAnsiTheme="minorHAnsi"/>
          <w:sz w:val="22"/>
          <w:szCs w:val="22"/>
        </w:rPr>
        <w:t>liability insurance coverage.</w:t>
      </w:r>
      <w:commentRangeEnd w:id="13"/>
      <w:r w:rsidR="00BB5795">
        <w:rPr>
          <w:rStyle w:val="CommentReference"/>
        </w:rPr>
        <w:commentReference w:id="13"/>
      </w:r>
    </w:p>
    <w:p w14:paraId="54FF4593"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2"/>
          <w:szCs w:val="22"/>
        </w:rPr>
      </w:pPr>
    </w:p>
    <w:p w14:paraId="601D0905" w14:textId="77777777" w:rsidR="001012B8" w:rsidRPr="00012186" w:rsidRDefault="00232E84"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f</w:t>
      </w:r>
      <w:r w:rsidR="001012B8" w:rsidRPr="00012186">
        <w:rPr>
          <w:rFonts w:asciiTheme="minorHAnsi" w:hAnsiTheme="minorHAnsi"/>
          <w:sz w:val="22"/>
          <w:szCs w:val="22"/>
        </w:rPr>
        <w:t>.</w:t>
      </w:r>
      <w:r w:rsidR="001012B8" w:rsidRPr="00012186">
        <w:rPr>
          <w:rFonts w:asciiTheme="minorHAnsi" w:hAnsiTheme="minorHAnsi"/>
          <w:sz w:val="22"/>
          <w:szCs w:val="22"/>
        </w:rPr>
        <w:tab/>
      </w:r>
      <w:r w:rsidR="001012B8" w:rsidRPr="00012186">
        <w:rPr>
          <w:rFonts w:asciiTheme="minorHAnsi" w:hAnsiTheme="minorHAnsi"/>
          <w:sz w:val="22"/>
          <w:szCs w:val="22"/>
          <w:u w:val="single"/>
        </w:rPr>
        <w:t>Certificate of Insurance; Other Requirements</w:t>
      </w:r>
      <w:r w:rsidR="001012B8" w:rsidRPr="00012186">
        <w:rPr>
          <w:rFonts w:asciiTheme="minorHAnsi" w:hAnsiTheme="minorHAnsi"/>
          <w:sz w:val="22"/>
          <w:szCs w:val="22"/>
        </w:rPr>
        <w:t xml:space="preserve">.   At the execution of this Agreement and prior to each insurance policy expiration date during the term of this Agreement, </w:t>
      </w:r>
      <w:r w:rsidR="001012B8" w:rsidRPr="005F796F">
        <w:rPr>
          <w:rFonts w:asciiTheme="minorHAnsi" w:hAnsiTheme="minorHAnsi"/>
          <w:sz w:val="22"/>
          <w:szCs w:val="22"/>
          <w:highlight w:val="yellow"/>
          <w:rPrChange w:id="14" w:author="Matthew Bogobowicz" w:date="2021-11-11T15:20:00Z">
            <w:rPr>
              <w:rFonts w:asciiTheme="minorHAnsi" w:hAnsiTheme="minorHAnsi"/>
              <w:sz w:val="22"/>
              <w:szCs w:val="22"/>
            </w:rPr>
          </w:rPrChange>
        </w:rPr>
        <w:t xml:space="preserve">Contractor will furnish the City of Dover </w:t>
      </w:r>
      <w:r w:rsidR="00604B75" w:rsidRPr="005F796F">
        <w:rPr>
          <w:rFonts w:asciiTheme="minorHAnsi" w:hAnsiTheme="minorHAnsi"/>
          <w:sz w:val="22"/>
          <w:szCs w:val="22"/>
          <w:highlight w:val="yellow"/>
          <w:rPrChange w:id="15" w:author="Matthew Bogobowicz" w:date="2021-11-11T15:20:00Z">
            <w:rPr>
              <w:rFonts w:asciiTheme="minorHAnsi" w:hAnsiTheme="minorHAnsi"/>
              <w:sz w:val="22"/>
              <w:szCs w:val="22"/>
            </w:rPr>
          </w:rPrChange>
        </w:rPr>
        <w:t>with a Certificate of Insurance</w:t>
      </w:r>
      <w:r w:rsidR="001012B8" w:rsidRPr="005F796F">
        <w:rPr>
          <w:rFonts w:asciiTheme="minorHAnsi" w:hAnsiTheme="minorHAnsi"/>
          <w:sz w:val="22"/>
          <w:szCs w:val="22"/>
          <w:highlight w:val="yellow"/>
          <w:rPrChange w:id="16" w:author="Matthew Bogobowicz" w:date="2021-11-11T15:20:00Z">
            <w:rPr>
              <w:rFonts w:asciiTheme="minorHAnsi" w:hAnsiTheme="minorHAnsi"/>
              <w:sz w:val="22"/>
              <w:szCs w:val="22"/>
            </w:rPr>
          </w:rPrChange>
        </w:rPr>
        <w:t xml:space="preserve"> </w:t>
      </w:r>
      <w:r w:rsidR="009B5CAA" w:rsidRPr="005F796F">
        <w:rPr>
          <w:rFonts w:asciiTheme="minorHAnsi" w:hAnsiTheme="minorHAnsi"/>
          <w:spacing w:val="-2"/>
          <w:sz w:val="22"/>
          <w:szCs w:val="22"/>
          <w:highlight w:val="yellow"/>
          <w:rPrChange w:id="17" w:author="Matthew Bogobowicz" w:date="2021-11-11T15:20:00Z">
            <w:rPr>
              <w:rFonts w:asciiTheme="minorHAnsi" w:hAnsiTheme="minorHAnsi"/>
              <w:spacing w:val="-2"/>
              <w:sz w:val="22"/>
              <w:szCs w:val="22"/>
            </w:rPr>
          </w:rPrChange>
        </w:rPr>
        <w:t>with the CITY named as an additional insured</w:t>
      </w:r>
      <w:ins w:id="18" w:author="Reed, Mary" w:date="2019-07-10T14:26:00Z">
        <w:r w:rsidR="00BB5795" w:rsidRPr="005F796F">
          <w:rPr>
            <w:rFonts w:asciiTheme="minorHAnsi" w:hAnsiTheme="minorHAnsi"/>
            <w:spacing w:val="-2"/>
            <w:sz w:val="22"/>
            <w:szCs w:val="22"/>
            <w:highlight w:val="yellow"/>
            <w:rPrChange w:id="19" w:author="Matthew Bogobowicz" w:date="2021-11-11T15:20:00Z">
              <w:rPr>
                <w:rFonts w:asciiTheme="minorHAnsi" w:hAnsiTheme="minorHAnsi"/>
                <w:spacing w:val="-2"/>
                <w:sz w:val="22"/>
                <w:szCs w:val="22"/>
              </w:rPr>
            </w:rPrChange>
          </w:rPr>
          <w:t xml:space="preserve"> for general liabil</w:t>
        </w:r>
      </w:ins>
      <w:ins w:id="20" w:author="Reed, Mary" w:date="2019-07-10T14:27:00Z">
        <w:r w:rsidR="00BB5795" w:rsidRPr="005F796F">
          <w:rPr>
            <w:rFonts w:asciiTheme="minorHAnsi" w:hAnsiTheme="minorHAnsi"/>
            <w:spacing w:val="-2"/>
            <w:sz w:val="22"/>
            <w:szCs w:val="22"/>
            <w:highlight w:val="yellow"/>
            <w:rPrChange w:id="21" w:author="Matthew Bogobowicz" w:date="2021-11-11T15:20:00Z">
              <w:rPr>
                <w:rFonts w:asciiTheme="minorHAnsi" w:hAnsiTheme="minorHAnsi"/>
                <w:spacing w:val="-2"/>
                <w:sz w:val="22"/>
                <w:szCs w:val="22"/>
              </w:rPr>
            </w:rPrChange>
          </w:rPr>
          <w:t xml:space="preserve">ity and automobile </w:t>
        </w:r>
        <w:proofErr w:type="spellStart"/>
        <w:r w:rsidR="00BB5795" w:rsidRPr="005F796F">
          <w:rPr>
            <w:rFonts w:asciiTheme="minorHAnsi" w:hAnsiTheme="minorHAnsi"/>
            <w:spacing w:val="-2"/>
            <w:sz w:val="22"/>
            <w:szCs w:val="22"/>
            <w:highlight w:val="yellow"/>
            <w:rPrChange w:id="22" w:author="Matthew Bogobowicz" w:date="2021-11-11T15:20:00Z">
              <w:rPr>
                <w:rFonts w:asciiTheme="minorHAnsi" w:hAnsiTheme="minorHAnsi"/>
                <w:spacing w:val="-2"/>
                <w:sz w:val="22"/>
                <w:szCs w:val="22"/>
              </w:rPr>
            </w:rPrChange>
          </w:rPr>
          <w:t>liaiblity</w:t>
        </w:r>
      </w:ins>
      <w:proofErr w:type="spellEnd"/>
      <w:r w:rsidR="009B5CAA" w:rsidRPr="005F796F">
        <w:rPr>
          <w:rFonts w:asciiTheme="minorHAnsi" w:hAnsiTheme="minorHAnsi"/>
          <w:spacing w:val="-2"/>
          <w:sz w:val="22"/>
          <w:szCs w:val="22"/>
          <w:highlight w:val="yellow"/>
          <w:rPrChange w:id="23" w:author="Matthew Bogobowicz" w:date="2021-11-11T15:20:00Z">
            <w:rPr>
              <w:rFonts w:asciiTheme="minorHAnsi" w:hAnsiTheme="minorHAnsi"/>
              <w:spacing w:val="-2"/>
              <w:sz w:val="22"/>
              <w:szCs w:val="22"/>
            </w:rPr>
          </w:rPrChange>
        </w:rPr>
        <w:t>.</w:t>
      </w:r>
      <w:r w:rsidR="009B5CAA" w:rsidRPr="00012186">
        <w:rPr>
          <w:rFonts w:asciiTheme="minorHAnsi" w:hAnsiTheme="minorHAnsi"/>
          <w:sz w:val="22"/>
          <w:szCs w:val="22"/>
        </w:rPr>
        <w:t xml:space="preserve"> </w:t>
      </w:r>
      <w:r w:rsidR="001012B8" w:rsidRPr="00012186">
        <w:rPr>
          <w:rFonts w:asciiTheme="minorHAnsi" w:hAnsiTheme="minorHAnsi"/>
          <w:sz w:val="22"/>
          <w:szCs w:val="22"/>
        </w:rPr>
        <w:t xml:space="preserve">The Certificate shall reference this Agreement and worker’s compensation </w:t>
      </w:r>
      <w:del w:id="24" w:author="Reed, Mary" w:date="2019-07-10T14:27:00Z">
        <w:r w:rsidR="001012B8" w:rsidRPr="00012186" w:rsidDel="00BB5795">
          <w:rPr>
            <w:rFonts w:asciiTheme="minorHAnsi" w:hAnsiTheme="minorHAnsi"/>
            <w:sz w:val="22"/>
            <w:szCs w:val="22"/>
          </w:rPr>
          <w:delText xml:space="preserve">and property insurance </w:delText>
        </w:r>
      </w:del>
      <w:r w:rsidR="001012B8" w:rsidRPr="00012186">
        <w:rPr>
          <w:rFonts w:asciiTheme="minorHAnsi" w:hAnsiTheme="minorHAnsi"/>
          <w:sz w:val="22"/>
          <w:szCs w:val="22"/>
        </w:rPr>
        <w:t xml:space="preserve">waivers of subrogation required by this Agreement.  </w:t>
      </w:r>
      <w:r w:rsidR="001012B8" w:rsidRPr="005F796F">
        <w:rPr>
          <w:rFonts w:asciiTheme="minorHAnsi" w:hAnsiTheme="minorHAnsi"/>
          <w:sz w:val="22"/>
          <w:szCs w:val="22"/>
          <w:highlight w:val="yellow"/>
          <w:rPrChange w:id="25" w:author="Matthew Bogobowicz" w:date="2021-11-11T15:20:00Z">
            <w:rPr>
              <w:rFonts w:asciiTheme="minorHAnsi" w:hAnsiTheme="minorHAnsi"/>
              <w:sz w:val="22"/>
              <w:szCs w:val="22"/>
            </w:rPr>
          </w:rPrChange>
        </w:rPr>
        <w:t>City of Dover shall be given thirty (30) calendar days advance notice of cancellation or nonrenewal of insurance during the term of this Agreemen</w:t>
      </w:r>
      <w:r w:rsidR="009B5CAA" w:rsidRPr="005F796F">
        <w:rPr>
          <w:rFonts w:asciiTheme="minorHAnsi" w:hAnsiTheme="minorHAnsi"/>
          <w:sz w:val="22"/>
          <w:szCs w:val="22"/>
          <w:highlight w:val="yellow"/>
          <w:rPrChange w:id="26" w:author="Matthew Bogobowicz" w:date="2021-11-11T15:20:00Z">
            <w:rPr>
              <w:rFonts w:asciiTheme="minorHAnsi" w:hAnsiTheme="minorHAnsi"/>
              <w:sz w:val="22"/>
              <w:szCs w:val="22"/>
            </w:rPr>
          </w:rPrChange>
        </w:rPr>
        <w:t>t.</w:t>
      </w:r>
    </w:p>
    <w:p w14:paraId="54EFDEE1" w14:textId="77777777" w:rsidR="001012B8" w:rsidRPr="00012186" w:rsidRDefault="001012B8" w:rsidP="001012B8">
      <w:pPr>
        <w:pStyle w:val="SingleSpaceLeft"/>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autoSpaceDE/>
        <w:autoSpaceDN/>
        <w:adjustRightInd/>
        <w:rPr>
          <w:rFonts w:asciiTheme="minorHAnsi" w:hAnsiTheme="minorHAnsi"/>
          <w:sz w:val="22"/>
          <w:szCs w:val="22"/>
        </w:rPr>
      </w:pPr>
    </w:p>
    <w:p w14:paraId="11464451" w14:textId="77777777" w:rsidR="001012B8" w:rsidRPr="00012186" w:rsidRDefault="00232E84"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g</w:t>
      </w:r>
      <w:r w:rsidR="001012B8" w:rsidRPr="00012186">
        <w:rPr>
          <w:rFonts w:asciiTheme="minorHAnsi" w:hAnsiTheme="minorHAnsi"/>
          <w:sz w:val="22"/>
          <w:szCs w:val="22"/>
        </w:rPr>
        <w:t>.</w:t>
      </w:r>
      <w:r w:rsidR="001012B8" w:rsidRPr="00012186">
        <w:rPr>
          <w:rFonts w:asciiTheme="minorHAnsi" w:hAnsiTheme="minorHAnsi"/>
          <w:sz w:val="22"/>
          <w:szCs w:val="22"/>
        </w:rPr>
        <w:tab/>
      </w:r>
      <w:r w:rsidR="001012B8" w:rsidRPr="00012186">
        <w:rPr>
          <w:rFonts w:asciiTheme="minorHAnsi" w:hAnsiTheme="minorHAnsi"/>
          <w:sz w:val="22"/>
          <w:szCs w:val="22"/>
          <w:u w:val="single"/>
        </w:rPr>
        <w:t>Limits</w:t>
      </w:r>
      <w:r w:rsidR="001012B8" w:rsidRPr="00012186">
        <w:rPr>
          <w:rFonts w:asciiTheme="minorHAnsi" w:hAnsiTheme="minorHAnsi"/>
          <w:sz w:val="22"/>
          <w:szCs w:val="22"/>
        </w:rPr>
        <w:t xml:space="preserve">.  The limits of liability set out in this Agreement may be increased by mutual consent of the parties, which consent will not be unreasonably withheld by either party, in the event of any factors or occurrences, including substantial increases in the level of </w:t>
      </w:r>
      <w:r w:rsidR="001012B8" w:rsidRPr="00012186">
        <w:rPr>
          <w:rFonts w:asciiTheme="minorHAnsi" w:hAnsiTheme="minorHAnsi"/>
          <w:sz w:val="22"/>
          <w:szCs w:val="22"/>
        </w:rPr>
        <w:lastRenderedPageBreak/>
        <w:t>jury verdicts or judgments or the passage of state, federal or other governmental compensation plans, or laws which would materially increase the City of Dover’s exposure to risk.</w:t>
      </w:r>
    </w:p>
    <w:p w14:paraId="4FB7A474"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heme="minorHAnsi" w:hAnsiTheme="minorHAnsi"/>
          <w:sz w:val="22"/>
          <w:szCs w:val="22"/>
        </w:rPr>
      </w:pPr>
      <w:r w:rsidRPr="00012186">
        <w:rPr>
          <w:rFonts w:asciiTheme="minorHAnsi" w:hAnsiTheme="minorHAnsi"/>
          <w:sz w:val="22"/>
          <w:szCs w:val="22"/>
        </w:rPr>
        <w:tab/>
      </w:r>
    </w:p>
    <w:p w14:paraId="532CC57D" w14:textId="77777777" w:rsidR="001012B8" w:rsidRPr="00012186" w:rsidRDefault="001012B8"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r w:rsidRPr="00012186">
        <w:rPr>
          <w:rFonts w:asciiTheme="minorHAnsi" w:hAnsiTheme="minorHAnsi"/>
          <w:sz w:val="22"/>
          <w:szCs w:val="22"/>
        </w:rPr>
        <w:tab/>
      </w:r>
      <w:r w:rsidRPr="00012186">
        <w:rPr>
          <w:rFonts w:asciiTheme="minorHAnsi" w:hAnsiTheme="minorHAnsi"/>
          <w:sz w:val="22"/>
          <w:szCs w:val="22"/>
        </w:rPr>
        <w:tab/>
      </w:r>
      <w:r w:rsidR="00232E84" w:rsidRPr="00012186">
        <w:rPr>
          <w:rFonts w:asciiTheme="minorHAnsi" w:hAnsiTheme="minorHAnsi"/>
          <w:sz w:val="22"/>
          <w:szCs w:val="22"/>
        </w:rPr>
        <w:t>h</w:t>
      </w:r>
      <w:r w:rsidRPr="00012186">
        <w:rPr>
          <w:rFonts w:asciiTheme="minorHAnsi" w:hAnsiTheme="minorHAnsi"/>
          <w:sz w:val="22"/>
          <w:szCs w:val="22"/>
        </w:rPr>
        <w:t>.</w:t>
      </w:r>
      <w:r w:rsidRPr="00012186">
        <w:rPr>
          <w:rFonts w:asciiTheme="minorHAnsi" w:hAnsiTheme="minorHAnsi"/>
          <w:sz w:val="22"/>
          <w:szCs w:val="22"/>
        </w:rPr>
        <w:tab/>
      </w:r>
      <w:r w:rsidRPr="00012186">
        <w:rPr>
          <w:rFonts w:asciiTheme="minorHAnsi" w:hAnsiTheme="minorHAnsi"/>
          <w:sz w:val="22"/>
          <w:szCs w:val="22"/>
          <w:u w:val="single"/>
        </w:rPr>
        <w:t>Deductible/Self</w:t>
      </w:r>
      <w:r w:rsidRPr="00012186">
        <w:rPr>
          <w:rFonts w:asciiTheme="minorHAnsi" w:hAnsiTheme="minorHAnsi"/>
          <w:sz w:val="22"/>
          <w:szCs w:val="22"/>
          <w:u w:val="single"/>
        </w:rPr>
        <w:noBreakHyphen/>
        <w:t>insurance Retention Amounts</w:t>
      </w:r>
      <w:r w:rsidRPr="00012186">
        <w:rPr>
          <w:rFonts w:asciiTheme="minorHAnsi" w:hAnsiTheme="minorHAnsi"/>
          <w:sz w:val="22"/>
          <w:szCs w:val="22"/>
        </w:rPr>
        <w:t>.  Contractor shall be fully responsible for any deductible or self</w:t>
      </w:r>
      <w:r w:rsidRPr="00012186">
        <w:rPr>
          <w:rFonts w:asciiTheme="minorHAnsi" w:hAnsiTheme="minorHAnsi"/>
          <w:sz w:val="22"/>
          <w:szCs w:val="22"/>
        </w:rPr>
        <w:noBreakHyphen/>
        <w:t>insured retention amounts contained in its insurance program or for any deficiencies in the amounts of insurance maintained.</w:t>
      </w:r>
    </w:p>
    <w:p w14:paraId="77A133F5" w14:textId="77777777" w:rsidR="00232E84" w:rsidRPr="00012186" w:rsidRDefault="00232E84" w:rsidP="001012B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Theme="minorHAnsi" w:hAnsiTheme="minorHAnsi"/>
          <w:sz w:val="22"/>
          <w:szCs w:val="22"/>
        </w:rPr>
      </w:pPr>
    </w:p>
    <w:p w14:paraId="7E533F40" w14:textId="77777777" w:rsidR="00232E84" w:rsidRPr="00C419EA" w:rsidRDefault="00232E84" w:rsidP="00232E84">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2"/>
          <w:szCs w:val="22"/>
          <w:u w:val="single"/>
        </w:rPr>
      </w:pPr>
      <w:r w:rsidRPr="00C419EA">
        <w:rPr>
          <w:rFonts w:asciiTheme="minorHAnsi" w:hAnsiTheme="minorHAnsi"/>
          <w:b/>
          <w:sz w:val="22"/>
          <w:szCs w:val="22"/>
        </w:rPr>
        <w:t>5.</w:t>
      </w:r>
      <w:r w:rsidR="00643B0D" w:rsidRPr="00C419EA">
        <w:rPr>
          <w:rFonts w:asciiTheme="minorHAnsi" w:hAnsiTheme="minorHAnsi"/>
          <w:b/>
          <w:sz w:val="22"/>
          <w:szCs w:val="22"/>
        </w:rPr>
        <w:tab/>
      </w:r>
      <w:r w:rsidRPr="00C419EA">
        <w:rPr>
          <w:rFonts w:asciiTheme="minorHAnsi" w:hAnsiTheme="minorHAnsi"/>
          <w:b/>
          <w:sz w:val="22"/>
          <w:szCs w:val="22"/>
          <w:u w:val="single"/>
        </w:rPr>
        <w:t>CODES, LAWS, AND REGULATIONS</w:t>
      </w:r>
    </w:p>
    <w:p w14:paraId="5AAE8730" w14:textId="77777777" w:rsidR="001012B8" w:rsidRPr="00012186" w:rsidRDefault="001012B8" w:rsidP="00232E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bCs/>
          <w:spacing w:val="-2"/>
          <w:sz w:val="22"/>
          <w:szCs w:val="22"/>
        </w:rPr>
      </w:pPr>
    </w:p>
    <w:p w14:paraId="74852FE6" w14:textId="77777777" w:rsidR="0003309D" w:rsidRPr="00012186" w:rsidRDefault="001002E5"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 xml:space="preserve">The </w:t>
      </w:r>
      <w:r w:rsidR="00744CD0" w:rsidRPr="00012186">
        <w:rPr>
          <w:rFonts w:asciiTheme="minorHAnsi" w:hAnsiTheme="minorHAnsi"/>
          <w:spacing w:val="-2"/>
          <w:sz w:val="22"/>
          <w:szCs w:val="22"/>
        </w:rPr>
        <w:t>CONTRACTOR</w:t>
      </w:r>
      <w:r w:rsidR="0003309D" w:rsidRPr="00012186">
        <w:rPr>
          <w:rFonts w:asciiTheme="minorHAnsi" w:hAnsiTheme="minorHAnsi"/>
          <w:spacing w:val="-2"/>
          <w:sz w:val="22"/>
          <w:szCs w:val="22"/>
        </w:rPr>
        <w:t xml:space="preserve"> will comply with all applicable codes, laws, regulations, standards, and ordinances in force during the term of this Agreement.</w:t>
      </w:r>
    </w:p>
    <w:p w14:paraId="348B873D"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67CFEC3A" w14:textId="77777777" w:rsidR="00232E84" w:rsidRPr="00C419EA"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6.</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PERMITS, LICENSES, AND FEES</w:t>
      </w:r>
    </w:p>
    <w:p w14:paraId="2EA64856" w14:textId="77777777" w:rsidR="00232E84" w:rsidRPr="00012186"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3C31C7DC" w14:textId="77777777" w:rsidR="0003309D" w:rsidRPr="00012186" w:rsidRDefault="001002E5"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bCs/>
          <w:spacing w:val="-2"/>
          <w:sz w:val="22"/>
          <w:szCs w:val="22"/>
        </w:rPr>
        <w:t>The</w:t>
      </w:r>
      <w:r w:rsidRPr="00012186">
        <w:rPr>
          <w:rFonts w:asciiTheme="minorHAnsi" w:hAnsiTheme="minorHAnsi"/>
          <w:b/>
          <w:bCs/>
          <w:spacing w:val="-2"/>
          <w:sz w:val="22"/>
          <w:szCs w:val="22"/>
        </w:rPr>
        <w:t xml:space="preserve"> </w:t>
      </w:r>
      <w:r w:rsidR="00744CD0" w:rsidRPr="00012186">
        <w:rPr>
          <w:rFonts w:asciiTheme="minorHAnsi" w:hAnsiTheme="minorHAnsi"/>
          <w:spacing w:val="-2"/>
          <w:sz w:val="22"/>
          <w:szCs w:val="22"/>
        </w:rPr>
        <w:t>CONTRACTOR</w:t>
      </w:r>
      <w:r w:rsidR="0003309D" w:rsidRPr="00012186">
        <w:rPr>
          <w:rFonts w:asciiTheme="minorHAnsi" w:hAnsiTheme="minorHAnsi"/>
          <w:spacing w:val="-2"/>
          <w:sz w:val="22"/>
          <w:szCs w:val="22"/>
        </w:rPr>
        <w:t xml:space="preserve"> will obtain and pay for all permits and licenses required by law that are associated with the </w:t>
      </w:r>
      <w:r w:rsidR="00744CD0" w:rsidRPr="00012186">
        <w:rPr>
          <w:rFonts w:asciiTheme="minorHAnsi" w:hAnsiTheme="minorHAnsi"/>
          <w:spacing w:val="-2"/>
          <w:sz w:val="22"/>
          <w:szCs w:val="22"/>
        </w:rPr>
        <w:t>CONTRACTOR</w:t>
      </w:r>
      <w:r w:rsidRPr="00012186">
        <w:rPr>
          <w:rFonts w:asciiTheme="minorHAnsi" w:hAnsiTheme="minorHAnsi"/>
          <w:spacing w:val="-2"/>
          <w:sz w:val="22"/>
          <w:szCs w:val="22"/>
        </w:rPr>
        <w:t xml:space="preserve"> </w:t>
      </w:r>
      <w:r w:rsidR="0003309D" w:rsidRPr="00012186">
        <w:rPr>
          <w:rFonts w:asciiTheme="minorHAnsi" w:hAnsiTheme="minorHAnsi"/>
          <w:spacing w:val="-2"/>
          <w:sz w:val="22"/>
          <w:szCs w:val="22"/>
        </w:rPr>
        <w:t>performance of the Scope of Services.</w:t>
      </w:r>
    </w:p>
    <w:p w14:paraId="5CCD1ABD" w14:textId="77777777" w:rsidR="00CD69B9" w:rsidRPr="00012186" w:rsidRDefault="00CD69B9"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43879A01" w14:textId="77777777" w:rsidR="00232E84" w:rsidRPr="00C419EA"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7.</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ACCESS TO RECORDS</w:t>
      </w:r>
    </w:p>
    <w:p w14:paraId="442BEDEE" w14:textId="77777777" w:rsidR="00232E84" w:rsidRPr="00012186"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6453ADEF" w14:textId="77777777" w:rsidR="0003309D" w:rsidRPr="00012186" w:rsidRDefault="001002E5" w:rsidP="00A6634A">
      <w:pPr>
        <w:widowControl/>
        <w:autoSpaceDE/>
        <w:autoSpaceDN/>
        <w:adjustRightInd/>
        <w:jc w:val="both"/>
        <w:rPr>
          <w:rFonts w:asciiTheme="minorHAnsi" w:hAnsiTheme="minorHAnsi"/>
          <w:spacing w:val="-2"/>
          <w:sz w:val="22"/>
          <w:szCs w:val="22"/>
        </w:rPr>
      </w:pPr>
      <w:r w:rsidRPr="00012186">
        <w:rPr>
          <w:rFonts w:asciiTheme="minorHAnsi" w:hAnsiTheme="minorHAnsi"/>
          <w:spacing w:val="-2"/>
          <w:sz w:val="22"/>
          <w:szCs w:val="22"/>
        </w:rPr>
        <w:t xml:space="preserve">The </w:t>
      </w:r>
      <w:r w:rsidR="00744CD0" w:rsidRPr="00012186">
        <w:rPr>
          <w:rFonts w:asciiTheme="minorHAnsi" w:hAnsiTheme="minorHAnsi"/>
          <w:spacing w:val="-2"/>
          <w:sz w:val="22"/>
          <w:szCs w:val="22"/>
        </w:rPr>
        <w:t>CONTRACTOR</w:t>
      </w:r>
      <w:r w:rsidR="0003309D" w:rsidRPr="00012186">
        <w:rPr>
          <w:rFonts w:asciiTheme="minorHAnsi" w:hAnsiTheme="minorHAnsi"/>
          <w:spacing w:val="-2"/>
          <w:sz w:val="22"/>
          <w:szCs w:val="22"/>
        </w:rPr>
        <w:t xml:space="preserve"> will maintain accounting records, in accordance with generally accepted accounting principles and practices, to substantiate all invoiced amounts.  Said records will be available for examination by the CITY during </w:t>
      </w:r>
      <w:r w:rsidR="00DC4CA6" w:rsidRPr="00012186">
        <w:rPr>
          <w:rFonts w:asciiTheme="minorHAnsi" w:hAnsiTheme="minorHAnsi"/>
          <w:spacing w:val="-2"/>
          <w:sz w:val="22"/>
          <w:szCs w:val="22"/>
        </w:rPr>
        <w:t xml:space="preserve">the </w:t>
      </w:r>
      <w:r w:rsidR="00744CD0" w:rsidRPr="00012186">
        <w:rPr>
          <w:rFonts w:asciiTheme="minorHAnsi" w:hAnsiTheme="minorHAnsi"/>
          <w:spacing w:val="-2"/>
          <w:sz w:val="22"/>
          <w:szCs w:val="22"/>
        </w:rPr>
        <w:t>CONTRACTOR</w:t>
      </w:r>
      <w:r w:rsidR="00DC4CA6" w:rsidRPr="00012186">
        <w:rPr>
          <w:rFonts w:asciiTheme="minorHAnsi" w:hAnsiTheme="minorHAnsi"/>
          <w:spacing w:val="-2"/>
          <w:sz w:val="22"/>
          <w:szCs w:val="22"/>
        </w:rPr>
        <w:t>’s</w:t>
      </w:r>
      <w:r w:rsidR="0003309D" w:rsidRPr="00012186">
        <w:rPr>
          <w:rFonts w:asciiTheme="minorHAnsi" w:hAnsiTheme="minorHAnsi"/>
          <w:spacing w:val="-2"/>
          <w:sz w:val="22"/>
          <w:szCs w:val="22"/>
        </w:rPr>
        <w:t xml:space="preserve"> normal business hours.  Said records will be maintained for a period of three (3) years after the date of the invoice.</w:t>
      </w:r>
    </w:p>
    <w:p w14:paraId="794487EE"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551FBB0F" w14:textId="77777777" w:rsidR="00232E84" w:rsidRPr="00C419EA"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8.</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CONTINGENT FEES PROHIBITED</w:t>
      </w:r>
    </w:p>
    <w:p w14:paraId="3D580332" w14:textId="77777777" w:rsidR="00232E84" w:rsidRPr="00012186"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747F5959"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 xml:space="preserve">The </w:t>
      </w:r>
      <w:r w:rsidR="00744CD0" w:rsidRPr="00012186">
        <w:rPr>
          <w:rFonts w:asciiTheme="minorHAnsi" w:hAnsiTheme="minorHAnsi"/>
          <w:spacing w:val="-2"/>
          <w:sz w:val="22"/>
          <w:szCs w:val="22"/>
        </w:rPr>
        <w:t>CONTRACTOR</w:t>
      </w:r>
      <w:r w:rsidR="00DC4CA6" w:rsidRPr="00012186">
        <w:rPr>
          <w:rFonts w:asciiTheme="minorHAnsi" w:hAnsiTheme="minorHAnsi"/>
          <w:spacing w:val="-2"/>
          <w:sz w:val="22"/>
          <w:szCs w:val="22"/>
        </w:rPr>
        <w:t xml:space="preserve"> </w:t>
      </w:r>
      <w:r w:rsidRPr="00012186">
        <w:rPr>
          <w:rFonts w:asciiTheme="minorHAnsi" w:hAnsiTheme="minorHAnsi"/>
          <w:spacing w:val="-2"/>
          <w:sz w:val="22"/>
          <w:szCs w:val="22"/>
        </w:rPr>
        <w:t xml:space="preserve">warrants that he or she has not employed or retained any company or person, other than a bona fide employee working solely for the </w:t>
      </w:r>
      <w:r w:rsidR="00744CD0" w:rsidRPr="00012186">
        <w:rPr>
          <w:rFonts w:asciiTheme="minorHAnsi" w:hAnsiTheme="minorHAnsi"/>
          <w:spacing w:val="-2"/>
          <w:sz w:val="22"/>
          <w:szCs w:val="22"/>
        </w:rPr>
        <w:t>CONTRACTOR</w:t>
      </w:r>
      <w:r w:rsidRPr="00012186">
        <w:rPr>
          <w:rFonts w:asciiTheme="minorHAnsi" w:hAnsiTheme="minorHAnsi"/>
          <w:spacing w:val="-2"/>
          <w:sz w:val="22"/>
          <w:szCs w:val="22"/>
        </w:rPr>
        <w:t xml:space="preserve">, to solicit or secure this Agreement and that he or she has not paid or agreed to pay any person, company, corporation, individual, or firm, other than a bona fide employee working solely for the </w:t>
      </w:r>
      <w:r w:rsidR="00744CD0" w:rsidRPr="00012186">
        <w:rPr>
          <w:rFonts w:asciiTheme="minorHAnsi" w:hAnsiTheme="minorHAnsi"/>
          <w:spacing w:val="-2"/>
          <w:sz w:val="22"/>
          <w:szCs w:val="22"/>
        </w:rPr>
        <w:t>CONTRACTOR</w:t>
      </w:r>
      <w:r w:rsidRPr="00012186">
        <w:rPr>
          <w:rFonts w:asciiTheme="minorHAnsi" w:hAnsiTheme="minorHAnsi"/>
          <w:spacing w:val="-2"/>
          <w:sz w:val="22"/>
          <w:szCs w:val="22"/>
        </w:rPr>
        <w:t xml:space="preserve"> any fee, commission, percentage, gift, or other consideration contingent upon or resulting from the award or making of this Agreement.  In the event of a breach of this provision, the CITY shall have the right to terminate this Agreement without further </w:t>
      </w:r>
      <w:r w:rsidR="005B1B1A" w:rsidRPr="00012186">
        <w:rPr>
          <w:rFonts w:asciiTheme="minorHAnsi" w:hAnsiTheme="minorHAnsi"/>
          <w:spacing w:val="-2"/>
          <w:sz w:val="22"/>
          <w:szCs w:val="22"/>
        </w:rPr>
        <w:t>liability</w:t>
      </w:r>
      <w:r w:rsidRPr="00012186">
        <w:rPr>
          <w:rFonts w:asciiTheme="minorHAnsi" w:hAnsiTheme="minorHAnsi"/>
          <w:spacing w:val="-2"/>
          <w:sz w:val="22"/>
          <w:szCs w:val="22"/>
        </w:rPr>
        <w:t xml:space="preserve"> and at its discretion, deduct from the contract price, or otherwise recover, the full amount of any such fee, commission, percentage, gift or consideration paid in breach of this Agreement.</w:t>
      </w:r>
    </w:p>
    <w:p w14:paraId="54939069" w14:textId="77777777" w:rsidR="0003309D" w:rsidRPr="00012186" w:rsidRDefault="0003309D" w:rsidP="00E95F55">
      <w:pPr>
        <w:tabs>
          <w:tab w:val="left" w:pos="720"/>
          <w:tab w:val="left" w:pos="1080"/>
          <w:tab w:val="left" w:pos="1440"/>
          <w:tab w:val="left" w:pos="1800"/>
          <w:tab w:val="center" w:pos="4680"/>
        </w:tabs>
        <w:suppressAutoHyphens/>
        <w:jc w:val="both"/>
        <w:rPr>
          <w:rFonts w:asciiTheme="minorHAnsi" w:hAnsiTheme="minorHAnsi"/>
          <w:spacing w:val="-2"/>
          <w:sz w:val="22"/>
          <w:szCs w:val="22"/>
        </w:rPr>
      </w:pPr>
    </w:p>
    <w:p w14:paraId="3C17E755" w14:textId="77777777" w:rsidR="00232E84" w:rsidRPr="00C419EA" w:rsidRDefault="00232E84" w:rsidP="00E95F55">
      <w:pPr>
        <w:tabs>
          <w:tab w:val="left" w:pos="0"/>
          <w:tab w:val="left" w:pos="720"/>
          <w:tab w:val="left" w:pos="1080"/>
          <w:tab w:val="left" w:pos="1440"/>
          <w:tab w:val="left" w:pos="1800"/>
        </w:tabs>
        <w:suppressAutoHyphens/>
        <w:jc w:val="both"/>
        <w:rPr>
          <w:rFonts w:asciiTheme="minorHAnsi" w:hAnsiTheme="minorHAnsi"/>
          <w:b/>
          <w:bCs/>
          <w:sz w:val="22"/>
          <w:szCs w:val="22"/>
        </w:rPr>
      </w:pPr>
      <w:r w:rsidRPr="00C419EA">
        <w:rPr>
          <w:rFonts w:asciiTheme="minorHAnsi" w:hAnsiTheme="minorHAnsi"/>
          <w:b/>
          <w:bCs/>
          <w:sz w:val="22"/>
          <w:szCs w:val="22"/>
        </w:rPr>
        <w:t>9.</w:t>
      </w:r>
      <w:r w:rsidRPr="00C419EA">
        <w:rPr>
          <w:rFonts w:asciiTheme="minorHAnsi" w:hAnsiTheme="minorHAnsi"/>
          <w:b/>
          <w:bCs/>
          <w:sz w:val="22"/>
          <w:szCs w:val="22"/>
        </w:rPr>
        <w:tab/>
      </w:r>
      <w:r w:rsidRPr="00C419EA">
        <w:rPr>
          <w:rFonts w:asciiTheme="minorHAnsi" w:hAnsiTheme="minorHAnsi"/>
          <w:b/>
          <w:bCs/>
          <w:sz w:val="22"/>
          <w:szCs w:val="22"/>
          <w:u w:val="single"/>
        </w:rPr>
        <w:t>PAYMENT</w:t>
      </w:r>
    </w:p>
    <w:p w14:paraId="7C1283E3" w14:textId="77777777" w:rsidR="00232E84" w:rsidRPr="00012186" w:rsidRDefault="00232E84" w:rsidP="00E95F55">
      <w:pPr>
        <w:tabs>
          <w:tab w:val="left" w:pos="0"/>
          <w:tab w:val="left" w:pos="720"/>
          <w:tab w:val="left" w:pos="1080"/>
          <w:tab w:val="left" w:pos="1440"/>
          <w:tab w:val="left" w:pos="1800"/>
        </w:tabs>
        <w:suppressAutoHyphens/>
        <w:jc w:val="both"/>
        <w:rPr>
          <w:rFonts w:asciiTheme="minorHAnsi" w:hAnsiTheme="minorHAnsi"/>
          <w:b/>
          <w:bCs/>
          <w:sz w:val="22"/>
          <w:szCs w:val="22"/>
        </w:rPr>
      </w:pPr>
    </w:p>
    <w:p w14:paraId="6D5A9DC3" w14:textId="77777777" w:rsidR="00F42B7E" w:rsidRPr="00012186" w:rsidRDefault="003A46D0" w:rsidP="00E95F55">
      <w:pPr>
        <w:tabs>
          <w:tab w:val="left" w:pos="0"/>
          <w:tab w:val="left" w:pos="720"/>
          <w:tab w:val="left" w:pos="1080"/>
          <w:tab w:val="left" w:pos="1440"/>
          <w:tab w:val="left" w:pos="1800"/>
        </w:tabs>
        <w:suppressAutoHyphens/>
        <w:jc w:val="both"/>
        <w:rPr>
          <w:rFonts w:asciiTheme="minorHAnsi" w:hAnsiTheme="minorHAnsi"/>
          <w:b/>
          <w:bCs/>
          <w:sz w:val="22"/>
          <w:szCs w:val="22"/>
        </w:rPr>
      </w:pPr>
      <w:r w:rsidRPr="00012186">
        <w:rPr>
          <w:rFonts w:asciiTheme="minorHAnsi" w:hAnsiTheme="minorHAnsi"/>
          <w:bCs/>
          <w:sz w:val="22"/>
          <w:szCs w:val="22"/>
        </w:rPr>
        <w:t>It is understood and agreed by and between the parties hereto that this Contract is in the amount of</w:t>
      </w:r>
      <w:r w:rsidRPr="00012186">
        <w:rPr>
          <w:rFonts w:asciiTheme="minorHAnsi" w:hAnsiTheme="minorHAnsi"/>
          <w:b/>
          <w:bCs/>
          <w:sz w:val="22"/>
          <w:szCs w:val="22"/>
        </w:rPr>
        <w:t xml:space="preserve"> </w:t>
      </w:r>
    </w:p>
    <w:p w14:paraId="48633D3F" w14:textId="77777777" w:rsidR="00F42B7E" w:rsidRPr="00012186" w:rsidRDefault="00F42B7E" w:rsidP="00E95F55">
      <w:pPr>
        <w:tabs>
          <w:tab w:val="left" w:pos="0"/>
          <w:tab w:val="left" w:pos="720"/>
          <w:tab w:val="left" w:pos="1080"/>
          <w:tab w:val="left" w:pos="1440"/>
          <w:tab w:val="left" w:pos="1800"/>
        </w:tabs>
        <w:suppressAutoHyphens/>
        <w:jc w:val="both"/>
        <w:rPr>
          <w:rFonts w:asciiTheme="minorHAnsi" w:hAnsiTheme="minorHAnsi"/>
          <w:b/>
          <w:bCs/>
          <w:sz w:val="22"/>
          <w:szCs w:val="22"/>
        </w:rPr>
      </w:pPr>
    </w:p>
    <w:p w14:paraId="22317A06" w14:textId="77777777" w:rsidR="00F42B7E" w:rsidRPr="00012186" w:rsidRDefault="00907F7C" w:rsidP="00E95F55">
      <w:pPr>
        <w:tabs>
          <w:tab w:val="left" w:pos="0"/>
          <w:tab w:val="left" w:pos="720"/>
          <w:tab w:val="left" w:pos="1080"/>
          <w:tab w:val="left" w:pos="1440"/>
          <w:tab w:val="left" w:pos="1800"/>
        </w:tabs>
        <w:suppressAutoHyphens/>
        <w:jc w:val="both"/>
        <w:rPr>
          <w:rFonts w:asciiTheme="minorHAnsi" w:hAnsiTheme="minorHAnsi"/>
          <w:bCs/>
          <w:sz w:val="22"/>
          <w:szCs w:val="22"/>
        </w:rPr>
      </w:pPr>
      <w:r w:rsidRPr="00012186">
        <w:rPr>
          <w:rFonts w:asciiTheme="minorHAnsi" w:hAnsiTheme="minorHAnsi"/>
          <w:bCs/>
          <w:sz w:val="22"/>
          <w:szCs w:val="22"/>
        </w:rPr>
        <w:t xml:space="preserve">______________________ </w:t>
      </w:r>
      <w:r w:rsidR="00643B0D" w:rsidRPr="00012186">
        <w:rPr>
          <w:rFonts w:asciiTheme="minorHAnsi" w:hAnsiTheme="minorHAnsi"/>
          <w:bCs/>
          <w:sz w:val="22"/>
          <w:szCs w:val="22"/>
        </w:rPr>
        <w:t>_____________________________</w:t>
      </w:r>
      <w:r w:rsidRPr="00012186">
        <w:rPr>
          <w:rFonts w:asciiTheme="minorHAnsi" w:hAnsiTheme="minorHAnsi"/>
          <w:bCs/>
          <w:sz w:val="22"/>
          <w:szCs w:val="22"/>
        </w:rPr>
        <w:t>and _________</w:t>
      </w:r>
      <w:r w:rsidR="003A46D0" w:rsidRPr="00012186">
        <w:rPr>
          <w:rFonts w:asciiTheme="minorHAnsi" w:hAnsiTheme="minorHAnsi"/>
          <w:bCs/>
          <w:sz w:val="22"/>
          <w:szCs w:val="22"/>
        </w:rPr>
        <w:t xml:space="preserve"> Dollars [$</w:t>
      </w:r>
      <w:r w:rsidRPr="00012186">
        <w:rPr>
          <w:rFonts w:asciiTheme="minorHAnsi" w:hAnsiTheme="minorHAnsi"/>
          <w:bCs/>
          <w:sz w:val="22"/>
          <w:szCs w:val="22"/>
        </w:rPr>
        <w:t>_____</w:t>
      </w:r>
      <w:r w:rsidR="009B13A3" w:rsidRPr="009B13A3">
        <w:rPr>
          <w:rFonts w:asciiTheme="minorHAnsi" w:hAnsiTheme="minorHAnsi"/>
          <w:bCs/>
          <w:sz w:val="22"/>
          <w:szCs w:val="22"/>
          <w:u w:val="single"/>
        </w:rPr>
        <w:t xml:space="preserve">   </w:t>
      </w:r>
      <w:proofErr w:type="gramStart"/>
      <w:r w:rsidRPr="00012186">
        <w:rPr>
          <w:rFonts w:asciiTheme="minorHAnsi" w:hAnsiTheme="minorHAnsi"/>
          <w:bCs/>
          <w:sz w:val="22"/>
          <w:szCs w:val="22"/>
        </w:rPr>
        <w:t>_</w:t>
      </w:r>
      <w:r w:rsidR="003A46D0" w:rsidRPr="00012186">
        <w:rPr>
          <w:rFonts w:asciiTheme="minorHAnsi" w:hAnsiTheme="minorHAnsi"/>
          <w:bCs/>
          <w:sz w:val="22"/>
          <w:szCs w:val="22"/>
        </w:rPr>
        <w:t>.</w:t>
      </w:r>
      <w:r w:rsidRPr="00012186">
        <w:rPr>
          <w:rFonts w:asciiTheme="minorHAnsi" w:hAnsiTheme="minorHAnsi"/>
          <w:bCs/>
          <w:sz w:val="22"/>
          <w:szCs w:val="22"/>
        </w:rPr>
        <w:t>_</w:t>
      </w:r>
      <w:proofErr w:type="gramEnd"/>
      <w:r w:rsidRPr="00012186">
        <w:rPr>
          <w:rFonts w:asciiTheme="minorHAnsi" w:hAnsiTheme="minorHAnsi"/>
          <w:bCs/>
          <w:sz w:val="22"/>
          <w:szCs w:val="22"/>
        </w:rPr>
        <w:t xml:space="preserve">__ </w:t>
      </w:r>
      <w:r w:rsidR="003A46D0" w:rsidRPr="00012186">
        <w:rPr>
          <w:rFonts w:asciiTheme="minorHAnsi" w:hAnsiTheme="minorHAnsi"/>
          <w:bCs/>
          <w:sz w:val="22"/>
          <w:szCs w:val="22"/>
        </w:rPr>
        <w:t xml:space="preserve">] as per the Bid submitted by the </w:t>
      </w:r>
    </w:p>
    <w:p w14:paraId="5F22ED61" w14:textId="77777777" w:rsidR="00F42B7E" w:rsidRPr="00012186" w:rsidRDefault="00F42B7E" w:rsidP="00E95F55">
      <w:pPr>
        <w:tabs>
          <w:tab w:val="left" w:pos="0"/>
          <w:tab w:val="left" w:pos="720"/>
          <w:tab w:val="left" w:pos="1080"/>
          <w:tab w:val="left" w:pos="1440"/>
          <w:tab w:val="left" w:pos="1800"/>
        </w:tabs>
        <w:suppressAutoHyphens/>
        <w:jc w:val="both"/>
        <w:rPr>
          <w:rFonts w:asciiTheme="minorHAnsi" w:hAnsiTheme="minorHAnsi"/>
          <w:bCs/>
          <w:sz w:val="22"/>
          <w:szCs w:val="22"/>
        </w:rPr>
      </w:pPr>
    </w:p>
    <w:p w14:paraId="59F97ABA" w14:textId="77777777" w:rsidR="0003309D" w:rsidRPr="00012186" w:rsidRDefault="003A46D0" w:rsidP="00E95F55">
      <w:pPr>
        <w:tabs>
          <w:tab w:val="left" w:pos="0"/>
          <w:tab w:val="left" w:pos="720"/>
          <w:tab w:val="left" w:pos="1080"/>
          <w:tab w:val="left" w:pos="1440"/>
          <w:tab w:val="left" w:pos="1800"/>
        </w:tabs>
        <w:suppressAutoHyphens/>
        <w:jc w:val="both"/>
        <w:rPr>
          <w:rFonts w:asciiTheme="minorHAnsi" w:hAnsiTheme="minorHAnsi"/>
          <w:sz w:val="22"/>
          <w:szCs w:val="22"/>
        </w:rPr>
      </w:pPr>
      <w:r w:rsidRPr="00012186">
        <w:rPr>
          <w:rFonts w:asciiTheme="minorHAnsi" w:hAnsiTheme="minorHAnsi"/>
          <w:bCs/>
          <w:sz w:val="22"/>
          <w:szCs w:val="22"/>
        </w:rPr>
        <w:t xml:space="preserve">Contractor on </w:t>
      </w:r>
      <w:r w:rsidR="00907F7C" w:rsidRPr="00012186">
        <w:rPr>
          <w:rFonts w:asciiTheme="minorHAnsi" w:hAnsiTheme="minorHAnsi"/>
          <w:bCs/>
          <w:sz w:val="22"/>
          <w:szCs w:val="22"/>
        </w:rPr>
        <w:t>___________</w:t>
      </w:r>
      <w:r w:rsidRPr="00012186">
        <w:rPr>
          <w:rFonts w:asciiTheme="minorHAnsi" w:hAnsiTheme="minorHAnsi"/>
          <w:bCs/>
          <w:sz w:val="22"/>
          <w:szCs w:val="22"/>
        </w:rPr>
        <w:t>, 20</w:t>
      </w:r>
      <w:r w:rsidR="00907F7C" w:rsidRPr="00012186">
        <w:rPr>
          <w:rFonts w:asciiTheme="minorHAnsi" w:hAnsiTheme="minorHAnsi"/>
          <w:bCs/>
          <w:sz w:val="22"/>
          <w:szCs w:val="22"/>
        </w:rPr>
        <w:t>1</w:t>
      </w:r>
      <w:r w:rsidR="00D530D9">
        <w:rPr>
          <w:rFonts w:asciiTheme="minorHAnsi" w:hAnsiTheme="minorHAnsi"/>
          <w:bCs/>
          <w:sz w:val="22"/>
          <w:szCs w:val="22"/>
        </w:rPr>
        <w:t>__</w:t>
      </w:r>
      <w:r w:rsidRPr="00012186">
        <w:rPr>
          <w:rFonts w:asciiTheme="minorHAnsi" w:hAnsiTheme="minorHAnsi"/>
          <w:bCs/>
          <w:sz w:val="22"/>
          <w:szCs w:val="22"/>
        </w:rPr>
        <w:t>, and accepted by the City.  The Contractor shall submit an invoice on or about the 15</w:t>
      </w:r>
      <w:r w:rsidRPr="00012186">
        <w:rPr>
          <w:rFonts w:asciiTheme="minorHAnsi" w:hAnsiTheme="minorHAnsi"/>
          <w:bCs/>
          <w:sz w:val="22"/>
          <w:szCs w:val="22"/>
          <w:vertAlign w:val="superscript"/>
        </w:rPr>
        <w:t>th</w:t>
      </w:r>
      <w:r w:rsidRPr="00012186">
        <w:rPr>
          <w:rFonts w:asciiTheme="minorHAnsi" w:hAnsiTheme="minorHAnsi"/>
          <w:bCs/>
          <w:sz w:val="22"/>
          <w:szCs w:val="22"/>
        </w:rPr>
        <w:t xml:space="preserve"> of each month in which the Contract is in effect for the work completed and verified to date.  The City shall pay the Contractor’s invoice, less 10% retainage, within thirty (30) days of receipt.  The application for payment shall include a description and verification of work completed by the Contractor.  </w:t>
      </w:r>
      <w:r w:rsidRPr="00012186">
        <w:rPr>
          <w:rFonts w:asciiTheme="minorHAnsi" w:hAnsiTheme="minorHAnsi"/>
          <w:sz w:val="22"/>
          <w:szCs w:val="22"/>
        </w:rPr>
        <w:t xml:space="preserve">All requests for payment shall be submitted on the AIA Document G702 (Application </w:t>
      </w:r>
      <w:r w:rsidRPr="00012186">
        <w:rPr>
          <w:rFonts w:asciiTheme="minorHAnsi" w:hAnsiTheme="minorHAnsi"/>
          <w:sz w:val="22"/>
          <w:szCs w:val="22"/>
        </w:rPr>
        <w:lastRenderedPageBreak/>
        <w:t xml:space="preserve">Certificate for Payment) and be accompanied by supporting documentation which will include the percent complete on the bid items identified in the </w:t>
      </w:r>
      <w:r w:rsidR="00907F7C" w:rsidRPr="00012186">
        <w:rPr>
          <w:rFonts w:asciiTheme="minorHAnsi" w:hAnsiTheme="minorHAnsi"/>
          <w:sz w:val="22"/>
          <w:szCs w:val="22"/>
        </w:rPr>
        <w:t>Bid Form</w:t>
      </w:r>
      <w:r w:rsidRPr="00012186">
        <w:rPr>
          <w:rFonts w:asciiTheme="minorHAnsi" w:hAnsiTheme="minorHAnsi"/>
          <w:sz w:val="22"/>
          <w:szCs w:val="22"/>
        </w:rPr>
        <w:t xml:space="preserve">.  Dates of testing and </w:t>
      </w:r>
      <w:r w:rsidR="00907F7C" w:rsidRPr="00012186">
        <w:rPr>
          <w:rFonts w:asciiTheme="minorHAnsi" w:hAnsiTheme="minorHAnsi"/>
          <w:sz w:val="22"/>
          <w:szCs w:val="22"/>
        </w:rPr>
        <w:t>start-up</w:t>
      </w:r>
      <w:r w:rsidRPr="00012186">
        <w:rPr>
          <w:rFonts w:asciiTheme="minorHAnsi" w:hAnsiTheme="minorHAnsi"/>
          <w:sz w:val="22"/>
          <w:szCs w:val="22"/>
        </w:rPr>
        <w:t xml:space="preserve"> should be provided to the City as required supporting documentation.  Any reimbursement for expenses shall include receipts or copies of the invoices.   No other costs or services shall be billed to the CITY.</w:t>
      </w:r>
    </w:p>
    <w:p w14:paraId="52E61F44" w14:textId="77777777" w:rsidR="0003309D" w:rsidRPr="00012186" w:rsidRDefault="0003309D" w:rsidP="00E95F55">
      <w:pPr>
        <w:tabs>
          <w:tab w:val="left" w:pos="0"/>
          <w:tab w:val="left" w:pos="720"/>
          <w:tab w:val="left" w:pos="1080"/>
          <w:tab w:val="left" w:pos="1440"/>
          <w:tab w:val="left" w:pos="1800"/>
        </w:tabs>
        <w:suppressAutoHyphens/>
        <w:rPr>
          <w:rFonts w:asciiTheme="minorHAnsi" w:hAnsiTheme="minorHAnsi"/>
          <w:sz w:val="22"/>
          <w:szCs w:val="22"/>
        </w:rPr>
      </w:pPr>
    </w:p>
    <w:p w14:paraId="614A4A8B" w14:textId="77777777" w:rsidR="00232E84" w:rsidRPr="00C419EA"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10.</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INDEPENDENT CONTRACTOR</w:t>
      </w:r>
    </w:p>
    <w:p w14:paraId="7A1AA456" w14:textId="77777777" w:rsidR="00232E84" w:rsidRPr="00012186"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6B1F8262" w14:textId="77777777" w:rsidR="00DC457A"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 xml:space="preserve">The </w:t>
      </w:r>
      <w:r w:rsidR="00744CD0" w:rsidRPr="00012186">
        <w:rPr>
          <w:rFonts w:asciiTheme="minorHAnsi" w:hAnsiTheme="minorHAnsi"/>
          <w:spacing w:val="-2"/>
          <w:sz w:val="22"/>
          <w:szCs w:val="22"/>
        </w:rPr>
        <w:t>CONTRACTOR</w:t>
      </w:r>
      <w:r w:rsidRPr="00012186">
        <w:rPr>
          <w:rFonts w:asciiTheme="minorHAnsi" w:hAnsiTheme="minorHAnsi"/>
          <w:spacing w:val="-2"/>
          <w:sz w:val="22"/>
          <w:szCs w:val="22"/>
        </w:rPr>
        <w:t xml:space="preserve"> is an independent contractor and as such will be responsible for paying his own Federal income tax and self-employment tax, or any other taxes applicable to the compensation paid under this agreement.</w:t>
      </w:r>
    </w:p>
    <w:p w14:paraId="32D9CF48" w14:textId="77777777" w:rsidR="00DC457A" w:rsidRPr="00012186" w:rsidRDefault="00DC457A"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68F1C35D" w14:textId="77777777" w:rsidR="00C800A2" w:rsidRPr="00012186" w:rsidRDefault="00C800A2"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1DE0A832" w14:textId="77777777" w:rsidR="00FA201E" w:rsidRPr="00C419EA" w:rsidRDefault="00232E84"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u w:val="single"/>
        </w:rPr>
      </w:pPr>
      <w:r w:rsidRPr="00C419EA">
        <w:rPr>
          <w:rFonts w:asciiTheme="minorHAnsi" w:hAnsiTheme="minorHAnsi"/>
          <w:b/>
          <w:bCs/>
          <w:spacing w:val="-2"/>
          <w:sz w:val="22"/>
          <w:szCs w:val="22"/>
        </w:rPr>
        <w:t>11</w:t>
      </w:r>
      <w:r w:rsidR="00FA201E" w:rsidRPr="00C419EA">
        <w:rPr>
          <w:rFonts w:asciiTheme="minorHAnsi" w:hAnsiTheme="minorHAnsi"/>
          <w:b/>
          <w:bCs/>
          <w:spacing w:val="-2"/>
          <w:sz w:val="22"/>
          <w:szCs w:val="22"/>
        </w:rPr>
        <w:t>.</w:t>
      </w:r>
      <w:r w:rsidR="00FA201E" w:rsidRPr="00C419EA">
        <w:rPr>
          <w:rFonts w:asciiTheme="minorHAnsi" w:hAnsiTheme="minorHAnsi"/>
          <w:b/>
          <w:bCs/>
          <w:spacing w:val="-2"/>
          <w:sz w:val="22"/>
          <w:szCs w:val="22"/>
        </w:rPr>
        <w:tab/>
      </w:r>
      <w:r w:rsidR="00FA201E" w:rsidRPr="00C419EA">
        <w:rPr>
          <w:rFonts w:asciiTheme="minorHAnsi" w:hAnsiTheme="minorHAnsi"/>
          <w:b/>
          <w:bCs/>
          <w:spacing w:val="-2"/>
          <w:sz w:val="22"/>
          <w:szCs w:val="22"/>
          <w:u w:val="single"/>
        </w:rPr>
        <w:t>ASSIGNMENT</w:t>
      </w:r>
    </w:p>
    <w:p w14:paraId="4EA13EBC" w14:textId="77777777" w:rsidR="00FA201E" w:rsidRPr="00012186"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1AF09175"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Neither party shall have the power to assign any of the duties or rights or any claim arising out of or related to the Agreement, whether arising in tort, contract, or otherwise, without the written consent of the other party. These conditions and the entire Agreement are binding on the heirs, successors, and assigns of the parties hereto.</w:t>
      </w:r>
    </w:p>
    <w:p w14:paraId="1A090335" w14:textId="77777777" w:rsidR="00A6634A" w:rsidRPr="00012186" w:rsidRDefault="00A6634A"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66CCC997" w14:textId="77777777" w:rsidR="00FA201E" w:rsidRPr="00C419EA"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12.</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NO THIRD PARTY BENEFICIARIES</w:t>
      </w:r>
    </w:p>
    <w:p w14:paraId="595E8EAE" w14:textId="77777777" w:rsidR="00FA201E" w:rsidRPr="00012186"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1B948779"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 xml:space="preserve">This Agreement gives no rights or benefits to anyone other than the </w:t>
      </w:r>
      <w:r w:rsidR="00744CD0" w:rsidRPr="00012186">
        <w:rPr>
          <w:rFonts w:asciiTheme="minorHAnsi" w:hAnsiTheme="minorHAnsi"/>
          <w:spacing w:val="-2"/>
          <w:sz w:val="22"/>
          <w:szCs w:val="22"/>
        </w:rPr>
        <w:t>CONTRACTOR</w:t>
      </w:r>
      <w:r w:rsidRPr="00012186">
        <w:rPr>
          <w:rFonts w:asciiTheme="minorHAnsi" w:hAnsiTheme="minorHAnsi"/>
          <w:spacing w:val="-2"/>
          <w:sz w:val="22"/>
          <w:szCs w:val="22"/>
        </w:rPr>
        <w:t xml:space="preserve"> and the CITY.</w:t>
      </w:r>
    </w:p>
    <w:p w14:paraId="2C1DF3C4"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141D72A2" w14:textId="77777777" w:rsidR="00FA201E" w:rsidRPr="00C419EA"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13.</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JURISDICTION</w:t>
      </w:r>
    </w:p>
    <w:p w14:paraId="48C36ED1" w14:textId="77777777" w:rsidR="00FA201E" w:rsidRPr="00012186"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0C7F2A16"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The laws of the State of Delaware shall govern the validity of this Agreement, its interpretation and performance, and any other claims related to it. In the event of any litigation arising under or construing this Agreement, venue shall lie only in Kent County, Delaware.</w:t>
      </w:r>
    </w:p>
    <w:p w14:paraId="057E3F86" w14:textId="77777777" w:rsidR="0003309D" w:rsidRPr="00012186" w:rsidRDefault="0003309D"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5757ADA1" w14:textId="77777777" w:rsidR="00FA201E" w:rsidRPr="00C419EA"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14.</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TERM AND TERMINATION</w:t>
      </w:r>
    </w:p>
    <w:p w14:paraId="59ACCAEF" w14:textId="77777777" w:rsidR="00FA201E" w:rsidRPr="00012186" w:rsidRDefault="00FA201E" w:rsidP="00E95F55">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54F21DAC" w14:textId="77777777" w:rsidR="0003309D" w:rsidRPr="00012186" w:rsidRDefault="003A46D0" w:rsidP="00E95F55">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All services to be rendered by the CONT</w:t>
      </w:r>
      <w:r w:rsidR="00F554B6">
        <w:rPr>
          <w:rFonts w:asciiTheme="minorHAnsi" w:hAnsiTheme="minorHAnsi"/>
          <w:spacing w:val="-2"/>
          <w:sz w:val="22"/>
          <w:szCs w:val="22"/>
        </w:rPr>
        <w:t>R</w:t>
      </w:r>
      <w:r w:rsidRPr="00012186">
        <w:rPr>
          <w:rFonts w:asciiTheme="minorHAnsi" w:hAnsiTheme="minorHAnsi"/>
          <w:spacing w:val="-2"/>
          <w:sz w:val="22"/>
          <w:szCs w:val="22"/>
        </w:rPr>
        <w:t xml:space="preserve">ACTOR within the Scope of Work </w:t>
      </w:r>
      <w:r w:rsidR="00C419EA">
        <w:rPr>
          <w:rFonts w:asciiTheme="minorHAnsi" w:hAnsiTheme="minorHAnsi"/>
          <w:spacing w:val="-2"/>
          <w:sz w:val="22"/>
          <w:szCs w:val="22"/>
        </w:rPr>
        <w:t xml:space="preserve">within the Invitation to Bidders section of the </w:t>
      </w:r>
      <w:r w:rsidR="00C419EA">
        <w:rPr>
          <w:rFonts w:asciiTheme="minorHAnsi" w:hAnsiTheme="minorHAnsi"/>
          <w:b/>
          <w:spacing w:val="-2"/>
          <w:sz w:val="22"/>
          <w:szCs w:val="22"/>
        </w:rPr>
        <w:t xml:space="preserve">Invitation to Bid </w:t>
      </w:r>
      <w:r w:rsidR="007A305B">
        <w:rPr>
          <w:rFonts w:asciiTheme="minorHAnsi" w:hAnsiTheme="minorHAnsi"/>
          <w:spacing w:val="-2"/>
          <w:sz w:val="22"/>
          <w:szCs w:val="22"/>
        </w:rPr>
        <w:t xml:space="preserve">shall be completed within </w:t>
      </w:r>
      <w:r w:rsidR="000134EE">
        <w:rPr>
          <w:rFonts w:asciiTheme="minorHAnsi" w:hAnsiTheme="minorHAnsi"/>
          <w:spacing w:val="-2"/>
          <w:sz w:val="22"/>
          <w:szCs w:val="22"/>
        </w:rPr>
        <w:t>ninety</w:t>
      </w:r>
      <w:r w:rsidR="007A305B">
        <w:rPr>
          <w:rFonts w:asciiTheme="minorHAnsi" w:hAnsiTheme="minorHAnsi"/>
          <w:spacing w:val="-2"/>
          <w:sz w:val="22"/>
          <w:szCs w:val="22"/>
        </w:rPr>
        <w:t xml:space="preserve"> (</w:t>
      </w:r>
      <w:r w:rsidR="000134EE">
        <w:rPr>
          <w:rFonts w:asciiTheme="minorHAnsi" w:hAnsiTheme="minorHAnsi"/>
          <w:spacing w:val="-2"/>
          <w:sz w:val="22"/>
          <w:szCs w:val="22"/>
        </w:rPr>
        <w:t>9</w:t>
      </w:r>
      <w:r w:rsidR="007A305B">
        <w:rPr>
          <w:rFonts w:asciiTheme="minorHAnsi" w:hAnsiTheme="minorHAnsi"/>
          <w:spacing w:val="-2"/>
          <w:sz w:val="22"/>
          <w:szCs w:val="22"/>
        </w:rPr>
        <w:t>0)</w:t>
      </w:r>
      <w:r w:rsidRPr="00012186">
        <w:rPr>
          <w:rFonts w:asciiTheme="minorHAnsi" w:hAnsiTheme="minorHAnsi"/>
          <w:spacing w:val="-2"/>
          <w:sz w:val="22"/>
          <w:szCs w:val="22"/>
        </w:rPr>
        <w:t xml:space="preserve"> calendar days from the date of the Notice to Proceed.  All or part of this Agreement may be terminated by the CITY for its convenience on thirty (30) days written notice to the CONTACTOR.  In such event, the CONT</w:t>
      </w:r>
      <w:r w:rsidR="00F554B6">
        <w:rPr>
          <w:rFonts w:asciiTheme="minorHAnsi" w:hAnsiTheme="minorHAnsi"/>
          <w:spacing w:val="-2"/>
          <w:sz w:val="22"/>
          <w:szCs w:val="22"/>
        </w:rPr>
        <w:t>R</w:t>
      </w:r>
      <w:r w:rsidRPr="00012186">
        <w:rPr>
          <w:rFonts w:asciiTheme="minorHAnsi" w:hAnsiTheme="minorHAnsi"/>
          <w:spacing w:val="-2"/>
          <w:sz w:val="22"/>
          <w:szCs w:val="22"/>
        </w:rPr>
        <w:t>ACTOR will be entitled to compensation for services competently performed up to the date of termination.  In the event of termination not the fault of the CONT</w:t>
      </w:r>
      <w:r w:rsidR="00F554B6">
        <w:rPr>
          <w:rFonts w:asciiTheme="minorHAnsi" w:hAnsiTheme="minorHAnsi"/>
          <w:spacing w:val="-2"/>
          <w:sz w:val="22"/>
          <w:szCs w:val="22"/>
        </w:rPr>
        <w:t>R</w:t>
      </w:r>
      <w:r w:rsidRPr="00012186">
        <w:rPr>
          <w:rFonts w:asciiTheme="minorHAnsi" w:hAnsiTheme="minorHAnsi"/>
          <w:spacing w:val="-2"/>
          <w:sz w:val="22"/>
          <w:szCs w:val="22"/>
        </w:rPr>
        <w:t>ACTOR, the CONT</w:t>
      </w:r>
      <w:r w:rsidR="00F554B6">
        <w:rPr>
          <w:rFonts w:asciiTheme="minorHAnsi" w:hAnsiTheme="minorHAnsi"/>
          <w:spacing w:val="-2"/>
          <w:sz w:val="22"/>
          <w:szCs w:val="22"/>
        </w:rPr>
        <w:t>R</w:t>
      </w:r>
      <w:r w:rsidRPr="00012186">
        <w:rPr>
          <w:rFonts w:asciiTheme="minorHAnsi" w:hAnsiTheme="minorHAnsi"/>
          <w:spacing w:val="-2"/>
          <w:sz w:val="22"/>
          <w:szCs w:val="22"/>
        </w:rPr>
        <w:t>ACTOR shall be compensated for with Reimbursable Expenses then due and all Termination Expenses.</w:t>
      </w:r>
      <w:r w:rsidR="0003309D" w:rsidRPr="00012186">
        <w:rPr>
          <w:rFonts w:asciiTheme="minorHAnsi" w:hAnsiTheme="minorHAnsi"/>
          <w:spacing w:val="-2"/>
          <w:sz w:val="22"/>
          <w:szCs w:val="22"/>
        </w:rPr>
        <w:t xml:space="preserve">  </w:t>
      </w:r>
    </w:p>
    <w:p w14:paraId="67692A12" w14:textId="77777777" w:rsidR="0003309D" w:rsidRPr="00012186" w:rsidRDefault="0003309D" w:rsidP="00FA32D6">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487FE588" w14:textId="77777777" w:rsidR="00FA201E" w:rsidRPr="00C419EA" w:rsidRDefault="00FA201E" w:rsidP="00FA32D6">
      <w:pPr>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15.</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CONTACT PERSON</w:t>
      </w:r>
    </w:p>
    <w:p w14:paraId="6D9568F2" w14:textId="77777777" w:rsidR="00FA201E" w:rsidRPr="00012186" w:rsidRDefault="00FA201E" w:rsidP="00FA32D6">
      <w:pPr>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17E80440" w14:textId="77777777" w:rsidR="00A6634A" w:rsidRPr="00012186" w:rsidRDefault="003A46D0" w:rsidP="00A6634A">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The primary contact person under this Agreement for the CONT</w:t>
      </w:r>
      <w:r w:rsidR="00F554B6">
        <w:rPr>
          <w:rFonts w:asciiTheme="minorHAnsi" w:hAnsiTheme="minorHAnsi"/>
          <w:spacing w:val="-2"/>
          <w:sz w:val="22"/>
          <w:szCs w:val="22"/>
        </w:rPr>
        <w:t>R</w:t>
      </w:r>
      <w:r w:rsidRPr="00012186">
        <w:rPr>
          <w:rFonts w:asciiTheme="minorHAnsi" w:hAnsiTheme="minorHAnsi"/>
          <w:spacing w:val="-2"/>
          <w:sz w:val="22"/>
          <w:szCs w:val="22"/>
        </w:rPr>
        <w:t xml:space="preserve">ACTOR shall be </w:t>
      </w:r>
    </w:p>
    <w:p w14:paraId="3AF7DA4D" w14:textId="77777777" w:rsidR="00F42B7E" w:rsidRPr="00012186" w:rsidRDefault="00F42B7E" w:rsidP="00A6634A">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517E87A6" w14:textId="77777777" w:rsidR="00F42B7E" w:rsidRPr="00012186" w:rsidRDefault="00907F7C" w:rsidP="00A6634A">
      <w:pPr>
        <w:tabs>
          <w:tab w:val="left" w:pos="0"/>
          <w:tab w:val="left" w:pos="720"/>
          <w:tab w:val="left" w:pos="1080"/>
          <w:tab w:val="left" w:pos="1440"/>
          <w:tab w:val="left" w:pos="1800"/>
        </w:tabs>
        <w:suppressAutoHyphens/>
        <w:jc w:val="both"/>
        <w:rPr>
          <w:rFonts w:asciiTheme="minorHAnsi" w:hAnsiTheme="minorHAnsi"/>
          <w:sz w:val="22"/>
          <w:szCs w:val="22"/>
        </w:rPr>
      </w:pPr>
      <w:r w:rsidRPr="00012186">
        <w:rPr>
          <w:rFonts w:asciiTheme="minorHAnsi" w:hAnsiTheme="minorHAnsi"/>
          <w:spacing w:val="-2"/>
          <w:sz w:val="22"/>
          <w:szCs w:val="22"/>
        </w:rPr>
        <w:t>Name: _______________</w:t>
      </w:r>
      <w:r w:rsidR="00C419EA" w:rsidRPr="00012186">
        <w:rPr>
          <w:rFonts w:asciiTheme="minorHAnsi" w:hAnsiTheme="minorHAnsi"/>
          <w:sz w:val="22"/>
          <w:szCs w:val="22"/>
        </w:rPr>
        <w:t>__________</w:t>
      </w:r>
      <w:r w:rsidRPr="00012186">
        <w:rPr>
          <w:rFonts w:asciiTheme="minorHAnsi" w:hAnsiTheme="minorHAnsi"/>
          <w:spacing w:val="-2"/>
          <w:sz w:val="22"/>
          <w:szCs w:val="22"/>
        </w:rPr>
        <w:t>______________</w:t>
      </w:r>
      <w:r w:rsidR="003A46D0" w:rsidRPr="00012186">
        <w:rPr>
          <w:rFonts w:asciiTheme="minorHAnsi" w:hAnsiTheme="minorHAnsi"/>
          <w:sz w:val="22"/>
          <w:szCs w:val="22"/>
        </w:rPr>
        <w:t>,</w:t>
      </w:r>
      <w:r w:rsidRPr="00012186">
        <w:rPr>
          <w:rFonts w:asciiTheme="minorHAnsi" w:hAnsiTheme="minorHAnsi"/>
          <w:sz w:val="22"/>
          <w:szCs w:val="22"/>
        </w:rPr>
        <w:t xml:space="preserve"> Phone No.:</w:t>
      </w:r>
      <w:r w:rsidR="00C419EA" w:rsidRPr="00012186">
        <w:rPr>
          <w:rFonts w:asciiTheme="minorHAnsi" w:hAnsiTheme="minorHAnsi"/>
          <w:sz w:val="22"/>
          <w:szCs w:val="22"/>
        </w:rPr>
        <w:t xml:space="preserve"> </w:t>
      </w:r>
      <w:r w:rsidRPr="00012186">
        <w:rPr>
          <w:rFonts w:asciiTheme="minorHAnsi" w:hAnsiTheme="minorHAnsi"/>
          <w:sz w:val="22"/>
          <w:szCs w:val="22"/>
        </w:rPr>
        <w:t>_______________</w:t>
      </w:r>
      <w:r w:rsidR="00A6634A" w:rsidRPr="00012186">
        <w:rPr>
          <w:rFonts w:asciiTheme="minorHAnsi" w:hAnsiTheme="minorHAnsi"/>
          <w:sz w:val="22"/>
          <w:szCs w:val="22"/>
        </w:rPr>
        <w:t>_____</w:t>
      </w:r>
      <w:r w:rsidR="000F0374" w:rsidRPr="00012186">
        <w:rPr>
          <w:rFonts w:asciiTheme="minorHAnsi" w:hAnsiTheme="minorHAnsi"/>
          <w:sz w:val="22"/>
          <w:szCs w:val="22"/>
        </w:rPr>
        <w:t>__________</w:t>
      </w:r>
      <w:r w:rsidR="003A46D0" w:rsidRPr="00012186">
        <w:rPr>
          <w:rFonts w:asciiTheme="minorHAnsi" w:hAnsiTheme="minorHAnsi"/>
          <w:sz w:val="22"/>
          <w:szCs w:val="22"/>
        </w:rPr>
        <w:t>,</w:t>
      </w:r>
      <w:r w:rsidR="00ED7226" w:rsidRPr="00012186">
        <w:rPr>
          <w:rFonts w:asciiTheme="minorHAnsi" w:hAnsiTheme="minorHAnsi"/>
          <w:sz w:val="22"/>
          <w:szCs w:val="22"/>
        </w:rPr>
        <w:t xml:space="preserve"> </w:t>
      </w:r>
    </w:p>
    <w:p w14:paraId="7E26D6AC" w14:textId="77777777" w:rsidR="00F42B7E" w:rsidRPr="00012186" w:rsidRDefault="00F42B7E" w:rsidP="00A6634A">
      <w:pPr>
        <w:tabs>
          <w:tab w:val="left" w:pos="0"/>
          <w:tab w:val="left" w:pos="720"/>
          <w:tab w:val="left" w:pos="1080"/>
          <w:tab w:val="left" w:pos="1440"/>
          <w:tab w:val="left" w:pos="1800"/>
        </w:tabs>
        <w:suppressAutoHyphens/>
        <w:jc w:val="both"/>
        <w:rPr>
          <w:rFonts w:asciiTheme="minorHAnsi" w:hAnsiTheme="minorHAnsi"/>
          <w:sz w:val="22"/>
          <w:szCs w:val="22"/>
        </w:rPr>
      </w:pPr>
    </w:p>
    <w:p w14:paraId="33068FDA" w14:textId="77777777" w:rsidR="00F42B7E" w:rsidRPr="00012186" w:rsidRDefault="00907F7C" w:rsidP="00A6634A">
      <w:pPr>
        <w:tabs>
          <w:tab w:val="left" w:pos="0"/>
          <w:tab w:val="left" w:pos="720"/>
          <w:tab w:val="left" w:pos="1080"/>
          <w:tab w:val="left" w:pos="1440"/>
          <w:tab w:val="left" w:pos="1800"/>
        </w:tabs>
        <w:suppressAutoHyphens/>
        <w:jc w:val="both"/>
        <w:rPr>
          <w:rFonts w:asciiTheme="minorHAnsi" w:hAnsiTheme="minorHAnsi"/>
          <w:spacing w:val="-2"/>
          <w:sz w:val="22"/>
          <w:szCs w:val="22"/>
        </w:rPr>
      </w:pPr>
      <w:proofErr w:type="gramStart"/>
      <w:r w:rsidRPr="00012186">
        <w:rPr>
          <w:rFonts w:asciiTheme="minorHAnsi" w:hAnsiTheme="minorHAnsi"/>
          <w:sz w:val="22"/>
          <w:szCs w:val="22"/>
        </w:rPr>
        <w:t>Address:_</w:t>
      </w:r>
      <w:proofErr w:type="gramEnd"/>
      <w:r w:rsidRPr="00012186">
        <w:rPr>
          <w:rFonts w:asciiTheme="minorHAnsi" w:hAnsiTheme="minorHAnsi"/>
          <w:sz w:val="22"/>
          <w:szCs w:val="22"/>
        </w:rPr>
        <w:t>_____________________________</w:t>
      </w:r>
      <w:r w:rsidR="00ED7226" w:rsidRPr="00012186">
        <w:rPr>
          <w:rFonts w:asciiTheme="minorHAnsi" w:hAnsiTheme="minorHAnsi"/>
          <w:sz w:val="22"/>
          <w:szCs w:val="22"/>
        </w:rPr>
        <w:t xml:space="preserve">.  </w:t>
      </w:r>
      <w:r w:rsidR="003A46D0" w:rsidRPr="00012186">
        <w:rPr>
          <w:rFonts w:asciiTheme="minorHAnsi" w:hAnsiTheme="minorHAnsi"/>
          <w:spacing w:val="-2"/>
          <w:sz w:val="22"/>
          <w:szCs w:val="22"/>
        </w:rPr>
        <w:t xml:space="preserve">The primary contact person under this Agreement for the </w:t>
      </w:r>
    </w:p>
    <w:p w14:paraId="1DC97258" w14:textId="77777777" w:rsidR="00F42B7E" w:rsidRPr="00012186" w:rsidRDefault="00F42B7E" w:rsidP="00A6634A">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54344CC5" w14:textId="77777777" w:rsidR="003A46D0" w:rsidRPr="00012186" w:rsidRDefault="003A46D0" w:rsidP="00A6634A">
      <w:pPr>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 xml:space="preserve">CITY shall be </w:t>
      </w:r>
      <w:r w:rsidR="000A1F00" w:rsidRPr="000A1F00">
        <w:rPr>
          <w:rFonts w:asciiTheme="minorHAnsi" w:hAnsiTheme="minorHAnsi"/>
          <w:spacing w:val="-2"/>
          <w:sz w:val="22"/>
          <w:szCs w:val="22"/>
          <w:u w:val="single"/>
        </w:rPr>
        <w:t>Paul Thompson</w:t>
      </w:r>
      <w:r w:rsidR="000A1F00">
        <w:rPr>
          <w:rFonts w:asciiTheme="minorHAnsi" w:hAnsiTheme="minorHAnsi"/>
          <w:spacing w:val="-2"/>
          <w:sz w:val="22"/>
          <w:szCs w:val="22"/>
        </w:rPr>
        <w:t xml:space="preserve"> </w:t>
      </w:r>
      <w:r w:rsidR="000A1F00" w:rsidRPr="000A1F00">
        <w:rPr>
          <w:rFonts w:asciiTheme="minorHAnsi" w:hAnsiTheme="minorHAnsi"/>
          <w:spacing w:val="-2"/>
          <w:sz w:val="22"/>
          <w:szCs w:val="22"/>
          <w:u w:val="single"/>
        </w:rPr>
        <w:t>302-736-7029</w:t>
      </w:r>
      <w:r w:rsidR="00ED7226" w:rsidRPr="00012186">
        <w:rPr>
          <w:rFonts w:asciiTheme="minorHAnsi" w:hAnsiTheme="minorHAnsi"/>
          <w:spacing w:val="-2"/>
          <w:sz w:val="22"/>
          <w:szCs w:val="22"/>
        </w:rPr>
        <w:t xml:space="preserve">, </w:t>
      </w:r>
      <w:r w:rsidRPr="00012186">
        <w:rPr>
          <w:rFonts w:asciiTheme="minorHAnsi" w:hAnsiTheme="minorHAnsi"/>
          <w:spacing w:val="-2"/>
          <w:sz w:val="22"/>
          <w:szCs w:val="22"/>
        </w:rPr>
        <w:t xml:space="preserve">Public </w:t>
      </w:r>
      <w:r w:rsidR="00275AC8" w:rsidRPr="00012186">
        <w:rPr>
          <w:rFonts w:asciiTheme="minorHAnsi" w:hAnsiTheme="minorHAnsi"/>
          <w:spacing w:val="-2"/>
          <w:sz w:val="22"/>
          <w:szCs w:val="22"/>
        </w:rPr>
        <w:t>Works</w:t>
      </w:r>
      <w:r w:rsidRPr="00012186">
        <w:rPr>
          <w:rFonts w:asciiTheme="minorHAnsi" w:hAnsiTheme="minorHAnsi"/>
          <w:spacing w:val="-2"/>
          <w:sz w:val="22"/>
          <w:szCs w:val="22"/>
        </w:rPr>
        <w:t xml:space="preserve"> Department.</w:t>
      </w:r>
    </w:p>
    <w:p w14:paraId="7572013F" w14:textId="77777777" w:rsidR="003A46D0" w:rsidRPr="00012186" w:rsidRDefault="003A46D0" w:rsidP="00FA32D6">
      <w:pPr>
        <w:tabs>
          <w:tab w:val="left" w:pos="0"/>
          <w:tab w:val="left" w:pos="720"/>
          <w:tab w:val="left" w:pos="1080"/>
          <w:tab w:val="left" w:pos="1440"/>
          <w:tab w:val="left" w:pos="1800"/>
        </w:tabs>
        <w:suppressAutoHyphens/>
        <w:jc w:val="both"/>
        <w:rPr>
          <w:rFonts w:asciiTheme="minorHAnsi" w:hAnsiTheme="minorHAnsi"/>
          <w:spacing w:val="-2"/>
          <w:sz w:val="22"/>
          <w:szCs w:val="22"/>
        </w:rPr>
      </w:pPr>
    </w:p>
    <w:p w14:paraId="31A6CC5E" w14:textId="77777777" w:rsidR="00FA201E" w:rsidRPr="00C419EA" w:rsidRDefault="00FA201E" w:rsidP="00F554B6">
      <w:pPr>
        <w:keepNext/>
        <w:widowControl/>
        <w:tabs>
          <w:tab w:val="left" w:pos="0"/>
          <w:tab w:val="left" w:pos="720"/>
          <w:tab w:val="left" w:pos="1080"/>
          <w:tab w:val="left" w:pos="1440"/>
          <w:tab w:val="left" w:pos="1800"/>
        </w:tabs>
        <w:suppressAutoHyphens/>
        <w:jc w:val="both"/>
        <w:rPr>
          <w:rFonts w:asciiTheme="minorHAnsi" w:hAnsiTheme="minorHAnsi"/>
          <w:b/>
          <w:bCs/>
          <w:spacing w:val="-2"/>
          <w:sz w:val="22"/>
          <w:szCs w:val="22"/>
        </w:rPr>
      </w:pPr>
      <w:r w:rsidRPr="00C419EA">
        <w:rPr>
          <w:rFonts w:asciiTheme="minorHAnsi" w:hAnsiTheme="minorHAnsi"/>
          <w:b/>
          <w:bCs/>
          <w:spacing w:val="-2"/>
          <w:sz w:val="22"/>
          <w:szCs w:val="22"/>
        </w:rPr>
        <w:t>16.</w:t>
      </w:r>
      <w:r w:rsidRPr="00C419EA">
        <w:rPr>
          <w:rFonts w:asciiTheme="minorHAnsi" w:hAnsiTheme="minorHAnsi"/>
          <w:b/>
          <w:bCs/>
          <w:spacing w:val="-2"/>
          <w:sz w:val="22"/>
          <w:szCs w:val="22"/>
        </w:rPr>
        <w:tab/>
      </w:r>
      <w:r w:rsidRPr="00C419EA">
        <w:rPr>
          <w:rFonts w:asciiTheme="minorHAnsi" w:hAnsiTheme="minorHAnsi"/>
          <w:b/>
          <w:bCs/>
          <w:spacing w:val="-2"/>
          <w:sz w:val="22"/>
          <w:szCs w:val="22"/>
          <w:u w:val="single"/>
        </w:rPr>
        <w:t>APPROVAL OF SERVICE PERSONNEL</w:t>
      </w:r>
    </w:p>
    <w:p w14:paraId="66FAFD00" w14:textId="77777777" w:rsidR="00FA201E" w:rsidRPr="00012186" w:rsidRDefault="00FA201E" w:rsidP="00F554B6">
      <w:pPr>
        <w:keepNext/>
        <w:widowControl/>
        <w:tabs>
          <w:tab w:val="left" w:pos="0"/>
          <w:tab w:val="left" w:pos="720"/>
          <w:tab w:val="left" w:pos="1080"/>
          <w:tab w:val="left" w:pos="1440"/>
          <w:tab w:val="left" w:pos="1800"/>
        </w:tabs>
        <w:suppressAutoHyphens/>
        <w:jc w:val="both"/>
        <w:rPr>
          <w:rFonts w:asciiTheme="minorHAnsi" w:hAnsiTheme="minorHAnsi"/>
          <w:b/>
          <w:bCs/>
          <w:spacing w:val="-2"/>
          <w:sz w:val="22"/>
          <w:szCs w:val="22"/>
        </w:rPr>
      </w:pPr>
    </w:p>
    <w:p w14:paraId="45C8D472" w14:textId="77777777" w:rsidR="0003309D" w:rsidRPr="00012186" w:rsidRDefault="0003309D" w:rsidP="00F554B6">
      <w:pPr>
        <w:keepNext/>
        <w:widowControl/>
        <w:tabs>
          <w:tab w:val="left" w:pos="0"/>
          <w:tab w:val="left" w:pos="720"/>
          <w:tab w:val="left" w:pos="1080"/>
          <w:tab w:val="left" w:pos="1440"/>
          <w:tab w:val="left" w:pos="1800"/>
        </w:tabs>
        <w:suppressAutoHyphens/>
        <w:jc w:val="both"/>
        <w:rPr>
          <w:rFonts w:asciiTheme="minorHAnsi" w:hAnsiTheme="minorHAnsi"/>
          <w:spacing w:val="-2"/>
          <w:sz w:val="22"/>
          <w:szCs w:val="22"/>
        </w:rPr>
      </w:pPr>
      <w:r w:rsidRPr="00012186">
        <w:rPr>
          <w:rFonts w:asciiTheme="minorHAnsi" w:hAnsiTheme="minorHAnsi"/>
          <w:spacing w:val="-2"/>
          <w:sz w:val="22"/>
          <w:szCs w:val="22"/>
        </w:rPr>
        <w:t xml:space="preserve">The CITY reserves the right to approve the contact person and the persons actually performing the services on behalf of </w:t>
      </w:r>
      <w:r w:rsidR="001A419A" w:rsidRPr="00012186">
        <w:rPr>
          <w:rFonts w:asciiTheme="minorHAnsi" w:hAnsiTheme="minorHAnsi"/>
          <w:spacing w:val="-2"/>
          <w:sz w:val="22"/>
          <w:szCs w:val="22"/>
        </w:rPr>
        <w:t xml:space="preserve">the </w:t>
      </w:r>
      <w:r w:rsidR="00451107" w:rsidRPr="00012186">
        <w:rPr>
          <w:rFonts w:asciiTheme="minorHAnsi" w:hAnsiTheme="minorHAnsi"/>
          <w:spacing w:val="-2"/>
          <w:sz w:val="22"/>
          <w:szCs w:val="22"/>
        </w:rPr>
        <w:t>CONTRACTOR</w:t>
      </w:r>
      <w:r w:rsidRPr="00012186">
        <w:rPr>
          <w:rFonts w:asciiTheme="minorHAnsi" w:hAnsiTheme="minorHAnsi"/>
          <w:spacing w:val="-2"/>
          <w:sz w:val="22"/>
          <w:szCs w:val="22"/>
        </w:rPr>
        <w:t xml:space="preserve"> pursuant to this Agreement.  If </w:t>
      </w:r>
      <w:r w:rsidR="00FA32D6" w:rsidRPr="00012186">
        <w:rPr>
          <w:rFonts w:asciiTheme="minorHAnsi" w:hAnsiTheme="minorHAnsi"/>
          <w:spacing w:val="-2"/>
          <w:sz w:val="22"/>
          <w:szCs w:val="22"/>
        </w:rPr>
        <w:t xml:space="preserve">the </w:t>
      </w:r>
      <w:r w:rsidRPr="00012186">
        <w:rPr>
          <w:rFonts w:asciiTheme="minorHAnsi" w:hAnsiTheme="minorHAnsi"/>
          <w:spacing w:val="-2"/>
          <w:sz w:val="22"/>
          <w:szCs w:val="22"/>
        </w:rPr>
        <w:t xml:space="preserve">CITY, in its sole discretion, is dissatisfied with the contact person or the person or persons actually performing the </w:t>
      </w:r>
      <w:r w:rsidR="00FA32D6" w:rsidRPr="00012186">
        <w:rPr>
          <w:rFonts w:asciiTheme="minorHAnsi" w:hAnsiTheme="minorHAnsi"/>
          <w:spacing w:val="-2"/>
          <w:sz w:val="22"/>
          <w:szCs w:val="22"/>
        </w:rPr>
        <w:t>s</w:t>
      </w:r>
      <w:r w:rsidRPr="00012186">
        <w:rPr>
          <w:rFonts w:asciiTheme="minorHAnsi" w:hAnsiTheme="minorHAnsi"/>
          <w:spacing w:val="-2"/>
          <w:sz w:val="22"/>
          <w:szCs w:val="22"/>
        </w:rPr>
        <w:t xml:space="preserve">ervices on behalf of </w:t>
      </w:r>
      <w:r w:rsidR="001A419A" w:rsidRPr="00012186">
        <w:rPr>
          <w:rFonts w:asciiTheme="minorHAnsi" w:hAnsiTheme="minorHAnsi"/>
          <w:spacing w:val="-2"/>
          <w:sz w:val="22"/>
          <w:szCs w:val="22"/>
        </w:rPr>
        <w:t xml:space="preserve">the </w:t>
      </w:r>
      <w:r w:rsidR="00451107" w:rsidRPr="00012186">
        <w:rPr>
          <w:rFonts w:asciiTheme="minorHAnsi" w:hAnsiTheme="minorHAnsi"/>
          <w:spacing w:val="-2"/>
          <w:sz w:val="22"/>
          <w:szCs w:val="22"/>
        </w:rPr>
        <w:t>CONTRACTOR</w:t>
      </w:r>
      <w:r w:rsidRPr="00012186">
        <w:rPr>
          <w:rFonts w:asciiTheme="minorHAnsi" w:hAnsiTheme="minorHAnsi"/>
          <w:spacing w:val="-2"/>
          <w:sz w:val="22"/>
          <w:szCs w:val="22"/>
        </w:rPr>
        <w:t xml:space="preserve"> pursuant to this Agreement, </w:t>
      </w:r>
      <w:r w:rsidR="00FA32D6" w:rsidRPr="00012186">
        <w:rPr>
          <w:rFonts w:asciiTheme="minorHAnsi" w:hAnsiTheme="minorHAnsi"/>
          <w:spacing w:val="-2"/>
          <w:sz w:val="22"/>
          <w:szCs w:val="22"/>
        </w:rPr>
        <w:t xml:space="preserve">the </w:t>
      </w:r>
      <w:r w:rsidRPr="00012186">
        <w:rPr>
          <w:rFonts w:asciiTheme="minorHAnsi" w:hAnsiTheme="minorHAnsi"/>
          <w:spacing w:val="-2"/>
          <w:sz w:val="22"/>
          <w:szCs w:val="22"/>
        </w:rPr>
        <w:t xml:space="preserve">CITY may require </w:t>
      </w:r>
      <w:r w:rsidR="001A419A" w:rsidRPr="00012186">
        <w:rPr>
          <w:rFonts w:asciiTheme="minorHAnsi" w:hAnsiTheme="minorHAnsi"/>
          <w:spacing w:val="-2"/>
          <w:sz w:val="22"/>
          <w:szCs w:val="22"/>
        </w:rPr>
        <w:t xml:space="preserve">the </w:t>
      </w:r>
      <w:r w:rsidR="00451107" w:rsidRPr="00012186">
        <w:rPr>
          <w:rFonts w:asciiTheme="minorHAnsi" w:hAnsiTheme="minorHAnsi"/>
          <w:spacing w:val="-2"/>
          <w:sz w:val="22"/>
          <w:szCs w:val="22"/>
        </w:rPr>
        <w:t>CONTRACTOR</w:t>
      </w:r>
      <w:r w:rsidRPr="00012186">
        <w:rPr>
          <w:rFonts w:asciiTheme="minorHAnsi" w:hAnsiTheme="minorHAnsi"/>
          <w:spacing w:val="-2"/>
          <w:sz w:val="22"/>
          <w:szCs w:val="22"/>
        </w:rPr>
        <w:t xml:space="preserve"> assign a different person or persons be designated to be the contact person or to perform the services hereunder.</w:t>
      </w:r>
    </w:p>
    <w:p w14:paraId="448B0563" w14:textId="77777777" w:rsidR="008B54A6" w:rsidRPr="00012186" w:rsidRDefault="008B54A6" w:rsidP="00FA32D6">
      <w:pPr>
        <w:tabs>
          <w:tab w:val="left" w:pos="0"/>
        </w:tabs>
        <w:suppressAutoHyphens/>
        <w:jc w:val="both"/>
        <w:rPr>
          <w:rFonts w:asciiTheme="minorHAnsi" w:hAnsiTheme="minorHAnsi"/>
          <w:b/>
          <w:bCs/>
          <w:spacing w:val="-2"/>
          <w:sz w:val="22"/>
          <w:szCs w:val="22"/>
        </w:rPr>
      </w:pPr>
    </w:p>
    <w:p w14:paraId="245A76FE" w14:textId="77777777" w:rsidR="008B54A6" w:rsidRPr="00012186" w:rsidRDefault="008B54A6" w:rsidP="00FA32D6">
      <w:pPr>
        <w:tabs>
          <w:tab w:val="left" w:pos="0"/>
        </w:tabs>
        <w:suppressAutoHyphens/>
        <w:jc w:val="both"/>
        <w:rPr>
          <w:rFonts w:asciiTheme="minorHAnsi" w:hAnsiTheme="minorHAnsi"/>
          <w:b/>
          <w:bCs/>
          <w:spacing w:val="-2"/>
          <w:sz w:val="22"/>
          <w:szCs w:val="22"/>
        </w:rPr>
      </w:pPr>
    </w:p>
    <w:p w14:paraId="3D93A173" w14:textId="77777777" w:rsidR="00A6634A" w:rsidRPr="00012186" w:rsidRDefault="0003309D" w:rsidP="00E6793B">
      <w:pPr>
        <w:tabs>
          <w:tab w:val="left" w:pos="0"/>
        </w:tabs>
        <w:suppressAutoHyphens/>
        <w:jc w:val="both"/>
        <w:rPr>
          <w:rFonts w:asciiTheme="minorHAnsi" w:hAnsiTheme="minorHAnsi"/>
          <w:spacing w:val="-2"/>
          <w:sz w:val="22"/>
          <w:szCs w:val="22"/>
        </w:rPr>
      </w:pPr>
      <w:r w:rsidRPr="00012186">
        <w:rPr>
          <w:rFonts w:asciiTheme="minorHAnsi" w:hAnsiTheme="minorHAnsi"/>
          <w:b/>
          <w:bCs/>
          <w:spacing w:val="-2"/>
          <w:sz w:val="22"/>
          <w:szCs w:val="22"/>
        </w:rPr>
        <w:t>IN WITNESS WHEREOF</w:t>
      </w:r>
      <w:r w:rsidRPr="00012186">
        <w:rPr>
          <w:rFonts w:asciiTheme="minorHAnsi" w:hAnsiTheme="minorHAnsi"/>
          <w:spacing w:val="-2"/>
          <w:sz w:val="22"/>
          <w:szCs w:val="22"/>
        </w:rPr>
        <w:t>, the parties hereto have executed this Agreement on the respective dates under each signature.</w:t>
      </w:r>
    </w:p>
    <w:p w14:paraId="63A594F0" w14:textId="77777777" w:rsidR="00A6634A" w:rsidRPr="00012186" w:rsidRDefault="00A6634A" w:rsidP="00E6793B">
      <w:pPr>
        <w:tabs>
          <w:tab w:val="left" w:pos="0"/>
        </w:tabs>
        <w:suppressAutoHyphens/>
        <w:jc w:val="both"/>
        <w:rPr>
          <w:rFonts w:asciiTheme="minorHAnsi" w:hAnsiTheme="minorHAnsi"/>
          <w:spacing w:val="-2"/>
          <w:sz w:val="22"/>
          <w:szCs w:val="22"/>
        </w:rPr>
      </w:pPr>
    </w:p>
    <w:p w14:paraId="624FA50F" w14:textId="77777777" w:rsidR="0003309D" w:rsidRPr="00012186" w:rsidRDefault="00A6634A" w:rsidP="00E6793B">
      <w:pPr>
        <w:tabs>
          <w:tab w:val="left" w:pos="0"/>
        </w:tabs>
        <w:suppressAutoHyphens/>
        <w:jc w:val="both"/>
        <w:rPr>
          <w:rFonts w:asciiTheme="minorHAnsi" w:hAnsiTheme="minorHAnsi"/>
          <w:spacing w:val="-2"/>
          <w:sz w:val="22"/>
          <w:szCs w:val="22"/>
        </w:rPr>
      </w:pPr>
      <w:r w:rsidRPr="00012186">
        <w:rPr>
          <w:rFonts w:asciiTheme="minorHAnsi" w:hAnsiTheme="minorHAnsi"/>
          <w:spacing w:val="-2"/>
          <w:sz w:val="22"/>
          <w:szCs w:val="22"/>
        </w:rPr>
        <w:t>(</w:t>
      </w:r>
      <w:r w:rsidR="00DC457A" w:rsidRPr="00012186">
        <w:rPr>
          <w:rFonts w:asciiTheme="minorHAnsi" w:hAnsiTheme="minorHAnsi"/>
          <w:spacing w:val="-2"/>
          <w:sz w:val="22"/>
          <w:szCs w:val="22"/>
        </w:rPr>
        <w:t>CONTRACTOR)</w:t>
      </w:r>
      <w:r w:rsidR="006B5E43" w:rsidRPr="00012186">
        <w:rPr>
          <w:rFonts w:asciiTheme="minorHAnsi" w:hAnsiTheme="minorHAnsi"/>
          <w:spacing w:val="-2"/>
          <w:sz w:val="22"/>
          <w:szCs w:val="22"/>
        </w:rPr>
        <w:tab/>
      </w:r>
      <w:r w:rsidR="006B5E43" w:rsidRPr="00012186">
        <w:rPr>
          <w:rFonts w:asciiTheme="minorHAnsi" w:hAnsiTheme="minorHAnsi"/>
          <w:spacing w:val="-2"/>
          <w:sz w:val="22"/>
          <w:szCs w:val="22"/>
        </w:rPr>
        <w:tab/>
      </w:r>
      <w:r w:rsidR="000C4314"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t>C</w:t>
      </w:r>
      <w:r w:rsidR="00E6793B" w:rsidRPr="00012186">
        <w:rPr>
          <w:rFonts w:asciiTheme="minorHAnsi" w:hAnsiTheme="minorHAnsi"/>
          <w:spacing w:val="-2"/>
          <w:sz w:val="22"/>
          <w:szCs w:val="22"/>
        </w:rPr>
        <w:t>ITY OF DOVER</w:t>
      </w:r>
    </w:p>
    <w:p w14:paraId="247C238B" w14:textId="77777777" w:rsidR="0003309D" w:rsidRPr="00012186" w:rsidRDefault="0003309D" w:rsidP="00E6793B">
      <w:pPr>
        <w:tabs>
          <w:tab w:val="left" w:pos="0"/>
        </w:tabs>
        <w:suppressAutoHyphens/>
        <w:jc w:val="both"/>
        <w:rPr>
          <w:rFonts w:asciiTheme="minorHAnsi" w:hAnsiTheme="minorHAnsi"/>
          <w:spacing w:val="-2"/>
          <w:sz w:val="22"/>
          <w:szCs w:val="22"/>
        </w:rPr>
      </w:pPr>
    </w:p>
    <w:p w14:paraId="496C3EF9" w14:textId="77777777" w:rsidR="0003309D" w:rsidRPr="00AB5B88" w:rsidRDefault="0003309D" w:rsidP="00DD4BF2">
      <w:pPr>
        <w:tabs>
          <w:tab w:val="left" w:pos="0"/>
        </w:tabs>
        <w:suppressAutoHyphens/>
        <w:spacing w:after="120"/>
        <w:jc w:val="both"/>
        <w:rPr>
          <w:rFonts w:asciiTheme="minorHAnsi" w:hAnsiTheme="minorHAnsi"/>
          <w:spacing w:val="-2"/>
          <w:sz w:val="22"/>
          <w:szCs w:val="22"/>
          <w:u w:val="single"/>
        </w:rPr>
      </w:pPr>
      <w:r w:rsidRPr="00012186">
        <w:rPr>
          <w:rFonts w:asciiTheme="minorHAnsi" w:hAnsiTheme="minorHAnsi"/>
          <w:spacing w:val="-2"/>
          <w:sz w:val="22"/>
          <w:szCs w:val="22"/>
        </w:rPr>
        <w:t xml:space="preserve">By:  </w:t>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A6634A" w:rsidRPr="00012186">
        <w:rPr>
          <w:rFonts w:asciiTheme="minorHAnsi" w:hAnsiTheme="minorHAnsi"/>
          <w:spacing w:val="-2"/>
          <w:sz w:val="22"/>
          <w:szCs w:val="22"/>
        </w:rPr>
        <w:tab/>
      </w:r>
      <w:r w:rsidRPr="00012186">
        <w:rPr>
          <w:rFonts w:asciiTheme="minorHAnsi" w:hAnsiTheme="minorHAnsi"/>
          <w:spacing w:val="-2"/>
          <w:sz w:val="22"/>
          <w:szCs w:val="22"/>
        </w:rPr>
        <w:t xml:space="preserve">By:  </w:t>
      </w:r>
      <w:r w:rsidRPr="00012186">
        <w:rPr>
          <w:rFonts w:asciiTheme="minorHAnsi" w:hAnsiTheme="minorHAnsi"/>
          <w:spacing w:val="-2"/>
          <w:sz w:val="22"/>
          <w:szCs w:val="22"/>
          <w:u w:val="single"/>
        </w:rPr>
        <w:tab/>
      </w:r>
      <w:r w:rsidR="002C3119">
        <w:rPr>
          <w:rFonts w:asciiTheme="minorHAnsi" w:hAnsiTheme="minorHAnsi"/>
          <w:spacing w:val="-2"/>
          <w:sz w:val="22"/>
          <w:szCs w:val="22"/>
          <w:u w:val="single"/>
        </w:rPr>
        <w:t>Donna Mitchell</w:t>
      </w:r>
      <w:r w:rsidR="00F2059A" w:rsidRPr="00AB5B88">
        <w:rPr>
          <w:rFonts w:asciiTheme="minorHAnsi" w:hAnsiTheme="minorHAnsi"/>
          <w:spacing w:val="-2"/>
          <w:sz w:val="22"/>
          <w:szCs w:val="22"/>
          <w:u w:val="single"/>
        </w:rPr>
        <w:tab/>
      </w:r>
      <w:r w:rsidRPr="00AB5B88">
        <w:rPr>
          <w:rFonts w:asciiTheme="minorHAnsi" w:hAnsiTheme="minorHAnsi"/>
          <w:spacing w:val="-2"/>
          <w:sz w:val="22"/>
          <w:szCs w:val="22"/>
          <w:u w:val="single"/>
        </w:rPr>
        <w:tab/>
      </w:r>
      <w:r w:rsidRPr="00AB5B88">
        <w:rPr>
          <w:rFonts w:asciiTheme="minorHAnsi" w:hAnsiTheme="minorHAnsi"/>
          <w:spacing w:val="-2"/>
          <w:sz w:val="22"/>
          <w:szCs w:val="22"/>
          <w:u w:val="single"/>
        </w:rPr>
        <w:tab/>
      </w:r>
    </w:p>
    <w:p w14:paraId="58B8A821" w14:textId="77777777" w:rsidR="0003309D" w:rsidRPr="00AB5B88" w:rsidRDefault="0003309D" w:rsidP="00DD4BF2">
      <w:pPr>
        <w:tabs>
          <w:tab w:val="left" w:pos="0"/>
          <w:tab w:val="left" w:pos="720"/>
          <w:tab w:val="left" w:pos="1080"/>
          <w:tab w:val="left" w:pos="1440"/>
          <w:tab w:val="left" w:pos="1800"/>
        </w:tabs>
        <w:suppressAutoHyphens/>
        <w:spacing w:after="120"/>
        <w:jc w:val="both"/>
        <w:rPr>
          <w:rFonts w:asciiTheme="minorHAnsi" w:hAnsiTheme="minorHAnsi"/>
          <w:spacing w:val="-2"/>
          <w:sz w:val="22"/>
          <w:szCs w:val="22"/>
        </w:rPr>
      </w:pP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r w:rsidRPr="00AB5B88">
        <w:rPr>
          <w:rFonts w:asciiTheme="minorHAnsi" w:hAnsiTheme="minorHAnsi"/>
          <w:spacing w:val="-2"/>
          <w:sz w:val="22"/>
          <w:szCs w:val="22"/>
        </w:rPr>
        <w:tab/>
      </w:r>
    </w:p>
    <w:p w14:paraId="3F16D361" w14:textId="77777777" w:rsidR="00E6793B" w:rsidRPr="00012186" w:rsidRDefault="0003309D" w:rsidP="00DD4BF2">
      <w:pPr>
        <w:tabs>
          <w:tab w:val="left" w:pos="0"/>
          <w:tab w:val="left" w:pos="720"/>
          <w:tab w:val="left" w:pos="1080"/>
          <w:tab w:val="left" w:pos="1440"/>
          <w:tab w:val="left" w:pos="1800"/>
        </w:tabs>
        <w:suppressAutoHyphens/>
        <w:spacing w:after="120"/>
        <w:jc w:val="both"/>
        <w:rPr>
          <w:rFonts w:asciiTheme="minorHAnsi" w:hAnsiTheme="minorHAnsi"/>
          <w:spacing w:val="-2"/>
          <w:sz w:val="22"/>
          <w:szCs w:val="22"/>
          <w:u w:val="single"/>
        </w:rPr>
      </w:pPr>
      <w:r w:rsidRPr="00AB5B88">
        <w:rPr>
          <w:rFonts w:asciiTheme="minorHAnsi" w:hAnsiTheme="minorHAnsi"/>
          <w:spacing w:val="-2"/>
          <w:sz w:val="22"/>
          <w:szCs w:val="22"/>
        </w:rPr>
        <w:t>Title:</w:t>
      </w:r>
      <w:r w:rsidR="000F0374" w:rsidRPr="00AB5B88">
        <w:rPr>
          <w:rFonts w:asciiTheme="minorHAnsi" w:hAnsiTheme="minorHAnsi"/>
          <w:spacing w:val="-2"/>
          <w:sz w:val="22"/>
          <w:szCs w:val="22"/>
        </w:rPr>
        <w:t xml:space="preserve">  </w:t>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0F0374" w:rsidRPr="00AB5B88">
        <w:rPr>
          <w:rFonts w:asciiTheme="minorHAnsi" w:hAnsiTheme="minorHAnsi"/>
          <w:spacing w:val="-2"/>
          <w:sz w:val="22"/>
          <w:szCs w:val="22"/>
          <w:u w:val="single"/>
        </w:rPr>
        <w:tab/>
      </w:r>
      <w:r w:rsidR="00A6634A" w:rsidRPr="00AB5B88">
        <w:rPr>
          <w:rFonts w:asciiTheme="minorHAnsi" w:hAnsiTheme="minorHAnsi"/>
          <w:spacing w:val="-2"/>
          <w:sz w:val="22"/>
          <w:szCs w:val="22"/>
        </w:rPr>
        <w:tab/>
      </w:r>
      <w:r w:rsidR="00E6793B" w:rsidRPr="00AB5B88">
        <w:rPr>
          <w:rFonts w:asciiTheme="minorHAnsi" w:hAnsiTheme="minorHAnsi"/>
          <w:spacing w:val="-2"/>
          <w:sz w:val="22"/>
          <w:szCs w:val="22"/>
        </w:rPr>
        <w:t>Title</w:t>
      </w:r>
      <w:r w:rsidRPr="00AB5B88">
        <w:rPr>
          <w:rFonts w:asciiTheme="minorHAnsi" w:hAnsiTheme="minorHAnsi"/>
          <w:spacing w:val="-2"/>
          <w:sz w:val="22"/>
          <w:szCs w:val="22"/>
        </w:rPr>
        <w:t xml:space="preserve">:  </w:t>
      </w:r>
      <w:r w:rsidRPr="00AB5B88">
        <w:rPr>
          <w:rFonts w:asciiTheme="minorHAnsi" w:hAnsiTheme="minorHAnsi"/>
          <w:spacing w:val="-2"/>
          <w:sz w:val="22"/>
          <w:szCs w:val="22"/>
          <w:u w:val="single"/>
        </w:rPr>
        <w:tab/>
      </w:r>
      <w:r w:rsidR="002C3119">
        <w:rPr>
          <w:rFonts w:asciiTheme="minorHAnsi" w:hAnsiTheme="minorHAnsi"/>
          <w:spacing w:val="-2"/>
          <w:sz w:val="22"/>
          <w:szCs w:val="22"/>
          <w:u w:val="single"/>
        </w:rPr>
        <w:t>City Manager___________</w:t>
      </w:r>
      <w:r w:rsidR="00275AC8" w:rsidRPr="00012186">
        <w:rPr>
          <w:rFonts w:asciiTheme="minorHAnsi" w:hAnsiTheme="minorHAnsi"/>
          <w:spacing w:val="-2"/>
          <w:sz w:val="22"/>
          <w:szCs w:val="22"/>
          <w:u w:val="single"/>
        </w:rPr>
        <w:tab/>
      </w:r>
    </w:p>
    <w:p w14:paraId="69B7FE76" w14:textId="77777777" w:rsidR="00E6793B" w:rsidRPr="00012186" w:rsidRDefault="00E6793B" w:rsidP="00DD4BF2">
      <w:pPr>
        <w:tabs>
          <w:tab w:val="left" w:pos="0"/>
          <w:tab w:val="left" w:pos="720"/>
          <w:tab w:val="left" w:pos="1080"/>
          <w:tab w:val="left" w:pos="1440"/>
          <w:tab w:val="left" w:pos="1800"/>
        </w:tabs>
        <w:suppressAutoHyphens/>
        <w:spacing w:after="120"/>
        <w:jc w:val="both"/>
        <w:rPr>
          <w:rFonts w:asciiTheme="minorHAnsi" w:hAnsiTheme="minorHAnsi"/>
          <w:spacing w:val="-2"/>
          <w:sz w:val="22"/>
          <w:szCs w:val="22"/>
          <w:u w:val="single"/>
        </w:rPr>
      </w:pPr>
    </w:p>
    <w:p w14:paraId="52A9E6FB" w14:textId="77777777" w:rsidR="0003309D" w:rsidRPr="00012186" w:rsidRDefault="00E6793B" w:rsidP="00DD4BF2">
      <w:pPr>
        <w:tabs>
          <w:tab w:val="left" w:pos="0"/>
          <w:tab w:val="left" w:pos="720"/>
          <w:tab w:val="left" w:pos="1080"/>
          <w:tab w:val="left" w:pos="1440"/>
          <w:tab w:val="left" w:pos="1800"/>
        </w:tabs>
        <w:suppressAutoHyphens/>
        <w:spacing w:after="120"/>
        <w:jc w:val="both"/>
        <w:rPr>
          <w:rFonts w:asciiTheme="minorHAnsi" w:hAnsiTheme="minorHAnsi"/>
          <w:spacing w:val="-2"/>
          <w:sz w:val="22"/>
          <w:szCs w:val="22"/>
        </w:rPr>
      </w:pPr>
      <w:r w:rsidRPr="00012186">
        <w:rPr>
          <w:rFonts w:asciiTheme="minorHAnsi" w:hAnsiTheme="minorHAnsi"/>
          <w:spacing w:val="-2"/>
          <w:sz w:val="22"/>
          <w:szCs w:val="22"/>
        </w:rPr>
        <w:t>Signature:</w:t>
      </w:r>
      <w:r w:rsidR="000F0374" w:rsidRPr="00012186">
        <w:rPr>
          <w:rFonts w:asciiTheme="minorHAnsi" w:hAnsiTheme="minorHAnsi"/>
          <w:spacing w:val="-2"/>
          <w:sz w:val="22"/>
          <w:szCs w:val="22"/>
        </w:rPr>
        <w:t xml:space="preserve">  </w:t>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A6634A" w:rsidRPr="00012186">
        <w:rPr>
          <w:rFonts w:asciiTheme="minorHAnsi" w:hAnsiTheme="minorHAnsi"/>
          <w:spacing w:val="-2"/>
          <w:sz w:val="22"/>
          <w:szCs w:val="22"/>
        </w:rPr>
        <w:tab/>
      </w:r>
      <w:r w:rsidRPr="00012186">
        <w:rPr>
          <w:rFonts w:asciiTheme="minorHAnsi" w:hAnsiTheme="minorHAnsi"/>
          <w:spacing w:val="-2"/>
          <w:sz w:val="22"/>
          <w:szCs w:val="22"/>
        </w:rPr>
        <w:t xml:space="preserve">Signature:  </w:t>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r w:rsidR="0003309D" w:rsidRPr="00012186">
        <w:rPr>
          <w:rFonts w:asciiTheme="minorHAnsi" w:hAnsiTheme="minorHAnsi"/>
          <w:spacing w:val="-2"/>
          <w:sz w:val="22"/>
          <w:szCs w:val="22"/>
        </w:rPr>
        <w:tab/>
      </w:r>
    </w:p>
    <w:p w14:paraId="5B0F1D86" w14:textId="77777777" w:rsidR="0003309D" w:rsidRDefault="0035359F" w:rsidP="00E6793B">
      <w:pPr>
        <w:tabs>
          <w:tab w:val="left" w:pos="0"/>
          <w:tab w:val="left" w:pos="720"/>
          <w:tab w:val="left" w:pos="1080"/>
          <w:tab w:val="left" w:pos="1440"/>
          <w:tab w:val="left" w:pos="1800"/>
        </w:tabs>
        <w:suppressAutoHyphens/>
        <w:jc w:val="both"/>
        <w:rPr>
          <w:rFonts w:asciiTheme="minorHAnsi" w:hAnsiTheme="minorHAnsi"/>
          <w:spacing w:val="-2"/>
          <w:sz w:val="22"/>
          <w:szCs w:val="22"/>
          <w:u w:val="single"/>
        </w:rPr>
      </w:pPr>
      <w:r w:rsidRPr="00012186">
        <w:rPr>
          <w:rFonts w:asciiTheme="minorHAnsi" w:hAnsiTheme="minorHAnsi"/>
          <w:spacing w:val="-2"/>
          <w:sz w:val="22"/>
          <w:szCs w:val="22"/>
        </w:rPr>
        <w:t>Date:</w:t>
      </w:r>
      <w:r w:rsidR="000F0374" w:rsidRPr="00012186">
        <w:rPr>
          <w:rFonts w:asciiTheme="minorHAnsi" w:hAnsiTheme="minorHAnsi"/>
          <w:spacing w:val="-2"/>
          <w:sz w:val="22"/>
          <w:szCs w:val="22"/>
        </w:rPr>
        <w:t xml:space="preserve">  </w:t>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A6634A" w:rsidRPr="00012186">
        <w:rPr>
          <w:rFonts w:asciiTheme="minorHAnsi" w:hAnsiTheme="minorHAnsi"/>
          <w:spacing w:val="-2"/>
          <w:sz w:val="22"/>
          <w:szCs w:val="22"/>
        </w:rPr>
        <w:tab/>
      </w:r>
      <w:r w:rsidRPr="00012186">
        <w:rPr>
          <w:rFonts w:asciiTheme="minorHAnsi" w:hAnsiTheme="minorHAnsi"/>
          <w:spacing w:val="-2"/>
          <w:sz w:val="22"/>
          <w:szCs w:val="22"/>
        </w:rPr>
        <w:t>Date:</w:t>
      </w:r>
      <w:r w:rsidR="000F0374" w:rsidRPr="00012186">
        <w:rPr>
          <w:rFonts w:asciiTheme="minorHAnsi" w:hAnsiTheme="minorHAnsi"/>
          <w:spacing w:val="-2"/>
          <w:sz w:val="22"/>
          <w:szCs w:val="22"/>
        </w:rPr>
        <w:t xml:space="preserve">  </w:t>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r w:rsidR="000F0374" w:rsidRPr="00012186">
        <w:rPr>
          <w:rFonts w:asciiTheme="minorHAnsi" w:hAnsiTheme="minorHAnsi"/>
          <w:spacing w:val="-2"/>
          <w:sz w:val="22"/>
          <w:szCs w:val="22"/>
          <w:u w:val="single"/>
        </w:rPr>
        <w:tab/>
      </w:r>
    </w:p>
    <w:p w14:paraId="6DEC7E8F" w14:textId="77777777" w:rsidR="00C419EA" w:rsidRDefault="00C419EA" w:rsidP="00E6793B">
      <w:pPr>
        <w:tabs>
          <w:tab w:val="left" w:pos="0"/>
          <w:tab w:val="left" w:pos="720"/>
          <w:tab w:val="left" w:pos="1080"/>
          <w:tab w:val="left" w:pos="1440"/>
          <w:tab w:val="left" w:pos="1800"/>
        </w:tabs>
        <w:suppressAutoHyphens/>
        <w:jc w:val="both"/>
        <w:rPr>
          <w:rFonts w:asciiTheme="minorHAnsi" w:hAnsiTheme="minorHAnsi"/>
          <w:spacing w:val="-2"/>
          <w:sz w:val="22"/>
          <w:szCs w:val="22"/>
          <w:u w:val="single"/>
        </w:rPr>
      </w:pPr>
    </w:p>
    <w:p w14:paraId="24C02ED5" w14:textId="77777777" w:rsidR="00C419EA" w:rsidRDefault="00C419EA" w:rsidP="00E6793B">
      <w:pPr>
        <w:tabs>
          <w:tab w:val="left" w:pos="0"/>
          <w:tab w:val="left" w:pos="720"/>
          <w:tab w:val="left" w:pos="1080"/>
          <w:tab w:val="left" w:pos="1440"/>
          <w:tab w:val="left" w:pos="1800"/>
        </w:tabs>
        <w:suppressAutoHyphens/>
        <w:jc w:val="both"/>
        <w:rPr>
          <w:rFonts w:asciiTheme="minorHAnsi" w:hAnsiTheme="minorHAnsi"/>
          <w:spacing w:val="-2"/>
          <w:sz w:val="22"/>
          <w:szCs w:val="22"/>
          <w:u w:val="single"/>
        </w:rPr>
      </w:pPr>
    </w:p>
    <w:p w14:paraId="7BD17705" w14:textId="77777777" w:rsidR="00C419EA" w:rsidRPr="00C419EA" w:rsidRDefault="00C419EA" w:rsidP="00C419EA">
      <w:pPr>
        <w:tabs>
          <w:tab w:val="left" w:pos="0"/>
          <w:tab w:val="left" w:pos="720"/>
          <w:tab w:val="left" w:pos="1080"/>
          <w:tab w:val="left" w:pos="1440"/>
          <w:tab w:val="left" w:pos="1800"/>
        </w:tabs>
        <w:suppressAutoHyphens/>
        <w:jc w:val="center"/>
        <w:rPr>
          <w:rFonts w:asciiTheme="minorHAnsi" w:hAnsiTheme="minorHAnsi"/>
          <w:b/>
          <w:spacing w:val="-2"/>
          <w:sz w:val="22"/>
          <w:szCs w:val="22"/>
        </w:rPr>
      </w:pPr>
      <w:r w:rsidRPr="00C419EA">
        <w:rPr>
          <w:rFonts w:asciiTheme="minorHAnsi" w:hAnsiTheme="minorHAnsi"/>
          <w:b/>
          <w:spacing w:val="-2"/>
          <w:sz w:val="22"/>
          <w:szCs w:val="22"/>
        </w:rPr>
        <w:t>END OF SECTION A</w:t>
      </w:r>
    </w:p>
    <w:sectPr w:rsidR="00C419EA" w:rsidRPr="00C419EA" w:rsidSect="00B35A19">
      <w:headerReference w:type="default" r:id="rId12"/>
      <w:footerReference w:type="default" r:id="rId13"/>
      <w:pgSz w:w="12240" w:h="15840"/>
      <w:pgMar w:top="126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eed, Mary" w:date="2019-07-10T14:25:00Z" w:initials="RM">
    <w:p w14:paraId="7D12257D" w14:textId="77777777" w:rsidR="00BB5795" w:rsidRDefault="00BB5795">
      <w:pPr>
        <w:pStyle w:val="CommentText"/>
      </w:pPr>
      <w:r>
        <w:rPr>
          <w:rStyle w:val="CommentReference"/>
        </w:rPr>
        <w:annotationRef/>
      </w:r>
      <w:r>
        <w:t>Up to McCormick Taylor if you want to add in a flow down requirement for general liability as well as stated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122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D073D6" w16cex:dateUtc="2019-07-10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12257D" w16cid:durableId="20D07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448E" w14:textId="77777777" w:rsidR="00304647" w:rsidRPr="008D2DC4" w:rsidRDefault="00304647">
      <w:pPr>
        <w:rPr>
          <w:sz w:val="19"/>
          <w:szCs w:val="19"/>
        </w:rPr>
      </w:pPr>
      <w:r w:rsidRPr="008D2DC4">
        <w:rPr>
          <w:sz w:val="19"/>
          <w:szCs w:val="19"/>
        </w:rPr>
        <w:separator/>
      </w:r>
    </w:p>
  </w:endnote>
  <w:endnote w:type="continuationSeparator" w:id="0">
    <w:p w14:paraId="25E0490C" w14:textId="77777777" w:rsidR="00304647" w:rsidRPr="008D2DC4" w:rsidRDefault="00304647">
      <w:pPr>
        <w:rPr>
          <w:sz w:val="19"/>
          <w:szCs w:val="19"/>
        </w:rPr>
      </w:pPr>
      <w:r w:rsidRPr="008D2DC4">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217E" w14:textId="77777777" w:rsidR="00445E38" w:rsidRPr="006A692A" w:rsidRDefault="00445E38" w:rsidP="006A692A">
    <w:pPr>
      <w:pStyle w:val="Footer"/>
      <w:tabs>
        <w:tab w:val="clear" w:pos="4320"/>
        <w:tab w:val="clear" w:pos="8640"/>
        <w:tab w:val="center" w:pos="4680"/>
        <w:tab w:val="right" w:pos="9360"/>
      </w:tabs>
      <w:rPr>
        <w:rFonts w:asciiTheme="minorHAnsi" w:hAnsiTheme="minorHAnsi"/>
        <w:sz w:val="22"/>
        <w:szCs w:val="22"/>
      </w:rPr>
    </w:pPr>
    <w:r>
      <w:tab/>
    </w:r>
    <w:r w:rsidRPr="006A692A">
      <w:rPr>
        <w:rFonts w:asciiTheme="minorHAnsi" w:hAnsiTheme="minorHAnsi"/>
        <w:sz w:val="22"/>
        <w:szCs w:val="22"/>
      </w:rPr>
      <w:t>A-</w:t>
    </w:r>
    <w:r w:rsidR="000F0374" w:rsidRPr="006A692A">
      <w:rPr>
        <w:rFonts w:asciiTheme="minorHAnsi" w:hAnsiTheme="minorHAnsi"/>
        <w:sz w:val="22"/>
        <w:szCs w:val="22"/>
      </w:rPr>
      <w:fldChar w:fldCharType="begin"/>
    </w:r>
    <w:r w:rsidR="000F0374" w:rsidRPr="006A692A">
      <w:rPr>
        <w:rFonts w:asciiTheme="minorHAnsi" w:hAnsiTheme="minorHAnsi"/>
        <w:sz w:val="22"/>
        <w:szCs w:val="22"/>
      </w:rPr>
      <w:instrText xml:space="preserve"> PAGE   \* MERGEFORMAT </w:instrText>
    </w:r>
    <w:r w:rsidR="000F0374" w:rsidRPr="006A692A">
      <w:rPr>
        <w:rFonts w:asciiTheme="minorHAnsi" w:hAnsiTheme="minorHAnsi"/>
        <w:sz w:val="22"/>
        <w:szCs w:val="22"/>
      </w:rPr>
      <w:fldChar w:fldCharType="separate"/>
    </w:r>
    <w:r w:rsidR="000134EE">
      <w:rPr>
        <w:rFonts w:asciiTheme="minorHAnsi" w:hAnsiTheme="minorHAnsi"/>
        <w:noProof/>
        <w:sz w:val="22"/>
        <w:szCs w:val="22"/>
      </w:rPr>
      <w:t>1</w:t>
    </w:r>
    <w:r w:rsidR="000F0374" w:rsidRPr="006A692A">
      <w:rPr>
        <w:rFonts w:asciiTheme="minorHAnsi" w:hAnsiTheme="minorHAns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37557" w14:textId="77777777" w:rsidR="00304647" w:rsidRPr="008D2DC4" w:rsidRDefault="00304647">
      <w:pPr>
        <w:rPr>
          <w:sz w:val="19"/>
          <w:szCs w:val="19"/>
        </w:rPr>
      </w:pPr>
      <w:r w:rsidRPr="008D2DC4">
        <w:rPr>
          <w:sz w:val="19"/>
          <w:szCs w:val="19"/>
        </w:rPr>
        <w:separator/>
      </w:r>
    </w:p>
  </w:footnote>
  <w:footnote w:type="continuationSeparator" w:id="0">
    <w:p w14:paraId="5C8A8F0F" w14:textId="77777777" w:rsidR="00304647" w:rsidRPr="008D2DC4" w:rsidRDefault="00304647">
      <w:pPr>
        <w:rPr>
          <w:sz w:val="19"/>
          <w:szCs w:val="19"/>
        </w:rPr>
      </w:pPr>
      <w:r w:rsidRPr="008D2DC4">
        <w:rPr>
          <w:sz w:val="19"/>
          <w:szCs w:val="19"/>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DBCB" w14:textId="77777777" w:rsidR="00751D07" w:rsidRDefault="00751D07" w:rsidP="00751D07">
    <w:pPr>
      <w:pStyle w:val="Header"/>
      <w:tabs>
        <w:tab w:val="clear" w:pos="4320"/>
        <w:tab w:val="clear"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AutoList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2B95A89"/>
    <w:multiLevelType w:val="hybridMultilevel"/>
    <w:tmpl w:val="D2627BF8"/>
    <w:lvl w:ilvl="0" w:tplc="B2C24C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12CE9"/>
    <w:multiLevelType w:val="hybridMultilevel"/>
    <w:tmpl w:val="49E2BEA6"/>
    <w:lvl w:ilvl="0" w:tplc="E6CA58B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803B6D"/>
    <w:multiLevelType w:val="hybridMultilevel"/>
    <w:tmpl w:val="10B40742"/>
    <w:lvl w:ilvl="0" w:tplc="C396FB5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FFC5B65"/>
    <w:multiLevelType w:val="hybridMultilevel"/>
    <w:tmpl w:val="186EA0EC"/>
    <w:lvl w:ilvl="0" w:tplc="1FE600FC">
      <w:start w:val="4"/>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5" w15:restartNumberingAfterBreak="0">
    <w:nsid w:val="4EC5234D"/>
    <w:multiLevelType w:val="hybridMultilevel"/>
    <w:tmpl w:val="C00AC112"/>
    <w:lvl w:ilvl="0" w:tplc="6B7254B2">
      <w:start w:val="1"/>
      <w:numFmt w:val="decimal"/>
      <w:lvlText w:val="%1."/>
      <w:lvlJc w:val="left"/>
      <w:pPr>
        <w:ind w:left="720" w:hanging="360"/>
      </w:pPr>
      <w:rPr>
        <w:rFonts w:ascii="Arial" w:eastAsia="Times New Roman" w:hAnsi="Arial" w:cs="Arial"/>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53D8B"/>
    <w:multiLevelType w:val="hybridMultilevel"/>
    <w:tmpl w:val="91DAC4D8"/>
    <w:lvl w:ilvl="0" w:tplc="2E863A28">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lvl w:ilvl="0">
        <w:start w:val="1"/>
        <w:numFmt w:val="decimal"/>
        <w:lvlText w:val="%1."/>
        <w:lvlJc w:val="left"/>
        <w:pPr>
          <w:ind w:left="0" w:firstLine="0"/>
        </w:pPr>
        <w:rPr>
          <w:rFonts w:hint="default"/>
        </w:rPr>
      </w:lvl>
    </w:lvlOverride>
    <w:lvlOverride w:ilvl="1">
      <w:lvl w:ilvl="1">
        <w:start w:val="2"/>
        <w:numFmt w:val="decimal"/>
        <w:lvlText w:val="%2."/>
        <w:lvlJc w:val="left"/>
        <w:pPr>
          <w:ind w:left="0" w:firstLine="0"/>
        </w:pPr>
        <w:rPr>
          <w:rFonts w:hint="default"/>
        </w:rPr>
      </w:lvl>
    </w:lvlOverride>
    <w:lvlOverride w:ilvl="2">
      <w:lvl w:ilvl="2">
        <w:start w:val="1"/>
        <w:numFmt w:val="decimal"/>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2">
    <w:abstractNumId w:val="5"/>
  </w:num>
  <w:num w:numId="3">
    <w:abstractNumId w:val="2"/>
  </w:num>
  <w:num w:numId="4">
    <w:abstractNumId w:val="3"/>
  </w:num>
  <w:num w:numId="5">
    <w:abstractNumId w:val="6"/>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ed, Mary">
    <w15:presenceInfo w15:providerId="AD" w15:userId="S-1-5-21-1606980848-115176313-1177238915-101908"/>
  </w15:person>
  <w15:person w15:author="Matthew Bogobowicz">
    <w15:presenceInfo w15:providerId="None" w15:userId="Matthew Bogobowi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D"/>
    <w:rsid w:val="00011238"/>
    <w:rsid w:val="00012186"/>
    <w:rsid w:val="000134EE"/>
    <w:rsid w:val="00015DE8"/>
    <w:rsid w:val="0003309D"/>
    <w:rsid w:val="00050868"/>
    <w:rsid w:val="00052B0B"/>
    <w:rsid w:val="00073AC4"/>
    <w:rsid w:val="000937BD"/>
    <w:rsid w:val="000953C6"/>
    <w:rsid w:val="000A1F00"/>
    <w:rsid w:val="000A57C8"/>
    <w:rsid w:val="000C4314"/>
    <w:rsid w:val="000D7BD8"/>
    <w:rsid w:val="000E682E"/>
    <w:rsid w:val="000F0374"/>
    <w:rsid w:val="000F093F"/>
    <w:rsid w:val="001002E5"/>
    <w:rsid w:val="001012B8"/>
    <w:rsid w:val="001036B9"/>
    <w:rsid w:val="00122BC4"/>
    <w:rsid w:val="00134E44"/>
    <w:rsid w:val="00145E63"/>
    <w:rsid w:val="0016341C"/>
    <w:rsid w:val="00185151"/>
    <w:rsid w:val="001A2041"/>
    <w:rsid w:val="001A419A"/>
    <w:rsid w:val="001A43BB"/>
    <w:rsid w:val="001C7938"/>
    <w:rsid w:val="001E6F40"/>
    <w:rsid w:val="00210BA5"/>
    <w:rsid w:val="002225CA"/>
    <w:rsid w:val="00232E84"/>
    <w:rsid w:val="00244016"/>
    <w:rsid w:val="002562A4"/>
    <w:rsid w:val="00275AC8"/>
    <w:rsid w:val="00285F2B"/>
    <w:rsid w:val="002A016B"/>
    <w:rsid w:val="002C3119"/>
    <w:rsid w:val="002C4E42"/>
    <w:rsid w:val="002E039E"/>
    <w:rsid w:val="00304647"/>
    <w:rsid w:val="003261E4"/>
    <w:rsid w:val="0035359F"/>
    <w:rsid w:val="00353977"/>
    <w:rsid w:val="003767E1"/>
    <w:rsid w:val="003A46D0"/>
    <w:rsid w:val="003A7C8A"/>
    <w:rsid w:val="003B1722"/>
    <w:rsid w:val="003C51EF"/>
    <w:rsid w:val="004065EA"/>
    <w:rsid w:val="004217D5"/>
    <w:rsid w:val="0042313E"/>
    <w:rsid w:val="00444A72"/>
    <w:rsid w:val="00445CDF"/>
    <w:rsid w:val="00445E38"/>
    <w:rsid w:val="00450875"/>
    <w:rsid w:val="00451107"/>
    <w:rsid w:val="0046565B"/>
    <w:rsid w:val="00484032"/>
    <w:rsid w:val="0049060B"/>
    <w:rsid w:val="004A0D1E"/>
    <w:rsid w:val="004A71AC"/>
    <w:rsid w:val="004B2C19"/>
    <w:rsid w:val="00520D7A"/>
    <w:rsid w:val="005404B4"/>
    <w:rsid w:val="005525C3"/>
    <w:rsid w:val="005B1B1A"/>
    <w:rsid w:val="005C2C6F"/>
    <w:rsid w:val="005E0197"/>
    <w:rsid w:val="005F36B2"/>
    <w:rsid w:val="005F6462"/>
    <w:rsid w:val="005F796F"/>
    <w:rsid w:val="00604B75"/>
    <w:rsid w:val="00631B87"/>
    <w:rsid w:val="006426D4"/>
    <w:rsid w:val="00643B0D"/>
    <w:rsid w:val="0065129F"/>
    <w:rsid w:val="00675F59"/>
    <w:rsid w:val="00681EEE"/>
    <w:rsid w:val="0068694D"/>
    <w:rsid w:val="006906E3"/>
    <w:rsid w:val="00692495"/>
    <w:rsid w:val="006A692A"/>
    <w:rsid w:val="006B5E43"/>
    <w:rsid w:val="006E05D5"/>
    <w:rsid w:val="006F21B1"/>
    <w:rsid w:val="00720579"/>
    <w:rsid w:val="00732C01"/>
    <w:rsid w:val="00744CD0"/>
    <w:rsid w:val="00751D07"/>
    <w:rsid w:val="007635B6"/>
    <w:rsid w:val="00764178"/>
    <w:rsid w:val="0078014F"/>
    <w:rsid w:val="00783DE5"/>
    <w:rsid w:val="007A2EA8"/>
    <w:rsid w:val="007A305B"/>
    <w:rsid w:val="007B2A39"/>
    <w:rsid w:val="007B2F7A"/>
    <w:rsid w:val="007D6331"/>
    <w:rsid w:val="007F0BFE"/>
    <w:rsid w:val="007F2C16"/>
    <w:rsid w:val="007F6F23"/>
    <w:rsid w:val="008049EC"/>
    <w:rsid w:val="00814845"/>
    <w:rsid w:val="00820491"/>
    <w:rsid w:val="00830451"/>
    <w:rsid w:val="00841768"/>
    <w:rsid w:val="008600BF"/>
    <w:rsid w:val="00866AE0"/>
    <w:rsid w:val="008B200B"/>
    <w:rsid w:val="008B54A6"/>
    <w:rsid w:val="008D2DC4"/>
    <w:rsid w:val="008F3A60"/>
    <w:rsid w:val="008F5D37"/>
    <w:rsid w:val="00907F7C"/>
    <w:rsid w:val="009138E9"/>
    <w:rsid w:val="00923E19"/>
    <w:rsid w:val="00935DA4"/>
    <w:rsid w:val="009505DC"/>
    <w:rsid w:val="00962C58"/>
    <w:rsid w:val="00995E9F"/>
    <w:rsid w:val="009B13A3"/>
    <w:rsid w:val="009B5CAA"/>
    <w:rsid w:val="009D31C9"/>
    <w:rsid w:val="00A07C5E"/>
    <w:rsid w:val="00A17AE1"/>
    <w:rsid w:val="00A40649"/>
    <w:rsid w:val="00A61FFF"/>
    <w:rsid w:val="00A640F5"/>
    <w:rsid w:val="00A6634A"/>
    <w:rsid w:val="00AB5B88"/>
    <w:rsid w:val="00AC2B23"/>
    <w:rsid w:val="00AD04DA"/>
    <w:rsid w:val="00AF3582"/>
    <w:rsid w:val="00B22394"/>
    <w:rsid w:val="00B23CCD"/>
    <w:rsid w:val="00B309F7"/>
    <w:rsid w:val="00B31BBF"/>
    <w:rsid w:val="00B35A19"/>
    <w:rsid w:val="00B45335"/>
    <w:rsid w:val="00BA5070"/>
    <w:rsid w:val="00BB5795"/>
    <w:rsid w:val="00BD251C"/>
    <w:rsid w:val="00BE6741"/>
    <w:rsid w:val="00BF1FC8"/>
    <w:rsid w:val="00BF4B62"/>
    <w:rsid w:val="00C3431F"/>
    <w:rsid w:val="00C3564B"/>
    <w:rsid w:val="00C419EA"/>
    <w:rsid w:val="00C703D9"/>
    <w:rsid w:val="00C800A2"/>
    <w:rsid w:val="00CA1EAE"/>
    <w:rsid w:val="00CB5C35"/>
    <w:rsid w:val="00CD451C"/>
    <w:rsid w:val="00CD69B9"/>
    <w:rsid w:val="00D27572"/>
    <w:rsid w:val="00D308E1"/>
    <w:rsid w:val="00D530D9"/>
    <w:rsid w:val="00D61081"/>
    <w:rsid w:val="00D62D0B"/>
    <w:rsid w:val="00D92240"/>
    <w:rsid w:val="00DC457A"/>
    <w:rsid w:val="00DC4CA6"/>
    <w:rsid w:val="00DD4BF2"/>
    <w:rsid w:val="00DE0FEF"/>
    <w:rsid w:val="00E06F14"/>
    <w:rsid w:val="00E36AB1"/>
    <w:rsid w:val="00E62A39"/>
    <w:rsid w:val="00E6793B"/>
    <w:rsid w:val="00E67B29"/>
    <w:rsid w:val="00E95F55"/>
    <w:rsid w:val="00EB1CD4"/>
    <w:rsid w:val="00EB6B12"/>
    <w:rsid w:val="00ED6E0A"/>
    <w:rsid w:val="00ED7226"/>
    <w:rsid w:val="00EE4415"/>
    <w:rsid w:val="00EE6EAF"/>
    <w:rsid w:val="00F2059A"/>
    <w:rsid w:val="00F36807"/>
    <w:rsid w:val="00F42B7E"/>
    <w:rsid w:val="00F43ED6"/>
    <w:rsid w:val="00F554B6"/>
    <w:rsid w:val="00F57DF2"/>
    <w:rsid w:val="00F61295"/>
    <w:rsid w:val="00F631A7"/>
    <w:rsid w:val="00FA201E"/>
    <w:rsid w:val="00FA32D6"/>
    <w:rsid w:val="00FA69CB"/>
    <w:rsid w:val="00FB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9E669"/>
  <w15:docId w15:val="{2ADF053E-AD22-4A46-8C7E-E36B1C50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09D"/>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5151"/>
    <w:pPr>
      <w:tabs>
        <w:tab w:val="center" w:pos="4320"/>
        <w:tab w:val="right" w:pos="8640"/>
      </w:tabs>
    </w:pPr>
  </w:style>
  <w:style w:type="paragraph" w:styleId="Footer">
    <w:name w:val="footer"/>
    <w:basedOn w:val="Normal"/>
    <w:link w:val="FooterChar"/>
    <w:uiPriority w:val="99"/>
    <w:rsid w:val="00185151"/>
    <w:pPr>
      <w:tabs>
        <w:tab w:val="center" w:pos="4320"/>
        <w:tab w:val="right" w:pos="8640"/>
      </w:tabs>
    </w:pPr>
  </w:style>
  <w:style w:type="paragraph" w:styleId="BalloonText">
    <w:name w:val="Balloon Text"/>
    <w:basedOn w:val="Normal"/>
    <w:semiHidden/>
    <w:rsid w:val="00FA32D6"/>
    <w:rPr>
      <w:rFonts w:ascii="Tahoma" w:hAnsi="Tahoma" w:cs="Tahoma"/>
      <w:sz w:val="16"/>
      <w:szCs w:val="16"/>
    </w:rPr>
  </w:style>
  <w:style w:type="table" w:styleId="TableGrid">
    <w:name w:val="Table Grid"/>
    <w:basedOn w:val="TableNormal"/>
    <w:rsid w:val="00681EE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2B8"/>
    <w:pPr>
      <w:ind w:left="720"/>
    </w:pPr>
    <w:rPr>
      <w:sz w:val="24"/>
      <w:szCs w:val="24"/>
    </w:rPr>
  </w:style>
  <w:style w:type="paragraph" w:customStyle="1" w:styleId="SingleSpaceLeft">
    <w:name w:val="SingleSpaceLeft"/>
    <w:basedOn w:val="Normal"/>
    <w:rsid w:val="001012B8"/>
    <w:pPr>
      <w:widowControl/>
      <w:overflowPunct w:val="0"/>
      <w:jc w:val="both"/>
    </w:pPr>
    <w:rPr>
      <w:sz w:val="24"/>
    </w:rPr>
  </w:style>
  <w:style w:type="character" w:customStyle="1" w:styleId="HeaderChar">
    <w:name w:val="Header Char"/>
    <w:basedOn w:val="DefaultParagraphFont"/>
    <w:link w:val="Header"/>
    <w:uiPriority w:val="99"/>
    <w:rsid w:val="00244016"/>
  </w:style>
  <w:style w:type="character" w:customStyle="1" w:styleId="FooterChar">
    <w:name w:val="Footer Char"/>
    <w:basedOn w:val="DefaultParagraphFont"/>
    <w:link w:val="Footer"/>
    <w:uiPriority w:val="99"/>
    <w:rsid w:val="00D308E1"/>
  </w:style>
  <w:style w:type="character" w:styleId="CommentReference">
    <w:name w:val="annotation reference"/>
    <w:basedOn w:val="DefaultParagraphFont"/>
    <w:semiHidden/>
    <w:unhideWhenUsed/>
    <w:rsid w:val="00BB5795"/>
    <w:rPr>
      <w:sz w:val="16"/>
      <w:szCs w:val="16"/>
    </w:rPr>
  </w:style>
  <w:style w:type="paragraph" w:styleId="CommentText">
    <w:name w:val="annotation text"/>
    <w:basedOn w:val="Normal"/>
    <w:link w:val="CommentTextChar"/>
    <w:semiHidden/>
    <w:unhideWhenUsed/>
    <w:rsid w:val="00BB5795"/>
  </w:style>
  <w:style w:type="character" w:customStyle="1" w:styleId="CommentTextChar">
    <w:name w:val="Comment Text Char"/>
    <w:basedOn w:val="DefaultParagraphFont"/>
    <w:link w:val="CommentText"/>
    <w:semiHidden/>
    <w:rsid w:val="00BB5795"/>
  </w:style>
  <w:style w:type="paragraph" w:styleId="CommentSubject">
    <w:name w:val="annotation subject"/>
    <w:basedOn w:val="CommentText"/>
    <w:next w:val="CommentText"/>
    <w:link w:val="CommentSubjectChar"/>
    <w:semiHidden/>
    <w:unhideWhenUsed/>
    <w:rsid w:val="00BB5795"/>
    <w:rPr>
      <w:b/>
      <w:bCs/>
    </w:rPr>
  </w:style>
  <w:style w:type="character" w:customStyle="1" w:styleId="CommentSubjectChar">
    <w:name w:val="Comment Subject Char"/>
    <w:basedOn w:val="CommentTextChar"/>
    <w:link w:val="CommentSubject"/>
    <w:semiHidden/>
    <w:rsid w:val="00BB5795"/>
    <w:rPr>
      <w:b/>
      <w:bCs/>
    </w:rPr>
  </w:style>
  <w:style w:type="paragraph" w:styleId="Revision">
    <w:name w:val="Revision"/>
    <w:hidden/>
    <w:uiPriority w:val="99"/>
    <w:semiHidden/>
    <w:rsid w:val="00692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1E714-81A1-40D8-B245-40649346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AGREEMENT FOR PROFESSIONAL SERVICES</vt:lpstr>
    </vt:vector>
  </TitlesOfParts>
  <Company>City of Dover</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PROFESSIONAL SERVICES</dc:title>
  <dc:subject/>
  <dc:creator>bturner</dc:creator>
  <cp:keywords/>
  <dc:description/>
  <cp:lastModifiedBy>Matthew Bogobowicz</cp:lastModifiedBy>
  <cp:revision>3</cp:revision>
  <cp:lastPrinted>2013-09-06T10:55:00Z</cp:lastPrinted>
  <dcterms:created xsi:type="dcterms:W3CDTF">2021-11-08T20:23:00Z</dcterms:created>
  <dcterms:modified xsi:type="dcterms:W3CDTF">2021-11-11T21:20:00Z</dcterms:modified>
</cp:coreProperties>
</file>